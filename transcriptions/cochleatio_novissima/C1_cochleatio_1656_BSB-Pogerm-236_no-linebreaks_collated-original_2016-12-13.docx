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C6149" w14:textId="70D8EC63" w:rsidR="003C171E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Cochleatio Novi</w:t>
      </w:r>
      <w:r w:rsidR="00A2594E" w:rsidRPr="00FC64E1">
        <w:rPr>
          <w:rFonts w:ascii="Junicode" w:hAnsi="Junicode"/>
          <w:sz w:val="28"/>
          <w:szCs w:val="28"/>
          <w:rPrChange w:id="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ima</w:t>
      </w:r>
      <w:r w:rsidR="000F2E92" w:rsidRPr="00FC64E1">
        <w:rPr>
          <w:rFonts w:ascii="Junicode" w:hAnsi="Junicode"/>
          <w:sz w:val="28"/>
          <w:szCs w:val="28"/>
          <w:rPrChange w:id="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iterata atque aucta.</w:t>
      </w:r>
      <w:r w:rsidR="000F2E92" w:rsidRPr="00FC64E1">
        <w:rPr>
          <w:rFonts w:ascii="Junicode" w:hAnsi="Junicode"/>
          <w:sz w:val="28"/>
          <w:szCs w:val="28"/>
          <w:rPrChange w:id="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i</w:t>
      </w:r>
      <w:r w:rsidR="00A2594E" w:rsidRPr="00FC64E1">
        <w:rPr>
          <w:rFonts w:ascii="Junicode" w:hAnsi="Junicode"/>
          <w:sz w:val="28"/>
          <w:szCs w:val="28"/>
          <w:rPrChange w:id="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t:</w:t>
      </w:r>
      <w:r w:rsidR="000F2E92" w:rsidRPr="00FC64E1">
        <w:rPr>
          <w:rFonts w:ascii="Junicode" w:hAnsi="Junicode"/>
          <w:sz w:val="28"/>
          <w:szCs w:val="28"/>
          <w:rPrChange w:id="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Erne</w:t>
      </w:r>
      <w:r w:rsidR="00A2594E" w:rsidRPr="00FC64E1">
        <w:rPr>
          <w:rFonts w:ascii="Junicode" w:hAnsi="Junicode"/>
          <w:sz w:val="28"/>
          <w:szCs w:val="28"/>
          <w:rPrChange w:id="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ete und</w:t>
      </w:r>
      <w:r w:rsidR="00535D78" w:rsidRPr="00FC64E1">
        <w:rPr>
          <w:rFonts w:ascii="Junicode" w:hAnsi="Junicode"/>
          <w:sz w:val="28"/>
          <w:szCs w:val="28"/>
          <w:rPrChange w:id="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vermehrte</w:t>
      </w:r>
      <w:r w:rsidR="003C171E" w:rsidRPr="00FC64E1">
        <w:rPr>
          <w:rFonts w:ascii="Junicode" w:hAnsi="Junicode"/>
          <w:sz w:val="28"/>
          <w:szCs w:val="28"/>
          <w:rPrChange w:id="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fflerei-Kun</w:t>
      </w:r>
      <w:r w:rsidR="00A2594E" w:rsidRPr="00FC64E1">
        <w:rPr>
          <w:rFonts w:ascii="Junicode" w:hAnsi="Junicode"/>
          <w:sz w:val="28"/>
          <w:szCs w:val="28"/>
          <w:rPrChange w:id="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3C171E" w:rsidRPr="00FC64E1">
        <w:rPr>
          <w:rFonts w:ascii="Junicode" w:hAnsi="Junicode"/>
          <w:sz w:val="28"/>
          <w:szCs w:val="28"/>
          <w:rPrChange w:id="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Abgefa</w:t>
      </w:r>
      <w:r w:rsidR="00A2594E" w:rsidRPr="00FC64E1">
        <w:rPr>
          <w:rFonts w:ascii="Junicode" w:hAnsi="Junicode"/>
          <w:sz w:val="28"/>
          <w:szCs w:val="28"/>
          <w:rPrChange w:id="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durch</w:t>
      </w:r>
      <w:r w:rsidR="003C171E" w:rsidRPr="00FC64E1">
        <w:rPr>
          <w:rFonts w:ascii="Junicode" w:hAnsi="Junicode"/>
          <w:sz w:val="28"/>
          <w:szCs w:val="28"/>
          <w:rPrChange w:id="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DAvid SEladon I. V. D.</w:t>
      </w:r>
      <w:r w:rsidR="003C171E" w:rsidRPr="00FC64E1">
        <w:rPr>
          <w:rFonts w:ascii="Junicode" w:hAnsi="Junicode"/>
          <w:sz w:val="28"/>
          <w:szCs w:val="28"/>
          <w:rPrChange w:id="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verbe</w:t>
      </w:r>
      <w:r w:rsidR="00A2594E" w:rsidRPr="00FC64E1">
        <w:rPr>
          <w:rFonts w:ascii="Junicode" w:hAnsi="Junicode"/>
          <w:sz w:val="28"/>
          <w:szCs w:val="28"/>
          <w:rPrChange w:id="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ert von</w:t>
      </w:r>
      <w:r w:rsidR="003C171E" w:rsidRPr="00FC64E1">
        <w:rPr>
          <w:rFonts w:ascii="Junicode" w:hAnsi="Junicode"/>
          <w:sz w:val="28"/>
          <w:szCs w:val="28"/>
          <w:rPrChange w:id="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Gerhard Vogelern.</w:t>
      </w:r>
      <w:r w:rsidR="003C171E" w:rsidRPr="00FC64E1">
        <w:rPr>
          <w:rFonts w:ascii="Junicode" w:hAnsi="Junicode"/>
          <w:sz w:val="28"/>
          <w:szCs w:val="28"/>
          <w:rPrChange w:id="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angefugten</w:t>
      </w:r>
      <w:r w:rsidR="003C171E" w:rsidRPr="00FC64E1">
        <w:rPr>
          <w:rFonts w:ascii="Junicode" w:hAnsi="Junicode"/>
          <w:sz w:val="28"/>
          <w:szCs w:val="28"/>
          <w:rPrChange w:id="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Bettel</w:t>
      </w:r>
      <w:r w:rsidR="00A2594E" w:rsidRPr="00FC64E1">
        <w:rPr>
          <w:rFonts w:ascii="Junicode" w:hAnsi="Junicode"/>
          <w:sz w:val="28"/>
          <w:szCs w:val="28"/>
          <w:rPrChange w:id="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tab der Liebe.</w:t>
      </w:r>
      <w:r w:rsidR="003C171E" w:rsidRPr="00FC64E1">
        <w:rPr>
          <w:rFonts w:ascii="Junicode" w:hAnsi="Junicode"/>
          <w:sz w:val="28"/>
          <w:szCs w:val="28"/>
          <w:rPrChange w:id="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auch der</w:t>
      </w:r>
      <w:r w:rsidR="003C171E" w:rsidRPr="00FC64E1">
        <w:rPr>
          <w:rFonts w:ascii="Junicode" w:hAnsi="Junicode"/>
          <w:sz w:val="28"/>
          <w:szCs w:val="28"/>
          <w:rPrChange w:id="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Ethica Complementoria.</w:t>
      </w:r>
      <w:r w:rsidR="003C171E" w:rsidRPr="00FC64E1">
        <w:rPr>
          <w:rFonts w:ascii="Junicode" w:hAnsi="Junicode"/>
          <w:sz w:val="28"/>
          <w:szCs w:val="28"/>
          <w:rPrChange w:id="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</w:t>
      </w:r>
      <w:r w:rsidR="00A2594E" w:rsidRPr="00FC64E1">
        <w:rPr>
          <w:rFonts w:ascii="Junicode" w:hAnsi="Junicode"/>
          <w:sz w:val="28"/>
          <w:szCs w:val="28"/>
          <w:rPrChange w:id="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</w:t>
      </w:r>
      <w:r w:rsidR="003C171E" w:rsidRPr="00FC64E1">
        <w:rPr>
          <w:rFonts w:ascii="Junicode" w:hAnsi="Junicode"/>
          <w:sz w:val="28"/>
          <w:szCs w:val="28"/>
          <w:rPrChange w:id="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Lamprecht R</w:t>
      </w:r>
      <w:r w:rsidR="00A2594E" w:rsidRPr="00FC64E1">
        <w:rPr>
          <w:rFonts w:ascii="Junicode" w:hAnsi="Junicode"/>
          <w:sz w:val="28"/>
          <w:szCs w:val="28"/>
          <w:rPrChange w:id="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mmelern</w:t>
      </w:r>
      <w:r w:rsidR="003C171E" w:rsidRPr="00FC64E1">
        <w:rPr>
          <w:rFonts w:ascii="Junicode" w:hAnsi="Junicode"/>
          <w:sz w:val="28"/>
          <w:szCs w:val="28"/>
          <w:rPrChange w:id="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 der Reitga</w:t>
      </w:r>
      <w:r w:rsidR="00A2594E" w:rsidRPr="00FC64E1">
        <w:rPr>
          <w:rFonts w:ascii="Junicode" w:hAnsi="Junicode"/>
          <w:sz w:val="28"/>
          <w:szCs w:val="28"/>
          <w:rPrChange w:id="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im H</w:t>
      </w:r>
      <w:r w:rsidR="00A2594E" w:rsidRPr="00FC64E1">
        <w:rPr>
          <w:rFonts w:ascii="Junicode" w:hAnsi="Junicode"/>
          <w:sz w:val="28"/>
          <w:szCs w:val="28"/>
          <w:rPrChange w:id="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lzern</w:t>
      </w:r>
      <w:r w:rsidR="003C171E" w:rsidRPr="00FC64E1">
        <w:rPr>
          <w:rFonts w:ascii="Junicode" w:hAnsi="Junicode"/>
          <w:sz w:val="28"/>
          <w:szCs w:val="28"/>
          <w:rPrChange w:id="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ffel.</w:t>
      </w:r>
      <w:r w:rsidR="003C171E" w:rsidRPr="00FC64E1">
        <w:rPr>
          <w:rFonts w:ascii="Junicode" w:hAnsi="Junicode"/>
          <w:sz w:val="28"/>
          <w:szCs w:val="28"/>
          <w:rPrChange w:id="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Jm Jare.</w:t>
      </w:r>
      <w:r w:rsidR="003C171E" w:rsidRPr="00FC64E1">
        <w:rPr>
          <w:rFonts w:ascii="Junicode" w:hAnsi="Junicode"/>
          <w:sz w:val="28"/>
          <w:szCs w:val="28"/>
          <w:rPrChange w:id="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AF3AFB" w:rsidRPr="00FC64E1">
        <w:rPr>
          <w:rFonts w:ascii="Junicode" w:hAnsi="Junicode"/>
          <w:sz w:val="28"/>
          <w:szCs w:val="28"/>
          <w:rPrChange w:id="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[Linie]</w:t>
      </w:r>
      <w:r w:rsidR="003C171E" w:rsidRPr="00FC64E1">
        <w:rPr>
          <w:rFonts w:ascii="Junicode" w:hAnsi="Junicode"/>
          <w:sz w:val="28"/>
          <w:szCs w:val="28"/>
          <w:rPrChange w:id="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DIV</w:t>
      </w:r>
      <w:r w:rsidR="00AF3AFB" w:rsidRPr="00FC64E1">
        <w:rPr>
          <w:rFonts w:ascii="Junicode" w:hAnsi="Junicode"/>
          <w:sz w:val="28"/>
          <w:szCs w:val="28"/>
          <w:rPrChange w:id="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ngfern geht heran! N</w:t>
      </w:r>
      <w:r w:rsidRPr="00FC64E1">
        <w:rPr>
          <w:rFonts w:ascii="Junicode" w:hAnsi="Junicode"/>
          <w:sz w:val="28"/>
          <w:szCs w:val="28"/>
          <w:rPrChange w:id="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</w:t>
      </w:r>
      <w:r w:rsidR="00AF3AFB" w:rsidRPr="00FC64E1">
        <w:rPr>
          <w:rFonts w:ascii="Junicode" w:hAnsi="Junicode"/>
          <w:sz w:val="28"/>
          <w:szCs w:val="28"/>
          <w:rPrChange w:id="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3C171E" w:rsidRPr="00FC64E1">
        <w:rPr>
          <w:rFonts w:ascii="Junicode" w:hAnsi="Junicode"/>
          <w:sz w:val="28"/>
          <w:szCs w:val="28"/>
          <w:rPrChange w:id="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gVt ZeIt zV</w:t>
      </w:r>
      <w:r w:rsidR="00AF3AFB" w:rsidRPr="00FC64E1">
        <w:rPr>
          <w:rFonts w:ascii="Junicode" w:hAnsi="Junicode"/>
          <w:sz w:val="28"/>
          <w:szCs w:val="28"/>
          <w:rPrChange w:id="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freI</w:t>
      </w:r>
      <w:r w:rsidRPr="00FC64E1">
        <w:rPr>
          <w:rFonts w:ascii="Junicode" w:hAnsi="Junicode"/>
          <w:sz w:val="28"/>
          <w:szCs w:val="28"/>
          <w:rPrChange w:id="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en:</w:t>
      </w:r>
      <w:r w:rsidR="003C171E" w:rsidRPr="00FC64E1">
        <w:rPr>
          <w:rFonts w:ascii="Junicode" w:hAnsi="Junicode"/>
          <w:sz w:val="28"/>
          <w:szCs w:val="28"/>
          <w:rPrChange w:id="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Ihr MV</w:t>
      </w:r>
      <w:r w:rsidR="00A2594E" w:rsidRPr="00FC64E1">
        <w:rPr>
          <w:rFonts w:ascii="Junicode" w:hAnsi="Junicode"/>
          <w:sz w:val="28"/>
          <w:szCs w:val="28"/>
          <w:rPrChange w:id="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eVCh Der Eh fVrVVar</w:t>
      </w:r>
      <w:r w:rsidR="003C171E" w:rsidRPr="00FC64E1">
        <w:rPr>
          <w:rFonts w:ascii="Junicode" w:hAnsi="Junicode"/>
          <w:sz w:val="28"/>
          <w:szCs w:val="28"/>
          <w:rPrChange w:id="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A2594E" w:rsidRPr="00FC64E1">
        <w:rPr>
          <w:rFonts w:ascii="Junicode" w:hAnsi="Junicode"/>
          <w:sz w:val="28"/>
          <w:szCs w:val="28"/>
          <w:rPrChange w:id="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ganz V</w:t>
      </w:r>
      <w:r w:rsidR="00AF3AFB" w:rsidRPr="00FC64E1">
        <w:rPr>
          <w:rFonts w:ascii="Junicode" w:hAnsi="Junicode"/>
          <w:sz w:val="28"/>
          <w:szCs w:val="28"/>
          <w:rPrChange w:id="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erzeI</w:t>
      </w:r>
      <w:r w:rsidRPr="00FC64E1">
        <w:rPr>
          <w:rFonts w:ascii="Junicode" w:hAnsi="Junicode"/>
          <w:sz w:val="28"/>
          <w:szCs w:val="28"/>
          <w:rPrChange w:id="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hen.</w:t>
      </w:r>
      <w:r w:rsidR="003C171E" w:rsidRPr="00FC64E1">
        <w:rPr>
          <w:rFonts w:ascii="Junicode" w:hAnsi="Junicode"/>
          <w:sz w:val="28"/>
          <w:szCs w:val="28"/>
          <w:rPrChange w:id="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AF3AFB" w:rsidRPr="00FC64E1">
        <w:rPr>
          <w:rFonts w:ascii="Junicode" w:hAnsi="Junicode"/>
          <w:sz w:val="28"/>
          <w:szCs w:val="28"/>
          <w:rPrChange w:id="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[aufgel</w:t>
      </w:r>
      <w:r w:rsidR="00A2594E" w:rsidRPr="00FC64E1">
        <w:rPr>
          <w:rFonts w:ascii="Junicode" w:hAnsi="Junicode"/>
          <w:sz w:val="28"/>
          <w:szCs w:val="28"/>
          <w:rPrChange w:id="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F3AFB" w:rsidRPr="00FC64E1">
        <w:rPr>
          <w:rFonts w:ascii="Junicode" w:hAnsi="Junicode"/>
          <w:sz w:val="28"/>
          <w:szCs w:val="28"/>
          <w:rPrChange w:id="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st: 1656]</w:t>
      </w:r>
    </w:p>
    <w:p w14:paraId="4E6CFAC7" w14:textId="0A3E8331" w:rsidR="00CA291F" w:rsidRPr="00FC64E1" w:rsidRDefault="00470D88" w:rsidP="001B2A6D">
      <w:pPr>
        <w:spacing w:line="360" w:lineRule="auto"/>
        <w:rPr>
          <w:rFonts w:ascii="Junicode" w:hAnsi="Junicode"/>
          <w:sz w:val="28"/>
          <w:szCs w:val="28"/>
          <w:rPrChange w:id="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A291F" w:rsidRPr="00FC64E1">
        <w:rPr>
          <w:rFonts w:ascii="Junicode" w:hAnsi="Junicode"/>
          <w:sz w:val="28"/>
          <w:szCs w:val="28"/>
          <w:rPrChange w:id="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den Le</w:t>
      </w:r>
      <w:r w:rsidR="00A2594E" w:rsidRPr="00FC64E1">
        <w:rPr>
          <w:rFonts w:ascii="Junicode" w:hAnsi="Junicode"/>
          <w:sz w:val="28"/>
          <w:szCs w:val="28"/>
          <w:rPrChange w:id="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er.</w:t>
      </w:r>
    </w:p>
    <w:p w14:paraId="5D61D4DF" w14:textId="2F9514D9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 unbeflekte Lu</w:t>
      </w:r>
      <w:r w:rsidR="00A2594E" w:rsidRPr="00FC64E1">
        <w:rPr>
          <w:rFonts w:ascii="Junicode" w:hAnsi="Junicode"/>
          <w:sz w:val="28"/>
          <w:szCs w:val="28"/>
          <w:rPrChange w:id="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den redlichen verkert /</w:t>
      </w:r>
    </w:p>
    <w:p w14:paraId="11FA12C4" w14:textId="2A070C09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verkerter Sinn’ und</w:t>
      </w:r>
      <w:r w:rsidR="001355BF" w:rsidRPr="00FC64E1">
        <w:rPr>
          <w:rFonts w:ascii="Junicode" w:hAnsi="Junicode"/>
          <w:sz w:val="28"/>
          <w:szCs w:val="28"/>
          <w:rPrChange w:id="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be</w:t>
      </w:r>
      <w:r w:rsidR="00A2594E" w:rsidRPr="00FC64E1">
        <w:rPr>
          <w:rFonts w:ascii="Junicode" w:hAnsi="Junicode"/>
          <w:sz w:val="28"/>
          <w:szCs w:val="28"/>
          <w:rPrChange w:id="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pottens wert.</w:t>
      </w:r>
    </w:p>
    <w:p w14:paraId="6272D43E" w14:textId="1B3B976A" w:rsidR="00CA291F" w:rsidRPr="00FC64E1" w:rsidRDefault="00470D88" w:rsidP="001B2A6D">
      <w:pPr>
        <w:spacing w:line="360" w:lineRule="auto"/>
        <w:rPr>
          <w:rFonts w:ascii="Junicode" w:hAnsi="Junicode"/>
          <w:sz w:val="28"/>
          <w:szCs w:val="28"/>
          <w:rPrChange w:id="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A291F" w:rsidRPr="00FC64E1">
        <w:rPr>
          <w:rFonts w:ascii="Junicode" w:hAnsi="Junicode"/>
          <w:sz w:val="28"/>
          <w:szCs w:val="28"/>
          <w:rPrChange w:id="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chrifft.</w:t>
      </w:r>
    </w:p>
    <w:p w14:paraId="7EA815B9" w14:textId="4C5059D0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Damen hochbegabt / ge</w:t>
      </w:r>
      <w:r w:rsidR="00A2594E" w:rsidRPr="00FC64E1">
        <w:rPr>
          <w:rFonts w:ascii="Junicode" w:hAnsi="Junicode"/>
          <w:sz w:val="28"/>
          <w:szCs w:val="28"/>
          <w:rPrChange w:id="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ket und gezieret /</w:t>
      </w:r>
    </w:p>
    <w:p w14:paraId="38F3FE99" w14:textId="0B88A583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Sch</w:t>
      </w:r>
      <w:r w:rsidR="00A2594E" w:rsidRPr="00FC64E1">
        <w:rPr>
          <w:rFonts w:ascii="Junicode" w:hAnsi="Junicode"/>
          <w:sz w:val="28"/>
          <w:szCs w:val="28"/>
          <w:rPrChange w:id="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/ H</w:t>
      </w:r>
      <w:r w:rsidR="00A2594E" w:rsidRPr="00FC64E1">
        <w:rPr>
          <w:rFonts w:ascii="Junicode" w:hAnsi="Junicode"/>
          <w:sz w:val="28"/>
          <w:szCs w:val="28"/>
          <w:rPrChange w:id="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fligkeit / und</w:t>
      </w:r>
      <w:r w:rsidR="001355BF" w:rsidRPr="00FC64E1">
        <w:rPr>
          <w:rFonts w:ascii="Junicode" w:hAnsi="Junicode"/>
          <w:sz w:val="28"/>
          <w:szCs w:val="28"/>
          <w:rPrChange w:id="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e</w:t>
      </w:r>
      <w:r w:rsidR="00A2594E" w:rsidRPr="00FC64E1">
        <w:rPr>
          <w:rFonts w:ascii="Junicode" w:hAnsi="Junicode"/>
          <w:sz w:val="28"/>
          <w:szCs w:val="28"/>
          <w:rPrChange w:id="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geb</w:t>
      </w:r>
      <w:r w:rsidR="00A2594E" w:rsidRPr="00FC64E1">
        <w:rPr>
          <w:rFonts w:ascii="Junicode" w:hAnsi="Junicode"/>
          <w:sz w:val="28"/>
          <w:szCs w:val="28"/>
          <w:rPrChange w:id="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ret.</w:t>
      </w:r>
    </w:p>
    <w:p w14:paraId="234B9392" w14:textId="518FF547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Nemt hier großg</w:t>
      </w:r>
      <w:r w:rsidR="00A2594E" w:rsidRPr="00FC64E1">
        <w:rPr>
          <w:rFonts w:ascii="Junicode" w:hAnsi="Junicode"/>
          <w:sz w:val="28"/>
          <w:szCs w:val="28"/>
          <w:rPrChange w:id="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an / was</w:t>
      </w:r>
      <w:r w:rsidR="001355BF" w:rsidRPr="00FC64E1">
        <w:rPr>
          <w:rFonts w:ascii="Junicode" w:hAnsi="Junicode"/>
          <w:sz w:val="28"/>
          <w:szCs w:val="28"/>
          <w:rPrChange w:id="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A2594E" w:rsidRPr="00FC64E1">
        <w:rPr>
          <w:rFonts w:ascii="Junicode" w:hAnsi="Junicode"/>
          <w:sz w:val="28"/>
          <w:szCs w:val="28"/>
          <w:rPrChange w:id="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Diener </w:t>
      </w:r>
      <w:r w:rsidR="00A2594E" w:rsidRPr="00FC64E1">
        <w:rPr>
          <w:rFonts w:ascii="Junicode" w:hAnsi="Junicode"/>
          <w:sz w:val="28"/>
          <w:szCs w:val="28"/>
          <w:rPrChange w:id="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 /</w:t>
      </w:r>
    </w:p>
    <w:p w14:paraId="4BB038A5" w14:textId="0A901C56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Werk i</w:t>
      </w:r>
      <w:r w:rsidR="00A2594E" w:rsidRPr="00FC64E1">
        <w:rPr>
          <w:rFonts w:ascii="Junicode" w:hAnsi="Junicode"/>
          <w:sz w:val="28"/>
          <w:szCs w:val="28"/>
          <w:rPrChange w:id="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der Sinn</w:t>
      </w:r>
      <w:r w:rsidR="001355BF" w:rsidRPr="00FC64E1">
        <w:rPr>
          <w:rFonts w:ascii="Junicode" w:hAnsi="Junicode"/>
          <w:sz w:val="28"/>
          <w:szCs w:val="28"/>
          <w:rPrChange w:id="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bleibt doch auf Tre</w:t>
      </w:r>
      <w:r w:rsidR="00A2594E" w:rsidRPr="00FC64E1">
        <w:rPr>
          <w:rFonts w:ascii="Junicode" w:hAnsi="Junicode"/>
          <w:sz w:val="28"/>
          <w:szCs w:val="28"/>
          <w:rPrChange w:id="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gericht.</w:t>
      </w:r>
    </w:p>
    <w:p w14:paraId="4279F0F3" w14:textId="61DA6CD2" w:rsidR="00CA291F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[Linie]</w:t>
      </w:r>
    </w:p>
    <w:p w14:paraId="5B1D8067" w14:textId="582C8237" w:rsidR="00CA291F" w:rsidRPr="00FC64E1" w:rsidRDefault="00470D88" w:rsidP="001B2A6D">
      <w:pPr>
        <w:spacing w:line="360" w:lineRule="auto"/>
        <w:rPr>
          <w:rFonts w:ascii="Junicode" w:hAnsi="Junicode"/>
          <w:sz w:val="28"/>
          <w:szCs w:val="28"/>
          <w:rPrChange w:id="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A291F" w:rsidRPr="00FC64E1">
        <w:rPr>
          <w:rFonts w:ascii="Junicode" w:hAnsi="Junicode"/>
          <w:i/>
          <w:sz w:val="28"/>
          <w:szCs w:val="28"/>
          <w:rPrChange w:id="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Autor ad Lectorem.</w:t>
      </w:r>
    </w:p>
    <w:p w14:paraId="7C2CB47E" w14:textId="35F4AF97" w:rsidR="00CA291F" w:rsidRPr="00FC64E1" w:rsidRDefault="00FC64E1" w:rsidP="001B2A6D">
      <w:pPr>
        <w:spacing w:line="360" w:lineRule="auto"/>
        <w:rPr>
          <w:rFonts w:ascii="Junicode" w:hAnsi="Junicode"/>
          <w:sz w:val="28"/>
          <w:szCs w:val="28"/>
          <w:rPrChange w:id="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ins w:id="169" w:author="Annika Rockenberger" w:date="2016-12-13T13:34:00Z">
        <w:r>
          <w:rPr>
            <w:rFonts w:ascii="Junicode" w:hAnsi="Junicode"/>
            <w:sz w:val="28"/>
            <w:szCs w:val="28"/>
          </w:rPr>
          <w:t xml:space="preserve">¶ </w:t>
        </w:r>
      </w:ins>
      <w:r w:rsidR="00CA291F" w:rsidRPr="00FC64E1">
        <w:rPr>
          <w:rFonts w:ascii="Junicode" w:hAnsi="Junicode"/>
          <w:sz w:val="28"/>
          <w:szCs w:val="28"/>
          <w:rPrChange w:id="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Qui legis i</w:t>
      </w:r>
      <w:r w:rsidR="00A2594E" w:rsidRPr="00FC64E1">
        <w:rPr>
          <w:rFonts w:ascii="Junicode" w:hAnsi="Junicode"/>
          <w:sz w:val="28"/>
          <w:szCs w:val="28"/>
          <w:rPrChange w:id="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 tuam reprehendo. </w:t>
      </w:r>
      <w:r w:rsidR="00A2594E" w:rsidRPr="00FC64E1">
        <w:rPr>
          <w:rFonts w:ascii="Junicode" w:hAnsi="Junicode"/>
          <w:sz w:val="28"/>
          <w:szCs w:val="28"/>
          <w:rPrChange w:id="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mea</w:t>
      </w:r>
      <w:r w:rsidR="001355BF" w:rsidRPr="00FC64E1">
        <w:rPr>
          <w:rFonts w:ascii="Junicode" w:hAnsi="Junicode"/>
          <w:sz w:val="28"/>
          <w:szCs w:val="28"/>
          <w:rPrChange w:id="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91F" w:rsidRPr="00FC64E1">
        <w:rPr>
          <w:rFonts w:ascii="Junicode" w:hAnsi="Junicode"/>
          <w:sz w:val="28"/>
          <w:szCs w:val="28"/>
          <w:rPrChange w:id="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laudas</w:t>
      </w:r>
    </w:p>
    <w:p w14:paraId="5A155170" w14:textId="1F1CBF63" w:rsidR="00CA291F" w:rsidRPr="00FC64E1" w:rsidRDefault="00CA291F" w:rsidP="001B2A6D">
      <w:pPr>
        <w:spacing w:line="360" w:lineRule="auto"/>
        <w:rPr>
          <w:rFonts w:ascii="Junicode" w:hAnsi="Junicode"/>
          <w:sz w:val="28"/>
          <w:szCs w:val="28"/>
          <w:rPrChange w:id="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Omnia </w:t>
      </w:r>
      <w:r w:rsidR="00A2594E" w:rsidRPr="00FC64E1">
        <w:rPr>
          <w:rFonts w:ascii="Junicode" w:hAnsi="Junicode"/>
          <w:sz w:val="28"/>
          <w:szCs w:val="28"/>
          <w:rPrChange w:id="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tultit</w:t>
      </w:r>
      <w:ins w:id="181" w:author="Annika Rockenberger" w:date="2016-12-13T13:33:00Z">
        <w:r w:rsidR="00FC64E1" w:rsidRPr="00FC64E1">
          <w:rPr>
            <w:rFonts w:ascii="Junicode" w:hAnsi="Junicode"/>
            <w:sz w:val="28"/>
            <w:szCs w:val="28"/>
            <w:rPrChange w:id="182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t>i</w:t>
        </w:r>
      </w:ins>
      <w:del w:id="183" w:author="Annika Rockenberger" w:date="2016-12-13T13:33:00Z">
        <w:r w:rsidRPr="00FC64E1" w:rsidDel="00FC64E1">
          <w:rPr>
            <w:rFonts w:ascii="Junicode" w:hAnsi="Junicode"/>
            <w:sz w:val="28"/>
            <w:szCs w:val="28"/>
            <w:rPrChange w:id="184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>:</w:delText>
        </w:r>
      </w:del>
      <w:r w:rsidRPr="00FC64E1">
        <w:rPr>
          <w:rFonts w:ascii="Junicode" w:hAnsi="Junicode"/>
          <w:sz w:val="28"/>
          <w:szCs w:val="28"/>
          <w:rPrChange w:id="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am, </w:t>
      </w:r>
      <w:r w:rsidR="00A2594E" w:rsidRPr="00FC64E1">
        <w:rPr>
          <w:rFonts w:ascii="Junicode" w:hAnsi="Junicode"/>
          <w:sz w:val="28"/>
          <w:szCs w:val="28"/>
          <w:rPrChange w:id="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nihil invidiam.</w:t>
      </w:r>
    </w:p>
    <w:p w14:paraId="7EE225B4" w14:textId="0700FA71" w:rsidR="00CA291F" w:rsidRPr="00FC64E1" w:rsidRDefault="00FC64E1" w:rsidP="001B2A6D">
      <w:pPr>
        <w:spacing w:line="360" w:lineRule="auto"/>
        <w:rPr>
          <w:rFonts w:ascii="Junicode" w:hAnsi="Junicode"/>
          <w:i/>
          <w:sz w:val="28"/>
          <w:szCs w:val="28"/>
          <w:rPrChange w:id="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ins w:id="189" w:author="Annika Rockenberger" w:date="2016-12-13T13:34:00Z">
        <w:r>
          <w:rPr>
            <w:rFonts w:ascii="Junicode" w:hAnsi="Junicode"/>
            <w:i/>
            <w:sz w:val="28"/>
            <w:szCs w:val="28"/>
          </w:rPr>
          <w:t xml:space="preserve">¶ </w:t>
        </w:r>
      </w:ins>
      <w:r w:rsidR="00CA291F" w:rsidRPr="00FC64E1">
        <w:rPr>
          <w:rFonts w:ascii="Junicode" w:hAnsi="Junicode"/>
          <w:i/>
          <w:sz w:val="28"/>
          <w:szCs w:val="28"/>
          <w:rPrChange w:id="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Votum ejusdem Seladon.</w:t>
      </w:r>
    </w:p>
    <w:p w14:paraId="14ECD8A9" w14:textId="4B947893" w:rsidR="00CA291F" w:rsidRPr="00FC64E1" w:rsidRDefault="00FC64E1" w:rsidP="001B2A6D">
      <w:pPr>
        <w:spacing w:line="360" w:lineRule="auto"/>
        <w:rPr>
          <w:rFonts w:ascii="Junicode" w:hAnsi="Junicode"/>
          <w:sz w:val="28"/>
          <w:szCs w:val="28"/>
          <w:rPrChange w:id="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ins w:id="192" w:author="Annika Rockenberger" w:date="2016-12-13T13:34:00Z">
        <w:r>
          <w:rPr>
            <w:rFonts w:ascii="Junicode" w:hAnsi="Junicode"/>
            <w:sz w:val="28"/>
            <w:szCs w:val="28"/>
          </w:rPr>
          <w:t xml:space="preserve">¶ </w:t>
        </w:r>
      </w:ins>
      <w:r w:rsidR="00CA291F" w:rsidRPr="00FC64E1">
        <w:rPr>
          <w:rFonts w:ascii="Junicode" w:hAnsi="Junicode"/>
          <w:sz w:val="28"/>
          <w:szCs w:val="28"/>
          <w:rPrChange w:id="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Qui librum </w:t>
      </w:r>
      <w:r w:rsidR="00A2594E" w:rsidRPr="00FC64E1">
        <w:rPr>
          <w:rFonts w:ascii="Junicode" w:hAnsi="Junicode"/>
          <w:sz w:val="28"/>
          <w:szCs w:val="28"/>
          <w:rPrChange w:id="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crip</w:t>
      </w:r>
      <w:r w:rsidR="00A2594E" w:rsidRPr="00FC64E1">
        <w:rPr>
          <w:rFonts w:ascii="Junicode" w:hAnsi="Junicode"/>
          <w:sz w:val="28"/>
          <w:szCs w:val="28"/>
          <w:rPrChange w:id="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it com </w:t>
      </w:r>
      <w:r w:rsidR="00A2594E" w:rsidRPr="00FC64E1">
        <w:rPr>
          <w:rFonts w:ascii="Junicode" w:hAnsi="Junicode"/>
          <w:sz w:val="28"/>
          <w:szCs w:val="28"/>
          <w:rPrChange w:id="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cutis vivere</w:t>
      </w:r>
      <w:r w:rsidR="001355BF" w:rsidRPr="00FC64E1">
        <w:rPr>
          <w:rFonts w:ascii="Junicode" w:hAnsi="Junicode"/>
          <w:sz w:val="28"/>
          <w:szCs w:val="28"/>
          <w:rPrChange w:id="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91F" w:rsidRPr="00FC64E1">
        <w:rPr>
          <w:rFonts w:ascii="Junicode" w:hAnsi="Junicode"/>
          <w:sz w:val="28"/>
          <w:szCs w:val="28"/>
          <w:rPrChange w:id="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</w:t>
      </w:r>
      <w:r w:rsidR="00A2594E" w:rsidRPr="00FC64E1">
        <w:rPr>
          <w:rFonts w:ascii="Junicode" w:hAnsi="Junicode"/>
          <w:sz w:val="28"/>
          <w:szCs w:val="28"/>
          <w:rPrChange w:id="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A291F" w:rsidRPr="00FC64E1">
        <w:rPr>
          <w:rFonts w:ascii="Junicode" w:hAnsi="Junicode"/>
          <w:sz w:val="28"/>
          <w:szCs w:val="28"/>
          <w:rPrChange w:id="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it,</w:t>
      </w:r>
    </w:p>
    <w:p w14:paraId="1DFF0BF8" w14:textId="77777777" w:rsidR="00FC64E1" w:rsidRDefault="00CA291F" w:rsidP="001B2A6D">
      <w:pPr>
        <w:spacing w:line="360" w:lineRule="auto"/>
        <w:rPr>
          <w:ins w:id="204" w:author="Annika Rockenberger" w:date="2016-12-13T13:35:00Z"/>
          <w:rFonts w:ascii="Junicode" w:hAnsi="Junicode"/>
          <w:sz w:val="28"/>
          <w:szCs w:val="28"/>
        </w:rPr>
      </w:pPr>
      <w:r w:rsidRPr="00FC64E1">
        <w:rPr>
          <w:rFonts w:ascii="Junicode" w:hAnsi="Junicode"/>
          <w:sz w:val="28"/>
          <w:szCs w:val="28"/>
          <w:rPrChange w:id="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lastRenderedPageBreak/>
        <w:t>Detur pro p</w:t>
      </w:r>
      <w:ins w:id="206" w:author="Annika Rockenberger" w:date="2016-12-13T13:34:00Z">
        <w:r w:rsidR="00FC64E1">
          <w:rPr>
            <w:rFonts w:ascii="Junicode" w:hAnsi="Junicode"/>
            <w:sz w:val="28"/>
            <w:szCs w:val="28"/>
          </w:rPr>
          <w:t>œ</w:t>
        </w:r>
      </w:ins>
      <w:del w:id="207" w:author="Annika Rockenberger" w:date="2016-12-13T13:34:00Z">
        <w:r w:rsidRPr="00FC64E1" w:rsidDel="00FC64E1">
          <w:rPr>
            <w:rFonts w:ascii="Junicode" w:hAnsi="Junicode"/>
            <w:sz w:val="28"/>
            <w:szCs w:val="28"/>
            <w:rPrChange w:id="208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>oe</w:delText>
        </w:r>
      </w:del>
      <w:r w:rsidRPr="00FC64E1">
        <w:rPr>
          <w:rFonts w:ascii="Junicode" w:hAnsi="Junicode"/>
          <w:sz w:val="28"/>
          <w:szCs w:val="28"/>
          <w:rPrChange w:id="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 </w:t>
      </w:r>
      <w:r w:rsidR="00A2594E" w:rsidRPr="00FC64E1">
        <w:rPr>
          <w:rFonts w:ascii="Junicode" w:hAnsi="Junicode"/>
          <w:sz w:val="28"/>
          <w:szCs w:val="28"/>
          <w:rPrChange w:id="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criptori pulchra</w:t>
      </w:r>
      <w:r w:rsidR="001355BF" w:rsidRPr="00FC64E1">
        <w:rPr>
          <w:rFonts w:ascii="Junicode" w:hAnsi="Junicode"/>
          <w:sz w:val="28"/>
          <w:szCs w:val="28"/>
          <w:rPrChange w:id="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puella.</w:t>
      </w:r>
    </w:p>
    <w:p w14:paraId="69A375B2" w14:textId="5C7AE52F" w:rsidR="00CA291F" w:rsidRPr="00FC64E1" w:rsidRDefault="00535D78" w:rsidP="001B2A6D">
      <w:pPr>
        <w:spacing w:line="360" w:lineRule="auto"/>
        <w:rPr>
          <w:rFonts w:ascii="Junicode" w:hAnsi="Junicode"/>
          <w:sz w:val="28"/>
          <w:szCs w:val="28"/>
          <w:rPrChange w:id="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del w:id="215" w:author="Annika Rockenberger" w:date="2016-12-13T13:35:00Z">
        <w:r w:rsidRPr="00FC64E1" w:rsidDel="00FC64E1">
          <w:rPr>
            <w:rFonts w:ascii="Junicode" w:hAnsi="Junicode"/>
            <w:sz w:val="28"/>
            <w:szCs w:val="28"/>
            <w:rPrChange w:id="216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 xml:space="preserve"> </w:delText>
        </w:r>
      </w:del>
      <w:r w:rsidR="00AF3AFB" w:rsidRPr="00FC64E1">
        <w:rPr>
          <w:rFonts w:ascii="Junicode" w:hAnsi="Junicode"/>
          <w:sz w:val="28"/>
          <w:szCs w:val="28"/>
          <w:rPrChange w:id="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[Linie]</w:t>
      </w:r>
    </w:p>
    <w:p w14:paraId="3EE718E3" w14:textId="3E8C6779" w:rsidR="00CA291F" w:rsidRPr="00FC64E1" w:rsidRDefault="00470D88" w:rsidP="001B2A6D">
      <w:pPr>
        <w:spacing w:line="360" w:lineRule="auto"/>
        <w:rPr>
          <w:rFonts w:ascii="Junicode" w:hAnsi="Junicode"/>
          <w:sz w:val="28"/>
          <w:szCs w:val="28"/>
          <w:rPrChange w:id="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A291F" w:rsidRPr="00FC64E1">
        <w:rPr>
          <w:rFonts w:ascii="Junicode" w:hAnsi="Junicode"/>
          <w:sz w:val="28"/>
          <w:szCs w:val="28"/>
          <w:rPrChange w:id="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Ad Auctorem Seladon.</w:t>
      </w:r>
    </w:p>
    <w:p w14:paraId="5B27546D" w14:textId="77777777" w:rsidR="00FC64E1" w:rsidRDefault="00FC64E1" w:rsidP="001B2A6D">
      <w:pPr>
        <w:spacing w:line="360" w:lineRule="auto"/>
        <w:rPr>
          <w:ins w:id="221" w:author="Annika Rockenberger" w:date="2016-12-13T13:36:00Z"/>
          <w:rFonts w:ascii="Junicode" w:hAnsi="Junicode"/>
          <w:sz w:val="28"/>
          <w:szCs w:val="28"/>
        </w:rPr>
      </w:pPr>
      <w:ins w:id="222" w:author="Annika Rockenberger" w:date="2016-12-13T13:35:00Z">
        <w:r>
          <w:rPr>
            <w:rFonts w:ascii="Junicode" w:hAnsi="Junicode"/>
            <w:sz w:val="28"/>
            <w:szCs w:val="28"/>
          </w:rPr>
          <w:t xml:space="preserve">¶ </w:t>
        </w:r>
      </w:ins>
      <w:r w:rsidR="00AF3AFB" w:rsidRPr="00FC64E1">
        <w:rPr>
          <w:rFonts w:ascii="Junicode" w:hAnsi="Junicode"/>
          <w:i/>
          <w:sz w:val="28"/>
          <w:szCs w:val="28"/>
          <w:rPrChange w:id="223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Expetis</w:t>
      </w:r>
      <w:r w:rsidR="00CA291F" w:rsidRPr="00FC64E1">
        <w:rPr>
          <w:rFonts w:ascii="Junicode" w:hAnsi="Junicode"/>
          <w:i/>
          <w:sz w:val="28"/>
          <w:szCs w:val="28"/>
          <w:rPrChange w:id="224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 ut detur Seladon tibi pulchra puella,</w:t>
      </w:r>
      <w:r w:rsidR="001355BF" w:rsidRPr="00FC64E1">
        <w:rPr>
          <w:rFonts w:ascii="Junicode" w:hAnsi="Junicode"/>
          <w:i/>
          <w:sz w:val="28"/>
          <w:szCs w:val="28"/>
          <w:rPrChange w:id="225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91F" w:rsidRPr="00FC64E1">
        <w:rPr>
          <w:rFonts w:ascii="Junicode" w:hAnsi="Junicode"/>
          <w:i/>
          <w:sz w:val="28"/>
          <w:szCs w:val="28"/>
          <w:rPrChange w:id="226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Carp</w:t>
      </w:r>
      <w:ins w:id="227" w:author="Annika Rockenberger" w:date="2016-12-13T13:35:00Z">
        <w:r w:rsidRPr="00FC64E1">
          <w:rPr>
            <w:rFonts w:ascii="Junicode" w:hAnsi="Junicode"/>
            <w:i/>
            <w:sz w:val="28"/>
            <w:szCs w:val="28"/>
            <w:rPrChange w:id="228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i</w:t>
        </w:r>
      </w:ins>
      <w:del w:id="229" w:author="Annika Rockenberger" w:date="2016-12-13T13:35:00Z">
        <w:r w:rsidR="00CA291F" w:rsidRPr="00FC64E1" w:rsidDel="00FC64E1">
          <w:rPr>
            <w:rFonts w:ascii="Junicode" w:hAnsi="Junicode"/>
            <w:i/>
            <w:sz w:val="28"/>
            <w:szCs w:val="28"/>
            <w:rPrChange w:id="230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e</w:delText>
        </w:r>
      </w:del>
      <w:r w:rsidR="00CA291F" w:rsidRPr="00FC64E1">
        <w:rPr>
          <w:rFonts w:ascii="Junicode" w:hAnsi="Junicode"/>
          <w:i/>
          <w:sz w:val="28"/>
          <w:szCs w:val="28"/>
          <w:rPrChange w:id="231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tur a</w:t>
      </w:r>
      <w:r w:rsidR="00A2594E" w:rsidRPr="00FC64E1">
        <w:rPr>
          <w:rFonts w:ascii="Junicode" w:hAnsi="Junicode"/>
          <w:i/>
          <w:sz w:val="28"/>
          <w:szCs w:val="28"/>
          <w:rPrChange w:id="232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i/>
          <w:sz w:val="28"/>
          <w:szCs w:val="28"/>
          <w:rPrChange w:id="233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i/>
          <w:sz w:val="28"/>
          <w:szCs w:val="28"/>
          <w:rPrChange w:id="234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i/>
          <w:sz w:val="28"/>
          <w:szCs w:val="28"/>
          <w:rPrChange w:id="235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criptus pulchra puella</w:t>
      </w:r>
      <w:ins w:id="236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37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 xml:space="preserve"> </w:t>
        </w:r>
      </w:ins>
      <w:r w:rsidR="00CA291F" w:rsidRPr="00FC64E1">
        <w:rPr>
          <w:rFonts w:ascii="Junicode" w:hAnsi="Junicode"/>
          <w:i/>
          <w:sz w:val="28"/>
          <w:szCs w:val="28"/>
          <w:rPrChange w:id="238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tu</w:t>
      </w:r>
      <w:ins w:id="239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40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i</w:t>
        </w:r>
      </w:ins>
      <w:del w:id="241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42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u</w:delText>
        </w:r>
      </w:del>
      <w:r w:rsidR="00CA291F" w:rsidRPr="00FC64E1">
        <w:rPr>
          <w:rFonts w:ascii="Junicode" w:hAnsi="Junicode"/>
          <w:i/>
          <w:sz w:val="28"/>
          <w:szCs w:val="28"/>
          <w:rPrChange w:id="243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s.</w:t>
      </w:r>
      <w:r w:rsidR="001355BF" w:rsidRPr="00FC64E1">
        <w:rPr>
          <w:rFonts w:ascii="Junicode" w:hAnsi="Junicode"/>
          <w:i/>
          <w:sz w:val="28"/>
          <w:szCs w:val="28"/>
          <w:rPrChange w:id="244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91F" w:rsidRPr="00FC64E1">
        <w:rPr>
          <w:rFonts w:ascii="Junicode" w:hAnsi="Junicode"/>
          <w:i/>
          <w:sz w:val="28"/>
          <w:szCs w:val="28"/>
          <w:rPrChange w:id="245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Hujus judici</w:t>
      </w:r>
      <w:ins w:id="246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47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o</w:t>
        </w:r>
      </w:ins>
      <w:del w:id="248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49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a</w:delText>
        </w:r>
      </w:del>
      <w:r w:rsidR="00CA291F" w:rsidRPr="00FC64E1">
        <w:rPr>
          <w:rFonts w:ascii="Junicode" w:hAnsi="Junicode"/>
          <w:i/>
          <w:sz w:val="28"/>
          <w:szCs w:val="28"/>
          <w:rPrChange w:id="250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, com </w:t>
      </w:r>
      <w:r w:rsidR="00A2594E" w:rsidRPr="00FC64E1">
        <w:rPr>
          <w:rFonts w:ascii="Junicode" w:hAnsi="Junicode"/>
          <w:i/>
          <w:sz w:val="28"/>
          <w:szCs w:val="28"/>
          <w:rPrChange w:id="251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i/>
          <w:sz w:val="28"/>
          <w:szCs w:val="28"/>
          <w:rPrChange w:id="252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crib</w:t>
      </w:r>
      <w:ins w:id="253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54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i</w:t>
        </w:r>
      </w:ins>
      <w:del w:id="255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56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u</w:delText>
        </w:r>
      </w:del>
      <w:r w:rsidR="00CA291F" w:rsidRPr="00FC64E1">
        <w:rPr>
          <w:rFonts w:ascii="Junicode" w:hAnsi="Junicode"/>
          <w:i/>
          <w:sz w:val="28"/>
          <w:szCs w:val="28"/>
          <w:rPrChange w:id="257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s vera, mereri</w:t>
      </w:r>
      <w:del w:id="258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59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u</w:delText>
        </w:r>
      </w:del>
      <w:r w:rsidR="00CA291F" w:rsidRPr="00FC64E1">
        <w:rPr>
          <w:rFonts w:ascii="Junicode" w:hAnsi="Junicode"/>
          <w:i/>
          <w:sz w:val="28"/>
          <w:szCs w:val="28"/>
          <w:rPrChange w:id="260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s</w:t>
      </w:r>
      <w:r w:rsidR="001355BF" w:rsidRPr="00FC64E1">
        <w:rPr>
          <w:rFonts w:ascii="Junicode" w:hAnsi="Junicode"/>
          <w:i/>
          <w:sz w:val="28"/>
          <w:szCs w:val="28"/>
          <w:rPrChange w:id="261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91F" w:rsidRPr="00FC64E1">
        <w:rPr>
          <w:rFonts w:ascii="Junicode" w:hAnsi="Junicode"/>
          <w:i/>
          <w:sz w:val="28"/>
          <w:szCs w:val="28"/>
          <w:rPrChange w:id="262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Pro p</w:t>
      </w:r>
      <w:ins w:id="263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64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œ</w:t>
        </w:r>
      </w:ins>
      <w:del w:id="265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66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>oe</w:delText>
        </w:r>
      </w:del>
      <w:r w:rsidR="00CA291F" w:rsidRPr="00FC64E1">
        <w:rPr>
          <w:rFonts w:ascii="Junicode" w:hAnsi="Junicode"/>
          <w:i/>
          <w:sz w:val="28"/>
          <w:szCs w:val="28"/>
          <w:rPrChange w:id="267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na ut de</w:t>
      </w:r>
      <w:ins w:id="268" w:author="Annika Rockenberger" w:date="2016-12-13T13:36:00Z">
        <w:r w:rsidRPr="00FC64E1">
          <w:rPr>
            <w:rFonts w:ascii="Junicode" w:hAnsi="Junicode"/>
            <w:i/>
            <w:sz w:val="28"/>
            <w:szCs w:val="28"/>
            <w:rPrChange w:id="269" w:author="Annika Rockenberger" w:date="2016-12-13T13:37:00Z">
              <w:rPr>
                <w:rFonts w:ascii="Junicode" w:hAnsi="Junicode"/>
                <w:sz w:val="28"/>
                <w:szCs w:val="28"/>
              </w:rPr>
            </w:rPrChange>
          </w:rPr>
          <w:t>t</w:t>
        </w:r>
      </w:ins>
      <w:del w:id="270" w:author="Annika Rockenberger" w:date="2016-12-13T13:36:00Z">
        <w:r w:rsidR="00CA291F" w:rsidRPr="00FC64E1" w:rsidDel="00FC64E1">
          <w:rPr>
            <w:rFonts w:ascii="Junicode" w:hAnsi="Junicode"/>
            <w:i/>
            <w:sz w:val="28"/>
            <w:szCs w:val="28"/>
            <w:rPrChange w:id="271" w:author="Annika Rockenberger" w:date="2016-12-13T13:37:00Z">
              <w:rPr>
                <w:rFonts w:ascii="Junicode" w:hAnsi="Junicode"/>
                <w:sz w:val="20"/>
                <w:szCs w:val="20"/>
              </w:rPr>
            </w:rPrChange>
          </w:rPr>
          <w:delText xml:space="preserve">i </w:delText>
        </w:r>
      </w:del>
      <w:r w:rsidR="00CA291F" w:rsidRPr="00FC64E1">
        <w:rPr>
          <w:rFonts w:ascii="Junicode" w:hAnsi="Junicode"/>
          <w:i/>
          <w:sz w:val="28"/>
          <w:szCs w:val="28"/>
          <w:rPrChange w:id="272" w:author="Annika Rockenberger" w:date="2016-12-13T13:37:00Z">
            <w:rPr>
              <w:rFonts w:ascii="Junicode" w:hAnsi="Junicode"/>
              <w:sz w:val="20"/>
              <w:szCs w:val="20"/>
            </w:rPr>
          </w:rPrChange>
        </w:rPr>
        <w:t>ur nulla puella tibi.</w:t>
      </w:r>
    </w:p>
    <w:p w14:paraId="3A1B45BA" w14:textId="0EDEB1F1" w:rsidR="00CA291F" w:rsidRPr="00FC64E1" w:rsidRDefault="001355BF" w:rsidP="001B2A6D">
      <w:pPr>
        <w:spacing w:line="360" w:lineRule="auto"/>
        <w:rPr>
          <w:rFonts w:ascii="Junicode" w:hAnsi="Junicode"/>
          <w:sz w:val="28"/>
          <w:szCs w:val="28"/>
          <w:rPrChange w:id="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del w:id="274" w:author="Annika Rockenberger" w:date="2016-12-13T13:36:00Z">
        <w:r w:rsidRPr="00FC64E1" w:rsidDel="00FC64E1">
          <w:rPr>
            <w:rFonts w:ascii="Junicode" w:hAnsi="Junicode"/>
            <w:sz w:val="28"/>
            <w:szCs w:val="28"/>
            <w:rPrChange w:id="275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 xml:space="preserve"> </w:delText>
        </w:r>
      </w:del>
      <w:r w:rsidR="00CA291F" w:rsidRPr="00FC64E1">
        <w:rPr>
          <w:rFonts w:ascii="Junicode" w:hAnsi="Junicode"/>
          <w:sz w:val="28"/>
          <w:szCs w:val="28"/>
          <w:rPrChange w:id="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G.V. Revi</w:t>
      </w:r>
      <w:r w:rsidR="00A2594E" w:rsidRPr="00FC64E1">
        <w:rPr>
          <w:rFonts w:ascii="Junicode" w:hAnsi="Junicode"/>
          <w:sz w:val="28"/>
          <w:szCs w:val="28"/>
          <w:rPrChange w:id="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91F" w:rsidRPr="00FC64E1">
        <w:rPr>
          <w:rFonts w:ascii="Junicode" w:hAnsi="Junicode"/>
          <w:sz w:val="28"/>
          <w:szCs w:val="28"/>
          <w:rPrChange w:id="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or.</w:t>
      </w:r>
    </w:p>
    <w:p w14:paraId="12731D9B" w14:textId="2D080897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Her</w:t>
      </w:r>
      <w:r w:rsidR="00EA50DB" w:rsidRPr="00FC64E1">
        <w:rPr>
          <w:rFonts w:ascii="Junicode" w:hAnsi="Junicode"/>
          <w:sz w:val="28"/>
          <w:szCs w:val="28"/>
          <w:rPrChange w:id="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David Seladon</w:t>
      </w:r>
      <w:r w:rsidR="001355BF" w:rsidRPr="00FC64E1">
        <w:rPr>
          <w:rFonts w:ascii="Junicode" w:hAnsi="Junicode"/>
          <w:sz w:val="28"/>
          <w:szCs w:val="28"/>
          <w:rPrChange w:id="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auch</w:t>
      </w:r>
      <w:r w:rsidR="001355BF" w:rsidRPr="00FC64E1">
        <w:rPr>
          <w:rFonts w:ascii="Junicode" w:hAnsi="Junicode"/>
          <w:sz w:val="28"/>
          <w:szCs w:val="28"/>
          <w:rPrChange w:id="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wolgeneigten Le</w:t>
      </w:r>
      <w:r w:rsidR="00A2594E" w:rsidRPr="00FC64E1">
        <w:rPr>
          <w:rFonts w:ascii="Junicode" w:hAnsi="Junicode"/>
          <w:sz w:val="28"/>
          <w:szCs w:val="28"/>
          <w:rPrChange w:id="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er.</w:t>
      </w:r>
    </w:p>
    <w:p w14:paraId="680E503E" w14:textId="168320EB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mein Her</w:t>
      </w:r>
      <w:r w:rsidR="00EA50DB" w:rsidRPr="00FC64E1">
        <w:rPr>
          <w:rFonts w:ascii="Junicode" w:hAnsi="Junicode"/>
          <w:sz w:val="28"/>
          <w:szCs w:val="28"/>
          <w:rPrChange w:id="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Seladon ich e</w:t>
      </w:r>
      <w:r w:rsidR="00A2594E" w:rsidRPr="00FC64E1">
        <w:rPr>
          <w:rFonts w:ascii="Junicode" w:hAnsi="Junicode"/>
          <w:sz w:val="28"/>
          <w:szCs w:val="28"/>
          <w:rPrChange w:id="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</w:t>
      </w:r>
      <w:r w:rsidR="001355BF" w:rsidRPr="00FC64E1">
        <w:rPr>
          <w:rFonts w:ascii="Junicode" w:hAnsi="Junicode"/>
          <w:sz w:val="28"/>
          <w:szCs w:val="28"/>
          <w:rPrChange w:id="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Schrifft gele</w:t>
      </w:r>
      <w:r w:rsidR="00A2594E" w:rsidRPr="00FC64E1">
        <w:rPr>
          <w:rFonts w:ascii="Junicode" w:hAnsi="Junicode"/>
          <w:sz w:val="28"/>
          <w:szCs w:val="28"/>
          <w:rPrChange w:id="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3162D318" w14:textId="0D2A3E85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von der L</w:t>
      </w:r>
      <w:r w:rsidR="00A2594E" w:rsidRPr="00FC64E1">
        <w:rPr>
          <w:rFonts w:ascii="Junicode" w:hAnsi="Junicode"/>
          <w:sz w:val="28"/>
          <w:szCs w:val="28"/>
          <w:rPrChange w:id="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die von dem</w:t>
      </w:r>
      <w:r w:rsidR="001355BF" w:rsidRPr="00FC64E1">
        <w:rPr>
          <w:rFonts w:ascii="Junicode" w:hAnsi="Junicode"/>
          <w:sz w:val="28"/>
          <w:szCs w:val="28"/>
          <w:rPrChange w:id="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Liebewe</w:t>
      </w:r>
      <w:r w:rsidR="00A2594E" w:rsidRPr="00FC64E1">
        <w:rPr>
          <w:rFonts w:ascii="Junicode" w:hAnsi="Junicode"/>
          <w:sz w:val="28"/>
          <w:szCs w:val="28"/>
          <w:rPrChange w:id="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08DF6637" w14:textId="605D4C6D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fri</w:t>
      </w:r>
      <w:r w:rsidR="00A2594E" w:rsidRPr="00FC64E1">
        <w:rPr>
          <w:rFonts w:ascii="Junicode" w:hAnsi="Junicode"/>
          <w:sz w:val="28"/>
          <w:szCs w:val="28"/>
          <w:rPrChange w:id="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Jugend </w:t>
      </w:r>
      <w:r w:rsidR="00A2594E" w:rsidRPr="00FC64E1">
        <w:rPr>
          <w:rFonts w:ascii="Junicode" w:hAnsi="Junicode"/>
          <w:sz w:val="28"/>
          <w:szCs w:val="28"/>
          <w:rPrChange w:id="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pricht: hab</w:t>
      </w:r>
      <w:r w:rsidR="001355BF" w:rsidRPr="00FC64E1">
        <w:rPr>
          <w:rFonts w:ascii="Junicode" w:hAnsi="Junicode"/>
          <w:sz w:val="28"/>
          <w:szCs w:val="28"/>
          <w:rPrChange w:id="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mich hoch erfre</w:t>
      </w:r>
      <w:r w:rsidR="00A2594E" w:rsidRPr="00FC64E1">
        <w:rPr>
          <w:rFonts w:ascii="Junicode" w:hAnsi="Junicode"/>
          <w:sz w:val="28"/>
          <w:szCs w:val="28"/>
          <w:rPrChange w:id="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</w:p>
    <w:p w14:paraId="0AE4D7D2" w14:textId="37C19961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bin be</w:t>
      </w:r>
      <w:r w:rsidR="00A2594E" w:rsidRPr="00FC64E1">
        <w:rPr>
          <w:rFonts w:ascii="Junicode" w:hAnsi="Junicode"/>
          <w:sz w:val="28"/>
          <w:szCs w:val="28"/>
          <w:rPrChange w:id="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</w:t>
      </w:r>
      <w:r w:rsidRPr="00FC64E1">
        <w:rPr>
          <w:rFonts w:ascii="Junicode" w:hAnsi="Junicode"/>
          <w:sz w:val="28"/>
          <w:szCs w:val="28"/>
          <w:rPrChange w:id="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gewe</w:t>
      </w:r>
      <w:r w:rsidR="00A2594E" w:rsidRPr="00FC64E1">
        <w:rPr>
          <w:rFonts w:ascii="Junicode" w:hAnsi="Junicode"/>
          <w:sz w:val="28"/>
          <w:szCs w:val="28"/>
          <w:rPrChange w:id="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ob wer ich</w:t>
      </w:r>
      <w:r w:rsidR="001355BF" w:rsidRPr="00FC64E1">
        <w:rPr>
          <w:rFonts w:ascii="Junicode" w:hAnsi="Junicode"/>
          <w:sz w:val="28"/>
          <w:szCs w:val="28"/>
          <w:rPrChange w:id="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</w:t>
      </w:r>
      <w:r w:rsidR="00A2594E" w:rsidRPr="00FC64E1">
        <w:rPr>
          <w:rFonts w:ascii="Junicode" w:hAnsi="Junicode"/>
          <w:sz w:val="28"/>
          <w:szCs w:val="28"/>
          <w:rPrChange w:id="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Zeit.</w:t>
      </w:r>
    </w:p>
    <w:p w14:paraId="72AC171D" w14:textId="0E729018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 m</w:t>
      </w:r>
      <w:r w:rsidR="00A2594E" w:rsidRPr="00FC64E1">
        <w:rPr>
          <w:rFonts w:ascii="Junicode" w:hAnsi="Junicode"/>
          <w:sz w:val="28"/>
          <w:szCs w:val="28"/>
          <w:rPrChange w:id="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mein Ver</w:t>
      </w:r>
      <w:r w:rsidR="00A2594E" w:rsidRPr="00FC64E1">
        <w:rPr>
          <w:rFonts w:ascii="Junicode" w:hAnsi="Junicode"/>
          <w:sz w:val="28"/>
          <w:szCs w:val="28"/>
          <w:rPrChange w:id="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tand </w:t>
      </w:r>
      <w:r w:rsidR="00A2594E" w:rsidRPr="00FC64E1">
        <w:rPr>
          <w:rFonts w:ascii="Junicode" w:hAnsi="Junicode"/>
          <w:sz w:val="28"/>
          <w:szCs w:val="28"/>
          <w:rPrChange w:id="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hoch</w:t>
      </w:r>
      <w:r w:rsidR="001355BF" w:rsidRPr="00FC64E1">
        <w:rPr>
          <w:rFonts w:ascii="Junicode" w:hAnsi="Junicode"/>
          <w:sz w:val="28"/>
          <w:szCs w:val="28"/>
          <w:rPrChange w:id="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k</w:t>
      </w:r>
      <w:r w:rsidR="00A2594E" w:rsidRPr="00FC64E1">
        <w:rPr>
          <w:rFonts w:ascii="Junicode" w:hAnsi="Junicode"/>
          <w:sz w:val="28"/>
          <w:szCs w:val="28"/>
          <w:rPrChange w:id="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chwingen /</w:t>
      </w:r>
    </w:p>
    <w:p w14:paraId="3FFE89AB" w14:textId="72BC6E6C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 m</w:t>
      </w:r>
      <w:r w:rsidR="00A2594E" w:rsidRPr="00FC64E1">
        <w:rPr>
          <w:rFonts w:ascii="Junicode" w:hAnsi="Junicode"/>
          <w:sz w:val="28"/>
          <w:szCs w:val="28"/>
          <w:rPrChange w:id="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 ich doch genug hier</w:t>
      </w:r>
      <w:r w:rsidR="001355BF" w:rsidRPr="00FC64E1">
        <w:rPr>
          <w:rFonts w:ascii="Junicode" w:hAnsi="Junicode"/>
          <w:sz w:val="28"/>
          <w:szCs w:val="28"/>
          <w:rPrChange w:id="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chreiben / reden / </w:t>
      </w:r>
      <w:r w:rsidR="00A2594E" w:rsidRPr="00FC64E1">
        <w:rPr>
          <w:rFonts w:ascii="Junicode" w:hAnsi="Junicode"/>
          <w:sz w:val="28"/>
          <w:szCs w:val="28"/>
          <w:rPrChange w:id="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ingen /</w:t>
      </w:r>
    </w:p>
    <w:p w14:paraId="10E380BD" w14:textId="16593EAF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Zuker </w:t>
      </w:r>
      <w:r w:rsidR="00A2594E" w:rsidRPr="00FC64E1">
        <w:rPr>
          <w:rFonts w:ascii="Junicode" w:hAnsi="Junicode"/>
          <w:sz w:val="28"/>
          <w:szCs w:val="28"/>
          <w:rPrChange w:id="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="001355BF" w:rsidRPr="00FC64E1">
        <w:rPr>
          <w:rFonts w:ascii="Junicode" w:hAnsi="Junicode"/>
          <w:sz w:val="28"/>
          <w:szCs w:val="28"/>
          <w:rPrChange w:id="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Luft / was Lab</w:t>
      </w:r>
      <w:r w:rsidR="00A2594E" w:rsidRPr="00FC64E1">
        <w:rPr>
          <w:rFonts w:ascii="Junicode" w:hAnsi="Junicode"/>
          <w:sz w:val="28"/>
          <w:szCs w:val="28"/>
          <w:rPrChange w:id="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 / Herzens-Krafft</w:t>
      </w:r>
    </w:p>
    <w:p w14:paraId="48B1D63D" w14:textId="38EAB361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wunder </w:t>
      </w:r>
      <w:r w:rsidR="00A2594E" w:rsidRPr="00FC64E1">
        <w:rPr>
          <w:rFonts w:ascii="Junicode" w:hAnsi="Junicode"/>
          <w:sz w:val="28"/>
          <w:szCs w:val="28"/>
          <w:rPrChange w:id="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anffte Ruh’ hier</w:t>
      </w:r>
      <w:r w:rsidR="001355BF" w:rsidRPr="00FC64E1">
        <w:rPr>
          <w:rFonts w:ascii="Junicode" w:hAnsi="Junicode"/>
          <w:sz w:val="28"/>
          <w:szCs w:val="28"/>
          <w:rPrChange w:id="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jungen Men</w:t>
      </w:r>
      <w:r w:rsidR="00A2594E" w:rsidRPr="00FC64E1">
        <w:rPr>
          <w:rFonts w:ascii="Junicode" w:hAnsi="Junicode"/>
          <w:sz w:val="28"/>
          <w:szCs w:val="28"/>
          <w:rPrChange w:id="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</w:t>
      </w:r>
      <w:r w:rsidR="00A2594E" w:rsidRPr="00FC64E1">
        <w:rPr>
          <w:rFonts w:ascii="Junicode" w:hAnsi="Junicode"/>
          <w:sz w:val="28"/>
          <w:szCs w:val="28"/>
          <w:rPrChange w:id="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</w:t>
      </w:r>
    </w:p>
    <w:p w14:paraId="3FA20610" w14:textId="671C7E27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Dis wolgefa</w:t>
      </w:r>
      <w:r w:rsidR="00A2594E" w:rsidRPr="00FC64E1">
        <w:rPr>
          <w:rFonts w:ascii="Junicode" w:hAnsi="Junicode"/>
          <w:sz w:val="28"/>
          <w:szCs w:val="28"/>
          <w:rPrChange w:id="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Werk: Es handelt</w:t>
      </w:r>
      <w:r w:rsidR="001355BF" w:rsidRPr="00FC64E1">
        <w:rPr>
          <w:rFonts w:ascii="Junicode" w:hAnsi="Junicode"/>
          <w:sz w:val="28"/>
          <w:szCs w:val="28"/>
          <w:rPrChange w:id="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Sachen /</w:t>
      </w:r>
    </w:p>
    <w:p w14:paraId="3F754AF2" w14:textId="1F7908E0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auch ein Tierie</w:t>
      </w:r>
      <w:r w:rsidR="00A2594E" w:rsidRPr="00FC64E1">
        <w:rPr>
          <w:rFonts w:ascii="Junicode" w:hAnsi="Junicode"/>
          <w:sz w:val="28"/>
          <w:szCs w:val="28"/>
          <w:rPrChange w:id="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Herz verliebet</w:t>
      </w:r>
      <w:r w:rsidR="001355BF" w:rsidRPr="00FC64E1">
        <w:rPr>
          <w:rFonts w:ascii="Junicode" w:hAnsi="Junicode"/>
          <w:sz w:val="28"/>
          <w:szCs w:val="28"/>
          <w:rPrChange w:id="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machen.</w:t>
      </w:r>
    </w:p>
    <w:p w14:paraId="73DA9947" w14:textId="46C735CD" w:rsidR="001355BF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Drum Tadelgern </w:t>
      </w:r>
      <w:r w:rsidR="00A2594E" w:rsidRPr="00FC64E1">
        <w:rPr>
          <w:rFonts w:ascii="Junicode" w:hAnsi="Junicode"/>
          <w:sz w:val="28"/>
          <w:szCs w:val="28"/>
          <w:rPrChange w:id="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</w:t>
      </w:r>
      <w:r w:rsidR="00A2594E" w:rsidRPr="00FC64E1">
        <w:rPr>
          <w:rFonts w:ascii="Junicode" w:hAnsi="Junicode"/>
          <w:sz w:val="28"/>
          <w:szCs w:val="28"/>
          <w:rPrChange w:id="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 / laß nun</w:t>
      </w:r>
      <w:r w:rsidR="001355BF" w:rsidRPr="00FC64E1">
        <w:rPr>
          <w:rFonts w:ascii="Junicode" w:hAnsi="Junicode"/>
          <w:sz w:val="28"/>
          <w:szCs w:val="28"/>
          <w:rPrChange w:id="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dein Befzen </w:t>
      </w:r>
      <w:r w:rsidR="00A2594E" w:rsidRPr="00FC64E1">
        <w:rPr>
          <w:rFonts w:ascii="Junicode" w:hAnsi="Junicode"/>
          <w:sz w:val="28"/>
          <w:szCs w:val="28"/>
          <w:rPrChange w:id="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</w:p>
    <w:p w14:paraId="58C1277F" w14:textId="24373241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Seladon legt hier Preiß</w:t>
      </w:r>
      <w:r w:rsidR="001355BF" w:rsidRPr="00FC64E1">
        <w:rPr>
          <w:rFonts w:ascii="Junicode" w:hAnsi="Junicode"/>
          <w:sz w:val="28"/>
          <w:szCs w:val="28"/>
          <w:rPrChange w:id="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Ruhm und Ehre ein:</w:t>
      </w:r>
    </w:p>
    <w:p w14:paraId="65D3DCC7" w14:textId="32BC8916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commentRangeStart w:id="399"/>
      <w:r w:rsidRPr="000F7FC5">
        <w:rPr>
          <w:rFonts w:ascii="Junicode" w:hAnsi="Junicode"/>
          <w:sz w:val="28"/>
          <w:szCs w:val="28"/>
          <w:highlight w:val="magenta"/>
          <w:rPrChange w:id="400" w:author="Annika Rockenberger" w:date="2016-12-13T13:39:00Z">
            <w:rPr>
              <w:rFonts w:ascii="Junicode" w:hAnsi="Junicode"/>
              <w:sz w:val="20"/>
              <w:szCs w:val="20"/>
            </w:rPr>
          </w:rPrChange>
        </w:rPr>
        <w:t>[E]r</w:t>
      </w:r>
      <w:commentRangeEnd w:id="399"/>
      <w:r w:rsidR="000F7FC5">
        <w:rPr>
          <w:rStyle w:val="Kommentarzeichen"/>
        </w:rPr>
        <w:commentReference w:id="399"/>
      </w:r>
      <w:r w:rsidRPr="00FC64E1">
        <w:rPr>
          <w:rFonts w:ascii="Junicode" w:hAnsi="Junicode"/>
          <w:sz w:val="28"/>
          <w:szCs w:val="28"/>
          <w:rPrChange w:id="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treibet von</w:t>
      </w:r>
      <w:r w:rsidR="001355BF" w:rsidRPr="00FC64E1">
        <w:rPr>
          <w:rFonts w:ascii="Junicode" w:hAnsi="Junicode"/>
          <w:sz w:val="28"/>
          <w:szCs w:val="28"/>
          <w:rPrChange w:id="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uns weg / das Trau</w:t>
      </w:r>
      <w:r w:rsidRPr="00FC64E1">
        <w:rPr>
          <w:rFonts w:ascii="Junicode" w:hAnsi="Junicode"/>
          <w:sz w:val="28"/>
          <w:szCs w:val="28"/>
          <w:rPrChange w:id="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Se</w:t>
      </w:r>
      <w:r w:rsidR="00A2594E" w:rsidRPr="00FC64E1">
        <w:rPr>
          <w:rFonts w:ascii="Junicode" w:hAnsi="Junicode"/>
          <w:sz w:val="28"/>
          <w:szCs w:val="28"/>
          <w:rPrChange w:id="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fzen Klagen</w:t>
      </w:r>
    </w:p>
    <w:p w14:paraId="5BD85597" w14:textId="01B6DF72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C20D79">
        <w:rPr>
          <w:rFonts w:ascii="Junicode" w:hAnsi="Junicode"/>
          <w:sz w:val="28"/>
          <w:szCs w:val="28"/>
          <w:highlight w:val="magenta"/>
          <w:rPrChange w:id="407" w:author="Annika Rockenberger" w:date="2016-12-13T13:39:00Z">
            <w:rPr>
              <w:rFonts w:ascii="Junicode" w:hAnsi="Junicode"/>
              <w:sz w:val="20"/>
              <w:szCs w:val="20"/>
            </w:rPr>
          </w:rPrChange>
        </w:rPr>
        <w:t>[</w:t>
      </w:r>
      <w:ins w:id="408" w:author="Annika Rockenberger" w:date="2016-12-13T13:39:00Z">
        <w:r w:rsidR="00C20D79" w:rsidRPr="00C20D79">
          <w:rPr>
            <w:rFonts w:ascii="Junicode" w:hAnsi="Junicode"/>
            <w:sz w:val="28"/>
            <w:szCs w:val="28"/>
            <w:highlight w:val="magenta"/>
            <w:rPrChange w:id="409" w:author="Annika Rockenberger" w:date="2016-12-13T13:39:00Z">
              <w:rPr>
                <w:rFonts w:ascii="Junicode" w:hAnsi="Junicode"/>
                <w:sz w:val="28"/>
                <w:szCs w:val="28"/>
              </w:rPr>
            </w:rPrChange>
          </w:rPr>
          <w:t>D</w:t>
        </w:r>
      </w:ins>
      <w:del w:id="410" w:author="Annika Rockenberger" w:date="2016-12-13T13:39:00Z">
        <w:r w:rsidRPr="00C20D79" w:rsidDel="00C20D79">
          <w:rPr>
            <w:rFonts w:ascii="Junicode" w:hAnsi="Junicode"/>
            <w:sz w:val="28"/>
            <w:szCs w:val="28"/>
            <w:highlight w:val="magenta"/>
            <w:rPrChange w:id="411" w:author="Annika Rockenberger" w:date="2016-12-13T13:39:00Z">
              <w:rPr>
                <w:rFonts w:ascii="Junicode" w:hAnsi="Junicode"/>
                <w:sz w:val="20"/>
                <w:szCs w:val="20"/>
              </w:rPr>
            </w:rPrChange>
          </w:rPr>
          <w:delText>d</w:delText>
        </w:r>
      </w:del>
      <w:r w:rsidRPr="00C20D79">
        <w:rPr>
          <w:rFonts w:ascii="Junicode" w:hAnsi="Junicode"/>
          <w:sz w:val="28"/>
          <w:szCs w:val="28"/>
          <w:highlight w:val="magenta"/>
          <w:rPrChange w:id="412" w:author="Annika Rockenberger" w:date="2016-12-13T13:39:00Z">
            <w:rPr>
              <w:rFonts w:ascii="Junicode" w:hAnsi="Junicode"/>
              <w:sz w:val="20"/>
              <w:szCs w:val="20"/>
            </w:rPr>
          </w:rPrChange>
        </w:rPr>
        <w:t>]ie</w:t>
      </w:r>
      <w:r w:rsidRPr="00FC64E1">
        <w:rPr>
          <w:rFonts w:ascii="Junicode" w:hAnsi="Junicode"/>
          <w:sz w:val="28"/>
          <w:szCs w:val="28"/>
          <w:rPrChange w:id="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C20D79">
        <w:rPr>
          <w:rFonts w:ascii="Junicode" w:hAnsi="Junicode"/>
          <w:sz w:val="28"/>
          <w:szCs w:val="28"/>
          <w:highlight w:val="magenta"/>
          <w:rPrChange w:id="414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beede</w:t>
      </w:r>
      <w:r w:rsidRPr="00FC64E1">
        <w:rPr>
          <w:rFonts w:ascii="Junicode" w:hAnsi="Junicode"/>
          <w:sz w:val="28"/>
          <w:szCs w:val="28"/>
          <w:rPrChange w:id="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Leib und Seel und Gei</w:t>
      </w:r>
      <w:r w:rsidR="00A2594E" w:rsidRPr="00FC64E1">
        <w:rPr>
          <w:rFonts w:ascii="Junicode" w:hAnsi="Junicode"/>
          <w:sz w:val="28"/>
          <w:szCs w:val="28"/>
          <w:rPrChange w:id="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1355BF" w:rsidRPr="00FC64E1">
        <w:rPr>
          <w:rFonts w:ascii="Junicode" w:hAnsi="Junicode"/>
          <w:sz w:val="28"/>
          <w:szCs w:val="28"/>
          <w:rPrChange w:id="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Kummer plagen /</w:t>
      </w:r>
    </w:p>
    <w:p w14:paraId="264364B2" w14:textId="30011011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Ach wer </w:t>
      </w:r>
      <w:r w:rsidR="00A2594E" w:rsidRPr="00FC64E1">
        <w:rPr>
          <w:rFonts w:ascii="Junicode" w:hAnsi="Junicode"/>
          <w:sz w:val="28"/>
          <w:szCs w:val="28"/>
          <w:rPrChange w:id="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Herze kr</w:t>
      </w:r>
      <w:r w:rsidR="00A2594E" w:rsidRPr="00FC64E1">
        <w:rPr>
          <w:rFonts w:ascii="Junicode" w:hAnsi="Junicode"/>
          <w:sz w:val="28"/>
          <w:szCs w:val="28"/>
          <w:rPrChange w:id="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nkt und</w:t>
      </w:r>
      <w:r w:rsidR="001355BF" w:rsidRPr="00FC64E1">
        <w:rPr>
          <w:rFonts w:ascii="Junicode" w:hAnsi="Junicode"/>
          <w:sz w:val="28"/>
          <w:szCs w:val="28"/>
          <w:rPrChange w:id="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tets in Sorgen </w:t>
      </w:r>
      <w:r w:rsidR="00A2594E" w:rsidRPr="00FC64E1">
        <w:rPr>
          <w:rFonts w:ascii="Junicode" w:hAnsi="Junicode"/>
          <w:sz w:val="28"/>
          <w:szCs w:val="28"/>
          <w:rPrChange w:id="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chwebt</w:t>
      </w:r>
    </w:p>
    <w:p w14:paraId="7FBAB765" w14:textId="7A3D4BCF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Bringt </w:t>
      </w:r>
      <w:r w:rsidR="00A2594E" w:rsidRPr="00FC64E1">
        <w:rPr>
          <w:rFonts w:ascii="Junicode" w:hAnsi="Junicode"/>
          <w:sz w:val="28"/>
          <w:szCs w:val="28"/>
          <w:rPrChange w:id="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55BF" w:rsidRPr="00FC64E1">
        <w:rPr>
          <w:rFonts w:ascii="Junicode" w:hAnsi="Junicode"/>
          <w:sz w:val="28"/>
          <w:szCs w:val="28"/>
          <w:rPrChange w:id="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ins dunkle Grab be</w:t>
      </w:r>
      <w:r w:rsidRPr="00FC64E1">
        <w:rPr>
          <w:rFonts w:ascii="Junicode" w:hAnsi="Junicode"/>
          <w:sz w:val="28"/>
          <w:szCs w:val="28"/>
          <w:rPrChange w:id="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 er eins recht lebt:</w:t>
      </w:r>
    </w:p>
    <w:p w14:paraId="73F09127" w14:textId="5FA6C645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C20D79">
        <w:rPr>
          <w:rFonts w:ascii="Junicode" w:hAnsi="Junicode"/>
          <w:sz w:val="28"/>
          <w:szCs w:val="28"/>
          <w:highlight w:val="magenta"/>
          <w:rPrChange w:id="437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[</w:t>
      </w:r>
      <w:ins w:id="438" w:author="Annika Rockenberger" w:date="2016-12-13T13:40:00Z">
        <w:r w:rsidR="00C20D79" w:rsidRPr="00C20D79">
          <w:rPr>
            <w:rFonts w:ascii="Junicode" w:hAnsi="Junicode"/>
            <w:sz w:val="28"/>
            <w:szCs w:val="28"/>
            <w:highlight w:val="magenta"/>
            <w:rPrChange w:id="439" w:author="Annika Rockenberger" w:date="2016-12-13T13:40:00Z">
              <w:rPr>
                <w:rFonts w:ascii="Junicode" w:hAnsi="Junicode"/>
                <w:sz w:val="28"/>
                <w:szCs w:val="28"/>
              </w:rPr>
            </w:rPrChange>
          </w:rPr>
          <w:t>D</w:t>
        </w:r>
      </w:ins>
      <w:del w:id="440" w:author="Annika Rockenberger" w:date="2016-12-13T13:40:00Z">
        <w:r w:rsidRPr="00C20D79" w:rsidDel="00C20D79">
          <w:rPr>
            <w:rFonts w:ascii="Junicode" w:hAnsi="Junicode"/>
            <w:sz w:val="28"/>
            <w:szCs w:val="28"/>
            <w:highlight w:val="magenta"/>
            <w:rPrChange w:id="441" w:author="Annika Rockenberger" w:date="2016-12-13T13:40:00Z">
              <w:rPr>
                <w:rFonts w:ascii="Junicode" w:hAnsi="Junicode"/>
                <w:sz w:val="20"/>
                <w:szCs w:val="20"/>
              </w:rPr>
            </w:rPrChange>
          </w:rPr>
          <w:delText>d</w:delText>
        </w:r>
      </w:del>
      <w:r w:rsidRPr="00C20D79">
        <w:rPr>
          <w:rFonts w:ascii="Junicode" w:hAnsi="Junicode"/>
          <w:sz w:val="28"/>
          <w:szCs w:val="28"/>
          <w:highlight w:val="magenta"/>
          <w:rPrChange w:id="442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]ie</w:t>
      </w:r>
      <w:r w:rsidRPr="00FC64E1">
        <w:rPr>
          <w:rFonts w:ascii="Junicode" w:hAnsi="Junicode"/>
          <w:sz w:val="28"/>
          <w:szCs w:val="28"/>
          <w:rPrChange w:id="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Traurigkeit ergiebt </w:t>
      </w:r>
      <w:r w:rsidR="00A2594E" w:rsidRPr="00FC64E1">
        <w:rPr>
          <w:rFonts w:ascii="Junicode" w:hAnsi="Junicode"/>
          <w:sz w:val="28"/>
          <w:szCs w:val="28"/>
          <w:rPrChange w:id="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gar viel</w:t>
      </w:r>
      <w:r w:rsidR="001355BF" w:rsidRPr="00FC64E1">
        <w:rPr>
          <w:rFonts w:ascii="Junicode" w:hAnsi="Junicode"/>
          <w:sz w:val="28"/>
          <w:szCs w:val="28"/>
          <w:rPrChange w:id="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tau</w:t>
      </w:r>
      <w:r w:rsidR="00A2594E" w:rsidRPr="00FC64E1">
        <w:rPr>
          <w:rFonts w:ascii="Junicode" w:hAnsi="Junicode"/>
          <w:sz w:val="28"/>
          <w:szCs w:val="28"/>
          <w:rPrChange w:id="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 Le</w:t>
      </w:r>
      <w:r w:rsidR="00A2594E" w:rsidRPr="00FC64E1">
        <w:rPr>
          <w:rFonts w:ascii="Junicode" w:hAnsi="Junicode"/>
          <w:sz w:val="28"/>
          <w:szCs w:val="28"/>
          <w:rPrChange w:id="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</w:p>
    <w:p w14:paraId="3D46889D" w14:textId="1C112534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C20D79">
        <w:rPr>
          <w:rFonts w:ascii="Junicode" w:hAnsi="Junicode"/>
          <w:sz w:val="28"/>
          <w:szCs w:val="28"/>
          <w:highlight w:val="magenta"/>
          <w:rPrChange w:id="453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[</w:t>
      </w:r>
      <w:ins w:id="454" w:author="Annika Rockenberger" w:date="2016-12-13T13:40:00Z">
        <w:r w:rsidR="00C20D79" w:rsidRPr="00C20D79">
          <w:rPr>
            <w:rFonts w:ascii="Junicode" w:hAnsi="Junicode"/>
            <w:sz w:val="28"/>
            <w:szCs w:val="28"/>
            <w:highlight w:val="magenta"/>
            <w:rPrChange w:id="455" w:author="Annika Rockenberger" w:date="2016-12-13T13:40:00Z">
              <w:rPr>
                <w:rFonts w:ascii="Junicode" w:hAnsi="Junicode"/>
                <w:sz w:val="28"/>
                <w:szCs w:val="28"/>
              </w:rPr>
            </w:rPrChange>
          </w:rPr>
          <w:t>D</w:t>
        </w:r>
      </w:ins>
      <w:del w:id="456" w:author="Annika Rockenberger" w:date="2016-12-13T13:40:00Z">
        <w:r w:rsidRPr="00C20D79" w:rsidDel="00C20D79">
          <w:rPr>
            <w:rFonts w:ascii="Junicode" w:hAnsi="Junicode"/>
            <w:sz w:val="28"/>
            <w:szCs w:val="28"/>
            <w:highlight w:val="magenta"/>
            <w:rPrChange w:id="457" w:author="Annika Rockenberger" w:date="2016-12-13T13:40:00Z">
              <w:rPr>
                <w:rFonts w:ascii="Junicode" w:hAnsi="Junicode"/>
                <w:sz w:val="20"/>
                <w:szCs w:val="20"/>
              </w:rPr>
            </w:rPrChange>
          </w:rPr>
          <w:delText>d</w:delText>
        </w:r>
      </w:del>
      <w:r w:rsidRPr="00C20D79">
        <w:rPr>
          <w:rFonts w:ascii="Junicode" w:hAnsi="Junicode"/>
          <w:sz w:val="28"/>
          <w:szCs w:val="28"/>
          <w:highlight w:val="magenta"/>
          <w:rPrChange w:id="458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]em</w:t>
      </w:r>
      <w:r w:rsidRPr="00FC64E1">
        <w:rPr>
          <w:rFonts w:ascii="Junicode" w:hAnsi="Junicode"/>
          <w:sz w:val="28"/>
          <w:szCs w:val="28"/>
          <w:rPrChange w:id="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Tod (dem Men</w:t>
      </w:r>
      <w:r w:rsidR="00A2594E" w:rsidRPr="00FC64E1">
        <w:rPr>
          <w:rFonts w:ascii="Junicode" w:hAnsi="Junicode"/>
          <w:sz w:val="28"/>
          <w:szCs w:val="28"/>
          <w:rPrChange w:id="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Feund und</w:t>
      </w:r>
      <w:r w:rsidR="001355BF" w:rsidRPr="00FC64E1">
        <w:rPr>
          <w:rFonts w:ascii="Junicode" w:hAnsi="Junicode"/>
          <w:sz w:val="28"/>
          <w:szCs w:val="28"/>
          <w:rPrChange w:id="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rger) hin zur Beute /</w:t>
      </w:r>
    </w:p>
    <w:p w14:paraId="61C02CE0" w14:textId="09EEC64D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dient doch nirgends zu. Hier</w:t>
      </w:r>
      <w:r w:rsidR="001355BF" w:rsidRPr="00FC64E1">
        <w:rPr>
          <w:rFonts w:ascii="Junicode" w:hAnsi="Junicode"/>
          <w:sz w:val="28"/>
          <w:szCs w:val="28"/>
          <w:rPrChange w:id="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aber </w:t>
      </w:r>
      <w:r w:rsidR="00A2594E" w:rsidRPr="00FC64E1">
        <w:rPr>
          <w:rFonts w:ascii="Junicode" w:hAnsi="Junicode"/>
          <w:sz w:val="28"/>
          <w:szCs w:val="28"/>
          <w:rPrChange w:id="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chaffet Raht</w:t>
      </w:r>
    </w:p>
    <w:p w14:paraId="55AA5831" w14:textId="12E8228B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uns Her</w:t>
      </w:r>
      <w:r w:rsidR="00EA50DB" w:rsidRPr="00FC64E1">
        <w:rPr>
          <w:rFonts w:ascii="Junicode" w:hAnsi="Junicode"/>
          <w:sz w:val="28"/>
          <w:szCs w:val="28"/>
          <w:rPrChange w:id="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Seladon </w:t>
      </w:r>
      <w:r w:rsidR="00A2594E" w:rsidRPr="00FC64E1">
        <w:rPr>
          <w:rFonts w:ascii="Junicode" w:hAnsi="Junicode"/>
          <w:sz w:val="28"/>
          <w:szCs w:val="28"/>
          <w:rPrChange w:id="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frei</w:t>
      </w:r>
      <w:r w:rsidR="001355BF" w:rsidRPr="00FC64E1">
        <w:rPr>
          <w:rFonts w:ascii="Junicode" w:hAnsi="Junicode"/>
          <w:sz w:val="28"/>
          <w:szCs w:val="28"/>
          <w:rPrChange w:id="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 hat.</w:t>
      </w:r>
    </w:p>
    <w:p w14:paraId="3D799235" w14:textId="546F349E" w:rsidR="001355BF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C20D79">
        <w:rPr>
          <w:rFonts w:ascii="Junicode" w:hAnsi="Junicode"/>
          <w:sz w:val="28"/>
          <w:szCs w:val="28"/>
          <w:highlight w:val="magenta"/>
          <w:rPrChange w:id="483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[D]er</w:t>
      </w:r>
      <w:r w:rsidRPr="00FC64E1">
        <w:rPr>
          <w:rFonts w:ascii="Junicode" w:hAnsi="Junicode"/>
          <w:sz w:val="28"/>
          <w:szCs w:val="28"/>
          <w:rPrChange w:id="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Himmel wolle mir </w:t>
      </w:r>
      <w:r w:rsidR="00A2594E" w:rsidRPr="00FC64E1">
        <w:rPr>
          <w:rFonts w:ascii="Junicode" w:hAnsi="Junicode"/>
          <w:sz w:val="28"/>
          <w:szCs w:val="28"/>
          <w:rPrChange w:id="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tieffe</w:t>
      </w:r>
      <w:r w:rsidR="001355BF" w:rsidRPr="00FC64E1">
        <w:rPr>
          <w:rFonts w:ascii="Junicode" w:hAnsi="Junicode"/>
          <w:sz w:val="28"/>
          <w:szCs w:val="28"/>
          <w:rPrChange w:id="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Sinne geben /</w:t>
      </w:r>
    </w:p>
    <w:p w14:paraId="2516D750" w14:textId="5016846F" w:rsidR="00AF3AFB" w:rsidRPr="00FC64E1" w:rsidRDefault="00AF3AFB" w:rsidP="001B2A6D">
      <w:pPr>
        <w:spacing w:line="360" w:lineRule="auto"/>
        <w:rPr>
          <w:rFonts w:ascii="Junicode" w:hAnsi="Junicode"/>
          <w:sz w:val="28"/>
          <w:szCs w:val="28"/>
          <w:rPrChange w:id="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C20D79">
        <w:rPr>
          <w:rFonts w:ascii="Junicode" w:hAnsi="Junicode"/>
          <w:sz w:val="28"/>
          <w:szCs w:val="28"/>
          <w:highlight w:val="magenta"/>
          <w:rPrChange w:id="490" w:author="Annika Rockenberger" w:date="2016-12-13T13:40:00Z">
            <w:rPr>
              <w:rFonts w:ascii="Junicode" w:hAnsi="Junicode"/>
              <w:sz w:val="20"/>
              <w:szCs w:val="20"/>
            </w:rPr>
          </w:rPrChange>
        </w:rPr>
        <w:t>[D]aß</w:t>
      </w:r>
      <w:r w:rsidRPr="00FC64E1">
        <w:rPr>
          <w:rFonts w:ascii="Junicode" w:hAnsi="Junicode"/>
          <w:sz w:val="28"/>
          <w:szCs w:val="28"/>
          <w:rPrChange w:id="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die</w:t>
      </w:r>
      <w:r w:rsidR="00A2594E" w:rsidRPr="00FC64E1">
        <w:rPr>
          <w:rFonts w:ascii="Junicode" w:hAnsi="Junicode"/>
          <w:sz w:val="28"/>
          <w:szCs w:val="28"/>
          <w:rPrChange w:id="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Werk ich k</w:t>
      </w:r>
      <w:r w:rsidR="00A2594E" w:rsidRPr="00FC64E1">
        <w:rPr>
          <w:rFonts w:ascii="Junicode" w:hAnsi="Junicode"/>
          <w:sz w:val="28"/>
          <w:szCs w:val="28"/>
          <w:rPrChange w:id="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</w:t>
      </w:r>
      <w:r w:rsidR="001355BF" w:rsidRPr="00FC64E1">
        <w:rPr>
          <w:rFonts w:ascii="Junicode" w:hAnsi="Junicode"/>
          <w:sz w:val="28"/>
          <w:szCs w:val="28"/>
          <w:rPrChange w:id="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gnug erheben /</w:t>
      </w:r>
    </w:p>
    <w:p w14:paraId="5A38E67B" w14:textId="77FC24CC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ja billich wert / daß es groß</w:t>
      </w:r>
      <w:r w:rsidR="001355BF" w:rsidRPr="00FC64E1">
        <w:rPr>
          <w:rFonts w:ascii="Junicode" w:hAnsi="Junicode"/>
          <w:sz w:val="28"/>
          <w:szCs w:val="28"/>
          <w:rPrChange w:id="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Lob erlangt /</w:t>
      </w:r>
    </w:p>
    <w:p w14:paraId="0E3DF21F" w14:textId="7BE57F8C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dis davon es meldt / auff</w:t>
      </w:r>
      <w:r w:rsidR="001355BF" w:rsidRPr="00FC64E1">
        <w:rPr>
          <w:rFonts w:ascii="Junicode" w:hAnsi="Junicode"/>
          <w:sz w:val="28"/>
          <w:szCs w:val="28"/>
          <w:rPrChange w:id="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ganzer Erde prangt.</w:t>
      </w:r>
    </w:p>
    <w:p w14:paraId="7AEA48CE" w14:textId="00E8CB5F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etwas in der Welt / wovon man</w:t>
      </w:r>
      <w:r w:rsidR="001355BF" w:rsidRPr="00FC64E1">
        <w:rPr>
          <w:rFonts w:ascii="Junicode" w:hAnsi="Junicode"/>
          <w:sz w:val="28"/>
          <w:szCs w:val="28"/>
          <w:rPrChange w:id="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ge</w:t>
      </w:r>
      <w:r w:rsidR="00A2594E" w:rsidRPr="00FC64E1">
        <w:rPr>
          <w:rFonts w:ascii="Junicode" w:hAnsi="Junicode"/>
          <w:sz w:val="28"/>
          <w:szCs w:val="28"/>
          <w:rPrChange w:id="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 /</w:t>
      </w:r>
    </w:p>
    <w:p w14:paraId="2C6CB0D1" w14:textId="4B40AA43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ungen und ge</w:t>
      </w:r>
      <w:r w:rsidR="00A2594E" w:rsidRPr="00FC64E1">
        <w:rPr>
          <w:rFonts w:ascii="Junicode" w:hAnsi="Junicode"/>
          <w:sz w:val="28"/>
          <w:szCs w:val="28"/>
          <w:rPrChange w:id="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agt / </w:t>
      </w:r>
      <w:r w:rsidR="00A2594E" w:rsidRPr="00FC64E1">
        <w:rPr>
          <w:rFonts w:ascii="Junicode" w:hAnsi="Junicode"/>
          <w:sz w:val="28"/>
          <w:szCs w:val="28"/>
          <w:rPrChange w:id="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hei</w:t>
      </w:r>
      <w:r w:rsidR="00A2594E" w:rsidRPr="00FC64E1">
        <w:rPr>
          <w:rFonts w:ascii="Junicode" w:hAnsi="Junicode"/>
          <w:sz w:val="28"/>
          <w:szCs w:val="28"/>
          <w:rPrChange w:id="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es</w:t>
      </w:r>
      <w:r w:rsidR="001355BF" w:rsidRPr="00FC64E1">
        <w:rPr>
          <w:rFonts w:ascii="Junicode" w:hAnsi="Junicode"/>
          <w:sz w:val="28"/>
          <w:szCs w:val="28"/>
          <w:rPrChange w:id="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Lieben:</w:t>
      </w:r>
    </w:p>
    <w:p w14:paraId="72F018A5" w14:textId="7FF8790B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Lieben / Lieben i</w:t>
      </w:r>
      <w:r w:rsidR="00A2594E" w:rsidRPr="00FC64E1">
        <w:rPr>
          <w:rFonts w:ascii="Junicode" w:hAnsi="Junicode"/>
          <w:sz w:val="28"/>
          <w:szCs w:val="28"/>
          <w:rPrChange w:id="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ts / wovon</w:t>
      </w:r>
      <w:r w:rsidR="001355BF" w:rsidRPr="00FC64E1">
        <w:rPr>
          <w:rFonts w:ascii="Junicode" w:hAnsi="Junicode"/>
          <w:sz w:val="28"/>
          <w:szCs w:val="28"/>
          <w:rPrChange w:id="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Werts gemacht /</w:t>
      </w:r>
    </w:p>
    <w:p w14:paraId="7A755D8F" w14:textId="3E39CD4B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Liebe wird mit Fug’ bei</w:t>
      </w:r>
      <w:r w:rsidR="001355BF" w:rsidRPr="00FC64E1">
        <w:rPr>
          <w:rFonts w:ascii="Junicode" w:hAnsi="Junicode"/>
          <w:sz w:val="28"/>
          <w:szCs w:val="28"/>
          <w:rPrChange w:id="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</w:t>
      </w:r>
      <w:r w:rsidR="00A2594E" w:rsidRPr="00FC64E1">
        <w:rPr>
          <w:rFonts w:ascii="Junicode" w:hAnsi="Junicode"/>
          <w:sz w:val="28"/>
          <w:szCs w:val="28"/>
          <w:rPrChange w:id="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hoch geacht:</w:t>
      </w:r>
    </w:p>
    <w:p w14:paraId="436C9142" w14:textId="492A1C85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Dieweil den G</w:t>
      </w:r>
      <w:r w:rsidR="00A2594E" w:rsidRPr="00FC64E1">
        <w:rPr>
          <w:rFonts w:ascii="Junicode" w:hAnsi="Junicode"/>
          <w:sz w:val="28"/>
          <w:szCs w:val="28"/>
          <w:rPrChange w:id="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ttern </w:t>
      </w:r>
      <w:r w:rsidR="00A2594E" w:rsidRPr="00FC64E1">
        <w:rPr>
          <w:rFonts w:ascii="Junicode" w:hAnsi="Junicode"/>
          <w:sz w:val="28"/>
          <w:szCs w:val="28"/>
          <w:rPrChange w:id="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das</w:t>
      </w:r>
      <w:r w:rsidR="001355BF" w:rsidRPr="00FC64E1">
        <w:rPr>
          <w:rFonts w:ascii="Junicode" w:hAnsi="Junicode"/>
          <w:sz w:val="28"/>
          <w:szCs w:val="28"/>
          <w:rPrChange w:id="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Lieben wolgefallen;</w:t>
      </w:r>
    </w:p>
    <w:p w14:paraId="17DED013" w14:textId="067473FB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Dis zeigt das Sonnen-Rad (vor</w:t>
      </w:r>
      <w:r w:rsidR="001355BF" w:rsidRPr="00FC64E1">
        <w:rPr>
          <w:rFonts w:ascii="Junicode" w:hAnsi="Junicode"/>
          <w:sz w:val="28"/>
          <w:szCs w:val="28"/>
          <w:rPrChange w:id="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Ge</w:t>
      </w:r>
      <w:r w:rsidR="00A2594E" w:rsidRPr="00FC64E1">
        <w:rPr>
          <w:rFonts w:ascii="Junicode" w:hAnsi="Junicode"/>
          <w:sz w:val="28"/>
          <w:szCs w:val="28"/>
          <w:rPrChange w:id="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pffen allen.)</w:t>
      </w:r>
    </w:p>
    <w:p w14:paraId="30013942" w14:textId="61FD4844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es nach Winters Zeit </w:t>
      </w:r>
      <w:r w:rsidR="00A2594E" w:rsidRPr="00FC64E1">
        <w:rPr>
          <w:rFonts w:ascii="Junicode" w:hAnsi="Junicode"/>
          <w:sz w:val="28"/>
          <w:szCs w:val="28"/>
          <w:rPrChange w:id="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1355BF" w:rsidRPr="00FC64E1">
        <w:rPr>
          <w:rFonts w:ascii="Junicode" w:hAnsi="Junicode"/>
          <w:sz w:val="28"/>
          <w:szCs w:val="28"/>
          <w:rPrChange w:id="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die Erd verliebt</w:t>
      </w:r>
    </w:p>
    <w:p w14:paraId="71EC2912" w14:textId="1935DF8B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jhr durch hei</w:t>
      </w:r>
      <w:r w:rsidR="00A2594E" w:rsidRPr="00FC64E1">
        <w:rPr>
          <w:rFonts w:ascii="Junicode" w:hAnsi="Junicode"/>
          <w:sz w:val="28"/>
          <w:szCs w:val="28"/>
          <w:rPrChange w:id="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Schein</w:t>
      </w:r>
      <w:r w:rsidR="001355BF" w:rsidRPr="00FC64E1">
        <w:rPr>
          <w:rFonts w:ascii="Junicode" w:hAnsi="Junicode"/>
          <w:sz w:val="28"/>
          <w:szCs w:val="28"/>
          <w:rPrChange w:id="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Licht / Frucht uñ Leben gibt /</w:t>
      </w:r>
    </w:p>
    <w:p w14:paraId="238AB8C8" w14:textId="544DC229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Gras und Kraut und B</w:t>
      </w:r>
      <w:r w:rsidR="00A2594E" w:rsidRPr="00FC64E1">
        <w:rPr>
          <w:rFonts w:ascii="Junicode" w:hAnsi="Junicode"/>
          <w:sz w:val="28"/>
          <w:szCs w:val="28"/>
          <w:rPrChange w:id="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</w:t>
      </w:r>
      <w:r w:rsidR="001355BF" w:rsidRPr="00FC64E1">
        <w:rPr>
          <w:rFonts w:ascii="Junicode" w:hAnsi="Junicode"/>
          <w:sz w:val="28"/>
          <w:szCs w:val="28"/>
          <w:rPrChange w:id="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tau</w:t>
      </w:r>
      <w:r w:rsidR="00A2594E" w:rsidRPr="00FC64E1">
        <w:rPr>
          <w:rFonts w:ascii="Junicode" w:hAnsi="Junicode"/>
          <w:sz w:val="28"/>
          <w:szCs w:val="28"/>
          <w:rPrChange w:id="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 andre Sachen /</w:t>
      </w:r>
    </w:p>
    <w:p w14:paraId="6B46E237" w14:textId="64533DE9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Vogel / Fi</w:t>
      </w:r>
      <w:r w:rsidR="00A2594E" w:rsidRPr="00FC64E1">
        <w:rPr>
          <w:rFonts w:ascii="Junicode" w:hAnsi="Junicode"/>
          <w:sz w:val="28"/>
          <w:szCs w:val="28"/>
          <w:rPrChange w:id="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und Tier und</w:t>
      </w:r>
      <w:r w:rsidR="001355BF" w:rsidRPr="00FC64E1">
        <w:rPr>
          <w:rFonts w:ascii="Junicode" w:hAnsi="Junicode"/>
          <w:sz w:val="28"/>
          <w:szCs w:val="28"/>
          <w:rPrChange w:id="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</w:t>
      </w:r>
      <w:r w:rsidR="00A2594E" w:rsidRPr="00FC64E1">
        <w:rPr>
          <w:rFonts w:ascii="Junicode" w:hAnsi="Junicode"/>
          <w:sz w:val="28"/>
          <w:szCs w:val="28"/>
          <w:rPrChange w:id="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gleich</w:t>
      </w:r>
      <w:r w:rsidR="00A2594E" w:rsidRPr="00FC64E1">
        <w:rPr>
          <w:rFonts w:ascii="Junicode" w:hAnsi="Junicode"/>
          <w:sz w:val="28"/>
          <w:szCs w:val="28"/>
          <w:rPrChange w:id="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lachen.</w:t>
      </w:r>
    </w:p>
    <w:p w14:paraId="1C19F0C7" w14:textId="3C61A7B0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voller Fre</w:t>
      </w:r>
      <w:r w:rsidR="00A2594E" w:rsidRPr="00FC64E1">
        <w:rPr>
          <w:rFonts w:ascii="Junicode" w:hAnsi="Junicode"/>
          <w:sz w:val="28"/>
          <w:szCs w:val="28"/>
          <w:rPrChange w:id="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 </w:t>
      </w:r>
      <w:r w:rsidR="00A2594E" w:rsidRPr="00FC64E1">
        <w:rPr>
          <w:rFonts w:ascii="Junicode" w:hAnsi="Junicode"/>
          <w:sz w:val="28"/>
          <w:szCs w:val="28"/>
          <w:rPrChange w:id="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tehn. Wer</w:t>
      </w:r>
      <w:r w:rsidR="001355BF" w:rsidRPr="00FC64E1">
        <w:rPr>
          <w:rFonts w:ascii="Junicode" w:hAnsi="Junicode"/>
          <w:sz w:val="28"/>
          <w:szCs w:val="28"/>
          <w:rPrChange w:id="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ieht im Fr</w:t>
      </w:r>
      <w:r w:rsidR="00A2594E" w:rsidRPr="00FC64E1">
        <w:rPr>
          <w:rFonts w:ascii="Junicode" w:hAnsi="Junicode"/>
          <w:sz w:val="28"/>
          <w:szCs w:val="28"/>
          <w:rPrChange w:id="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ling nicht</w:t>
      </w:r>
    </w:p>
    <w:p w14:paraId="10F08C58" w14:textId="58ECA7A7" w:rsidR="00074BAD" w:rsidRPr="00FC64E1" w:rsidRDefault="00074BAD" w:rsidP="001B2A6D">
      <w:pPr>
        <w:spacing w:line="360" w:lineRule="auto"/>
        <w:rPr>
          <w:rFonts w:ascii="Junicode" w:hAnsi="Junicode"/>
          <w:sz w:val="28"/>
          <w:szCs w:val="28"/>
          <w:rPrChange w:id="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paar bei paaren nur auff</w:t>
      </w:r>
      <w:r w:rsidR="001355BF" w:rsidRPr="00FC64E1">
        <w:rPr>
          <w:rFonts w:ascii="Junicode" w:hAnsi="Junicode"/>
          <w:sz w:val="28"/>
          <w:szCs w:val="28"/>
          <w:rPrChange w:id="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Lieben i</w:t>
      </w:r>
      <w:r w:rsidR="00A2594E" w:rsidRPr="00FC64E1">
        <w:rPr>
          <w:rFonts w:ascii="Junicode" w:hAnsi="Junicode"/>
          <w:sz w:val="28"/>
          <w:szCs w:val="28"/>
          <w:rPrChange w:id="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gericht.</w:t>
      </w:r>
    </w:p>
    <w:p w14:paraId="240C831B" w14:textId="09737BF9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hochverlangte Zeit ! dir i</w:t>
      </w:r>
      <w:r w:rsidR="00A2594E" w:rsidRPr="00FC64E1">
        <w:rPr>
          <w:rFonts w:ascii="Junicode" w:hAnsi="Junicode"/>
          <w:sz w:val="28"/>
          <w:szCs w:val="28"/>
          <w:rPrChange w:id="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</w:t>
      </w:r>
      <w:r w:rsidR="001355BF" w:rsidRPr="00FC64E1">
        <w:rPr>
          <w:rFonts w:ascii="Junicode" w:hAnsi="Junicode"/>
          <w:sz w:val="28"/>
          <w:szCs w:val="28"/>
          <w:rPrChange w:id="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Lufft gewogen /</w:t>
      </w:r>
    </w:p>
    <w:p w14:paraId="3524F3C7" w14:textId="1D95BDF1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leichtes Feder-Volk komt </w:t>
      </w:r>
      <w:r w:rsidR="00A2594E" w:rsidRPr="00FC64E1">
        <w:rPr>
          <w:rFonts w:ascii="Junicode" w:hAnsi="Junicode"/>
          <w:sz w:val="28"/>
          <w:szCs w:val="28"/>
          <w:rPrChange w:id="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</w:t>
      </w:r>
      <w:r w:rsidR="001355BF" w:rsidRPr="00FC64E1">
        <w:rPr>
          <w:rFonts w:ascii="Junicode" w:hAnsi="Junicode"/>
          <w:sz w:val="28"/>
          <w:szCs w:val="28"/>
          <w:rPrChange w:id="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ins Geld gezogen /</w:t>
      </w:r>
    </w:p>
    <w:p w14:paraId="1BA7067E" w14:textId="308CD5BE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chwinget </w:t>
      </w:r>
      <w:r w:rsidR="00A2594E" w:rsidRPr="00FC64E1">
        <w:rPr>
          <w:rFonts w:ascii="Junicode" w:hAnsi="Junicode"/>
          <w:sz w:val="28"/>
          <w:szCs w:val="28"/>
          <w:rPrChange w:id="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55BF" w:rsidRPr="00FC64E1">
        <w:rPr>
          <w:rFonts w:ascii="Junicode" w:hAnsi="Junicode"/>
          <w:sz w:val="28"/>
          <w:szCs w:val="28"/>
          <w:rPrChange w:id="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bereits die Ler</w:t>
      </w:r>
      <w:r w:rsidRPr="00FC64E1">
        <w:rPr>
          <w:rFonts w:ascii="Junicode" w:hAnsi="Junicode"/>
          <w:sz w:val="28"/>
          <w:szCs w:val="28"/>
          <w:rPrChange w:id="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Wolken an/</w:t>
      </w:r>
    </w:p>
    <w:p w14:paraId="29F6899B" w14:textId="6B314466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</w:t>
      </w:r>
      <w:r w:rsidR="00A2594E" w:rsidRPr="00FC64E1">
        <w:rPr>
          <w:rFonts w:ascii="Junicode" w:hAnsi="Junicode"/>
          <w:sz w:val="28"/>
          <w:szCs w:val="28"/>
          <w:rPrChange w:id="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chwebet ob der Saat und</w:t>
      </w:r>
      <w:r w:rsidR="001355BF" w:rsidRPr="00FC64E1">
        <w:rPr>
          <w:rFonts w:ascii="Junicode" w:hAnsi="Junicode"/>
          <w:sz w:val="28"/>
          <w:szCs w:val="28"/>
          <w:rPrChange w:id="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chreitet was </w:t>
      </w:r>
      <w:r w:rsidR="00A2594E" w:rsidRPr="00FC64E1">
        <w:rPr>
          <w:rFonts w:ascii="Junicode" w:hAnsi="Junicode"/>
          <w:sz w:val="28"/>
          <w:szCs w:val="28"/>
          <w:rPrChange w:id="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kan.</w:t>
      </w:r>
    </w:p>
    <w:p w14:paraId="7E2460C0" w14:textId="1FAB55ED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 h</w:t>
      </w:r>
      <w:r w:rsidR="00A2594E" w:rsidRPr="00FC64E1">
        <w:rPr>
          <w:rFonts w:ascii="Junicode" w:hAnsi="Junicode"/>
          <w:sz w:val="28"/>
          <w:szCs w:val="28"/>
          <w:rPrChange w:id="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wie der Specht </w:t>
      </w:r>
      <w:r w:rsidR="00A2594E" w:rsidRPr="00FC64E1">
        <w:rPr>
          <w:rFonts w:ascii="Junicode" w:hAnsi="Junicode"/>
          <w:sz w:val="28"/>
          <w:szCs w:val="28"/>
          <w:rPrChange w:id="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</w:t>
      </w:r>
      <w:r w:rsidR="001355BF" w:rsidRPr="00FC64E1">
        <w:rPr>
          <w:rFonts w:ascii="Junicode" w:hAnsi="Junicode"/>
          <w:sz w:val="28"/>
          <w:szCs w:val="28"/>
          <w:rPrChange w:id="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ruffet </w:t>
      </w:r>
      <w:r w:rsidR="00A2594E" w:rsidRPr="00FC64E1">
        <w:rPr>
          <w:rFonts w:ascii="Junicode" w:hAnsi="Junicode"/>
          <w:sz w:val="28"/>
          <w:szCs w:val="28"/>
          <w:rPrChange w:id="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Weibe.</w:t>
      </w:r>
    </w:p>
    <w:p w14:paraId="3147DC2F" w14:textId="4176E486" w:rsidR="00727383" w:rsidRPr="00FC64E1" w:rsidRDefault="00727383" w:rsidP="001B2A6D">
      <w:pPr>
        <w:spacing w:line="360" w:lineRule="auto"/>
        <w:rPr>
          <w:rFonts w:ascii="Junicode" w:hAnsi="Junicode"/>
          <w:sz w:val="28"/>
          <w:szCs w:val="28"/>
          <w:rPrChange w:id="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Seht doch den G</w:t>
      </w:r>
      <w:r w:rsidR="00A2594E" w:rsidRPr="00FC64E1">
        <w:rPr>
          <w:rFonts w:ascii="Junicode" w:hAnsi="Junicode"/>
          <w:sz w:val="28"/>
          <w:szCs w:val="28"/>
          <w:rPrChange w:id="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an / er wil</w:t>
      </w:r>
      <w:r w:rsidR="001355BF" w:rsidRPr="00FC64E1">
        <w:rPr>
          <w:rFonts w:ascii="Junicode" w:hAnsi="Junicode"/>
          <w:sz w:val="28"/>
          <w:szCs w:val="28"/>
          <w:rPrChange w:id="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Gans zu Leibe.</w:t>
      </w:r>
    </w:p>
    <w:p w14:paraId="45143578" w14:textId="29ABC04A" w:rsidR="00FA1036" w:rsidRPr="00FC64E1" w:rsidRDefault="00FA1036" w:rsidP="001B2A6D">
      <w:pPr>
        <w:spacing w:line="360" w:lineRule="auto"/>
        <w:rPr>
          <w:rFonts w:ascii="Junicode" w:hAnsi="Junicode"/>
          <w:sz w:val="28"/>
          <w:szCs w:val="28"/>
          <w:rPrChange w:id="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</w:t>
      </w:r>
      <w:r w:rsidR="00A2594E" w:rsidRPr="00FC64E1">
        <w:rPr>
          <w:rFonts w:ascii="Junicode" w:hAnsi="Junicode"/>
          <w:sz w:val="28"/>
          <w:szCs w:val="28"/>
          <w:rPrChange w:id="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nten geiles-Volk / laufft</w:t>
      </w:r>
      <w:r w:rsidR="001355BF" w:rsidRPr="00FC64E1">
        <w:rPr>
          <w:rFonts w:ascii="Junicode" w:hAnsi="Junicode"/>
          <w:sz w:val="28"/>
          <w:szCs w:val="28"/>
          <w:rPrChange w:id="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alles paar bei paar /</w:t>
      </w:r>
    </w:p>
    <w:p w14:paraId="3B43D9A0" w14:textId="39EFBCF9" w:rsidR="00FA1036" w:rsidRPr="00FC64E1" w:rsidRDefault="00FA1036" w:rsidP="001B2A6D">
      <w:pPr>
        <w:spacing w:line="360" w:lineRule="auto"/>
        <w:rPr>
          <w:rFonts w:ascii="Junicode" w:hAnsi="Junicode"/>
          <w:sz w:val="28"/>
          <w:szCs w:val="28"/>
          <w:rPrChange w:id="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was nur fliegen kan / wird</w:t>
      </w:r>
      <w:r w:rsidR="001355BF" w:rsidRPr="00FC64E1">
        <w:rPr>
          <w:rFonts w:ascii="Junicode" w:hAnsi="Junicode"/>
          <w:sz w:val="28"/>
          <w:szCs w:val="28"/>
          <w:rPrChange w:id="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fri</w:t>
      </w:r>
      <w:r w:rsidR="00A2594E" w:rsidRPr="00FC64E1">
        <w:rPr>
          <w:rFonts w:ascii="Junicode" w:hAnsi="Junicode"/>
          <w:sz w:val="28"/>
          <w:szCs w:val="28"/>
          <w:rPrChange w:id="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als es war.</w:t>
      </w:r>
    </w:p>
    <w:p w14:paraId="773EE7CD" w14:textId="1EE606C1" w:rsidR="00FA1036" w:rsidRPr="00FC64E1" w:rsidRDefault="00FA1036" w:rsidP="001B2A6D">
      <w:pPr>
        <w:spacing w:line="360" w:lineRule="auto"/>
        <w:rPr>
          <w:rFonts w:ascii="Junicode" w:hAnsi="Junicode"/>
          <w:sz w:val="28"/>
          <w:szCs w:val="28"/>
          <w:rPrChange w:id="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hei</w:t>
      </w:r>
      <w:r w:rsidR="00A2594E" w:rsidRPr="00FC64E1">
        <w:rPr>
          <w:rFonts w:ascii="Junicode" w:hAnsi="Junicode"/>
          <w:sz w:val="28"/>
          <w:szCs w:val="28"/>
          <w:rPrChange w:id="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Liebe Glut macht dort</w:t>
      </w:r>
      <w:r w:rsidR="001355BF" w:rsidRPr="00FC64E1">
        <w:rPr>
          <w:rFonts w:ascii="Junicode" w:hAnsi="Junicode"/>
          <w:sz w:val="28"/>
          <w:szCs w:val="28"/>
          <w:rPrChange w:id="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Hanen schar</w:t>
      </w:r>
      <w:r w:rsidR="00EA50DB" w:rsidRPr="00FC64E1">
        <w:rPr>
          <w:rFonts w:ascii="Junicode" w:hAnsi="Junicode"/>
          <w:sz w:val="28"/>
          <w:szCs w:val="28"/>
          <w:rPrChange w:id="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618ED249" w14:textId="1E3F2246" w:rsidR="00FA1036" w:rsidRPr="00FC64E1" w:rsidRDefault="001355BF" w:rsidP="001B2A6D">
      <w:pPr>
        <w:spacing w:line="360" w:lineRule="auto"/>
        <w:rPr>
          <w:rFonts w:ascii="Junicode" w:hAnsi="Junicode"/>
          <w:sz w:val="28"/>
          <w:szCs w:val="28"/>
          <w:rPrChange w:id="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Seht wie jhm Kam und Mut en</w:t>
      </w:r>
      <w:r w:rsidR="00FA1036" w:rsidRPr="00FC64E1">
        <w:rPr>
          <w:rFonts w:ascii="Junicode" w:hAnsi="Junicode"/>
          <w:sz w:val="28"/>
          <w:szCs w:val="28"/>
          <w:rPrChange w:id="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</w:t>
      </w:r>
      <w:r w:rsidR="00A2594E" w:rsidRPr="00FC64E1">
        <w:rPr>
          <w:rFonts w:ascii="Junicode" w:hAnsi="Junicode"/>
          <w:sz w:val="28"/>
          <w:szCs w:val="28"/>
          <w:rPrChange w:id="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A1036" w:rsidRPr="00FC64E1">
        <w:rPr>
          <w:rFonts w:ascii="Junicode" w:hAnsi="Junicode"/>
          <w:sz w:val="28"/>
          <w:szCs w:val="28"/>
          <w:rPrChange w:id="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 i</w:t>
      </w:r>
      <w:r w:rsidR="00A2594E" w:rsidRPr="00FC64E1">
        <w:rPr>
          <w:rFonts w:ascii="Junicode" w:hAnsi="Junicode"/>
          <w:sz w:val="28"/>
          <w:szCs w:val="28"/>
          <w:rPrChange w:id="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A1036" w:rsidRPr="00FC64E1">
        <w:rPr>
          <w:rFonts w:ascii="Junicode" w:hAnsi="Junicode"/>
          <w:sz w:val="28"/>
          <w:szCs w:val="28"/>
          <w:rPrChange w:id="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das Nar</w:t>
      </w:r>
      <w:r w:rsidR="00EA50DB" w:rsidRPr="00FC64E1">
        <w:rPr>
          <w:rFonts w:ascii="Junicode" w:hAnsi="Junicode"/>
          <w:sz w:val="28"/>
          <w:szCs w:val="28"/>
          <w:rPrChange w:id="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A1036" w:rsidRPr="00FC64E1">
        <w:rPr>
          <w:rFonts w:ascii="Junicode" w:hAnsi="Junicode"/>
          <w:sz w:val="28"/>
          <w:szCs w:val="28"/>
          <w:rPrChange w:id="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5D7E5800" w14:textId="3F8F515B" w:rsidR="008079AB" w:rsidRPr="00FC64E1" w:rsidRDefault="008079AB" w:rsidP="001B2A6D">
      <w:pPr>
        <w:spacing w:line="360" w:lineRule="auto"/>
        <w:rPr>
          <w:rFonts w:ascii="Junicode" w:hAnsi="Junicode"/>
          <w:sz w:val="28"/>
          <w:szCs w:val="28"/>
          <w:rPrChange w:id="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H</w:t>
      </w:r>
      <w:r w:rsidR="00A2594E" w:rsidRPr="00FC64E1">
        <w:rPr>
          <w:rFonts w:ascii="Junicode" w:hAnsi="Junicode"/>
          <w:sz w:val="28"/>
          <w:szCs w:val="28"/>
          <w:rPrChange w:id="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</w:t>
      </w:r>
      <w:r w:rsidR="00A2594E" w:rsidRPr="00FC64E1">
        <w:rPr>
          <w:rFonts w:ascii="Junicode" w:hAnsi="Junicode"/>
          <w:sz w:val="28"/>
          <w:szCs w:val="28"/>
          <w:rPrChange w:id="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chaar’ / i</w:t>
      </w:r>
      <w:r w:rsidR="00A2594E" w:rsidRPr="00FC64E1">
        <w:rPr>
          <w:rFonts w:ascii="Junicode" w:hAnsi="Junicode"/>
          <w:sz w:val="28"/>
          <w:szCs w:val="28"/>
          <w:rPrChange w:id="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be</w:t>
      </w:r>
      <w:r w:rsidR="00A2594E" w:rsidRPr="00FC64E1">
        <w:rPr>
          <w:rFonts w:ascii="Junicode" w:hAnsi="Junicode"/>
          <w:sz w:val="28"/>
          <w:szCs w:val="28"/>
          <w:rPrChange w:id="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Lu</w:t>
      </w:r>
      <w:r w:rsidR="00A2594E" w:rsidRPr="00FC64E1">
        <w:rPr>
          <w:rFonts w:ascii="Junicode" w:hAnsi="Junicode"/>
          <w:sz w:val="28"/>
          <w:szCs w:val="28"/>
          <w:rPrChange w:id="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t;</w:t>
      </w:r>
    </w:p>
    <w:p w14:paraId="30721D2C" w14:textId="335775BD" w:rsidR="008079AB" w:rsidRPr="00FC64E1" w:rsidRDefault="008079AB" w:rsidP="001B2A6D">
      <w:pPr>
        <w:spacing w:line="360" w:lineRule="auto"/>
        <w:rPr>
          <w:rFonts w:ascii="Junicode" w:hAnsi="Junicode"/>
          <w:sz w:val="28"/>
          <w:szCs w:val="28"/>
          <w:rPrChange w:id="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Lieben i</w:t>
      </w:r>
      <w:r w:rsidR="00A2594E" w:rsidRPr="00FC64E1">
        <w:rPr>
          <w:rFonts w:ascii="Junicode" w:hAnsi="Junicode"/>
          <w:sz w:val="28"/>
          <w:szCs w:val="28"/>
          <w:rPrChange w:id="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gar dem K</w:t>
      </w:r>
      <w:r w:rsidR="00A2594E" w:rsidRPr="00FC64E1">
        <w:rPr>
          <w:rFonts w:ascii="Junicode" w:hAnsi="Junicode"/>
          <w:sz w:val="28"/>
          <w:szCs w:val="28"/>
          <w:rPrChange w:id="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niglein bewu</w:t>
      </w:r>
      <w:r w:rsidR="00A2594E" w:rsidRPr="00FC64E1">
        <w:rPr>
          <w:rFonts w:ascii="Junicode" w:hAnsi="Junicode"/>
          <w:sz w:val="28"/>
          <w:szCs w:val="28"/>
          <w:rPrChange w:id="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</w:p>
    <w:p w14:paraId="3E6654F3" w14:textId="468C1DAD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Pfau trit pr</w:t>
      </w:r>
      <w:r w:rsidR="00A2594E" w:rsidRPr="00FC64E1">
        <w:rPr>
          <w:rFonts w:ascii="Junicode" w:hAnsi="Junicode"/>
          <w:sz w:val="28"/>
          <w:szCs w:val="28"/>
          <w:rPrChange w:id="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 auff: die</w:t>
      </w:r>
      <w:r w:rsidR="001355BF" w:rsidRPr="00FC64E1">
        <w:rPr>
          <w:rFonts w:ascii="Junicode" w:hAnsi="Junicode"/>
          <w:sz w:val="28"/>
          <w:szCs w:val="28"/>
          <w:rPrChange w:id="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Kalekuti</w:t>
      </w:r>
      <w:r w:rsidR="00A2594E" w:rsidRPr="00FC64E1">
        <w:rPr>
          <w:rFonts w:ascii="Junicode" w:hAnsi="Junicode"/>
          <w:sz w:val="28"/>
          <w:szCs w:val="28"/>
          <w:rPrChange w:id="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Henne</w:t>
      </w:r>
    </w:p>
    <w:p w14:paraId="7F4BDC85" w14:textId="49119F99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Bezeigt wan </w:t>
      </w:r>
      <w:r w:rsidR="00A2594E" w:rsidRPr="00FC64E1">
        <w:rPr>
          <w:rFonts w:ascii="Junicode" w:hAnsi="Junicode"/>
          <w:sz w:val="28"/>
          <w:szCs w:val="28"/>
          <w:rPrChange w:id="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enkt / daß </w:t>
      </w:r>
      <w:r w:rsidR="00A2594E" w:rsidRPr="00FC64E1">
        <w:rPr>
          <w:rFonts w:ascii="Junicode" w:hAnsi="Junicode"/>
          <w:sz w:val="28"/>
          <w:szCs w:val="28"/>
          <w:rPrChange w:id="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1355BF" w:rsidRPr="00FC64E1">
        <w:rPr>
          <w:rFonts w:ascii="Junicode" w:hAnsi="Junicode"/>
          <w:sz w:val="28"/>
          <w:szCs w:val="28"/>
          <w:rPrChange w:id="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Hanen kenne</w:t>
      </w:r>
    </w:p>
    <w:p w14:paraId="708C7BE4" w14:textId="06B1A96D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offt erholter Lieb / dan wan</w:t>
      </w:r>
      <w:r w:rsidR="001355BF" w:rsidRPr="00FC64E1">
        <w:rPr>
          <w:rFonts w:ascii="Junicode" w:hAnsi="Junicode"/>
          <w:sz w:val="28"/>
          <w:szCs w:val="28"/>
          <w:rPrChange w:id="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auff br</w:t>
      </w:r>
      <w:r w:rsidR="00A2594E" w:rsidRPr="00FC64E1">
        <w:rPr>
          <w:rFonts w:ascii="Junicode" w:hAnsi="Junicode"/>
          <w:sz w:val="28"/>
          <w:szCs w:val="28"/>
          <w:rPrChange w:id="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51DA02D4" w14:textId="72283BAA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mit den F</w:t>
      </w:r>
      <w:r w:rsidR="00A2594E" w:rsidRPr="00FC64E1">
        <w:rPr>
          <w:rFonts w:ascii="Junicode" w:hAnsi="Junicode"/>
          <w:sz w:val="28"/>
          <w:szCs w:val="28"/>
          <w:rPrChange w:id="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trapt: </w:t>
      </w:r>
      <w:r w:rsidR="00A2594E" w:rsidRPr="00FC64E1">
        <w:rPr>
          <w:rFonts w:ascii="Junicode" w:hAnsi="Junicode"/>
          <w:sz w:val="28"/>
          <w:szCs w:val="28"/>
          <w:rPrChange w:id="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1355BF" w:rsidRPr="00FC64E1">
        <w:rPr>
          <w:rFonts w:ascii="Junicode" w:hAnsi="Junicode"/>
          <w:sz w:val="28"/>
          <w:szCs w:val="28"/>
          <w:rPrChange w:id="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gleich ger</w:t>
      </w:r>
      <w:r w:rsidR="00A2594E" w:rsidRPr="00FC64E1">
        <w:rPr>
          <w:rFonts w:ascii="Junicode" w:hAnsi="Junicode"/>
          <w:sz w:val="28"/>
          <w:szCs w:val="28"/>
          <w:rPrChange w:id="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4F62BC65" w14:textId="6BC07E69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tillen </w:t>
      </w:r>
      <w:r w:rsidR="00A2594E" w:rsidRPr="00FC64E1">
        <w:rPr>
          <w:rFonts w:ascii="Junicode" w:hAnsi="Junicode"/>
          <w:sz w:val="28"/>
          <w:szCs w:val="28"/>
          <w:rPrChange w:id="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Brun</w:t>
      </w:r>
      <w:r w:rsidR="00A2594E" w:rsidRPr="00FC64E1">
        <w:rPr>
          <w:rFonts w:ascii="Junicode" w:hAnsi="Junicode"/>
          <w:sz w:val="28"/>
          <w:szCs w:val="28"/>
          <w:rPrChange w:id="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Diei Spazen in den F</w:t>
      </w:r>
      <w:r w:rsidR="00A2594E" w:rsidRPr="00FC64E1">
        <w:rPr>
          <w:rFonts w:ascii="Junicode" w:hAnsi="Junicode"/>
          <w:sz w:val="28"/>
          <w:szCs w:val="28"/>
          <w:rPrChange w:id="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chern</w:t>
      </w:r>
    </w:p>
    <w:p w14:paraId="18C33E0E" w14:textId="1C891C73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hegen Lieb und Lu</w:t>
      </w:r>
      <w:r w:rsidR="00A2594E" w:rsidRPr="00FC64E1">
        <w:rPr>
          <w:rFonts w:ascii="Junicode" w:hAnsi="Junicode"/>
          <w:sz w:val="28"/>
          <w:szCs w:val="28"/>
          <w:rPrChange w:id="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Die</w:t>
      </w:r>
      <w:r w:rsidR="001355BF" w:rsidRPr="00FC64E1">
        <w:rPr>
          <w:rFonts w:ascii="Junicode" w:hAnsi="Junicode"/>
          <w:sz w:val="28"/>
          <w:szCs w:val="28"/>
          <w:rPrChange w:id="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</w:t>
      </w:r>
      <w:r w:rsidR="00A2594E" w:rsidRPr="00FC64E1">
        <w:rPr>
          <w:rFonts w:ascii="Junicode" w:hAnsi="Junicode"/>
          <w:sz w:val="28"/>
          <w:szCs w:val="28"/>
          <w:rPrChange w:id="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rch auf hohen D</w:t>
      </w:r>
      <w:r w:rsidR="00A2594E" w:rsidRPr="00FC64E1">
        <w:rPr>
          <w:rFonts w:ascii="Junicode" w:hAnsi="Junicode"/>
          <w:sz w:val="28"/>
          <w:szCs w:val="28"/>
          <w:rPrChange w:id="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chern</w:t>
      </w:r>
    </w:p>
    <w:p w14:paraId="7C7FB197" w14:textId="1E698D23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</w:t>
      </w:r>
      <w:r w:rsidR="00A2594E" w:rsidRPr="00FC64E1">
        <w:rPr>
          <w:rFonts w:ascii="Junicode" w:hAnsi="Junicode"/>
          <w:sz w:val="28"/>
          <w:szCs w:val="28"/>
          <w:rPrChange w:id="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pielen wolvergn</w:t>
      </w:r>
      <w:r w:rsidR="00A2594E" w:rsidRPr="00FC64E1">
        <w:rPr>
          <w:rFonts w:ascii="Junicode" w:hAnsi="Junicode"/>
          <w:sz w:val="28"/>
          <w:szCs w:val="28"/>
          <w:rPrChange w:id="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/ den</w:t>
      </w:r>
      <w:r w:rsidR="001355BF" w:rsidRPr="00FC64E1">
        <w:rPr>
          <w:rFonts w:ascii="Junicode" w:hAnsi="Junicode"/>
          <w:sz w:val="28"/>
          <w:szCs w:val="28"/>
          <w:rPrChange w:id="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Firlefanz.</w:t>
      </w:r>
    </w:p>
    <w:p w14:paraId="545CF810" w14:textId="1FCF01BD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Tauber </w:t>
      </w:r>
      <w:r w:rsidR="00A2594E" w:rsidRPr="00FC64E1">
        <w:rPr>
          <w:rFonts w:ascii="Junicode" w:hAnsi="Junicode"/>
          <w:sz w:val="28"/>
          <w:szCs w:val="28"/>
          <w:rPrChange w:id="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</w:t>
      </w:r>
      <w:r w:rsidR="00A2594E" w:rsidRPr="00FC64E1">
        <w:rPr>
          <w:rFonts w:ascii="Junicode" w:hAnsi="Junicode"/>
          <w:sz w:val="28"/>
          <w:szCs w:val="28"/>
          <w:rPrChange w:id="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belt </w:t>
      </w:r>
      <w:r w:rsidR="00A2594E" w:rsidRPr="00FC64E1">
        <w:rPr>
          <w:rFonts w:ascii="Junicode" w:hAnsi="Junicode"/>
          <w:sz w:val="28"/>
          <w:szCs w:val="28"/>
          <w:rPrChange w:id="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und</w:t>
      </w:r>
      <w:r w:rsidR="001355BF" w:rsidRPr="00FC64E1">
        <w:rPr>
          <w:rFonts w:ascii="Junicode" w:hAnsi="Junicode"/>
          <w:sz w:val="28"/>
          <w:szCs w:val="28"/>
          <w:rPrChange w:id="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trampelt einen Tanz</w:t>
      </w:r>
    </w:p>
    <w:p w14:paraId="1B798F55" w14:textId="58ABDF54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T</w:t>
      </w:r>
      <w:r w:rsidR="00A2594E" w:rsidRPr="00FC64E1">
        <w:rPr>
          <w:rFonts w:ascii="Junicode" w:hAnsi="Junicode"/>
          <w:sz w:val="28"/>
          <w:szCs w:val="28"/>
          <w:rPrChange w:id="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uberlein. Reph</w:t>
      </w:r>
      <w:r w:rsidR="00A2594E" w:rsidRPr="00FC64E1">
        <w:rPr>
          <w:rFonts w:ascii="Junicode" w:hAnsi="Junicode"/>
          <w:sz w:val="28"/>
          <w:szCs w:val="28"/>
          <w:rPrChange w:id="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nelein die gir</w:t>
      </w:r>
      <w:r w:rsidR="00EA50DB" w:rsidRPr="00FC64E1">
        <w:rPr>
          <w:rFonts w:ascii="Junicode" w:hAnsi="Junicode"/>
          <w:sz w:val="28"/>
          <w:szCs w:val="28"/>
          <w:rPrChange w:id="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3FC52026" w14:textId="1A3367FC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jhres gleichen art: der Turtel-Taube kir</w:t>
      </w:r>
      <w:r w:rsidR="00EA50DB" w:rsidRPr="00FC64E1">
        <w:rPr>
          <w:rFonts w:ascii="Junicode" w:hAnsi="Junicode"/>
          <w:sz w:val="28"/>
          <w:szCs w:val="28"/>
          <w:rPrChange w:id="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27F2D7B9" w14:textId="00BB0E77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chalt aus jenem Wald: H</w:t>
      </w:r>
      <w:r w:rsidR="00A2594E" w:rsidRPr="00FC64E1">
        <w:rPr>
          <w:rFonts w:ascii="Junicode" w:hAnsi="Junicode"/>
          <w:sz w:val="28"/>
          <w:szCs w:val="28"/>
          <w:rPrChange w:id="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</w:t>
      </w:r>
      <w:r w:rsidR="001355BF" w:rsidRPr="00FC64E1">
        <w:rPr>
          <w:rFonts w:ascii="Junicode" w:hAnsi="Junicode"/>
          <w:sz w:val="28"/>
          <w:szCs w:val="28"/>
          <w:rPrChange w:id="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jz dem Kukuk zu</w:t>
      </w:r>
    </w:p>
    <w:p w14:paraId="0BF00BF6" w14:textId="1C25735F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rufft er ein</w:t>
      </w:r>
      <w:r w:rsidR="00A2594E" w:rsidRPr="00FC64E1">
        <w:rPr>
          <w:rFonts w:ascii="Junicode" w:hAnsi="Junicode"/>
          <w:sz w:val="28"/>
          <w:szCs w:val="28"/>
          <w:rPrChange w:id="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iglich und i</w:t>
      </w:r>
      <w:r w:rsidR="00A2594E" w:rsidRPr="00FC64E1">
        <w:rPr>
          <w:rFonts w:ascii="Junicode" w:hAnsi="Junicode"/>
          <w:sz w:val="28"/>
          <w:szCs w:val="28"/>
          <w:rPrChange w:id="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1355BF" w:rsidRPr="00FC64E1">
        <w:rPr>
          <w:rFonts w:ascii="Junicode" w:hAnsi="Junicode"/>
          <w:sz w:val="28"/>
          <w:szCs w:val="28"/>
          <w:rPrChange w:id="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fa</w:t>
      </w:r>
      <w:r w:rsidR="00A2594E" w:rsidRPr="00FC64E1">
        <w:rPr>
          <w:rFonts w:ascii="Junicode" w:hAnsi="Junicode"/>
          <w:sz w:val="28"/>
          <w:szCs w:val="28"/>
          <w:rPrChange w:id="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 Ruh’?</w:t>
      </w:r>
    </w:p>
    <w:p w14:paraId="235A0C53" w14:textId="213D45DD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Zei</w:t>
      </w:r>
      <w:r w:rsidR="00A2594E" w:rsidRPr="00FC64E1">
        <w:rPr>
          <w:rFonts w:ascii="Junicode" w:hAnsi="Junicode"/>
          <w:sz w:val="28"/>
          <w:szCs w:val="28"/>
          <w:rPrChange w:id="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und die Mes’ auch blut</w:t>
      </w:r>
      <w:r w:rsidR="001355BF" w:rsidRPr="00FC64E1">
        <w:rPr>
          <w:rFonts w:ascii="Junicode" w:hAnsi="Junicode"/>
          <w:sz w:val="28"/>
          <w:szCs w:val="28"/>
          <w:rPrChange w:id="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braune Finken</w:t>
      </w:r>
    </w:p>
    <w:p w14:paraId="62918C6C" w14:textId="54AC6134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Erwei</w:t>
      </w:r>
      <w:r w:rsidR="00A2594E" w:rsidRPr="00FC64E1">
        <w:rPr>
          <w:rFonts w:ascii="Junicode" w:hAnsi="Junicode"/>
          <w:sz w:val="28"/>
          <w:szCs w:val="28"/>
          <w:rPrChange w:id="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jhre Lieb in tau</w:t>
      </w:r>
      <w:r w:rsidR="00A2594E" w:rsidRPr="00FC64E1">
        <w:rPr>
          <w:rFonts w:ascii="Junicode" w:hAnsi="Junicode"/>
          <w:sz w:val="28"/>
          <w:szCs w:val="28"/>
          <w:rPrChange w:id="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 pinken / pinken.</w:t>
      </w:r>
    </w:p>
    <w:p w14:paraId="1172319F" w14:textId="68E470F1" w:rsidR="005F73FF" w:rsidRPr="00FC64E1" w:rsidRDefault="005F73FF" w:rsidP="001B2A6D">
      <w:pPr>
        <w:spacing w:line="360" w:lineRule="auto"/>
        <w:rPr>
          <w:rFonts w:ascii="Junicode" w:hAnsi="Junicode"/>
          <w:sz w:val="28"/>
          <w:szCs w:val="28"/>
          <w:rPrChange w:id="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Habicht / Sperber / Falk und</w:t>
      </w:r>
      <w:r w:rsidR="001355BF" w:rsidRPr="00FC64E1">
        <w:rPr>
          <w:rFonts w:ascii="Junicode" w:hAnsi="Junicode"/>
          <w:sz w:val="28"/>
          <w:szCs w:val="28"/>
          <w:rPrChange w:id="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3963" w:rsidRPr="00FC64E1">
        <w:rPr>
          <w:rFonts w:ascii="Junicode" w:hAnsi="Junicode"/>
          <w:sz w:val="28"/>
          <w:szCs w:val="28"/>
          <w:rPrChange w:id="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der Rauber-Art /</w:t>
      </w:r>
    </w:p>
    <w:p w14:paraId="7199AC95" w14:textId="5550CB9B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Ob </w:t>
      </w:r>
      <w:r w:rsidR="00A2594E" w:rsidRPr="00FC64E1">
        <w:rPr>
          <w:rFonts w:ascii="Junicode" w:hAnsi="Junicode"/>
          <w:sz w:val="28"/>
          <w:szCs w:val="28"/>
          <w:rPrChange w:id="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wol grimmig </w:t>
      </w:r>
      <w:r w:rsidR="00A2594E" w:rsidRPr="00FC64E1">
        <w:rPr>
          <w:rFonts w:ascii="Junicode" w:hAnsi="Junicode"/>
          <w:sz w:val="28"/>
          <w:szCs w:val="28"/>
          <w:rPrChange w:id="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alle</w:t>
      </w:r>
      <w:r w:rsidR="001355BF" w:rsidRPr="00FC64E1">
        <w:rPr>
          <w:rFonts w:ascii="Junicode" w:hAnsi="Junicode"/>
          <w:sz w:val="28"/>
          <w:szCs w:val="28"/>
          <w:rPrChange w:id="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gepaart.</w:t>
      </w:r>
    </w:p>
    <w:p w14:paraId="2C8A1B64" w14:textId="08610FE3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Stare / Dolen / Kr</w:t>
      </w:r>
      <w:r w:rsidR="00A2594E" w:rsidRPr="00FC64E1">
        <w:rPr>
          <w:rFonts w:ascii="Junicode" w:hAnsi="Junicode"/>
          <w:sz w:val="28"/>
          <w:szCs w:val="28"/>
          <w:rPrChange w:id="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die</w:t>
      </w:r>
      <w:r w:rsidR="001355BF" w:rsidRPr="00FC64E1">
        <w:rPr>
          <w:rFonts w:ascii="Junicode" w:hAnsi="Junicode"/>
          <w:sz w:val="28"/>
          <w:szCs w:val="28"/>
          <w:rPrChange w:id="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haben lu</w:t>
      </w:r>
      <w:r w:rsidR="00A2594E" w:rsidRPr="00FC64E1">
        <w:rPr>
          <w:rFonts w:ascii="Junicode" w:hAnsi="Junicode"/>
          <w:sz w:val="28"/>
          <w:szCs w:val="28"/>
          <w:rPrChange w:id="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</w:t>
      </w:r>
      <w:r w:rsidR="00A2594E" w:rsidRPr="00FC64E1">
        <w:rPr>
          <w:rFonts w:ascii="Junicode" w:hAnsi="Junicode"/>
          <w:sz w:val="28"/>
          <w:szCs w:val="28"/>
          <w:rPrChange w:id="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</w:t>
      </w:r>
      <w:r w:rsidR="00A2594E" w:rsidRPr="00FC64E1">
        <w:rPr>
          <w:rFonts w:ascii="Junicode" w:hAnsi="Junicode"/>
          <w:sz w:val="28"/>
          <w:szCs w:val="28"/>
          <w:rPrChange w:id="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</w:t>
      </w:r>
    </w:p>
    <w:p w14:paraId="28FED80C" w14:textId="1E55B051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</w:t>
      </w:r>
      <w:r w:rsidR="00A2594E" w:rsidRPr="00FC64E1">
        <w:rPr>
          <w:rFonts w:ascii="Junicode" w:hAnsi="Junicode"/>
          <w:sz w:val="28"/>
          <w:szCs w:val="28"/>
          <w:rPrChange w:id="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ind nicht </w:t>
      </w:r>
      <w:r w:rsidR="00A2594E" w:rsidRPr="00FC64E1">
        <w:rPr>
          <w:rFonts w:ascii="Junicode" w:hAnsi="Junicode"/>
          <w:sz w:val="28"/>
          <w:szCs w:val="28"/>
          <w:rPrChange w:id="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 Lieb’ : ge</w:t>
      </w:r>
      <w:r w:rsidR="00A2594E" w:rsidRPr="00FC64E1">
        <w:rPr>
          <w:rFonts w:ascii="Junicode" w:hAnsi="Junicode"/>
          <w:sz w:val="28"/>
          <w:szCs w:val="28"/>
          <w:rPrChange w:id="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</w:t>
      </w:r>
      <w:r w:rsidR="001355BF" w:rsidRPr="00FC64E1">
        <w:rPr>
          <w:rFonts w:ascii="Junicode" w:hAnsi="Junicode"/>
          <w:sz w:val="28"/>
          <w:szCs w:val="28"/>
          <w:rPrChange w:id="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gern </w:t>
      </w:r>
      <w:r w:rsidR="00A2594E" w:rsidRPr="00FC64E1">
        <w:rPr>
          <w:rFonts w:ascii="Junicode" w:hAnsi="Junicode"/>
          <w:sz w:val="28"/>
          <w:szCs w:val="28"/>
          <w:rPrChange w:id="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</w:t>
      </w:r>
    </w:p>
    <w:p w14:paraId="1472F790" w14:textId="5894397B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gro</w:t>
      </w:r>
      <w:r w:rsidR="00A2594E" w:rsidRPr="00FC64E1">
        <w:rPr>
          <w:rFonts w:ascii="Junicode" w:hAnsi="Junicode"/>
          <w:sz w:val="28"/>
          <w:szCs w:val="28"/>
          <w:rPrChange w:id="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hauffen </w:t>
      </w:r>
      <w:r w:rsidR="00A2594E" w:rsidRPr="00FC64E1">
        <w:rPr>
          <w:rFonts w:ascii="Junicode" w:hAnsi="Junicode"/>
          <w:sz w:val="28"/>
          <w:szCs w:val="28"/>
          <w:rPrChange w:id="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chaar: Die</w:t>
      </w:r>
      <w:r w:rsidR="001355BF" w:rsidRPr="00FC64E1">
        <w:rPr>
          <w:rFonts w:ascii="Junicode" w:hAnsi="Junicode"/>
          <w:sz w:val="28"/>
          <w:szCs w:val="28"/>
          <w:rPrChange w:id="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A2594E" w:rsidRPr="00FC64E1">
        <w:rPr>
          <w:rFonts w:ascii="Junicode" w:hAnsi="Junicode"/>
          <w:sz w:val="28"/>
          <w:szCs w:val="28"/>
          <w:rPrChange w:id="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 / Papagein</w:t>
      </w:r>
    </w:p>
    <w:p w14:paraId="4679DD87" w14:textId="2610BEB3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Erwei</w:t>
      </w:r>
      <w:r w:rsidR="00A2594E" w:rsidRPr="00FC64E1">
        <w:rPr>
          <w:rFonts w:ascii="Junicode" w:hAnsi="Junicode"/>
          <w:sz w:val="28"/>
          <w:szCs w:val="28"/>
          <w:rPrChange w:id="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durch die Red’ / daß </w:t>
      </w:r>
      <w:r w:rsidR="00A2594E" w:rsidRPr="00FC64E1">
        <w:rPr>
          <w:rFonts w:ascii="Junicode" w:hAnsi="Junicode"/>
          <w:sz w:val="28"/>
          <w:szCs w:val="28"/>
          <w:rPrChange w:id="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1355BF" w:rsidRPr="00FC64E1">
        <w:rPr>
          <w:rFonts w:ascii="Junicode" w:hAnsi="Junicode"/>
          <w:sz w:val="28"/>
          <w:szCs w:val="28"/>
          <w:rPrChange w:id="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verbulet </w:t>
      </w:r>
      <w:r w:rsidR="00A2594E" w:rsidRPr="00FC64E1">
        <w:rPr>
          <w:rFonts w:ascii="Junicode" w:hAnsi="Junicode"/>
          <w:sz w:val="28"/>
          <w:szCs w:val="28"/>
          <w:rPrChange w:id="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ein.</w:t>
      </w:r>
    </w:p>
    <w:p w14:paraId="0EAC682B" w14:textId="2734792D" w:rsidR="00A93963" w:rsidRPr="00FC64E1" w:rsidRDefault="001355BF" w:rsidP="001B2A6D">
      <w:pPr>
        <w:spacing w:line="360" w:lineRule="auto"/>
        <w:rPr>
          <w:rFonts w:ascii="Junicode" w:hAnsi="Junicode"/>
          <w:sz w:val="28"/>
          <w:szCs w:val="28"/>
          <w:rPrChange w:id="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Rohrdommel / Widehopf / Bach</w:t>
      </w:r>
      <w:r w:rsidR="00A2594E" w:rsidRPr="00FC64E1">
        <w:rPr>
          <w:rFonts w:ascii="Junicode" w:hAnsi="Junicode"/>
          <w:sz w:val="28"/>
          <w:szCs w:val="28"/>
          <w:rPrChange w:id="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3963" w:rsidRPr="00FC64E1">
        <w:rPr>
          <w:rFonts w:ascii="Junicode" w:hAnsi="Junicode"/>
          <w:sz w:val="28"/>
          <w:szCs w:val="28"/>
          <w:rPrChange w:id="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telzen / Rotkelen</w:t>
      </w:r>
    </w:p>
    <w:p w14:paraId="2D5858E3" w14:textId="08896F4B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Schwalb / Krani</w:t>
      </w:r>
      <w:r w:rsidR="00A2594E" w:rsidRPr="00FC64E1">
        <w:rPr>
          <w:rFonts w:ascii="Junicode" w:hAnsi="Junicode"/>
          <w:sz w:val="28"/>
          <w:szCs w:val="28"/>
          <w:rPrChange w:id="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Reiger / meeb’ /</w:t>
      </w:r>
      <w:r w:rsidR="001355BF" w:rsidRPr="00FC64E1">
        <w:rPr>
          <w:rFonts w:ascii="Junicode" w:hAnsi="Junicode"/>
          <w:sz w:val="28"/>
          <w:szCs w:val="28"/>
          <w:rPrChange w:id="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Wachteln </w:t>
      </w:r>
      <w:r w:rsidR="00A2594E" w:rsidRPr="00FC64E1">
        <w:rPr>
          <w:rFonts w:ascii="Junicode" w:hAnsi="Junicode"/>
          <w:sz w:val="28"/>
          <w:szCs w:val="28"/>
          <w:rPrChange w:id="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verm</w:t>
      </w:r>
      <w:r w:rsidR="00A2594E" w:rsidRPr="00FC64E1">
        <w:rPr>
          <w:rFonts w:ascii="Junicode" w:hAnsi="Junicode"/>
          <w:sz w:val="28"/>
          <w:szCs w:val="28"/>
          <w:rPrChange w:id="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len</w:t>
      </w:r>
    </w:p>
    <w:p w14:paraId="3893AD9E" w14:textId="73C34E28" w:rsidR="00A93963" w:rsidRPr="00FC64E1" w:rsidRDefault="001355BF" w:rsidP="001B2A6D">
      <w:pPr>
        <w:spacing w:line="360" w:lineRule="auto"/>
        <w:rPr>
          <w:rFonts w:ascii="Junicode" w:hAnsi="Junicode"/>
          <w:sz w:val="28"/>
          <w:szCs w:val="28"/>
          <w:rPrChange w:id="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gleich und gleicher Art. Ca</w:t>
      </w:r>
      <w:r w:rsidR="00A93963" w:rsidRPr="00FC64E1">
        <w:rPr>
          <w:rFonts w:ascii="Junicode" w:hAnsi="Junicode"/>
          <w:sz w:val="28"/>
          <w:szCs w:val="28"/>
          <w:rPrChange w:id="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nari V</w:t>
      </w:r>
      <w:r w:rsidR="00A2594E" w:rsidRPr="00FC64E1">
        <w:rPr>
          <w:rFonts w:ascii="Junicode" w:hAnsi="Junicode"/>
          <w:sz w:val="28"/>
          <w:szCs w:val="28"/>
          <w:rPrChange w:id="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93963" w:rsidRPr="00FC64E1">
        <w:rPr>
          <w:rFonts w:ascii="Junicode" w:hAnsi="Junicode"/>
          <w:sz w:val="28"/>
          <w:szCs w:val="28"/>
          <w:rPrChange w:id="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gelein /</w:t>
      </w:r>
    </w:p>
    <w:p w14:paraId="668D09CD" w14:textId="695EB638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Henfling / Nachtigal / wolln</w:t>
      </w:r>
      <w:r w:rsidR="001355BF" w:rsidRPr="00FC64E1">
        <w:rPr>
          <w:rFonts w:ascii="Junicode" w:hAnsi="Junicode"/>
          <w:sz w:val="28"/>
          <w:szCs w:val="28"/>
          <w:rPrChange w:id="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auch gegattet </w:t>
      </w:r>
      <w:r w:rsidR="00A2594E" w:rsidRPr="00FC64E1">
        <w:rPr>
          <w:rFonts w:ascii="Junicode" w:hAnsi="Junicode"/>
          <w:sz w:val="28"/>
          <w:szCs w:val="28"/>
          <w:rPrChange w:id="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ein:</w:t>
      </w:r>
    </w:p>
    <w:p w14:paraId="51A893CE" w14:textId="75E78A46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zeiget </w:t>
      </w:r>
      <w:r w:rsidR="00A2594E" w:rsidRPr="00FC64E1">
        <w:rPr>
          <w:rFonts w:ascii="Junicode" w:hAnsi="Junicode"/>
          <w:sz w:val="28"/>
          <w:szCs w:val="28"/>
          <w:rPrChange w:id="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an / jhr lieblich</w:t>
      </w:r>
      <w:r w:rsidR="001355BF" w:rsidRPr="00FC64E1">
        <w:rPr>
          <w:rFonts w:ascii="Junicode" w:hAnsi="Junicode"/>
          <w:sz w:val="28"/>
          <w:szCs w:val="28"/>
          <w:rPrChange w:id="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quintiliren /</w:t>
      </w:r>
    </w:p>
    <w:p w14:paraId="375794B8" w14:textId="24430836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h</w:t>
      </w:r>
      <w:r w:rsidR="00A2594E" w:rsidRPr="00FC64E1">
        <w:rPr>
          <w:rFonts w:ascii="Junicode" w:hAnsi="Junicode"/>
          <w:sz w:val="28"/>
          <w:szCs w:val="28"/>
          <w:rPrChange w:id="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</w:t>
      </w:r>
      <w:r w:rsidR="00A2594E" w:rsidRPr="00FC64E1">
        <w:rPr>
          <w:rFonts w:ascii="Junicode" w:hAnsi="Junicode"/>
          <w:sz w:val="28"/>
          <w:szCs w:val="28"/>
          <w:rPrChange w:id="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Clarin / jhr pr</w:t>
      </w:r>
      <w:r w:rsidR="00A2594E" w:rsidRPr="00FC64E1">
        <w:rPr>
          <w:rFonts w:ascii="Junicode" w:hAnsi="Junicode"/>
          <w:sz w:val="28"/>
          <w:szCs w:val="28"/>
          <w:rPrChange w:id="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</w:t>
      </w:r>
      <w:r w:rsidR="001355BF" w:rsidRPr="00FC64E1">
        <w:rPr>
          <w:rFonts w:ascii="Junicode" w:hAnsi="Junicode"/>
          <w:sz w:val="28"/>
          <w:szCs w:val="28"/>
          <w:rPrChange w:id="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olmi</w:t>
      </w:r>
      <w:r w:rsidR="00A2594E" w:rsidRPr="00FC64E1">
        <w:rPr>
          <w:rFonts w:ascii="Junicode" w:hAnsi="Junicode"/>
          <w:sz w:val="28"/>
          <w:szCs w:val="28"/>
          <w:rPrChange w:id="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/</w:t>
      </w:r>
    </w:p>
    <w:p w14:paraId="7D2E060D" w14:textId="0736B22B" w:rsidR="00A93963" w:rsidRPr="00FC64E1" w:rsidRDefault="00A93963" w:rsidP="001B2A6D">
      <w:pPr>
        <w:spacing w:line="360" w:lineRule="auto"/>
        <w:rPr>
          <w:rFonts w:ascii="Junicode" w:hAnsi="Junicode"/>
          <w:sz w:val="28"/>
          <w:szCs w:val="28"/>
          <w:rPrChange w:id="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intervallen Ton / der auch</w:t>
      </w:r>
      <w:r w:rsidR="001355BF" w:rsidRPr="00FC64E1">
        <w:rPr>
          <w:rFonts w:ascii="Junicode" w:hAnsi="Junicode"/>
          <w:sz w:val="28"/>
          <w:szCs w:val="28"/>
          <w:rPrChange w:id="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Men</w:t>
      </w:r>
      <w:r w:rsidR="00A2594E" w:rsidRPr="00FC64E1">
        <w:rPr>
          <w:rFonts w:ascii="Junicode" w:hAnsi="Junicode"/>
          <w:sz w:val="28"/>
          <w:szCs w:val="28"/>
          <w:rPrChange w:id="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zwingt /</w:t>
      </w:r>
    </w:p>
    <w:p w14:paraId="627D340D" w14:textId="306331F1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er als fa</w:t>
      </w:r>
      <w:r w:rsidR="00A2594E" w:rsidRPr="00FC64E1">
        <w:rPr>
          <w:rFonts w:ascii="Junicode" w:hAnsi="Junicode"/>
          <w:sz w:val="28"/>
          <w:szCs w:val="28"/>
          <w:rPrChange w:id="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</w:t>
      </w:r>
      <w:r w:rsidR="00A2594E" w:rsidRPr="00FC64E1">
        <w:rPr>
          <w:rFonts w:ascii="Junicode" w:hAnsi="Junicode"/>
          <w:sz w:val="28"/>
          <w:szCs w:val="28"/>
          <w:rPrChange w:id="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rzt / nach</w:t>
      </w:r>
      <w:r w:rsidR="001355BF" w:rsidRPr="00FC64E1">
        <w:rPr>
          <w:rFonts w:ascii="Junicode" w:hAnsi="Junicode"/>
          <w:sz w:val="28"/>
          <w:szCs w:val="28"/>
          <w:rPrChange w:id="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Liebe ringt.</w:t>
      </w:r>
    </w:p>
    <w:p w14:paraId="33ACDCC4" w14:textId="23FC44E4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Hir</w:t>
      </w:r>
      <w:r w:rsidR="00A2594E" w:rsidRPr="00FC64E1">
        <w:rPr>
          <w:rFonts w:ascii="Junicode" w:hAnsi="Junicode"/>
          <w:sz w:val="28"/>
          <w:szCs w:val="28"/>
          <w:rPrChange w:id="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rei</w:t>
      </w:r>
      <w:r w:rsidR="00A2594E" w:rsidRPr="00FC64E1">
        <w:rPr>
          <w:rFonts w:ascii="Junicode" w:hAnsi="Junicode"/>
          <w:sz w:val="28"/>
          <w:szCs w:val="28"/>
          <w:rPrChange w:id="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durch den Bu</w:t>
      </w:r>
      <w:r w:rsidR="00A2594E" w:rsidRPr="00FC64E1">
        <w:rPr>
          <w:rFonts w:ascii="Junicode" w:hAnsi="Junicode"/>
          <w:sz w:val="28"/>
          <w:szCs w:val="28"/>
          <w:rPrChange w:id="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</w:t>
      </w:r>
      <w:r w:rsidR="001355BF" w:rsidRPr="00FC64E1">
        <w:rPr>
          <w:rFonts w:ascii="Junicode" w:hAnsi="Junicode"/>
          <w:sz w:val="28"/>
          <w:szCs w:val="28"/>
          <w:rPrChange w:id="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 er die Hindin finde:</w:t>
      </w:r>
    </w:p>
    <w:p w14:paraId="133F25D3" w14:textId="7B6E8F72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Tiger i</w:t>
      </w:r>
      <w:r w:rsidR="00A2594E" w:rsidRPr="00FC64E1">
        <w:rPr>
          <w:rFonts w:ascii="Junicode" w:hAnsi="Junicode"/>
          <w:sz w:val="28"/>
          <w:szCs w:val="28"/>
          <w:rPrChange w:id="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bem</w:t>
      </w:r>
      <w:r w:rsidR="00A2594E" w:rsidRPr="00FC64E1">
        <w:rPr>
          <w:rFonts w:ascii="Junicode" w:hAnsi="Junicode"/>
          <w:sz w:val="28"/>
          <w:szCs w:val="28"/>
          <w:rPrChange w:id="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ht und eilet </w:t>
      </w:r>
      <w:r w:rsidR="00A2594E" w:rsidRPr="00FC64E1">
        <w:rPr>
          <w:rFonts w:ascii="Junicode" w:hAnsi="Junicode"/>
          <w:sz w:val="28"/>
          <w:szCs w:val="28"/>
          <w:rPrChange w:id="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</w:t>
      </w:r>
      <w:r w:rsidR="001355BF" w:rsidRPr="00FC64E1">
        <w:rPr>
          <w:rFonts w:ascii="Junicode" w:hAnsi="Junicode"/>
          <w:sz w:val="28"/>
          <w:szCs w:val="28"/>
          <w:rPrChange w:id="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chwinde</w:t>
      </w:r>
    </w:p>
    <w:p w14:paraId="67D47146" w14:textId="22EE49D8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Nach </w:t>
      </w:r>
      <w:r w:rsidR="00A2594E" w:rsidRPr="00FC64E1">
        <w:rPr>
          <w:rFonts w:ascii="Junicode" w:hAnsi="Junicode"/>
          <w:sz w:val="28"/>
          <w:szCs w:val="28"/>
          <w:rPrChange w:id="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Tigrin zu. Der B</w:t>
      </w:r>
      <w:r w:rsidR="00A2594E" w:rsidRPr="00FC64E1">
        <w:rPr>
          <w:rFonts w:ascii="Junicode" w:hAnsi="Junicode"/>
          <w:sz w:val="28"/>
          <w:szCs w:val="28"/>
          <w:rPrChange w:id="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1355BF" w:rsidRPr="00FC64E1">
        <w:rPr>
          <w:rFonts w:ascii="Junicode" w:hAnsi="Junicode"/>
          <w:sz w:val="28"/>
          <w:szCs w:val="28"/>
          <w:rPrChange w:id="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 grau</w:t>
      </w:r>
      <w:r w:rsidR="00A2594E" w:rsidRPr="00FC64E1">
        <w:rPr>
          <w:rFonts w:ascii="Junicode" w:hAnsi="Junicode"/>
          <w:sz w:val="28"/>
          <w:szCs w:val="28"/>
          <w:rPrChange w:id="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bromt</w:t>
      </w:r>
    </w:p>
    <w:p w14:paraId="1941D3E0" w14:textId="2E2C5A1D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Biß er was </w:t>
      </w:r>
      <w:r w:rsidR="00A2594E" w:rsidRPr="00FC64E1">
        <w:rPr>
          <w:rFonts w:ascii="Junicode" w:hAnsi="Junicode"/>
          <w:sz w:val="28"/>
          <w:szCs w:val="28"/>
          <w:rPrChange w:id="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Begier / von </w:t>
      </w:r>
      <w:r w:rsidR="00A2594E" w:rsidRPr="00FC64E1">
        <w:rPr>
          <w:rFonts w:ascii="Junicode" w:hAnsi="Junicode"/>
          <w:sz w:val="28"/>
          <w:szCs w:val="28"/>
          <w:rPrChange w:id="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Weib bekomt.</w:t>
      </w:r>
    </w:p>
    <w:p w14:paraId="33C91906" w14:textId="46495DCD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Stier macht </w:t>
      </w:r>
      <w:r w:rsidR="00A2594E" w:rsidRPr="00FC64E1">
        <w:rPr>
          <w:rFonts w:ascii="Junicode" w:hAnsi="Junicode"/>
          <w:sz w:val="28"/>
          <w:szCs w:val="28"/>
          <w:rPrChange w:id="1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herbei / </w:t>
      </w:r>
      <w:r w:rsidR="00A2594E" w:rsidRPr="00FC64E1">
        <w:rPr>
          <w:rFonts w:ascii="Junicode" w:hAnsi="Junicode"/>
          <w:sz w:val="28"/>
          <w:szCs w:val="28"/>
          <w:rPrChange w:id="1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obald</w:t>
      </w:r>
      <w:r w:rsidR="001355BF" w:rsidRPr="00FC64E1">
        <w:rPr>
          <w:rFonts w:ascii="Junicode" w:hAnsi="Junicode"/>
          <w:sz w:val="28"/>
          <w:szCs w:val="28"/>
          <w:rPrChange w:id="1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K</w:t>
      </w:r>
      <w:r w:rsidR="00A2594E" w:rsidRPr="00FC64E1">
        <w:rPr>
          <w:rFonts w:ascii="Junicode" w:hAnsi="Junicode"/>
          <w:sz w:val="28"/>
          <w:szCs w:val="28"/>
          <w:rPrChange w:id="1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br</w:t>
      </w:r>
      <w:r w:rsidR="00A2594E" w:rsidRPr="00FC64E1">
        <w:rPr>
          <w:rFonts w:ascii="Junicode" w:hAnsi="Junicode"/>
          <w:sz w:val="28"/>
          <w:szCs w:val="28"/>
          <w:rPrChange w:id="1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 /</w:t>
      </w:r>
    </w:p>
    <w:p w14:paraId="3EBE0B52" w14:textId="35FC5CB7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Erzeiget </w:t>
      </w:r>
      <w:r w:rsidR="00A2594E" w:rsidRPr="00FC64E1">
        <w:rPr>
          <w:rFonts w:ascii="Junicode" w:hAnsi="Junicode"/>
          <w:sz w:val="28"/>
          <w:szCs w:val="28"/>
          <w:rPrChange w:id="1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 und kek der</w:t>
      </w:r>
      <w:r w:rsidR="00A2594E" w:rsidRPr="00FC64E1">
        <w:rPr>
          <w:rFonts w:ascii="Junicode" w:hAnsi="Junicode"/>
          <w:sz w:val="28"/>
          <w:szCs w:val="28"/>
          <w:rPrChange w:id="1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</w:t>
      </w:r>
      <w:r w:rsidR="001355BF" w:rsidRPr="00FC64E1">
        <w:rPr>
          <w:rFonts w:ascii="Junicode" w:hAnsi="Junicode"/>
          <w:sz w:val="28"/>
          <w:szCs w:val="28"/>
          <w:rPrChange w:id="1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Lu</w:t>
      </w:r>
      <w:r w:rsidR="00A2594E" w:rsidRPr="00FC64E1">
        <w:rPr>
          <w:rFonts w:ascii="Junicode" w:hAnsi="Junicode"/>
          <w:sz w:val="28"/>
          <w:szCs w:val="28"/>
          <w:rPrChange w:id="1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</w:t>
      </w:r>
      <w:r w:rsidR="00A2594E" w:rsidRPr="00FC64E1">
        <w:rPr>
          <w:rFonts w:ascii="Junicode" w:hAnsi="Junicode"/>
          <w:sz w:val="28"/>
          <w:szCs w:val="28"/>
          <w:rPrChange w:id="1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tillen.</w:t>
      </w:r>
    </w:p>
    <w:p w14:paraId="3970A7F3" w14:textId="756D6702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mutig-freche Heng</w:t>
      </w:r>
      <w:r w:rsidR="00A2594E" w:rsidRPr="00FC64E1">
        <w:rPr>
          <w:rFonts w:ascii="Junicode" w:hAnsi="Junicode"/>
          <w:sz w:val="28"/>
          <w:szCs w:val="28"/>
          <w:rPrChange w:id="1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die</w:t>
      </w:r>
      <w:r w:rsidR="001355BF" w:rsidRPr="00FC64E1">
        <w:rPr>
          <w:rFonts w:ascii="Junicode" w:hAnsi="Junicode"/>
          <w:sz w:val="28"/>
          <w:szCs w:val="28"/>
          <w:rPrChange w:id="1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bald vergn</w:t>
      </w:r>
      <w:r w:rsidR="00A2594E" w:rsidRPr="00FC64E1">
        <w:rPr>
          <w:rFonts w:ascii="Junicode" w:hAnsi="Junicode"/>
          <w:sz w:val="28"/>
          <w:szCs w:val="28"/>
          <w:rPrChange w:id="1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/</w:t>
      </w:r>
    </w:p>
    <w:p w14:paraId="2920AB55" w14:textId="5865C531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oft </w:t>
      </w:r>
      <w:r w:rsidR="00A2594E" w:rsidRPr="00FC64E1">
        <w:rPr>
          <w:rFonts w:ascii="Junicode" w:hAnsi="Junicode"/>
          <w:sz w:val="28"/>
          <w:szCs w:val="28"/>
          <w:rPrChange w:id="1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</w:t>
      </w:r>
      <w:r w:rsidR="00A2594E" w:rsidRPr="00FC64E1">
        <w:rPr>
          <w:rFonts w:ascii="Junicode" w:hAnsi="Junicode"/>
          <w:sz w:val="28"/>
          <w:szCs w:val="28"/>
          <w:rPrChange w:id="1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Gun</w:t>
      </w:r>
      <w:r w:rsidR="00A2594E" w:rsidRPr="00FC64E1">
        <w:rPr>
          <w:rFonts w:ascii="Junicode" w:hAnsi="Junicode"/>
          <w:sz w:val="28"/>
          <w:szCs w:val="28"/>
          <w:rPrChange w:id="1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1355BF" w:rsidRPr="00FC64E1">
        <w:rPr>
          <w:rFonts w:ascii="Junicode" w:hAnsi="Junicode"/>
          <w:sz w:val="28"/>
          <w:szCs w:val="28"/>
          <w:rPrChange w:id="1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jhm beigef</w:t>
      </w:r>
      <w:r w:rsidR="00A2594E" w:rsidRPr="00FC64E1">
        <w:rPr>
          <w:rFonts w:ascii="Junicode" w:hAnsi="Junicode"/>
          <w:sz w:val="28"/>
          <w:szCs w:val="28"/>
          <w:rPrChange w:id="1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gt.</w:t>
      </w:r>
    </w:p>
    <w:p w14:paraId="3A5B8B05" w14:textId="52B9C929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Bok ge</w:t>
      </w:r>
      <w:r w:rsidR="00A2594E" w:rsidRPr="00FC64E1">
        <w:rPr>
          <w:rFonts w:ascii="Junicode" w:hAnsi="Junicode"/>
          <w:sz w:val="28"/>
          <w:szCs w:val="28"/>
          <w:rPrChange w:id="1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ellet </w:t>
      </w:r>
      <w:r w:rsidR="00A2594E" w:rsidRPr="00FC64E1">
        <w:rPr>
          <w:rFonts w:ascii="Junicode" w:hAnsi="Junicode"/>
          <w:sz w:val="28"/>
          <w:szCs w:val="28"/>
          <w:rPrChange w:id="1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zu </w:t>
      </w:r>
      <w:r w:rsidR="00A2594E" w:rsidRPr="00FC64E1">
        <w:rPr>
          <w:rFonts w:ascii="Junicode" w:hAnsi="Junicode"/>
          <w:sz w:val="28"/>
          <w:szCs w:val="28"/>
          <w:rPrChange w:id="1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geilen Ziege:</w:t>
      </w:r>
    </w:p>
    <w:p w14:paraId="111AAD65" w14:textId="1E0EDB71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Mutter-Sch</w:t>
      </w:r>
      <w:r w:rsidR="00A2594E" w:rsidRPr="00FC64E1">
        <w:rPr>
          <w:rFonts w:ascii="Junicode" w:hAnsi="Junicode"/>
          <w:sz w:val="28"/>
          <w:szCs w:val="28"/>
          <w:rPrChange w:id="1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fflein </w:t>
      </w:r>
      <w:r w:rsidR="00A2594E" w:rsidRPr="00FC64E1">
        <w:rPr>
          <w:rFonts w:ascii="Junicode" w:hAnsi="Junicode"/>
          <w:sz w:val="28"/>
          <w:szCs w:val="28"/>
          <w:rPrChange w:id="1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/</w:t>
      </w:r>
      <w:r w:rsidR="001355BF" w:rsidRPr="00FC64E1">
        <w:rPr>
          <w:rFonts w:ascii="Junicode" w:hAnsi="Junicode"/>
          <w:sz w:val="28"/>
          <w:szCs w:val="28"/>
          <w:rPrChange w:id="1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es allein nicht liege.</w:t>
      </w:r>
    </w:p>
    <w:p w14:paraId="4A14857B" w14:textId="44A943C5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K</w:t>
      </w:r>
      <w:r w:rsidR="00A2594E" w:rsidRPr="00FC64E1">
        <w:rPr>
          <w:rFonts w:ascii="Junicode" w:hAnsi="Junicode"/>
          <w:sz w:val="28"/>
          <w:szCs w:val="28"/>
          <w:rPrChange w:id="1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 aller Tier’ / der L</w:t>
      </w:r>
      <w:r w:rsidR="00A2594E" w:rsidRPr="00FC64E1">
        <w:rPr>
          <w:rFonts w:ascii="Junicode" w:hAnsi="Junicode"/>
          <w:sz w:val="28"/>
          <w:szCs w:val="28"/>
          <w:rPrChange w:id="1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1355BF" w:rsidRPr="00FC64E1">
        <w:rPr>
          <w:rFonts w:ascii="Junicode" w:hAnsi="Junicode"/>
          <w:sz w:val="28"/>
          <w:szCs w:val="28"/>
          <w:rPrChange w:id="1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verliebt /</w:t>
      </w:r>
    </w:p>
    <w:p w14:paraId="259DF9CD" w14:textId="23924450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uns </w:t>
      </w:r>
      <w:r w:rsidR="00A2594E" w:rsidRPr="00FC64E1">
        <w:rPr>
          <w:rFonts w:ascii="Junicode" w:hAnsi="Junicode"/>
          <w:sz w:val="28"/>
          <w:szCs w:val="28"/>
          <w:rPrChange w:id="1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Eiferzorn zur L</w:t>
      </w:r>
      <w:r w:rsidR="00A2594E" w:rsidRPr="00FC64E1">
        <w:rPr>
          <w:rFonts w:ascii="Junicode" w:hAnsi="Junicode"/>
          <w:sz w:val="28"/>
          <w:szCs w:val="28"/>
          <w:rPrChange w:id="1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win klar dargibt.</w:t>
      </w:r>
    </w:p>
    <w:p w14:paraId="60BBADA6" w14:textId="228B3353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Summa / was nur lebt / was</w:t>
      </w:r>
      <w:r w:rsidR="001355BF" w:rsidRPr="00FC64E1">
        <w:rPr>
          <w:rFonts w:ascii="Junicode" w:hAnsi="Junicode"/>
          <w:sz w:val="28"/>
          <w:szCs w:val="28"/>
          <w:rPrChange w:id="1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</w:t>
      </w:r>
      <w:r w:rsidR="00A2594E" w:rsidRPr="00FC64E1">
        <w:rPr>
          <w:rFonts w:ascii="Junicode" w:hAnsi="Junicode"/>
          <w:sz w:val="28"/>
          <w:szCs w:val="28"/>
          <w:rPrChange w:id="1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/ was le</w:t>
      </w:r>
      <w:r w:rsidR="00A2594E" w:rsidRPr="00FC64E1">
        <w:rPr>
          <w:rFonts w:ascii="Junicode" w:hAnsi="Junicode"/>
          <w:sz w:val="28"/>
          <w:szCs w:val="28"/>
          <w:rPrChange w:id="1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 und gehet /</w:t>
      </w:r>
    </w:p>
    <w:p w14:paraId="2984A0F0" w14:textId="2D82DF5C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hinket / kre</w:t>
      </w:r>
      <w:r w:rsidR="00A2594E" w:rsidRPr="00FC64E1">
        <w:rPr>
          <w:rFonts w:ascii="Junicode" w:hAnsi="Junicode"/>
          <w:sz w:val="28"/>
          <w:szCs w:val="28"/>
          <w:rPrChange w:id="1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 und </w:t>
      </w:r>
      <w:r w:rsidR="00A2594E" w:rsidRPr="00FC64E1">
        <w:rPr>
          <w:rFonts w:ascii="Junicode" w:hAnsi="Junicode"/>
          <w:sz w:val="28"/>
          <w:szCs w:val="28"/>
          <w:rPrChange w:id="1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chleicht</w:t>
      </w:r>
      <w:r w:rsidR="001355BF" w:rsidRPr="00FC64E1">
        <w:rPr>
          <w:rFonts w:ascii="Junicode" w:hAnsi="Junicode"/>
          <w:sz w:val="28"/>
          <w:szCs w:val="28"/>
          <w:rPrChange w:id="1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was </w:t>
      </w:r>
      <w:r w:rsidR="00A2594E" w:rsidRPr="00FC64E1">
        <w:rPr>
          <w:rFonts w:ascii="Junicode" w:hAnsi="Junicode"/>
          <w:sz w:val="28"/>
          <w:szCs w:val="28"/>
          <w:rPrChange w:id="1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onst aufrecht </w:t>
      </w:r>
      <w:r w:rsidR="00A2594E" w:rsidRPr="00FC64E1">
        <w:rPr>
          <w:rFonts w:ascii="Junicode" w:hAnsi="Junicode"/>
          <w:sz w:val="28"/>
          <w:szCs w:val="28"/>
          <w:rPrChange w:id="1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/</w:t>
      </w:r>
    </w:p>
    <w:p w14:paraId="1CBE3A7A" w14:textId="39EA9C7B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nur den Odem hat / was</w:t>
      </w:r>
      <w:r w:rsidR="001355BF" w:rsidRPr="00FC64E1">
        <w:rPr>
          <w:rFonts w:ascii="Junicode" w:hAnsi="Junicode"/>
          <w:sz w:val="28"/>
          <w:szCs w:val="28"/>
          <w:rPrChange w:id="1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Lufft und See durch</w:t>
      </w:r>
      <w:r w:rsidR="00A2594E" w:rsidRPr="00FC64E1">
        <w:rPr>
          <w:rFonts w:ascii="Junicode" w:hAnsi="Junicode"/>
          <w:sz w:val="28"/>
          <w:szCs w:val="28"/>
          <w:rPrChange w:id="1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treicht /</w:t>
      </w:r>
    </w:p>
    <w:p w14:paraId="5AAD70CF" w14:textId="14E2E31C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i</w:t>
      </w:r>
      <w:r w:rsidR="00A2594E" w:rsidRPr="00FC64E1">
        <w:rPr>
          <w:rFonts w:ascii="Junicode" w:hAnsi="Junicode"/>
          <w:sz w:val="28"/>
          <w:szCs w:val="28"/>
          <w:rPrChange w:id="1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55BF" w:rsidRPr="00FC64E1">
        <w:rPr>
          <w:rFonts w:ascii="Junicode" w:hAnsi="Junicode"/>
          <w:sz w:val="28"/>
          <w:szCs w:val="28"/>
          <w:rPrChange w:id="1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was noch wird / ge</w:t>
      </w:r>
      <w:r w:rsidR="00A2594E" w:rsidRPr="00FC64E1">
        <w:rPr>
          <w:rFonts w:ascii="Junicode" w:hAnsi="Junicode"/>
          <w:sz w:val="28"/>
          <w:szCs w:val="28"/>
          <w:rPrChange w:id="1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amt der Liebe weicht.</w:t>
      </w:r>
    </w:p>
    <w:p w14:paraId="4DA16586" w14:textId="1242519F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War</w:t>
      </w:r>
      <w:r w:rsidR="00A2594E" w:rsidRPr="00FC64E1">
        <w:rPr>
          <w:rFonts w:ascii="Junicode" w:hAnsi="Junicode"/>
          <w:sz w:val="28"/>
          <w:szCs w:val="28"/>
          <w:rPrChange w:id="1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dan </w:t>
      </w:r>
      <w:r w:rsidR="00A2594E" w:rsidRPr="00FC64E1">
        <w:rPr>
          <w:rFonts w:ascii="Junicode" w:hAnsi="Junicode"/>
          <w:sz w:val="28"/>
          <w:szCs w:val="28"/>
          <w:rPrChange w:id="1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nicht der Men</w:t>
      </w:r>
      <w:r w:rsidR="00A2594E" w:rsidRPr="00FC64E1">
        <w:rPr>
          <w:rFonts w:ascii="Junicode" w:hAnsi="Junicode"/>
          <w:sz w:val="28"/>
          <w:szCs w:val="28"/>
          <w:rPrChange w:id="1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1355BF" w:rsidRPr="00FC64E1">
        <w:rPr>
          <w:rFonts w:ascii="Junicode" w:hAnsi="Junicode"/>
          <w:sz w:val="28"/>
          <w:szCs w:val="28"/>
          <w:rPrChange w:id="1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hohen Gaben</w:t>
      </w:r>
    </w:p>
    <w:p w14:paraId="5221670E" w14:textId="1362620C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Des Himmels ausgeziert </w:t>
      </w:r>
      <w:r w:rsidR="00A2594E" w:rsidRPr="00FC64E1">
        <w:rPr>
          <w:rFonts w:ascii="Junicode" w:hAnsi="Junicode"/>
          <w:sz w:val="28"/>
          <w:szCs w:val="28"/>
          <w:rPrChange w:id="1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nicht</w:t>
      </w:r>
      <w:r w:rsidR="001355BF" w:rsidRPr="00FC64E1">
        <w:rPr>
          <w:rFonts w:ascii="Junicode" w:hAnsi="Junicode"/>
          <w:sz w:val="28"/>
          <w:szCs w:val="28"/>
          <w:rPrChange w:id="1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Fre</w:t>
      </w:r>
      <w:r w:rsidR="00A2594E" w:rsidRPr="00FC64E1">
        <w:rPr>
          <w:rFonts w:ascii="Junicode" w:hAnsi="Junicode"/>
          <w:sz w:val="28"/>
          <w:szCs w:val="28"/>
          <w:rPrChange w:id="1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laben?</w:t>
      </w:r>
    </w:p>
    <w:p w14:paraId="00D9CD9A" w14:textId="1414B78D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muß ja die</w:t>
      </w:r>
      <w:r w:rsidR="00A2594E" w:rsidRPr="00FC64E1">
        <w:rPr>
          <w:rFonts w:ascii="Junicode" w:hAnsi="Junicode"/>
          <w:sz w:val="28"/>
          <w:szCs w:val="28"/>
          <w:rPrChange w:id="1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Welt durch Lieben nur be</w:t>
      </w:r>
      <w:r w:rsidR="00A2594E" w:rsidRPr="00FC64E1">
        <w:rPr>
          <w:rFonts w:ascii="Junicode" w:hAnsi="Junicode"/>
          <w:sz w:val="28"/>
          <w:szCs w:val="28"/>
          <w:rPrChange w:id="1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tehn /</w:t>
      </w:r>
    </w:p>
    <w:p w14:paraId="2F663367" w14:textId="424D2CF0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were </w:t>
      </w:r>
      <w:r w:rsidR="00A2594E" w:rsidRPr="00FC64E1">
        <w:rPr>
          <w:rFonts w:ascii="Junicode" w:hAnsi="Junicode"/>
          <w:sz w:val="28"/>
          <w:szCs w:val="28"/>
          <w:rPrChange w:id="1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be</w:t>
      </w:r>
      <w:r w:rsidR="00A2594E" w:rsidRPr="00FC64E1">
        <w:rPr>
          <w:rFonts w:ascii="Junicode" w:hAnsi="Junicode"/>
          <w:sz w:val="28"/>
          <w:szCs w:val="28"/>
          <w:rPrChange w:id="1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telt / </w:t>
      </w:r>
      <w:r w:rsidR="00A2594E" w:rsidRPr="00FC64E1">
        <w:rPr>
          <w:rFonts w:ascii="Junicode" w:hAnsi="Junicode"/>
          <w:sz w:val="28"/>
          <w:szCs w:val="28"/>
          <w:rPrChange w:id="1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 Lieben eins vergehn.</w:t>
      </w:r>
    </w:p>
    <w:p w14:paraId="5D12DCED" w14:textId="1D40E8B0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Jnzwi</w:t>
      </w:r>
      <w:r w:rsidR="00A2594E" w:rsidRPr="00FC64E1">
        <w:rPr>
          <w:rFonts w:ascii="Junicode" w:hAnsi="Junicode"/>
          <w:sz w:val="28"/>
          <w:szCs w:val="28"/>
          <w:rPrChange w:id="1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heiß ich dis allein das</w:t>
      </w:r>
      <w:r w:rsidR="001355BF" w:rsidRPr="00FC64E1">
        <w:rPr>
          <w:rFonts w:ascii="Junicode" w:hAnsi="Junicode"/>
          <w:sz w:val="28"/>
          <w:szCs w:val="28"/>
          <w:rPrChange w:id="1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rechte Leben /</w:t>
      </w:r>
    </w:p>
    <w:p w14:paraId="4FAE3822" w14:textId="5531D11E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wider </w:t>
      </w:r>
      <w:r w:rsidR="00A2594E" w:rsidRPr="00FC64E1">
        <w:rPr>
          <w:rFonts w:ascii="Junicode" w:hAnsi="Junicode"/>
          <w:sz w:val="28"/>
          <w:szCs w:val="28"/>
          <w:rPrChange w:id="1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</w:t>
      </w:r>
      <w:r w:rsidR="00A2594E" w:rsidRPr="00FC64E1">
        <w:rPr>
          <w:rFonts w:ascii="Junicode" w:hAnsi="Junicode"/>
          <w:sz w:val="28"/>
          <w:szCs w:val="28"/>
          <w:rPrChange w:id="1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Lu</w:t>
      </w:r>
      <w:r w:rsidR="00A2594E" w:rsidRPr="00FC64E1">
        <w:rPr>
          <w:rFonts w:ascii="Junicode" w:hAnsi="Junicode"/>
          <w:sz w:val="28"/>
          <w:szCs w:val="28"/>
          <w:rPrChange w:id="1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die nichts</w:t>
      </w:r>
      <w:r w:rsidR="001355BF" w:rsidRPr="00FC64E1">
        <w:rPr>
          <w:rFonts w:ascii="Junicode" w:hAnsi="Junicode"/>
          <w:sz w:val="28"/>
          <w:szCs w:val="28"/>
          <w:rPrChange w:id="1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bringt dan betr</w:t>
      </w:r>
      <w:r w:rsidR="00A2594E" w:rsidRPr="00FC64E1">
        <w:rPr>
          <w:rFonts w:ascii="Junicode" w:hAnsi="Junicode"/>
          <w:sz w:val="28"/>
          <w:szCs w:val="28"/>
          <w:rPrChange w:id="1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/</w:t>
      </w:r>
    </w:p>
    <w:p w14:paraId="1150CF5B" w14:textId="7C8478D9" w:rsidR="00A03CFD" w:rsidRPr="00FC64E1" w:rsidRDefault="001355BF" w:rsidP="001B2A6D">
      <w:pPr>
        <w:spacing w:line="360" w:lineRule="auto"/>
        <w:rPr>
          <w:rFonts w:ascii="Junicode" w:hAnsi="Junicode"/>
          <w:sz w:val="28"/>
          <w:szCs w:val="28"/>
          <w:rPrChange w:id="1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rechten Lieben komt vom ho</w:t>
      </w:r>
      <w:r w:rsidR="00A03CFD" w:rsidRPr="00FC64E1">
        <w:rPr>
          <w:rFonts w:ascii="Junicode" w:hAnsi="Junicode"/>
          <w:sz w:val="28"/>
          <w:szCs w:val="28"/>
          <w:rPrChange w:id="1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hen Himmel her /</w:t>
      </w:r>
    </w:p>
    <w:p w14:paraId="0FF2907A" w14:textId="267F0BEE" w:rsidR="00A03CFD" w:rsidRPr="00FC64E1" w:rsidRDefault="00A03CFD" w:rsidP="001B2A6D">
      <w:pPr>
        <w:spacing w:line="360" w:lineRule="auto"/>
        <w:rPr>
          <w:rFonts w:ascii="Junicode" w:hAnsi="Junicode"/>
          <w:sz w:val="28"/>
          <w:szCs w:val="28"/>
          <w:rPrChange w:id="1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1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Tugend Frucht / der</w:t>
      </w:r>
      <w:r w:rsidR="001355BF" w:rsidRPr="00FC64E1">
        <w:rPr>
          <w:rFonts w:ascii="Junicode" w:hAnsi="Junicode"/>
          <w:sz w:val="28"/>
          <w:szCs w:val="28"/>
          <w:rPrChange w:id="1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Jugend Lu</w:t>
      </w:r>
      <w:r w:rsidR="00A2594E" w:rsidRPr="00FC64E1">
        <w:rPr>
          <w:rFonts w:ascii="Junicode" w:hAnsi="Junicode"/>
          <w:sz w:val="28"/>
          <w:szCs w:val="28"/>
          <w:rPrChange w:id="1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 Ehr.</w:t>
      </w:r>
    </w:p>
    <w:p w14:paraId="1AAAC92D" w14:textId="4231093F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Gott er</w:t>
      </w:r>
      <w:r w:rsidR="00A2594E" w:rsidRPr="00FC64E1">
        <w:rPr>
          <w:rFonts w:ascii="Junicode" w:hAnsi="Junicode"/>
          <w:sz w:val="28"/>
          <w:szCs w:val="28"/>
          <w:rPrChange w:id="1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 hat / i</w:t>
      </w:r>
      <w:r w:rsidR="00A2594E" w:rsidRPr="00FC64E1">
        <w:rPr>
          <w:rFonts w:ascii="Junicode" w:hAnsi="Junicode"/>
          <w:sz w:val="28"/>
          <w:szCs w:val="28"/>
          <w:rPrChange w:id="1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zwar</w:t>
      </w:r>
      <w:r w:rsidR="001355BF" w:rsidRPr="00FC64E1">
        <w:rPr>
          <w:rFonts w:ascii="Junicode" w:hAnsi="Junicode"/>
          <w:sz w:val="28"/>
          <w:szCs w:val="28"/>
          <w:rPrChange w:id="1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gut zu</w:t>
      </w:r>
      <w:r w:rsidR="00A2594E" w:rsidRPr="00FC64E1">
        <w:rPr>
          <w:rFonts w:ascii="Junicode" w:hAnsi="Junicode"/>
          <w:sz w:val="28"/>
          <w:szCs w:val="28"/>
          <w:rPrChange w:id="1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/</w:t>
      </w:r>
    </w:p>
    <w:p w14:paraId="55A11EBB" w14:textId="2266E652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Lufft / Erde / Tag und Nacht / kan</w:t>
      </w:r>
      <w:r w:rsidR="001355BF" w:rsidRPr="00FC64E1">
        <w:rPr>
          <w:rFonts w:ascii="Junicode" w:hAnsi="Junicode"/>
          <w:sz w:val="28"/>
          <w:szCs w:val="28"/>
          <w:rPrChange w:id="1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 Welt ergezen:</w:t>
      </w:r>
    </w:p>
    <w:p w14:paraId="1D64B057" w14:textId="2526EB72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Sonn / Sterne / Sand uñ Meer /</w:t>
      </w:r>
      <w:r w:rsidR="001355BF" w:rsidRPr="00FC64E1">
        <w:rPr>
          <w:rFonts w:ascii="Junicode" w:hAnsi="Junicode"/>
          <w:sz w:val="28"/>
          <w:szCs w:val="28"/>
          <w:rPrChange w:id="1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</w:t>
      </w:r>
      <w:r w:rsidR="00A2594E" w:rsidRPr="00FC64E1">
        <w:rPr>
          <w:rFonts w:ascii="Junicode" w:hAnsi="Junicode"/>
          <w:sz w:val="28"/>
          <w:szCs w:val="28"/>
          <w:rPrChange w:id="1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Vogel / Tiere-Heer /</w:t>
      </w:r>
    </w:p>
    <w:p w14:paraId="045B17EB" w14:textId="071B85E8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Bezieren die</w:t>
      </w:r>
      <w:r w:rsidR="00A2594E" w:rsidRPr="00FC64E1">
        <w:rPr>
          <w:rFonts w:ascii="Junicode" w:hAnsi="Junicode"/>
          <w:sz w:val="28"/>
          <w:szCs w:val="28"/>
          <w:rPrChange w:id="1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Rund. Doch i</w:t>
      </w:r>
      <w:r w:rsidR="00A2594E" w:rsidRPr="00FC64E1">
        <w:rPr>
          <w:rFonts w:ascii="Junicode" w:hAnsi="Junicode"/>
          <w:sz w:val="28"/>
          <w:szCs w:val="28"/>
          <w:rPrChange w:id="1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1355BF" w:rsidRPr="00FC64E1">
        <w:rPr>
          <w:rFonts w:ascii="Junicode" w:hAnsi="Junicode"/>
          <w:sz w:val="28"/>
          <w:szCs w:val="28"/>
          <w:rPrChange w:id="1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dis noch viel mehr:</w:t>
      </w:r>
    </w:p>
    <w:p w14:paraId="6DB19D6A" w14:textId="29FF1521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durch des Men</w:t>
      </w:r>
      <w:r w:rsidR="00A2594E" w:rsidRPr="00FC64E1">
        <w:rPr>
          <w:rFonts w:ascii="Junicode" w:hAnsi="Junicode"/>
          <w:sz w:val="28"/>
          <w:szCs w:val="28"/>
          <w:rPrChange w:id="1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che~ Hand nach</w:t>
      </w:r>
      <w:r w:rsidR="001355BF" w:rsidRPr="00FC64E1">
        <w:rPr>
          <w:rFonts w:ascii="Junicode" w:hAnsi="Junicode"/>
          <w:sz w:val="28"/>
          <w:szCs w:val="28"/>
          <w:rPrChange w:id="1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Gottes h</w:t>
      </w:r>
      <w:r w:rsidR="00A2594E" w:rsidRPr="00FC64E1">
        <w:rPr>
          <w:rFonts w:ascii="Junicode" w:hAnsi="Junicode"/>
          <w:sz w:val="28"/>
          <w:szCs w:val="28"/>
          <w:rPrChange w:id="1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Willen</w:t>
      </w:r>
    </w:p>
    <w:p w14:paraId="205090BB" w14:textId="4D3498F3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Beher</w:t>
      </w:r>
      <w:r w:rsidR="00A2594E" w:rsidRPr="00FC64E1">
        <w:rPr>
          <w:rFonts w:ascii="Junicode" w:hAnsi="Junicode"/>
          <w:sz w:val="28"/>
          <w:szCs w:val="28"/>
          <w:rPrChange w:id="1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 wird alles Land / doch</w:t>
      </w:r>
      <w:r w:rsidR="001355BF" w:rsidRPr="00FC64E1">
        <w:rPr>
          <w:rFonts w:ascii="Junicode" w:hAnsi="Junicode"/>
          <w:sz w:val="28"/>
          <w:szCs w:val="28"/>
          <w:rPrChange w:id="1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zuerf</w:t>
      </w:r>
      <w:r w:rsidR="00A2594E" w:rsidRPr="00FC64E1">
        <w:rPr>
          <w:rFonts w:ascii="Junicode" w:hAnsi="Junicode"/>
          <w:sz w:val="28"/>
          <w:szCs w:val="28"/>
          <w:rPrChange w:id="1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 /</w:t>
      </w:r>
    </w:p>
    <w:p w14:paraId="099C110A" w14:textId="4957696F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Steht nicht in </w:t>
      </w:r>
      <w:r w:rsidR="00A2594E" w:rsidRPr="00FC64E1">
        <w:rPr>
          <w:rFonts w:ascii="Junicode" w:hAnsi="Junicode"/>
          <w:sz w:val="28"/>
          <w:szCs w:val="28"/>
          <w:rPrChange w:id="1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Wiz / es</w:t>
      </w:r>
      <w:r w:rsidR="001355BF" w:rsidRPr="00FC64E1">
        <w:rPr>
          <w:rFonts w:ascii="Junicode" w:hAnsi="Junicode"/>
          <w:sz w:val="28"/>
          <w:szCs w:val="28"/>
          <w:rPrChange w:id="1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jhm zuge</w:t>
      </w:r>
      <w:r w:rsidR="00A2594E" w:rsidRPr="00FC64E1">
        <w:rPr>
          <w:rFonts w:ascii="Junicode" w:hAnsi="Junicode"/>
          <w:sz w:val="28"/>
          <w:szCs w:val="28"/>
          <w:rPrChange w:id="1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elt /</w:t>
      </w:r>
    </w:p>
    <w:p w14:paraId="7C32B73D" w14:textId="5B24A2F3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Weib / das liebe Weib / das</w:t>
      </w:r>
      <w:r w:rsidR="001355BF" w:rsidRPr="00FC64E1">
        <w:rPr>
          <w:rFonts w:ascii="Junicode" w:hAnsi="Junicode"/>
          <w:sz w:val="28"/>
          <w:szCs w:val="28"/>
          <w:rPrChange w:id="1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 Welt erh</w:t>
      </w:r>
      <w:r w:rsidR="00A2594E" w:rsidRPr="00FC64E1">
        <w:rPr>
          <w:rFonts w:ascii="Junicode" w:hAnsi="Junicode"/>
          <w:sz w:val="28"/>
          <w:szCs w:val="28"/>
          <w:rPrChange w:id="1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lt.</w:t>
      </w:r>
    </w:p>
    <w:p w14:paraId="39FFFDCF" w14:textId="5E2073C2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1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er</w:t>
      </w:r>
      <w:r w:rsidR="00A2594E" w:rsidRPr="00FC64E1">
        <w:rPr>
          <w:rFonts w:ascii="Junicode" w:hAnsi="Junicode"/>
          <w:sz w:val="28"/>
          <w:szCs w:val="28"/>
          <w:rPrChange w:id="1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Mann aus roter</w:t>
      </w:r>
      <w:r w:rsidR="001355BF" w:rsidRPr="00FC64E1">
        <w:rPr>
          <w:rFonts w:ascii="Junicode" w:hAnsi="Junicode"/>
          <w:sz w:val="28"/>
          <w:szCs w:val="28"/>
          <w:rPrChange w:id="1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Erd gekommen:</w:t>
      </w:r>
    </w:p>
    <w:p w14:paraId="457AB4DA" w14:textId="3D56D5EE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Gott aber hat das Weib das </w:t>
      </w:r>
      <w:r w:rsidR="00A2594E" w:rsidRPr="00FC64E1">
        <w:rPr>
          <w:rFonts w:ascii="Junicode" w:hAnsi="Junicode"/>
          <w:sz w:val="28"/>
          <w:szCs w:val="28"/>
          <w:rPrChange w:id="1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Bild genommen /</w:t>
      </w:r>
    </w:p>
    <w:p w14:paraId="2BD0389C" w14:textId="5C3CB1CD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Aus </w:t>
      </w:r>
      <w:r w:rsidR="00A2594E" w:rsidRPr="00FC64E1">
        <w:rPr>
          <w:rFonts w:ascii="Junicode" w:hAnsi="Junicode"/>
          <w:sz w:val="28"/>
          <w:szCs w:val="28"/>
          <w:rPrChange w:id="1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Seiten Rip / dr</w:t>
      </w:r>
      <w:r w:rsidR="00A2594E" w:rsidRPr="00FC64E1">
        <w:rPr>
          <w:rFonts w:ascii="Junicode" w:hAnsi="Junicode"/>
          <w:sz w:val="28"/>
          <w:szCs w:val="28"/>
          <w:rPrChange w:id="1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i</w:t>
      </w:r>
      <w:r w:rsidR="00A2594E" w:rsidRPr="00FC64E1">
        <w:rPr>
          <w:rFonts w:ascii="Junicode" w:hAnsi="Junicode"/>
          <w:sz w:val="28"/>
          <w:szCs w:val="28"/>
          <w:rPrChange w:id="1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1355BF" w:rsidRPr="00FC64E1">
        <w:rPr>
          <w:rFonts w:ascii="Junicode" w:hAnsi="Junicode"/>
          <w:sz w:val="28"/>
          <w:szCs w:val="28"/>
          <w:rPrChange w:id="1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 Helfenbein /</w:t>
      </w:r>
    </w:p>
    <w:p w14:paraId="3B0AD331" w14:textId="79D38436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Kein Gold </w:t>
      </w:r>
      <w:r w:rsidR="00A2594E" w:rsidRPr="00FC64E1">
        <w:rPr>
          <w:rFonts w:ascii="Junicode" w:hAnsi="Junicode"/>
          <w:sz w:val="28"/>
          <w:szCs w:val="28"/>
          <w:rPrChange w:id="1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und zart / als</w:t>
      </w:r>
      <w:r w:rsidR="001355BF" w:rsidRPr="00FC64E1">
        <w:rPr>
          <w:rFonts w:ascii="Junicode" w:hAnsi="Junicode"/>
          <w:sz w:val="28"/>
          <w:szCs w:val="28"/>
          <w:rPrChange w:id="1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Lieb Weibelein:</w:t>
      </w:r>
    </w:p>
    <w:p w14:paraId="35CBAB7A" w14:textId="0BC0E055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ware Gottesfurcht / die ke</w:t>
      </w:r>
      <w:r w:rsidR="00A2594E" w:rsidRPr="00FC64E1">
        <w:rPr>
          <w:rFonts w:ascii="Junicode" w:hAnsi="Junicode"/>
          <w:sz w:val="28"/>
          <w:szCs w:val="28"/>
          <w:rPrChange w:id="1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1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1355BF" w:rsidRPr="00FC64E1">
        <w:rPr>
          <w:rFonts w:ascii="Junicode" w:hAnsi="Junicode"/>
          <w:sz w:val="28"/>
          <w:szCs w:val="28"/>
          <w:rPrChange w:id="1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Zucht im Leben</w:t>
      </w:r>
    </w:p>
    <w:p w14:paraId="42772080" w14:textId="253F3E44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Tugend und Ver</w:t>
      </w:r>
      <w:r w:rsidR="00A2594E" w:rsidRPr="00FC64E1">
        <w:rPr>
          <w:rFonts w:ascii="Junicode" w:hAnsi="Junicode"/>
          <w:sz w:val="28"/>
          <w:szCs w:val="28"/>
          <w:rPrChange w:id="1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 hat jhnen Gott gegeben:</w:t>
      </w:r>
    </w:p>
    <w:p w14:paraId="37883520" w14:textId="5A9E8A49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Des Weibes Freundlichkeit geht</w:t>
      </w:r>
      <w:r w:rsidR="001355BF" w:rsidRPr="00FC64E1">
        <w:rPr>
          <w:rFonts w:ascii="Junicode" w:hAnsi="Junicode"/>
          <w:sz w:val="28"/>
          <w:szCs w:val="28"/>
          <w:rPrChange w:id="1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dem Honig</w:t>
      </w:r>
      <w:r w:rsidR="00A2594E" w:rsidRPr="00FC64E1">
        <w:rPr>
          <w:rFonts w:ascii="Junicode" w:hAnsi="Junicode"/>
          <w:sz w:val="28"/>
          <w:szCs w:val="28"/>
          <w:rPrChange w:id="1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eim /</w:t>
      </w:r>
    </w:p>
    <w:p w14:paraId="42044151" w14:textId="63B051E4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Ambra / Cinamet / mag jhr</w:t>
      </w:r>
      <w:r w:rsidR="001355BF" w:rsidRPr="00FC64E1">
        <w:rPr>
          <w:rFonts w:ascii="Junicode" w:hAnsi="Junicode"/>
          <w:sz w:val="28"/>
          <w:szCs w:val="28"/>
          <w:rPrChange w:id="1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zugleichen </w:t>
      </w:r>
      <w:r w:rsidR="00A2594E" w:rsidRPr="00FC64E1">
        <w:rPr>
          <w:rFonts w:ascii="Junicode" w:hAnsi="Junicode"/>
          <w:sz w:val="28"/>
          <w:szCs w:val="28"/>
          <w:rPrChange w:id="1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</w:p>
    <w:p w14:paraId="22CD6034" w14:textId="3710CEFF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Zuker / Mu</w:t>
      </w:r>
      <w:r w:rsidR="00A2594E" w:rsidRPr="00FC64E1">
        <w:rPr>
          <w:rFonts w:ascii="Junicode" w:hAnsi="Junicode"/>
          <w:sz w:val="28"/>
          <w:szCs w:val="28"/>
          <w:rPrChange w:id="1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catel / kein Nekar</w:t>
      </w:r>
      <w:r w:rsidR="001355BF" w:rsidRPr="00FC64E1">
        <w:rPr>
          <w:rFonts w:ascii="Junicode" w:hAnsi="Junicode"/>
          <w:sz w:val="28"/>
          <w:szCs w:val="28"/>
          <w:rPrChange w:id="1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Erden /</w:t>
      </w:r>
    </w:p>
    <w:p w14:paraId="10B43E90" w14:textId="38DD7199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 Weirauch / Aloes / noch was</w:t>
      </w:r>
      <w:r w:rsidR="001355BF" w:rsidRPr="00FC64E1">
        <w:rPr>
          <w:rFonts w:ascii="Junicode" w:hAnsi="Junicode"/>
          <w:sz w:val="28"/>
          <w:szCs w:val="28"/>
          <w:rPrChange w:id="1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genant mag werden /</w:t>
      </w:r>
    </w:p>
    <w:p w14:paraId="59EC13D1" w14:textId="61CA3401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</w:t>
      </w:r>
      <w:r w:rsidR="00A2594E" w:rsidRPr="00FC64E1">
        <w:rPr>
          <w:rFonts w:ascii="Junicode" w:hAnsi="Junicode"/>
          <w:sz w:val="28"/>
          <w:szCs w:val="28"/>
          <w:rPrChange w:id="1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ß / Edel / K</w:t>
      </w:r>
      <w:r w:rsidR="00A2594E" w:rsidRPr="00FC64E1">
        <w:rPr>
          <w:rFonts w:ascii="Junicode" w:hAnsi="Junicode"/>
          <w:sz w:val="28"/>
          <w:szCs w:val="28"/>
          <w:rPrChange w:id="1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/ Sch</w:t>
      </w:r>
      <w:r w:rsidR="00A2594E" w:rsidRPr="00FC64E1">
        <w:rPr>
          <w:rFonts w:ascii="Junicode" w:hAnsi="Junicode"/>
          <w:sz w:val="28"/>
          <w:szCs w:val="28"/>
          <w:rPrChange w:id="1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</w:t>
      </w:r>
      <w:r w:rsidR="001355BF" w:rsidRPr="00FC64E1">
        <w:rPr>
          <w:rFonts w:ascii="Junicode" w:hAnsi="Junicode"/>
          <w:sz w:val="28"/>
          <w:szCs w:val="28"/>
          <w:rPrChange w:id="1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voller Glanz und Pracht</w:t>
      </w:r>
    </w:p>
    <w:p w14:paraId="1D66736F" w14:textId="3EB2A57E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ohn ein frommes Weib /</w:t>
      </w:r>
      <w:r w:rsidR="001355BF" w:rsidRPr="00FC64E1">
        <w:rPr>
          <w:rFonts w:ascii="Junicode" w:hAnsi="Junicode"/>
          <w:sz w:val="28"/>
          <w:szCs w:val="28"/>
          <w:rPrChange w:id="1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nichts dan Kot geacht.</w:t>
      </w:r>
    </w:p>
    <w:p w14:paraId="56134745" w14:textId="3F7EAA09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halber</w:t>
      </w:r>
      <w:r w:rsidR="00A2594E" w:rsidRPr="00FC64E1">
        <w:rPr>
          <w:rFonts w:ascii="Junicode" w:hAnsi="Junicode"/>
          <w:sz w:val="28"/>
          <w:szCs w:val="28"/>
          <w:rPrChange w:id="1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torbne Blut beginnet</w:t>
      </w:r>
      <w:r w:rsidR="001355BF" w:rsidRPr="00FC64E1">
        <w:rPr>
          <w:rFonts w:ascii="Junicode" w:hAnsi="Junicode"/>
          <w:sz w:val="28"/>
          <w:szCs w:val="28"/>
          <w:rPrChange w:id="1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zu regen:</w:t>
      </w:r>
    </w:p>
    <w:p w14:paraId="30F2DACB" w14:textId="63C877A8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Men</w:t>
      </w:r>
      <w:r w:rsidR="00A2594E" w:rsidRPr="00FC64E1">
        <w:rPr>
          <w:rFonts w:ascii="Junicode" w:hAnsi="Junicode"/>
          <w:sz w:val="28"/>
          <w:szCs w:val="28"/>
          <w:rPrChange w:id="1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verj</w:t>
      </w:r>
      <w:r w:rsidR="00A2594E" w:rsidRPr="00FC64E1">
        <w:rPr>
          <w:rFonts w:ascii="Junicode" w:hAnsi="Junicode"/>
          <w:sz w:val="28"/>
          <w:szCs w:val="28"/>
          <w:rPrChange w:id="1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nget </w:t>
      </w:r>
      <w:r w:rsidR="00A2594E" w:rsidRPr="00FC64E1">
        <w:rPr>
          <w:rFonts w:ascii="Junicode" w:hAnsi="Junicode"/>
          <w:sz w:val="28"/>
          <w:szCs w:val="28"/>
          <w:rPrChange w:id="1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durch</w:t>
      </w:r>
      <w:r w:rsidR="001355BF" w:rsidRPr="00FC64E1">
        <w:rPr>
          <w:rFonts w:ascii="Junicode" w:hAnsi="Junicode"/>
          <w:sz w:val="28"/>
          <w:szCs w:val="28"/>
          <w:rPrChange w:id="1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Gottes milden Segen:</w:t>
      </w:r>
    </w:p>
    <w:p w14:paraId="458A893C" w14:textId="105EDC02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er aus holder Lieb und </w:t>
      </w:r>
      <w:r w:rsidR="00A2594E" w:rsidRPr="00FC64E1">
        <w:rPr>
          <w:rFonts w:ascii="Junicode" w:hAnsi="Junicode"/>
          <w:sz w:val="28"/>
          <w:szCs w:val="28"/>
          <w:rPrChange w:id="1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1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Lebens Lu</w:t>
      </w:r>
      <w:r w:rsidR="00A2594E" w:rsidRPr="00FC64E1">
        <w:rPr>
          <w:rFonts w:ascii="Junicode" w:hAnsi="Junicode"/>
          <w:sz w:val="28"/>
          <w:szCs w:val="28"/>
          <w:rPrChange w:id="1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463F7E07" w14:textId="4BAB576B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Legt an / Mund Hand und Herz</w:t>
      </w:r>
      <w:r w:rsidR="001355BF" w:rsidRPr="00FC64E1">
        <w:rPr>
          <w:rFonts w:ascii="Junicode" w:hAnsi="Junicode"/>
          <w:sz w:val="28"/>
          <w:szCs w:val="28"/>
          <w:rPrChange w:id="1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r</w:t>
      </w:r>
      <w:r w:rsidR="00A2594E" w:rsidRPr="00FC64E1">
        <w:rPr>
          <w:rFonts w:ascii="Junicode" w:hAnsi="Junicode"/>
          <w:sz w:val="28"/>
          <w:szCs w:val="28"/>
          <w:rPrChange w:id="1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 die Lilgen Bru</w:t>
      </w:r>
      <w:r w:rsidR="00A2594E" w:rsidRPr="00FC64E1">
        <w:rPr>
          <w:rFonts w:ascii="Junicode" w:hAnsi="Junicode"/>
          <w:sz w:val="28"/>
          <w:szCs w:val="28"/>
          <w:rPrChange w:id="1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t:</w:t>
      </w:r>
    </w:p>
    <w:p w14:paraId="088B0485" w14:textId="7BDC0770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kan ein fri</w:t>
      </w:r>
      <w:r w:rsidR="00A2594E" w:rsidRPr="00FC64E1">
        <w:rPr>
          <w:rFonts w:ascii="Junicode" w:hAnsi="Junicode"/>
          <w:sz w:val="28"/>
          <w:szCs w:val="28"/>
          <w:rPrChange w:id="1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cher Mann der Jugend </w:t>
      </w:r>
      <w:r w:rsidR="00A2594E" w:rsidRPr="00FC64E1">
        <w:rPr>
          <w:rFonts w:ascii="Junicode" w:hAnsi="Junicode"/>
          <w:sz w:val="28"/>
          <w:szCs w:val="28"/>
          <w:rPrChange w:id="1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erfre</w:t>
      </w:r>
      <w:r w:rsidR="00A2594E" w:rsidRPr="00FC64E1">
        <w:rPr>
          <w:rFonts w:ascii="Junicode" w:hAnsi="Junicode"/>
          <w:sz w:val="28"/>
          <w:szCs w:val="28"/>
          <w:rPrChange w:id="1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210B9E29" w14:textId="4115328A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Des Weibleins das jhn liebt / jhr</w:t>
      </w:r>
      <w:r w:rsidR="001355BF" w:rsidRPr="00FC64E1">
        <w:rPr>
          <w:rFonts w:ascii="Junicode" w:hAnsi="Junicode"/>
          <w:sz w:val="28"/>
          <w:szCs w:val="28"/>
          <w:rPrChange w:id="1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lebenlang mit Tre</w:t>
      </w:r>
      <w:r w:rsidR="00A2594E" w:rsidRPr="00FC64E1">
        <w:rPr>
          <w:rFonts w:ascii="Junicode" w:hAnsi="Junicode"/>
          <w:sz w:val="28"/>
          <w:szCs w:val="28"/>
          <w:rPrChange w:id="1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293AE0F9" w14:textId="1EB5C91D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i</w:t>
      </w:r>
      <w:r w:rsidR="00A2594E" w:rsidRPr="00FC64E1">
        <w:rPr>
          <w:rFonts w:ascii="Junicode" w:hAnsi="Junicode"/>
          <w:sz w:val="28"/>
          <w:szCs w:val="28"/>
          <w:rPrChange w:id="1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/ weil </w:t>
      </w:r>
      <w:r w:rsidR="00A2594E" w:rsidRPr="00FC64E1">
        <w:rPr>
          <w:rFonts w:ascii="Junicode" w:hAnsi="Junicode"/>
          <w:sz w:val="28"/>
          <w:szCs w:val="28"/>
          <w:rPrChange w:id="1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jung / das</w:t>
      </w:r>
      <w:r w:rsidR="001355BF" w:rsidRPr="00FC64E1">
        <w:rPr>
          <w:rFonts w:ascii="Junicode" w:hAnsi="Junicode"/>
          <w:sz w:val="28"/>
          <w:szCs w:val="28"/>
          <w:rPrChange w:id="1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1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 jhren Mann /</w:t>
      </w:r>
    </w:p>
    <w:p w14:paraId="61FCBBC0" w14:textId="0A061E2E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dor</w:t>
      </w:r>
      <w:r w:rsidR="00EA50DB" w:rsidRPr="00FC64E1">
        <w:rPr>
          <w:rFonts w:ascii="Junicode" w:hAnsi="Junicode"/>
          <w:sz w:val="28"/>
          <w:szCs w:val="28"/>
          <w:rPrChange w:id="1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aber wan das Alter</w:t>
      </w:r>
      <w:r w:rsidR="001355BF" w:rsidRPr="00FC64E1">
        <w:rPr>
          <w:rFonts w:ascii="Junicode" w:hAnsi="Junicode"/>
          <w:sz w:val="28"/>
          <w:szCs w:val="28"/>
          <w:rPrChange w:id="1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komt heran:</w:t>
      </w:r>
    </w:p>
    <w:p w14:paraId="32F7F5E8" w14:textId="3E794FFC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bleibt die Gottes Furcht und</w:t>
      </w:r>
      <w:r w:rsidR="001355BF" w:rsidRPr="00FC64E1">
        <w:rPr>
          <w:rFonts w:ascii="Junicode" w:hAnsi="Junicode"/>
          <w:sz w:val="28"/>
          <w:szCs w:val="28"/>
          <w:rPrChange w:id="1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Zucht in jhrem Herzen /</w:t>
      </w:r>
    </w:p>
    <w:p w14:paraId="699F19BF" w14:textId="4EFA0330" w:rsidR="00AB2768" w:rsidRPr="00FC64E1" w:rsidRDefault="00AB2768" w:rsidP="001B2A6D">
      <w:pPr>
        <w:spacing w:line="360" w:lineRule="auto"/>
        <w:rPr>
          <w:rFonts w:ascii="Junicode" w:hAnsi="Junicode"/>
          <w:sz w:val="28"/>
          <w:szCs w:val="28"/>
          <w:rPrChange w:id="1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tr</w:t>
      </w:r>
      <w:r w:rsidR="00A2594E" w:rsidRPr="00FC64E1">
        <w:rPr>
          <w:rFonts w:ascii="Junicode" w:hAnsi="Junicode"/>
          <w:sz w:val="28"/>
          <w:szCs w:val="28"/>
          <w:rPrChange w:id="1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 Jhn im Kre</w:t>
      </w:r>
      <w:r w:rsidR="00A2594E" w:rsidRPr="00FC64E1">
        <w:rPr>
          <w:rFonts w:ascii="Junicode" w:hAnsi="Junicode"/>
          <w:sz w:val="28"/>
          <w:szCs w:val="28"/>
          <w:rPrChange w:id="1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 und lindert manche Schmerzen:</w:t>
      </w:r>
    </w:p>
    <w:p w14:paraId="4B0F1C47" w14:textId="629F1C8D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geht dem Mann zur Hand</w:t>
      </w:r>
      <w:r w:rsidR="001355BF" w:rsidRPr="00FC64E1">
        <w:rPr>
          <w:rFonts w:ascii="Junicode" w:hAnsi="Junicode"/>
          <w:sz w:val="28"/>
          <w:szCs w:val="28"/>
          <w:rPrChange w:id="1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</w:t>
      </w:r>
      <w:r w:rsidR="00A2594E" w:rsidRPr="00FC64E1">
        <w:rPr>
          <w:rFonts w:ascii="Junicode" w:hAnsi="Junicode"/>
          <w:sz w:val="28"/>
          <w:szCs w:val="28"/>
          <w:rPrChange w:id="1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jhm </w:t>
      </w:r>
      <w:r w:rsidR="00A2594E" w:rsidRPr="00FC64E1">
        <w:rPr>
          <w:rFonts w:ascii="Junicode" w:hAnsi="Junicode"/>
          <w:sz w:val="28"/>
          <w:szCs w:val="28"/>
          <w:rPrChange w:id="1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zur Seit’ /</w:t>
      </w:r>
    </w:p>
    <w:p w14:paraId="6874381E" w14:textId="14C237AB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wird auch </w:t>
      </w:r>
      <w:r w:rsidR="00A2594E" w:rsidRPr="00FC64E1">
        <w:rPr>
          <w:rFonts w:ascii="Junicode" w:hAnsi="Junicode"/>
          <w:sz w:val="28"/>
          <w:szCs w:val="28"/>
          <w:rPrChange w:id="1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jhn </w:t>
      </w:r>
      <w:r w:rsidR="00A2594E" w:rsidRPr="00FC64E1">
        <w:rPr>
          <w:rFonts w:ascii="Junicode" w:hAnsi="Junicode"/>
          <w:sz w:val="28"/>
          <w:szCs w:val="28"/>
          <w:rPrChange w:id="1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in</w:t>
      </w:r>
      <w:r w:rsidR="001355BF" w:rsidRPr="00FC64E1">
        <w:rPr>
          <w:rFonts w:ascii="Junicode" w:hAnsi="Junicode"/>
          <w:sz w:val="28"/>
          <w:szCs w:val="28"/>
          <w:rPrChange w:id="1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ichrer Ewigkeit.</w:t>
      </w:r>
    </w:p>
    <w:p w14:paraId="1E1DBD50" w14:textId="2CD92348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wer’ auff die</w:t>
      </w:r>
      <w:r w:rsidR="00A2594E" w:rsidRPr="00FC64E1">
        <w:rPr>
          <w:rFonts w:ascii="Junicode" w:hAnsi="Junicode"/>
          <w:sz w:val="28"/>
          <w:szCs w:val="28"/>
          <w:rPrChange w:id="1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Erd / wan</w:t>
      </w:r>
      <w:r w:rsidR="001355BF" w:rsidRPr="00FC64E1">
        <w:rPr>
          <w:rFonts w:ascii="Junicode" w:hAnsi="Junicode"/>
          <w:sz w:val="28"/>
          <w:szCs w:val="28"/>
          <w:rPrChange w:id="1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GOtt nicht hett’ er</w:t>
      </w:r>
      <w:r w:rsidR="00A2594E" w:rsidRPr="00FC64E1">
        <w:rPr>
          <w:rFonts w:ascii="Junicode" w:hAnsi="Junicode"/>
          <w:sz w:val="28"/>
          <w:szCs w:val="28"/>
          <w:rPrChange w:id="1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 /</w:t>
      </w:r>
    </w:p>
    <w:p w14:paraId="3F181B62" w14:textId="7B393CF7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</w:t>
      </w:r>
      <w:r w:rsidR="00A2594E" w:rsidRPr="00FC64E1">
        <w:rPr>
          <w:rFonts w:ascii="Junicode" w:hAnsi="Junicode"/>
          <w:sz w:val="28"/>
          <w:szCs w:val="28"/>
          <w:rPrChange w:id="1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1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Men</w:t>
      </w:r>
      <w:r w:rsidR="00A2594E" w:rsidRPr="00FC64E1">
        <w:rPr>
          <w:rFonts w:ascii="Junicode" w:hAnsi="Junicode"/>
          <w:sz w:val="28"/>
          <w:szCs w:val="28"/>
          <w:rPrChange w:id="1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chen-Tro</w:t>
      </w:r>
      <w:r w:rsidR="00A2594E" w:rsidRPr="00FC64E1">
        <w:rPr>
          <w:rFonts w:ascii="Junicode" w:hAnsi="Junicode"/>
          <w:sz w:val="28"/>
          <w:szCs w:val="28"/>
          <w:rPrChange w:id="1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t? Die</w:t>
      </w:r>
      <w:r w:rsidR="001355BF" w:rsidRPr="00FC64E1">
        <w:rPr>
          <w:rFonts w:ascii="Junicode" w:hAnsi="Junicode"/>
          <w:sz w:val="28"/>
          <w:szCs w:val="28"/>
          <w:rPrChange w:id="1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Sp</w:t>
      </w:r>
      <w:r w:rsidR="00A2594E" w:rsidRPr="00FC64E1">
        <w:rPr>
          <w:rFonts w:ascii="Junicode" w:hAnsi="Junicode"/>
          <w:sz w:val="28"/>
          <w:szCs w:val="28"/>
          <w:rPrChange w:id="1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 m</w:t>
      </w:r>
      <w:r w:rsidR="00A2594E" w:rsidRPr="00FC64E1">
        <w:rPr>
          <w:rFonts w:ascii="Junicode" w:hAnsi="Junicode"/>
          <w:sz w:val="28"/>
          <w:szCs w:val="28"/>
          <w:rPrChange w:id="1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klaffen /</w:t>
      </w:r>
    </w:p>
    <w:p w14:paraId="0705A512" w14:textId="346B6EFA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die</w:t>
      </w:r>
      <w:r w:rsidR="00A2594E" w:rsidRPr="00FC64E1">
        <w:rPr>
          <w:rFonts w:ascii="Junicode" w:hAnsi="Junicode"/>
          <w:sz w:val="28"/>
          <w:szCs w:val="28"/>
          <w:rPrChange w:id="1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edlen Gut! Jch aber</w:t>
      </w:r>
      <w:r w:rsidR="001355BF" w:rsidRPr="00FC64E1">
        <w:rPr>
          <w:rFonts w:ascii="Junicode" w:hAnsi="Junicode"/>
          <w:sz w:val="28"/>
          <w:szCs w:val="28"/>
          <w:rPrChange w:id="1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 es frei /</w:t>
      </w:r>
    </w:p>
    <w:p w14:paraId="0014DCA2" w14:textId="60AC733B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/ wer nicht Lieben wil / kein</w:t>
      </w:r>
      <w:r w:rsidR="001355BF" w:rsidRPr="00FC64E1">
        <w:rPr>
          <w:rFonts w:ascii="Junicode" w:hAnsi="Junicode"/>
          <w:sz w:val="28"/>
          <w:szCs w:val="28"/>
          <w:rPrChange w:id="1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</w:t>
      </w:r>
      <w:r w:rsidR="00A2594E" w:rsidRPr="00FC64E1">
        <w:rPr>
          <w:rFonts w:ascii="Junicode" w:hAnsi="Junicode"/>
          <w:sz w:val="28"/>
          <w:szCs w:val="28"/>
          <w:rPrChange w:id="1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zunennen </w:t>
      </w:r>
      <w:r w:rsidR="00A2594E" w:rsidRPr="00FC64E1">
        <w:rPr>
          <w:rFonts w:ascii="Junicode" w:hAnsi="Junicode"/>
          <w:sz w:val="28"/>
          <w:szCs w:val="28"/>
          <w:rPrChange w:id="1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ei.</w:t>
      </w:r>
    </w:p>
    <w:p w14:paraId="0D998B67" w14:textId="67B23E0B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</w:t>
      </w:r>
      <w:r w:rsidR="00A2594E" w:rsidRPr="00FC64E1">
        <w:rPr>
          <w:rFonts w:ascii="Junicode" w:hAnsi="Junicode"/>
          <w:sz w:val="28"/>
          <w:szCs w:val="28"/>
          <w:rPrChange w:id="1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tolze Liebewiz / ließ </w:t>
      </w:r>
      <w:r w:rsidR="00A2594E" w:rsidRPr="00FC64E1">
        <w:rPr>
          <w:rFonts w:ascii="Junicode" w:hAnsi="Junicode"/>
          <w:sz w:val="28"/>
          <w:szCs w:val="28"/>
          <w:rPrChange w:id="1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ditmals vernemen /</w:t>
      </w:r>
    </w:p>
    <w:p w14:paraId="5F672273" w14:textId="53F86DC4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wolt jhr lebenlang </w:t>
      </w:r>
      <w:r w:rsidR="00A2594E" w:rsidRPr="00FC64E1">
        <w:rPr>
          <w:rFonts w:ascii="Junicode" w:hAnsi="Junicode"/>
          <w:sz w:val="28"/>
          <w:szCs w:val="28"/>
          <w:rPrChange w:id="1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keinen</w:t>
      </w:r>
      <w:r w:rsidR="001355BF" w:rsidRPr="00FC64E1">
        <w:rPr>
          <w:rFonts w:ascii="Junicode" w:hAnsi="Junicode"/>
          <w:sz w:val="28"/>
          <w:szCs w:val="28"/>
          <w:rPrChange w:id="1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 bequemen /</w:t>
      </w:r>
    </w:p>
    <w:p w14:paraId="570D0904" w14:textId="34999B49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Noch an der Seite </w:t>
      </w:r>
      <w:r w:rsidR="00A2594E" w:rsidRPr="00FC64E1">
        <w:rPr>
          <w:rFonts w:ascii="Junicode" w:hAnsi="Junicode"/>
          <w:sz w:val="28"/>
          <w:szCs w:val="28"/>
          <w:rPrChange w:id="1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tehn: Was</w:t>
      </w:r>
      <w:r w:rsidR="001355BF" w:rsidRPr="00FC64E1">
        <w:rPr>
          <w:rFonts w:ascii="Junicode" w:hAnsi="Junicode"/>
          <w:sz w:val="28"/>
          <w:szCs w:val="28"/>
          <w:rPrChange w:id="1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aber! h</w:t>
      </w:r>
      <w:r w:rsidR="00A2594E" w:rsidRPr="00FC64E1">
        <w:rPr>
          <w:rFonts w:ascii="Junicode" w:hAnsi="Junicode"/>
          <w:sz w:val="28"/>
          <w:szCs w:val="28"/>
          <w:rPrChange w:id="1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 doch an!</w:t>
      </w:r>
    </w:p>
    <w:p w14:paraId="209FC7E2" w14:textId="055D3489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eins der Coridon der fri</w:t>
      </w:r>
      <w:r w:rsidR="00A2594E" w:rsidRPr="00FC64E1">
        <w:rPr>
          <w:rFonts w:ascii="Junicode" w:hAnsi="Junicode"/>
          <w:sz w:val="28"/>
          <w:szCs w:val="28"/>
          <w:rPrChange w:id="1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1355BF" w:rsidRPr="00FC64E1">
        <w:rPr>
          <w:rFonts w:ascii="Junicode" w:hAnsi="Junicode"/>
          <w:sz w:val="28"/>
          <w:szCs w:val="28"/>
          <w:rPrChange w:id="1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ffers Mann /</w:t>
      </w:r>
    </w:p>
    <w:p w14:paraId="72229DBA" w14:textId="5427EF66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Bei </w:t>
      </w:r>
      <w:r w:rsidR="00A2594E" w:rsidRPr="00FC64E1">
        <w:rPr>
          <w:rFonts w:ascii="Junicode" w:hAnsi="Junicode"/>
          <w:sz w:val="28"/>
          <w:szCs w:val="28"/>
          <w:rPrChange w:id="1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einer Heerde </w:t>
      </w:r>
      <w:r w:rsidR="00A2594E" w:rsidRPr="00FC64E1">
        <w:rPr>
          <w:rFonts w:ascii="Junicode" w:hAnsi="Junicode"/>
          <w:sz w:val="28"/>
          <w:szCs w:val="28"/>
          <w:rPrChange w:id="1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55BF" w:rsidRPr="00FC64E1">
        <w:rPr>
          <w:rFonts w:ascii="Junicode" w:hAnsi="Junicode"/>
          <w:sz w:val="28"/>
          <w:szCs w:val="28"/>
          <w:rPrChange w:id="1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aß: kam Liebe</w:t>
      </w:r>
      <w:r w:rsidRPr="00FC64E1">
        <w:rPr>
          <w:rFonts w:ascii="Junicode" w:hAnsi="Junicode"/>
          <w:sz w:val="28"/>
          <w:szCs w:val="28"/>
          <w:rPrChange w:id="1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wiz gegangen /</w:t>
      </w:r>
    </w:p>
    <w:p w14:paraId="55E9600F" w14:textId="519B336B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Sch</w:t>
      </w:r>
      <w:r w:rsidR="00A2594E" w:rsidRPr="00FC64E1">
        <w:rPr>
          <w:rFonts w:ascii="Junicode" w:hAnsi="Junicode"/>
          <w:sz w:val="28"/>
          <w:szCs w:val="28"/>
          <w:rPrChange w:id="1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ffer war behend </w:t>
      </w:r>
      <w:r w:rsidR="00A2594E" w:rsidRPr="00FC64E1">
        <w:rPr>
          <w:rFonts w:ascii="Junicode" w:hAnsi="Junicode"/>
          <w:sz w:val="28"/>
          <w:szCs w:val="28"/>
          <w:rPrChange w:id="1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fre</w:t>
      </w:r>
      <w:r w:rsidR="00A2594E" w:rsidRPr="00FC64E1">
        <w:rPr>
          <w:rFonts w:ascii="Junicode" w:hAnsi="Junicode"/>
          <w:sz w:val="28"/>
          <w:szCs w:val="28"/>
          <w:rPrChange w:id="1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355BF" w:rsidRPr="00FC64E1">
        <w:rPr>
          <w:rFonts w:ascii="Junicode" w:hAnsi="Junicode"/>
          <w:sz w:val="28"/>
          <w:szCs w:val="28"/>
          <w:rPrChange w:id="1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</w:t>
      </w:r>
      <w:r w:rsidRPr="00FC64E1">
        <w:rPr>
          <w:rFonts w:ascii="Junicode" w:hAnsi="Junicode"/>
          <w:sz w:val="28"/>
          <w:szCs w:val="28"/>
          <w:rPrChange w:id="1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zuempfangen /</w:t>
      </w:r>
    </w:p>
    <w:p w14:paraId="3FED30DF" w14:textId="368BD7B8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Legt </w:t>
      </w:r>
      <w:r w:rsidR="00A2594E" w:rsidRPr="00FC64E1">
        <w:rPr>
          <w:rFonts w:ascii="Junicode" w:hAnsi="Junicode"/>
          <w:sz w:val="28"/>
          <w:szCs w:val="28"/>
          <w:rPrChange w:id="1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jhren Hals und</w:t>
      </w:r>
      <w:r w:rsidR="001355BF" w:rsidRPr="00FC64E1">
        <w:rPr>
          <w:rFonts w:ascii="Junicode" w:hAnsi="Junicode"/>
          <w:sz w:val="28"/>
          <w:szCs w:val="28"/>
          <w:rPrChange w:id="1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prach jhr fre</w:t>
      </w:r>
      <w:r w:rsidR="00A2594E" w:rsidRPr="00FC64E1">
        <w:rPr>
          <w:rFonts w:ascii="Junicode" w:hAnsi="Junicode"/>
          <w:sz w:val="28"/>
          <w:szCs w:val="28"/>
          <w:rPrChange w:id="1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ndlich zu /</w:t>
      </w:r>
    </w:p>
    <w:p w14:paraId="742C9E7B" w14:textId="5AA05355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A2594E" w:rsidRPr="00FC64E1">
        <w:rPr>
          <w:rFonts w:ascii="Junicode" w:hAnsi="Junicode"/>
          <w:sz w:val="28"/>
          <w:szCs w:val="28"/>
          <w:rPrChange w:id="1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 jhr Wangen-Rund und</w:t>
      </w:r>
      <w:r w:rsidR="001355BF" w:rsidRPr="00FC64E1">
        <w:rPr>
          <w:rFonts w:ascii="Junicode" w:hAnsi="Junicode"/>
          <w:sz w:val="28"/>
          <w:szCs w:val="28"/>
          <w:rPrChange w:id="1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in einem Nu /</w:t>
      </w:r>
    </w:p>
    <w:p w14:paraId="273D556D" w14:textId="20333006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Gab er jhr Kuß auff Kuß: Sie</w:t>
      </w:r>
      <w:r w:rsidR="001355BF" w:rsidRPr="00FC64E1">
        <w:rPr>
          <w:rFonts w:ascii="Junicode" w:hAnsi="Junicode"/>
          <w:sz w:val="28"/>
          <w:szCs w:val="28"/>
          <w:rPrChange w:id="1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traks bezalt jhn wider /</w:t>
      </w:r>
    </w:p>
    <w:p w14:paraId="49A0811F" w14:textId="1F9A89D0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gingen </w:t>
      </w:r>
      <w:r w:rsidR="00A2594E" w:rsidRPr="00FC64E1">
        <w:rPr>
          <w:rFonts w:ascii="Junicode" w:hAnsi="Junicode"/>
          <w:sz w:val="28"/>
          <w:szCs w:val="28"/>
          <w:rPrChange w:id="1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Lu</w:t>
      </w:r>
      <w:r w:rsidR="00A2594E" w:rsidRPr="00FC64E1">
        <w:rPr>
          <w:rFonts w:ascii="Junicode" w:hAnsi="Junicode"/>
          <w:sz w:val="28"/>
          <w:szCs w:val="28"/>
          <w:rPrChange w:id="1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am Ufer</w:t>
      </w:r>
      <w:r w:rsidR="001355BF" w:rsidRPr="00FC64E1">
        <w:rPr>
          <w:rFonts w:ascii="Junicode" w:hAnsi="Junicode"/>
          <w:sz w:val="28"/>
          <w:szCs w:val="28"/>
          <w:rPrChange w:id="1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und nider.</w:t>
      </w:r>
    </w:p>
    <w:p w14:paraId="15F2A9D8" w14:textId="618531D6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frei </w:t>
      </w:r>
      <w:r w:rsidR="00A2594E" w:rsidRPr="00FC64E1">
        <w:rPr>
          <w:rFonts w:ascii="Junicode" w:hAnsi="Junicode"/>
          <w:sz w:val="28"/>
          <w:szCs w:val="28"/>
          <w:rPrChange w:id="1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war nun aus. Sie</w:t>
      </w:r>
      <w:r w:rsidR="001355BF" w:rsidRPr="00FC64E1">
        <w:rPr>
          <w:rFonts w:ascii="Junicode" w:hAnsi="Junicode"/>
          <w:sz w:val="28"/>
          <w:szCs w:val="28"/>
          <w:rPrChange w:id="1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folgt jhm an der Hand</w:t>
      </w:r>
    </w:p>
    <w:p w14:paraId="27AF0D91" w14:textId="6A278A87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 in den nech</w:t>
      </w:r>
      <w:r w:rsidR="00A2594E" w:rsidRPr="00FC64E1">
        <w:rPr>
          <w:rFonts w:ascii="Junicode" w:hAnsi="Junicode"/>
          <w:sz w:val="28"/>
          <w:szCs w:val="28"/>
          <w:rPrChange w:id="1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Bu</w:t>
      </w:r>
      <w:r w:rsidR="00A2594E" w:rsidRPr="00FC64E1">
        <w:rPr>
          <w:rFonts w:ascii="Junicode" w:hAnsi="Junicode"/>
          <w:sz w:val="28"/>
          <w:szCs w:val="28"/>
          <w:rPrChange w:id="1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ch. Nun</w:t>
      </w:r>
      <w:r w:rsidR="001355BF" w:rsidRPr="00FC64E1">
        <w:rPr>
          <w:rFonts w:ascii="Junicode" w:hAnsi="Junicode"/>
          <w:sz w:val="28"/>
          <w:szCs w:val="28"/>
          <w:rPrChange w:id="1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mir unbekant /</w:t>
      </w:r>
    </w:p>
    <w:p w14:paraId="2D48B9F1" w14:textId="5884BF5C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1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</w:t>
      </w:r>
      <w:r w:rsidR="00A2594E" w:rsidRPr="00FC64E1">
        <w:rPr>
          <w:rFonts w:ascii="Junicode" w:hAnsi="Junicode"/>
          <w:sz w:val="28"/>
          <w:szCs w:val="28"/>
          <w:rPrChange w:id="1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gethan: unn</w:t>
      </w:r>
      <w:r w:rsidR="00A2594E" w:rsidRPr="00FC64E1">
        <w:rPr>
          <w:rFonts w:ascii="Junicode" w:hAnsi="Junicode"/>
          <w:sz w:val="28"/>
          <w:szCs w:val="28"/>
          <w:rPrChange w:id="1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</w:t>
      </w:r>
      <w:r w:rsidR="001355BF" w:rsidRPr="00FC64E1">
        <w:rPr>
          <w:rFonts w:ascii="Junicode" w:hAnsi="Junicode"/>
          <w:sz w:val="28"/>
          <w:szCs w:val="28"/>
          <w:rPrChange w:id="1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ts zufragen /</w:t>
      </w:r>
    </w:p>
    <w:p w14:paraId="0432AD0B" w14:textId="1B229D5A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</w:t>
      </w:r>
      <w:r w:rsidR="001355BF" w:rsidRPr="00FC64E1">
        <w:rPr>
          <w:rFonts w:ascii="Junicode" w:hAnsi="Junicode"/>
          <w:sz w:val="28"/>
          <w:szCs w:val="28"/>
          <w:rPrChange w:id="1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Sache wird wol kund / vor aus</w:t>
      </w:r>
      <w:r w:rsidRPr="00FC64E1">
        <w:rPr>
          <w:rFonts w:ascii="Junicode" w:hAnsi="Junicode"/>
          <w:sz w:val="28"/>
          <w:szCs w:val="28"/>
          <w:rPrChange w:id="1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gang wenig Tagen:</w:t>
      </w:r>
    </w:p>
    <w:p w14:paraId="589842EE" w14:textId="14E19D59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Erwartet in Gedult / ach nur drei</w:t>
      </w:r>
      <w:r w:rsidR="001355BF" w:rsidRPr="00FC64E1">
        <w:rPr>
          <w:rFonts w:ascii="Junicode" w:hAnsi="Junicode"/>
          <w:sz w:val="28"/>
          <w:szCs w:val="28"/>
          <w:rPrChange w:id="1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viertel Jar /</w:t>
      </w:r>
    </w:p>
    <w:p w14:paraId="67D7E7A6" w14:textId="1F42FE7A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</w:t>
      </w:r>
      <w:r w:rsidR="00A2594E" w:rsidRPr="00FC64E1">
        <w:rPr>
          <w:rFonts w:ascii="Junicode" w:hAnsi="Junicode"/>
          <w:sz w:val="28"/>
          <w:szCs w:val="28"/>
          <w:rPrChange w:id="1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Thun und Werk ganz</w:t>
      </w:r>
      <w:r w:rsidR="001355BF" w:rsidRPr="00FC64E1">
        <w:rPr>
          <w:rFonts w:ascii="Junicode" w:hAnsi="Junicode"/>
          <w:sz w:val="28"/>
          <w:szCs w:val="28"/>
          <w:rPrChange w:id="1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bloß und offenbar.</w:t>
      </w:r>
    </w:p>
    <w:p w14:paraId="5AB9D3DC" w14:textId="5D4ACC74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Nachdem zwei Stunden hin / </w:t>
      </w:r>
      <w:r w:rsidR="00A2594E" w:rsidRPr="00FC64E1">
        <w:rPr>
          <w:rFonts w:ascii="Junicode" w:hAnsi="Junicode"/>
          <w:sz w:val="28"/>
          <w:szCs w:val="28"/>
          <w:rPrChange w:id="1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ah</w:t>
      </w:r>
      <w:r w:rsidR="001355BF" w:rsidRPr="00FC64E1">
        <w:rPr>
          <w:rFonts w:ascii="Junicode" w:hAnsi="Junicode"/>
          <w:sz w:val="28"/>
          <w:szCs w:val="28"/>
          <w:rPrChange w:id="1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den Hirten kommen /</w:t>
      </w:r>
    </w:p>
    <w:p w14:paraId="228DF67D" w14:textId="757A45C9" w:rsidR="008966F0" w:rsidRPr="00FC64E1" w:rsidRDefault="008966F0" w:rsidP="001B2A6D">
      <w:pPr>
        <w:spacing w:line="360" w:lineRule="auto"/>
        <w:rPr>
          <w:rFonts w:ascii="Junicode" w:hAnsi="Junicode"/>
          <w:sz w:val="28"/>
          <w:szCs w:val="28"/>
          <w:rPrChange w:id="1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Jungfer Liebewiz: Sie hatten </w:t>
      </w:r>
      <w:r w:rsidR="00A2594E" w:rsidRPr="00FC64E1">
        <w:rPr>
          <w:rFonts w:ascii="Junicode" w:hAnsi="Junicode"/>
          <w:sz w:val="28"/>
          <w:szCs w:val="28"/>
          <w:rPrChange w:id="1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genommen</w:t>
      </w:r>
    </w:p>
    <w:p w14:paraId="6BEF11A7" w14:textId="339B79B4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Fein freundlich in die Arm’; Er</w:t>
      </w:r>
      <w:r w:rsidR="001355BF" w:rsidRPr="00FC64E1">
        <w:rPr>
          <w:rFonts w:ascii="Junicode" w:hAnsi="Junicode"/>
          <w:sz w:val="28"/>
          <w:szCs w:val="28"/>
          <w:rPrChange w:id="1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nante </w:t>
      </w:r>
      <w:r w:rsidR="00A2594E" w:rsidRPr="00FC64E1">
        <w:rPr>
          <w:rFonts w:ascii="Junicode" w:hAnsi="Junicode"/>
          <w:sz w:val="28"/>
          <w:szCs w:val="28"/>
          <w:rPrChange w:id="1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mein Herz /</w:t>
      </w:r>
    </w:p>
    <w:p w14:paraId="0566BA57" w14:textId="0F8BCB00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lieb</w:t>
      </w:r>
      <w:r w:rsidR="00A2594E" w:rsidRPr="00FC64E1">
        <w:rPr>
          <w:rFonts w:ascii="Junicode" w:hAnsi="Junicode"/>
          <w:sz w:val="28"/>
          <w:szCs w:val="28"/>
          <w:rPrChange w:id="1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Selichen / mein</w:t>
      </w:r>
      <w:r w:rsidR="001355BF" w:rsidRPr="00FC64E1">
        <w:rPr>
          <w:rFonts w:ascii="Junicode" w:hAnsi="Junicode"/>
          <w:sz w:val="28"/>
          <w:szCs w:val="28"/>
          <w:rPrChange w:id="1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Leben / Fre</w:t>
      </w:r>
      <w:r w:rsidR="00A2594E" w:rsidRPr="00FC64E1">
        <w:rPr>
          <w:rFonts w:ascii="Junicode" w:hAnsi="Junicode"/>
          <w:sz w:val="28"/>
          <w:szCs w:val="28"/>
          <w:rPrChange w:id="1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 und Scherz!</w:t>
      </w:r>
    </w:p>
    <w:p w14:paraId="1D94AB48" w14:textId="08774946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heiß jhn wider</w:t>
      </w:r>
      <w:r w:rsidR="00A2594E" w:rsidRPr="00FC64E1">
        <w:rPr>
          <w:rFonts w:ascii="Junicode" w:hAnsi="Junicode"/>
          <w:sz w:val="28"/>
          <w:szCs w:val="28"/>
          <w:rPrChange w:id="1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m: Mein Her</w:t>
      </w:r>
      <w:r w:rsidR="00EA50DB" w:rsidRPr="00FC64E1">
        <w:rPr>
          <w:rFonts w:ascii="Junicode" w:hAnsi="Junicode"/>
          <w:sz w:val="28"/>
          <w:szCs w:val="28"/>
          <w:rPrChange w:id="1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1355BF" w:rsidRPr="00FC64E1">
        <w:rPr>
          <w:rFonts w:ascii="Junicode" w:hAnsi="Junicode"/>
          <w:sz w:val="28"/>
          <w:szCs w:val="28"/>
          <w:rPrChange w:id="1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mir erkoren /</w:t>
      </w:r>
    </w:p>
    <w:p w14:paraId="02654B4F" w14:textId="76B036CD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Himmel </w:t>
      </w:r>
      <w:r w:rsidR="00A2594E" w:rsidRPr="00FC64E1">
        <w:rPr>
          <w:rFonts w:ascii="Junicode" w:hAnsi="Junicode"/>
          <w:sz w:val="28"/>
          <w:szCs w:val="28"/>
          <w:rPrChange w:id="1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mein Schaz /</w:t>
      </w:r>
      <w:r w:rsidR="001355BF" w:rsidRPr="00FC64E1">
        <w:rPr>
          <w:rFonts w:ascii="Junicode" w:hAnsi="Junicode"/>
          <w:sz w:val="28"/>
          <w:szCs w:val="28"/>
          <w:rPrChange w:id="1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mir zur Lu</w:t>
      </w:r>
      <w:r w:rsidR="00A2594E" w:rsidRPr="00FC64E1">
        <w:rPr>
          <w:rFonts w:ascii="Junicode" w:hAnsi="Junicode"/>
          <w:sz w:val="28"/>
          <w:szCs w:val="28"/>
          <w:rPrChange w:id="1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geboren /</w:t>
      </w:r>
    </w:p>
    <w:p w14:paraId="369FD22D" w14:textId="3AD138D1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Außerw</w:t>
      </w:r>
      <w:r w:rsidR="00A2594E" w:rsidRPr="00FC64E1">
        <w:rPr>
          <w:rFonts w:ascii="Junicode" w:hAnsi="Junicode"/>
          <w:sz w:val="28"/>
          <w:szCs w:val="28"/>
          <w:rPrChange w:id="1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ltes Lieb / mein</w:t>
      </w:r>
      <w:r w:rsidR="001355BF" w:rsidRPr="00FC64E1">
        <w:rPr>
          <w:rFonts w:ascii="Junicode" w:hAnsi="Junicode"/>
          <w:sz w:val="28"/>
          <w:szCs w:val="28"/>
          <w:rPrChange w:id="1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trauter Br</w:t>
      </w:r>
      <w:r w:rsidR="00A2594E" w:rsidRPr="00FC64E1">
        <w:rPr>
          <w:rFonts w:ascii="Junicode" w:hAnsi="Junicode"/>
          <w:sz w:val="28"/>
          <w:szCs w:val="28"/>
          <w:rPrChange w:id="1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utigam:</w:t>
      </w:r>
    </w:p>
    <w:p w14:paraId="6A92803B" w14:textId="4F050876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wider</w:t>
      </w:r>
      <w:r w:rsidR="00A2594E" w:rsidRPr="00FC64E1">
        <w:rPr>
          <w:rFonts w:ascii="Junicode" w:hAnsi="Junicode"/>
          <w:sz w:val="28"/>
          <w:szCs w:val="28"/>
          <w:rPrChange w:id="1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mein Kind / mein</w:t>
      </w:r>
      <w:r w:rsidR="001355BF" w:rsidRPr="00FC64E1">
        <w:rPr>
          <w:rFonts w:ascii="Junicode" w:hAnsi="Junicode"/>
          <w:sz w:val="28"/>
          <w:szCs w:val="28"/>
          <w:rPrChange w:id="1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Engelgen / mein Lamm /</w:t>
      </w:r>
    </w:p>
    <w:p w14:paraId="006334FE" w14:textId="37134E0D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edle Seh</w:t>
      </w:r>
      <w:r w:rsidR="00A2594E" w:rsidRPr="00FC64E1">
        <w:rPr>
          <w:rFonts w:ascii="Junicode" w:hAnsi="Junicode"/>
          <w:sz w:val="28"/>
          <w:szCs w:val="28"/>
          <w:rPrChange w:id="1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fferin: Und noch</w:t>
      </w:r>
      <w:r w:rsidR="001355BF" w:rsidRPr="00FC64E1">
        <w:rPr>
          <w:rFonts w:ascii="Junicode" w:hAnsi="Junicode"/>
          <w:sz w:val="28"/>
          <w:szCs w:val="28"/>
          <w:rPrChange w:id="1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hundert Namen</w:t>
      </w:r>
    </w:p>
    <w:p w14:paraId="5D4A1D1F" w14:textId="5CDF7B4B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Gefielen zu der Grund: Biß </w:t>
      </w:r>
      <w:r w:rsidR="00A2594E" w:rsidRPr="00FC64E1">
        <w:rPr>
          <w:rFonts w:ascii="Junicode" w:hAnsi="Junicode"/>
          <w:sz w:val="28"/>
          <w:szCs w:val="28"/>
          <w:rPrChange w:id="1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1355BF" w:rsidRPr="00FC64E1">
        <w:rPr>
          <w:rFonts w:ascii="Junicode" w:hAnsi="Junicode"/>
          <w:sz w:val="28"/>
          <w:szCs w:val="28"/>
          <w:rPrChange w:id="1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ferne kamen /</w:t>
      </w:r>
    </w:p>
    <w:p w14:paraId="22A621B5" w14:textId="612785ED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ich nichts mehr erh</w:t>
      </w:r>
      <w:r w:rsidR="00A2594E" w:rsidRPr="00FC64E1">
        <w:rPr>
          <w:rFonts w:ascii="Junicode" w:hAnsi="Junicode"/>
          <w:sz w:val="28"/>
          <w:szCs w:val="28"/>
          <w:rPrChange w:id="1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rt’ / ich</w:t>
      </w:r>
      <w:r w:rsidR="001355BF" w:rsidRPr="00FC64E1">
        <w:rPr>
          <w:rFonts w:ascii="Junicode" w:hAnsi="Junicode"/>
          <w:sz w:val="28"/>
          <w:szCs w:val="28"/>
          <w:rPrChange w:id="1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wundre mich allein /</w:t>
      </w:r>
    </w:p>
    <w:p w14:paraId="5C7B2FCB" w14:textId="35594FBF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doch die Liebewiz </w:t>
      </w:r>
      <w:r w:rsidR="00A2594E" w:rsidRPr="00FC64E1">
        <w:rPr>
          <w:rFonts w:ascii="Junicode" w:hAnsi="Junicode"/>
          <w:sz w:val="28"/>
          <w:szCs w:val="28"/>
          <w:rPrChange w:id="1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freundlich k</w:t>
      </w:r>
      <w:r w:rsidR="00A2594E" w:rsidRPr="00FC64E1">
        <w:rPr>
          <w:rFonts w:ascii="Junicode" w:hAnsi="Junicode"/>
          <w:sz w:val="28"/>
          <w:szCs w:val="28"/>
          <w:rPrChange w:id="1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nte </w:t>
      </w:r>
      <w:r w:rsidR="00A2594E" w:rsidRPr="00FC64E1">
        <w:rPr>
          <w:rFonts w:ascii="Junicode" w:hAnsi="Junicode"/>
          <w:sz w:val="28"/>
          <w:szCs w:val="28"/>
          <w:rPrChange w:id="1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ein.</w:t>
      </w:r>
    </w:p>
    <w:p w14:paraId="06F9F35B" w14:textId="7053F61C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 achtet flei</w:t>
      </w:r>
      <w:r w:rsidR="00A2594E" w:rsidRPr="00FC64E1">
        <w:rPr>
          <w:rFonts w:ascii="Junicode" w:hAnsi="Junicode"/>
          <w:sz w:val="28"/>
          <w:szCs w:val="28"/>
          <w:rPrChange w:id="1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355BF" w:rsidRPr="00FC64E1">
        <w:rPr>
          <w:rFonts w:ascii="Junicode" w:hAnsi="Junicode"/>
          <w:sz w:val="28"/>
          <w:szCs w:val="28"/>
          <w:rPrChange w:id="1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auff / jhr Jung</w:t>
      </w:r>
      <w:r w:rsidRPr="00FC64E1">
        <w:rPr>
          <w:rFonts w:ascii="Junicode" w:hAnsi="Junicode"/>
          <w:sz w:val="28"/>
          <w:szCs w:val="28"/>
          <w:rPrChange w:id="1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fern und Ge</w:t>
      </w:r>
      <w:r w:rsidR="00A2594E" w:rsidRPr="00FC64E1">
        <w:rPr>
          <w:rFonts w:ascii="Junicode" w:hAnsi="Junicode"/>
          <w:sz w:val="28"/>
          <w:szCs w:val="28"/>
          <w:rPrChange w:id="1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/</w:t>
      </w:r>
    </w:p>
    <w:p w14:paraId="2C3FE0E4" w14:textId="6D9FDF3D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doch </w:t>
      </w:r>
      <w:r w:rsidR="00A2594E" w:rsidRPr="00FC64E1">
        <w:rPr>
          <w:rFonts w:ascii="Junicode" w:hAnsi="Junicode"/>
          <w:sz w:val="28"/>
          <w:szCs w:val="28"/>
          <w:rPrChange w:id="1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leicht uñ bald ein fri</w:t>
      </w:r>
      <w:r w:rsidR="00A2594E" w:rsidRPr="00FC64E1">
        <w:rPr>
          <w:rFonts w:ascii="Junicode" w:hAnsi="Junicode"/>
          <w:sz w:val="28"/>
          <w:szCs w:val="28"/>
          <w:rPrChange w:id="1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1355BF" w:rsidRPr="00FC64E1">
        <w:rPr>
          <w:rFonts w:ascii="Junicode" w:hAnsi="Junicode"/>
          <w:sz w:val="28"/>
          <w:szCs w:val="28"/>
          <w:rPrChange w:id="1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</w:t>
      </w:r>
      <w:r w:rsidR="00A2594E" w:rsidRPr="00FC64E1">
        <w:rPr>
          <w:rFonts w:ascii="Junicode" w:hAnsi="Junicode"/>
          <w:sz w:val="28"/>
          <w:szCs w:val="28"/>
          <w:rPrChange w:id="1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1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zu f</w:t>
      </w:r>
      <w:r w:rsidR="00A2594E" w:rsidRPr="00FC64E1">
        <w:rPr>
          <w:rFonts w:ascii="Junicode" w:hAnsi="Junicode"/>
          <w:sz w:val="28"/>
          <w:szCs w:val="28"/>
          <w:rPrChange w:id="1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 /</w:t>
      </w:r>
    </w:p>
    <w:p w14:paraId="525B9C59" w14:textId="4922D9F6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Oft eh </w:t>
      </w:r>
      <w:r w:rsidR="00A2594E" w:rsidRPr="00FC64E1">
        <w:rPr>
          <w:rFonts w:ascii="Junicode" w:hAnsi="Junicode"/>
          <w:sz w:val="28"/>
          <w:szCs w:val="28"/>
          <w:rPrChange w:id="1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ichs hett’ ver</w:t>
      </w:r>
      <w:r w:rsidR="00A2594E" w:rsidRPr="00FC64E1">
        <w:rPr>
          <w:rFonts w:ascii="Junicode" w:hAnsi="Junicode"/>
          <w:sz w:val="28"/>
          <w:szCs w:val="28"/>
          <w:rPrChange w:id="1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ehn: Die</w:t>
      </w:r>
      <w:r w:rsidR="001355BF" w:rsidRPr="00FC64E1">
        <w:rPr>
          <w:rFonts w:ascii="Junicode" w:hAnsi="Junicode"/>
          <w:sz w:val="28"/>
          <w:szCs w:val="28"/>
          <w:rPrChange w:id="1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zeigt uns Liebewiz /</w:t>
      </w:r>
    </w:p>
    <w:p w14:paraId="083A855D" w14:textId="38DBC025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bald empfunden hat / der</w:t>
      </w:r>
      <w:r w:rsidR="001355BF" w:rsidRPr="00FC64E1">
        <w:rPr>
          <w:rFonts w:ascii="Junicode" w:hAnsi="Junicode"/>
          <w:sz w:val="28"/>
          <w:szCs w:val="28"/>
          <w:rPrChange w:id="1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tarken Liebe Hiz’.</w:t>
      </w:r>
    </w:p>
    <w:p w14:paraId="4FB46202" w14:textId="4E3BA403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Dr</w:t>
      </w:r>
      <w:r w:rsidR="00A2594E" w:rsidRPr="00FC64E1">
        <w:rPr>
          <w:rFonts w:ascii="Junicode" w:hAnsi="Junicode"/>
          <w:sz w:val="28"/>
          <w:szCs w:val="28"/>
          <w:rPrChange w:id="1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f</w:t>
      </w:r>
      <w:r w:rsidR="00A2594E" w:rsidRPr="00FC64E1">
        <w:rPr>
          <w:rFonts w:ascii="Junicode" w:hAnsi="Junicode"/>
          <w:sz w:val="28"/>
          <w:szCs w:val="28"/>
          <w:rPrChange w:id="1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rchtet doch die Macht des</w:t>
      </w:r>
      <w:r w:rsidR="001355BF" w:rsidRPr="00FC64E1">
        <w:rPr>
          <w:rFonts w:ascii="Junicode" w:hAnsi="Junicode"/>
          <w:sz w:val="28"/>
          <w:szCs w:val="28"/>
          <w:rPrChange w:id="1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kleinen Bogen-</w:t>
      </w:r>
      <w:r w:rsidR="00A2594E" w:rsidRPr="00FC64E1">
        <w:rPr>
          <w:rFonts w:ascii="Junicode" w:hAnsi="Junicode"/>
          <w:sz w:val="28"/>
          <w:szCs w:val="28"/>
          <w:rPrChange w:id="1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/</w:t>
      </w:r>
    </w:p>
    <w:p w14:paraId="41EA07F3" w14:textId="50D4B8D0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jhr e</w:t>
      </w:r>
      <w:r w:rsidR="00A2594E" w:rsidRPr="00FC64E1">
        <w:rPr>
          <w:rFonts w:ascii="Junicode" w:hAnsi="Junicode"/>
          <w:sz w:val="28"/>
          <w:szCs w:val="28"/>
          <w:rPrChange w:id="1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meine Lehr hier ganz</w:t>
      </w:r>
      <w:r w:rsidR="001355BF" w:rsidRPr="00FC64E1">
        <w:rPr>
          <w:rFonts w:ascii="Junicode" w:hAnsi="Junicode"/>
          <w:sz w:val="28"/>
          <w:szCs w:val="28"/>
          <w:rPrChange w:id="1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gar nichts n</w:t>
      </w:r>
      <w:r w:rsidR="00A2594E" w:rsidRPr="00FC64E1">
        <w:rPr>
          <w:rFonts w:ascii="Junicode" w:hAnsi="Junicode"/>
          <w:sz w:val="28"/>
          <w:szCs w:val="28"/>
          <w:rPrChange w:id="1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/</w:t>
      </w:r>
    </w:p>
    <w:p w14:paraId="0EE7ED54" w14:textId="1083A3BC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rechnet mir nicht an die</w:t>
      </w:r>
      <w:r w:rsidR="001355BF" w:rsidRPr="00FC64E1">
        <w:rPr>
          <w:rFonts w:ascii="Junicode" w:hAnsi="Junicode"/>
          <w:sz w:val="28"/>
          <w:szCs w:val="28"/>
          <w:rPrChange w:id="1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Schuld und b</w:t>
      </w:r>
      <w:r w:rsidR="00A2594E" w:rsidRPr="00FC64E1">
        <w:rPr>
          <w:rFonts w:ascii="Junicode" w:hAnsi="Junicode"/>
          <w:sz w:val="28"/>
          <w:szCs w:val="28"/>
          <w:rPrChange w:id="1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Sach’ /</w:t>
      </w:r>
    </w:p>
    <w:p w14:paraId="783B9A0F" w14:textId="76CA0C67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e</w:t>
      </w:r>
      <w:r w:rsidR="00A2594E" w:rsidRPr="00FC64E1">
        <w:rPr>
          <w:rFonts w:ascii="Junicode" w:hAnsi="Junicode"/>
          <w:sz w:val="28"/>
          <w:szCs w:val="28"/>
          <w:rPrChange w:id="1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die Re</w:t>
      </w:r>
      <w:r w:rsidR="00A2594E" w:rsidRPr="00FC64E1">
        <w:rPr>
          <w:rFonts w:ascii="Junicode" w:hAnsi="Junicode"/>
          <w:sz w:val="28"/>
          <w:szCs w:val="28"/>
          <w:rPrChange w:id="1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heimkomt</w:t>
      </w:r>
      <w:r w:rsidR="001355BF" w:rsidRPr="00FC64E1">
        <w:rPr>
          <w:rFonts w:ascii="Junicode" w:hAnsi="Junicode"/>
          <w:sz w:val="28"/>
          <w:szCs w:val="28"/>
          <w:rPrChange w:id="1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was der folget nach.</w:t>
      </w:r>
    </w:p>
    <w:p w14:paraId="7FA1AFC2" w14:textId="68069EA3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kan kein Junges-Blut der Liebe</w:t>
      </w:r>
      <w:r w:rsidR="001355BF" w:rsidRPr="00FC64E1">
        <w:rPr>
          <w:rFonts w:ascii="Junicode" w:hAnsi="Junicode"/>
          <w:sz w:val="28"/>
          <w:szCs w:val="28"/>
          <w:rPrChange w:id="1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 entgehen /</w:t>
      </w:r>
    </w:p>
    <w:p w14:paraId="5BE505AE" w14:textId="2F8F516F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wer’ er noch </w:t>
      </w:r>
      <w:r w:rsidR="00A2594E" w:rsidRPr="00FC64E1">
        <w:rPr>
          <w:rFonts w:ascii="Junicode" w:hAnsi="Junicode"/>
          <w:sz w:val="28"/>
          <w:szCs w:val="28"/>
          <w:rPrChange w:id="1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ke</w:t>
      </w:r>
      <w:r w:rsidR="00A2594E" w:rsidRPr="00FC64E1">
        <w:rPr>
          <w:rFonts w:ascii="Junicode" w:hAnsi="Junicode"/>
          <w:sz w:val="28"/>
          <w:szCs w:val="28"/>
          <w:rPrChange w:id="1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1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ch: Dr</w:t>
      </w:r>
      <w:r w:rsidR="00A2594E" w:rsidRPr="00FC64E1">
        <w:rPr>
          <w:rFonts w:ascii="Junicode" w:hAnsi="Junicode"/>
          <w:sz w:val="28"/>
          <w:szCs w:val="28"/>
          <w:rPrChange w:id="1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1355BF" w:rsidRPr="00FC64E1">
        <w:rPr>
          <w:rFonts w:ascii="Junicode" w:hAnsi="Junicode"/>
          <w:sz w:val="28"/>
          <w:szCs w:val="28"/>
          <w:rPrChange w:id="1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GOtt wol ver</w:t>
      </w:r>
      <w:r w:rsidR="00A2594E" w:rsidRPr="00FC64E1">
        <w:rPr>
          <w:rFonts w:ascii="Junicode" w:hAnsi="Junicode"/>
          <w:sz w:val="28"/>
          <w:szCs w:val="28"/>
          <w:rPrChange w:id="1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</w:p>
    <w:p w14:paraId="37E8331E" w14:textId="3B8F282F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man </w:t>
      </w:r>
      <w:r w:rsidR="00A2594E" w:rsidRPr="00FC64E1">
        <w:rPr>
          <w:rFonts w:ascii="Junicode" w:hAnsi="Junicode"/>
          <w:sz w:val="28"/>
          <w:szCs w:val="28"/>
          <w:rPrChange w:id="1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gatten </w:t>
      </w:r>
      <w:r w:rsidR="00A2594E" w:rsidRPr="00FC64E1">
        <w:rPr>
          <w:rFonts w:ascii="Junicode" w:hAnsi="Junicode"/>
          <w:sz w:val="28"/>
          <w:szCs w:val="28"/>
          <w:rPrChange w:id="1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 mit</w:t>
      </w:r>
      <w:r w:rsidR="001355BF" w:rsidRPr="00FC64E1">
        <w:rPr>
          <w:rFonts w:ascii="Junicode" w:hAnsi="Junicode"/>
          <w:sz w:val="28"/>
          <w:szCs w:val="28"/>
          <w:rPrChange w:id="1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und gleichem Blut /</w:t>
      </w:r>
    </w:p>
    <w:p w14:paraId="61833E17" w14:textId="78F5E116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ehrlich / gleichen Stands /</w:t>
      </w:r>
      <w:r w:rsidR="001355BF" w:rsidRPr="00FC64E1">
        <w:rPr>
          <w:rFonts w:ascii="Junicode" w:hAnsi="Junicode"/>
          <w:sz w:val="28"/>
          <w:szCs w:val="28"/>
          <w:rPrChange w:id="1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Reich auch gleich an mut.</w:t>
      </w:r>
    </w:p>
    <w:p w14:paraId="173E1E9C" w14:textId="0FFA802E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Hier wird ein jeder Men</w:t>
      </w:r>
      <w:r w:rsidR="00A2594E" w:rsidRPr="00FC64E1">
        <w:rPr>
          <w:rFonts w:ascii="Junicode" w:hAnsi="Junicode"/>
          <w:sz w:val="28"/>
          <w:szCs w:val="28"/>
          <w:rPrChange w:id="1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recht</w:t>
      </w:r>
      <w:r w:rsidR="00991D34" w:rsidRPr="00FC64E1">
        <w:rPr>
          <w:rFonts w:ascii="Junicode" w:hAnsi="Junicode"/>
          <w:sz w:val="28"/>
          <w:szCs w:val="28"/>
          <w:rPrChange w:id="1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Spiegel haben /</w:t>
      </w:r>
    </w:p>
    <w:p w14:paraId="4EDAFA72" w14:textId="2EB73D22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Befindet er </w:t>
      </w:r>
      <w:r w:rsidR="00A2594E" w:rsidRPr="00FC64E1">
        <w:rPr>
          <w:rFonts w:ascii="Junicode" w:hAnsi="Junicode"/>
          <w:sz w:val="28"/>
          <w:szCs w:val="28"/>
          <w:rPrChange w:id="1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dan mit was geringen Gaben</w:t>
      </w:r>
    </w:p>
    <w:p w14:paraId="5BB1988E" w14:textId="373A28FE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Sehr </w:t>
      </w:r>
      <w:r w:rsidR="00A2594E" w:rsidRPr="00FC64E1">
        <w:rPr>
          <w:rFonts w:ascii="Junicode" w:hAnsi="Junicode"/>
          <w:sz w:val="28"/>
          <w:szCs w:val="28"/>
          <w:rPrChange w:id="1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chwarz und unge</w:t>
      </w:r>
      <w:r w:rsidR="00A2594E" w:rsidRPr="00FC64E1">
        <w:rPr>
          <w:rFonts w:ascii="Junicode" w:hAnsi="Junicode"/>
          <w:sz w:val="28"/>
          <w:szCs w:val="28"/>
          <w:rPrChange w:id="1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im</w:t>
      </w:r>
      <w:r w:rsidR="00991D34" w:rsidRPr="00FC64E1">
        <w:rPr>
          <w:rFonts w:ascii="Junicode" w:hAnsi="Junicode"/>
          <w:sz w:val="28"/>
          <w:szCs w:val="28"/>
          <w:rPrChange w:id="1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Gwi</w:t>
      </w:r>
      <w:r w:rsidR="00A2594E" w:rsidRPr="00FC64E1">
        <w:rPr>
          <w:rFonts w:ascii="Junicode" w:hAnsi="Junicode"/>
          <w:sz w:val="28"/>
          <w:szCs w:val="28"/>
          <w:rPrChange w:id="1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ens Ange</w:t>
      </w:r>
      <w:r w:rsidR="00A2594E" w:rsidRPr="00FC64E1">
        <w:rPr>
          <w:rFonts w:ascii="Junicode" w:hAnsi="Junicode"/>
          <w:sz w:val="28"/>
          <w:szCs w:val="28"/>
          <w:rPrChange w:id="1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</w:t>
      </w:r>
    </w:p>
    <w:p w14:paraId="0C228FFD" w14:textId="136FF7E7" w:rsidR="005C2B34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der Natnr zur S</w:t>
      </w:r>
      <w:r w:rsidR="00A2594E" w:rsidRPr="00FC64E1">
        <w:rPr>
          <w:rFonts w:ascii="Junicode" w:hAnsi="Junicode"/>
          <w:sz w:val="28"/>
          <w:szCs w:val="28"/>
          <w:rPrChange w:id="1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 und</w:t>
      </w:r>
      <w:r w:rsidR="00991D34" w:rsidRPr="00FC64E1">
        <w:rPr>
          <w:rFonts w:ascii="Junicode" w:hAnsi="Junicode"/>
          <w:sz w:val="28"/>
          <w:szCs w:val="28"/>
          <w:rPrChange w:id="1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Schande zugericht:</w:t>
      </w:r>
    </w:p>
    <w:p w14:paraId="3A42E5FE" w14:textId="7D0252D0" w:rsidR="00CA20D6" w:rsidRPr="00FC64E1" w:rsidRDefault="005C2B34" w:rsidP="001B2A6D">
      <w:pPr>
        <w:spacing w:line="360" w:lineRule="auto"/>
        <w:rPr>
          <w:rFonts w:ascii="Junicode" w:hAnsi="Junicode"/>
          <w:sz w:val="28"/>
          <w:szCs w:val="28"/>
          <w:rPrChange w:id="1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</w:t>
      </w:r>
      <w:r w:rsidR="00A2594E" w:rsidRPr="00FC64E1">
        <w:rPr>
          <w:rFonts w:ascii="Junicode" w:hAnsi="Junicode"/>
          <w:sz w:val="28"/>
          <w:szCs w:val="28"/>
          <w:rPrChange w:id="1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 flei</w:t>
      </w:r>
      <w:r w:rsidR="00A2594E" w:rsidRPr="00FC64E1">
        <w:rPr>
          <w:rFonts w:ascii="Junicode" w:hAnsi="Junicode"/>
          <w:sz w:val="28"/>
          <w:szCs w:val="28"/>
          <w:rPrChange w:id="1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zu / daß</w:t>
      </w:r>
      <w:r w:rsidR="00991D34" w:rsidRPr="00FC64E1">
        <w:rPr>
          <w:rFonts w:ascii="Junicode" w:hAnsi="Junicode"/>
          <w:sz w:val="28"/>
          <w:szCs w:val="28"/>
          <w:rPrChange w:id="1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eine Tu</w:t>
      </w:r>
      <w:r w:rsidR="00CA20D6" w:rsidRPr="00FC64E1">
        <w:rPr>
          <w:rFonts w:ascii="Junicode" w:hAnsi="Junicode"/>
          <w:sz w:val="28"/>
          <w:szCs w:val="28"/>
          <w:rPrChange w:id="1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gend-Sache</w:t>
      </w:r>
    </w:p>
    <w:p w14:paraId="07619F08" w14:textId="7B230EC1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Sein Heßligkeit und Fehl belobt</w:t>
      </w:r>
      <w:r w:rsidR="00991D34" w:rsidRPr="00FC64E1">
        <w:rPr>
          <w:rFonts w:ascii="Junicode" w:hAnsi="Junicode"/>
          <w:sz w:val="28"/>
          <w:szCs w:val="28"/>
          <w:rPrChange w:id="1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lieblich mache:</w:t>
      </w:r>
    </w:p>
    <w:p w14:paraId="7D4F520A" w14:textId="4E766B0C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ungemein geziert / </w:t>
      </w:r>
      <w:r w:rsidR="00A2594E" w:rsidRPr="00FC64E1">
        <w:rPr>
          <w:rFonts w:ascii="Junicode" w:hAnsi="Junicode"/>
          <w:sz w:val="28"/>
          <w:szCs w:val="28"/>
          <w:rPrChange w:id="1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</w:t>
      </w:r>
      <w:r w:rsidR="00991D34" w:rsidRPr="00FC64E1">
        <w:rPr>
          <w:rFonts w:ascii="Junicode" w:hAnsi="Junicode"/>
          <w:sz w:val="28"/>
          <w:szCs w:val="28"/>
          <w:rPrChange w:id="1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weiß und Tugend-vol /</w:t>
      </w:r>
    </w:p>
    <w:p w14:paraId="35C09837" w14:textId="4790A9AD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zeigt auch Seladon / wes er</w:t>
      </w:r>
      <w:r w:rsidR="00991D34" w:rsidRPr="00FC64E1">
        <w:rPr>
          <w:rFonts w:ascii="Junicode" w:hAnsi="Junicode"/>
          <w:sz w:val="28"/>
          <w:szCs w:val="28"/>
          <w:rPrChange w:id="1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halten </w:t>
      </w:r>
      <w:r w:rsidR="00A2594E" w:rsidRPr="00FC64E1">
        <w:rPr>
          <w:rFonts w:ascii="Junicode" w:hAnsi="Junicode"/>
          <w:sz w:val="28"/>
          <w:szCs w:val="28"/>
          <w:rPrChange w:id="1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ol.</w:t>
      </w:r>
    </w:p>
    <w:p w14:paraId="5BF1C806" w14:textId="51480257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bleib im Tugend pfat / und weich</w:t>
      </w:r>
      <w:r w:rsidR="00991D34" w:rsidRPr="00FC64E1">
        <w:rPr>
          <w:rFonts w:ascii="Junicode" w:hAnsi="Junicode"/>
          <w:sz w:val="28"/>
          <w:szCs w:val="28"/>
          <w:rPrChange w:id="1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keine Seite;</w:t>
      </w:r>
    </w:p>
    <w:p w14:paraId="6768872E" w14:textId="48B7FE02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1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 gr</w:t>
      </w:r>
      <w:r w:rsidR="00A2594E" w:rsidRPr="00FC64E1">
        <w:rPr>
          <w:rFonts w:ascii="Junicode" w:hAnsi="Junicode"/>
          <w:sz w:val="28"/>
          <w:szCs w:val="28"/>
          <w:rPrChange w:id="1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Lu</w:t>
      </w:r>
      <w:r w:rsidR="00A2594E" w:rsidRPr="00FC64E1">
        <w:rPr>
          <w:rFonts w:ascii="Junicode" w:hAnsi="Junicode"/>
          <w:sz w:val="28"/>
          <w:szCs w:val="28"/>
          <w:rPrChange w:id="1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1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daß eins frei</w:t>
      </w:r>
      <w:r w:rsidRPr="00FC64E1">
        <w:rPr>
          <w:rFonts w:ascii="Junicode" w:hAnsi="Junicode"/>
          <w:sz w:val="28"/>
          <w:szCs w:val="28"/>
          <w:rPrChange w:id="1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 </w:t>
      </w:r>
      <w:r w:rsidR="00A2594E" w:rsidRPr="00FC64E1">
        <w:rPr>
          <w:rFonts w:ascii="Junicode" w:hAnsi="Junicode"/>
          <w:sz w:val="28"/>
          <w:szCs w:val="28"/>
          <w:rPrChange w:id="1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treite</w:t>
      </w:r>
    </w:p>
    <w:p w14:paraId="76670A92" w14:textId="4D45A1C8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Entgegen Flei</w:t>
      </w:r>
      <w:r w:rsidR="00A2594E" w:rsidRPr="00FC64E1">
        <w:rPr>
          <w:rFonts w:ascii="Junicode" w:hAnsi="Junicode"/>
          <w:sz w:val="28"/>
          <w:szCs w:val="28"/>
          <w:rPrChange w:id="1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und Blut / dem</w:t>
      </w:r>
      <w:r w:rsidR="00991D34" w:rsidRPr="00FC64E1">
        <w:rPr>
          <w:rFonts w:ascii="Junicode" w:hAnsi="Junicode"/>
          <w:sz w:val="28"/>
          <w:szCs w:val="28"/>
          <w:rPrChange w:id="1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A2594E" w:rsidRPr="00FC64E1">
        <w:rPr>
          <w:rFonts w:ascii="Junicode" w:hAnsi="Junicode"/>
          <w:sz w:val="28"/>
          <w:szCs w:val="28"/>
          <w:rPrChange w:id="1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fel und der Welt /</w:t>
      </w:r>
    </w:p>
    <w:p w14:paraId="2300983E" w14:textId="537213E1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</w:t>
      </w:r>
      <w:r w:rsidR="00A2594E" w:rsidRPr="00FC64E1">
        <w:rPr>
          <w:rFonts w:ascii="Junicode" w:hAnsi="Junicode"/>
          <w:sz w:val="28"/>
          <w:szCs w:val="28"/>
          <w:rPrChange w:id="1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i</w:t>
      </w:r>
      <w:r w:rsidR="00A2594E" w:rsidRPr="00FC64E1">
        <w:rPr>
          <w:rFonts w:ascii="Junicode" w:hAnsi="Junicode"/>
          <w:sz w:val="28"/>
          <w:szCs w:val="28"/>
          <w:rPrChange w:id="1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Weiß und Schwarz /</w:t>
      </w:r>
      <w:r w:rsidR="00991D34" w:rsidRPr="00FC64E1">
        <w:rPr>
          <w:rFonts w:ascii="Junicode" w:hAnsi="Junicode"/>
          <w:sz w:val="28"/>
          <w:szCs w:val="28"/>
          <w:rPrChange w:id="1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hier jeden f</w:t>
      </w:r>
      <w:r w:rsidR="00A2594E" w:rsidRPr="00FC64E1">
        <w:rPr>
          <w:rFonts w:ascii="Junicode" w:hAnsi="Junicode"/>
          <w:sz w:val="28"/>
          <w:szCs w:val="28"/>
          <w:rPrChange w:id="1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rge</w:t>
      </w:r>
      <w:r w:rsidR="00A2594E" w:rsidRPr="00FC64E1">
        <w:rPr>
          <w:rFonts w:ascii="Junicode" w:hAnsi="Junicode"/>
          <w:sz w:val="28"/>
          <w:szCs w:val="28"/>
          <w:rPrChange w:id="1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telt.</w:t>
      </w:r>
    </w:p>
    <w:p w14:paraId="0A7303E8" w14:textId="3A2E2D1D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Gute </w:t>
      </w:r>
      <w:r w:rsidR="00A2594E" w:rsidRPr="00FC64E1">
        <w:rPr>
          <w:rFonts w:ascii="Junicode" w:hAnsi="Junicode"/>
          <w:sz w:val="28"/>
          <w:szCs w:val="28"/>
          <w:rPrChange w:id="1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man thun / das B</w:t>
      </w:r>
      <w:r w:rsidR="00A2594E" w:rsidRPr="00FC64E1">
        <w:rPr>
          <w:rFonts w:ascii="Junicode" w:hAnsi="Junicode"/>
          <w:sz w:val="28"/>
          <w:szCs w:val="28"/>
          <w:rPrChange w:id="1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991D34" w:rsidRPr="00FC64E1">
        <w:rPr>
          <w:rFonts w:ascii="Junicode" w:hAnsi="Junicode"/>
          <w:sz w:val="28"/>
          <w:szCs w:val="28"/>
          <w:rPrChange w:id="1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man ha</w:t>
      </w:r>
      <w:r w:rsidR="00A2594E" w:rsidRPr="00FC64E1">
        <w:rPr>
          <w:rFonts w:ascii="Junicode" w:hAnsi="Junicode"/>
          <w:sz w:val="28"/>
          <w:szCs w:val="28"/>
          <w:rPrChange w:id="1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62CFCC0D" w14:textId="325579F5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dem / der Unter</w:t>
      </w:r>
      <w:r w:rsidR="00A2594E" w:rsidRPr="00FC64E1">
        <w:rPr>
          <w:rFonts w:ascii="Junicode" w:hAnsi="Junicode"/>
          <w:sz w:val="28"/>
          <w:szCs w:val="28"/>
          <w:rPrChange w:id="1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 hierin</w:t>
      </w:r>
      <w:r w:rsidR="00991D34" w:rsidRPr="00FC64E1">
        <w:rPr>
          <w:rFonts w:ascii="Junicode" w:hAnsi="Junicode"/>
          <w:sz w:val="28"/>
          <w:szCs w:val="28"/>
          <w:rPrChange w:id="1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weiß zufa</w:t>
      </w:r>
      <w:r w:rsidR="00A2594E" w:rsidRPr="00FC64E1">
        <w:rPr>
          <w:rFonts w:ascii="Junicode" w:hAnsi="Junicode"/>
          <w:sz w:val="28"/>
          <w:szCs w:val="28"/>
          <w:rPrChange w:id="1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7C604164" w14:textId="5AB0307B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</w:t>
      </w:r>
      <w:r w:rsidR="00A2594E" w:rsidRPr="00FC64E1">
        <w:rPr>
          <w:rFonts w:ascii="Junicode" w:hAnsi="Junicode"/>
          <w:sz w:val="28"/>
          <w:szCs w:val="28"/>
          <w:rPrChange w:id="1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im S</w:t>
      </w:r>
      <w:r w:rsidR="00A2594E" w:rsidRPr="00FC64E1">
        <w:rPr>
          <w:rFonts w:ascii="Junicode" w:hAnsi="Junicode"/>
          <w:sz w:val="28"/>
          <w:szCs w:val="28"/>
          <w:rPrChange w:id="1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nden</w:t>
      </w:r>
      <w:r w:rsidR="00A2594E" w:rsidRPr="00FC64E1">
        <w:rPr>
          <w:rFonts w:ascii="Junicode" w:hAnsi="Junicode"/>
          <w:sz w:val="28"/>
          <w:szCs w:val="28"/>
          <w:rPrChange w:id="1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chlam </w:t>
      </w:r>
      <w:r w:rsidR="00A2594E" w:rsidRPr="00FC64E1">
        <w:rPr>
          <w:rFonts w:ascii="Junicode" w:hAnsi="Junicode"/>
          <w:sz w:val="28"/>
          <w:szCs w:val="28"/>
          <w:rPrChange w:id="1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1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Pr="00FC64E1">
        <w:rPr>
          <w:rFonts w:ascii="Junicode" w:hAnsi="Junicode"/>
          <w:sz w:val="28"/>
          <w:szCs w:val="28"/>
          <w:rPrChange w:id="1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welzt in die</w:t>
      </w:r>
      <w:r w:rsidR="00A2594E" w:rsidRPr="00FC64E1">
        <w:rPr>
          <w:rFonts w:ascii="Junicode" w:hAnsi="Junicode"/>
          <w:sz w:val="28"/>
          <w:szCs w:val="28"/>
          <w:rPrChange w:id="1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Zeit /</w:t>
      </w:r>
    </w:p>
    <w:p w14:paraId="18EDB5E4" w14:textId="2B6A7196" w:rsidR="00CA20D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haben Ang</w:t>
      </w:r>
      <w:r w:rsidR="00A2594E" w:rsidRPr="00FC64E1">
        <w:rPr>
          <w:rFonts w:ascii="Junicode" w:hAnsi="Junicode"/>
          <w:sz w:val="28"/>
          <w:szCs w:val="28"/>
          <w:rPrChange w:id="1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 Qual in</w:t>
      </w:r>
      <w:r w:rsidR="00991D34" w:rsidRPr="00FC64E1">
        <w:rPr>
          <w:rFonts w:ascii="Junicode" w:hAnsi="Junicode"/>
          <w:sz w:val="28"/>
          <w:szCs w:val="28"/>
          <w:rPrChange w:id="1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</w:t>
      </w:r>
      <w:r w:rsidR="00A2594E" w:rsidRPr="00FC64E1">
        <w:rPr>
          <w:rFonts w:ascii="Junicode" w:hAnsi="Junicode"/>
          <w:sz w:val="28"/>
          <w:szCs w:val="28"/>
          <w:rPrChange w:id="1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trer Ewigkeit.</w:t>
      </w:r>
    </w:p>
    <w:p w14:paraId="13861100" w14:textId="1067C85C" w:rsidR="003C171E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wolgemeinten Herzen</w:t>
      </w:r>
      <w:r w:rsidR="00991D34" w:rsidRPr="00FC64E1">
        <w:rPr>
          <w:rFonts w:ascii="Junicode" w:hAnsi="Junicode"/>
          <w:sz w:val="28"/>
          <w:szCs w:val="28"/>
          <w:rPrChange w:id="1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ezte die</w:t>
      </w:r>
      <w:r w:rsidR="00A2594E" w:rsidRPr="00FC64E1">
        <w:rPr>
          <w:rFonts w:ascii="Junicode" w:hAnsi="Junicode"/>
          <w:sz w:val="28"/>
          <w:szCs w:val="28"/>
          <w:rPrChange w:id="1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3C171E" w:rsidRPr="00FC64E1">
        <w:rPr>
          <w:rFonts w:ascii="Junicode" w:hAnsi="Junicode"/>
          <w:sz w:val="28"/>
          <w:szCs w:val="28"/>
          <w:rPrChange w:id="1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1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</w:t>
      </w:r>
      <w:r w:rsidR="00A2594E" w:rsidRPr="00FC64E1">
        <w:rPr>
          <w:rFonts w:ascii="Junicode" w:hAnsi="Junicode"/>
          <w:sz w:val="28"/>
          <w:szCs w:val="28"/>
          <w:rPrChange w:id="1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1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 / am Sem</w:t>
      </w:r>
      <w:r w:rsidRPr="00FC64E1">
        <w:rPr>
          <w:rFonts w:ascii="Junicode" w:hAnsi="Junicode"/>
          <w:sz w:val="28"/>
          <w:szCs w:val="28"/>
          <w:rPrChange w:id="1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pers Tage / 1656.</w:t>
      </w:r>
      <w:r w:rsidR="00470D88" w:rsidRPr="00FC64E1">
        <w:rPr>
          <w:rFonts w:ascii="Junicode" w:hAnsi="Junicode"/>
          <w:sz w:val="28"/>
          <w:szCs w:val="28"/>
          <w:rPrChange w:id="1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4917EF" w:rsidRPr="00FC64E1">
        <w:rPr>
          <w:rFonts w:ascii="Junicode" w:hAnsi="Junicode"/>
          <w:sz w:val="28"/>
          <w:szCs w:val="28"/>
          <w:rPrChange w:id="1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Pr="00FC64E1">
        <w:rPr>
          <w:rFonts w:ascii="Junicode" w:hAnsi="Junicode"/>
          <w:sz w:val="28"/>
          <w:szCs w:val="28"/>
          <w:rPrChange w:id="1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.I.A.C.G.E.R.E.D.I.N.G.</w:t>
      </w:r>
    </w:p>
    <w:p w14:paraId="50B36CC2" w14:textId="0BED5E69" w:rsidR="00CA20D6" w:rsidRPr="00FC64E1" w:rsidRDefault="00861688" w:rsidP="001B2A6D">
      <w:pPr>
        <w:spacing w:line="360" w:lineRule="auto"/>
        <w:rPr>
          <w:rFonts w:ascii="Junicode" w:hAnsi="Junicode"/>
          <w:sz w:val="28"/>
          <w:szCs w:val="28"/>
          <w:rPrChange w:id="1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A20D6" w:rsidRPr="00FC64E1">
        <w:rPr>
          <w:rFonts w:ascii="Junicode" w:hAnsi="Junicode"/>
          <w:sz w:val="28"/>
          <w:szCs w:val="28"/>
          <w:rPrChange w:id="1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</w:t>
      </w:r>
      <w:r w:rsidR="00EA50DB" w:rsidRPr="00FC64E1">
        <w:rPr>
          <w:rFonts w:ascii="Junicode" w:hAnsi="Junicode"/>
          <w:sz w:val="28"/>
          <w:szCs w:val="28"/>
          <w:rPrChange w:id="1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CA20D6" w:rsidRPr="00FC64E1">
        <w:rPr>
          <w:rFonts w:ascii="Junicode" w:hAnsi="Junicode"/>
          <w:sz w:val="28"/>
          <w:szCs w:val="28"/>
          <w:rPrChange w:id="1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ede</w:t>
      </w:r>
      <w:r w:rsidR="009C02B5" w:rsidRPr="00FC64E1">
        <w:rPr>
          <w:rFonts w:ascii="Junicode" w:hAnsi="Junicode"/>
          <w:sz w:val="28"/>
          <w:szCs w:val="28"/>
          <w:rPrChange w:id="1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CA20D6" w:rsidRPr="00FC64E1">
        <w:rPr>
          <w:rFonts w:ascii="Junicode" w:hAnsi="Junicode"/>
          <w:sz w:val="28"/>
          <w:szCs w:val="28"/>
          <w:rPrChange w:id="1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den Großg</w:t>
      </w:r>
      <w:r w:rsidR="00A2594E" w:rsidRPr="00FC64E1">
        <w:rPr>
          <w:rFonts w:ascii="Junicode" w:hAnsi="Junicode"/>
          <w:sz w:val="28"/>
          <w:szCs w:val="28"/>
          <w:rPrChange w:id="1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CA20D6" w:rsidRPr="00FC64E1">
        <w:rPr>
          <w:rFonts w:ascii="Junicode" w:hAnsi="Junicode"/>
          <w:sz w:val="28"/>
          <w:szCs w:val="28"/>
          <w:rPrChange w:id="1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0D6" w:rsidRPr="00FC64E1">
        <w:rPr>
          <w:rFonts w:ascii="Junicode" w:hAnsi="Junicode"/>
          <w:sz w:val="28"/>
          <w:szCs w:val="28"/>
          <w:rPrChange w:id="1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tigen</w:t>
      </w:r>
      <w:r w:rsidR="00991D34" w:rsidRPr="00FC64E1">
        <w:rPr>
          <w:rFonts w:ascii="Junicode" w:hAnsi="Junicode"/>
          <w:sz w:val="28"/>
          <w:szCs w:val="28"/>
          <w:rPrChange w:id="1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20D6" w:rsidRPr="00FC64E1">
        <w:rPr>
          <w:rFonts w:ascii="Junicode" w:hAnsi="Junicode"/>
          <w:sz w:val="28"/>
          <w:szCs w:val="28"/>
          <w:rPrChange w:id="1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</w:t>
      </w:r>
      <w:r w:rsidR="00A2594E" w:rsidRPr="00FC64E1">
        <w:rPr>
          <w:rFonts w:ascii="Junicode" w:hAnsi="Junicode"/>
          <w:sz w:val="28"/>
          <w:szCs w:val="28"/>
          <w:rPrChange w:id="1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20D6" w:rsidRPr="00FC64E1">
        <w:rPr>
          <w:rFonts w:ascii="Junicode" w:hAnsi="Junicode"/>
          <w:sz w:val="28"/>
          <w:szCs w:val="28"/>
          <w:rPrChange w:id="1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er.</w:t>
      </w:r>
    </w:p>
    <w:p w14:paraId="79B276BB" w14:textId="7E2866B9" w:rsidR="004F0146" w:rsidRPr="00FC64E1" w:rsidRDefault="00CA20D6" w:rsidP="001B2A6D">
      <w:pPr>
        <w:spacing w:line="360" w:lineRule="auto"/>
        <w:rPr>
          <w:rFonts w:ascii="Junicode" w:hAnsi="Junicode"/>
          <w:sz w:val="28"/>
          <w:szCs w:val="28"/>
          <w:rPrChange w:id="1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b/>
          <w:sz w:val="28"/>
          <w:szCs w:val="28"/>
          <w:rPrChange w:id="1921" w:author="Annika Rockenberger" w:date="2016-12-13T13:33:00Z">
            <w:rPr>
              <w:rFonts w:ascii="Junicode" w:hAnsi="Junicode"/>
              <w:b/>
              <w:sz w:val="20"/>
              <w:szCs w:val="20"/>
            </w:rPr>
          </w:rPrChange>
        </w:rPr>
        <w:t>E</w:t>
      </w:r>
      <w:r w:rsidRPr="00FC64E1">
        <w:rPr>
          <w:rFonts w:ascii="Junicode" w:hAnsi="Junicode"/>
          <w:sz w:val="28"/>
          <w:szCs w:val="28"/>
          <w:rPrChange w:id="1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</w:t>
      </w:r>
      <w:r w:rsidR="00D20F56" w:rsidRPr="00FC64E1">
        <w:rPr>
          <w:rFonts w:ascii="Junicode" w:hAnsi="Junicode"/>
          <w:sz w:val="28"/>
          <w:szCs w:val="28"/>
          <w:rPrChange w:id="1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</w:t>
      </w:r>
      <w:r w:rsidR="00A2594E" w:rsidRPr="00FC64E1">
        <w:rPr>
          <w:rFonts w:ascii="Junicode" w:hAnsi="Junicode"/>
          <w:sz w:val="28"/>
          <w:szCs w:val="28"/>
          <w:rPrChange w:id="1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1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chahe vor weni</w:t>
      </w:r>
      <w:r w:rsidR="00D20F56" w:rsidRPr="00FC64E1">
        <w:rPr>
          <w:rFonts w:ascii="Junicode" w:hAnsi="Junicode"/>
          <w:sz w:val="28"/>
          <w:szCs w:val="28"/>
          <w:rPrChange w:id="1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 Zeit / großg</w:t>
      </w:r>
      <w:r w:rsidR="00A2594E" w:rsidRPr="00FC64E1">
        <w:rPr>
          <w:rFonts w:ascii="Junicode" w:hAnsi="Junicode"/>
          <w:sz w:val="28"/>
          <w:szCs w:val="28"/>
          <w:rPrChange w:id="1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20F56" w:rsidRPr="00FC64E1">
        <w:rPr>
          <w:rFonts w:ascii="Junicode" w:hAnsi="Junicode"/>
          <w:sz w:val="28"/>
          <w:szCs w:val="28"/>
          <w:rPrChange w:id="1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tiger Le</w:t>
      </w:r>
      <w:r w:rsidR="00A2594E" w:rsidRPr="00FC64E1">
        <w:rPr>
          <w:rFonts w:ascii="Junicode" w:hAnsi="Junicode"/>
          <w:sz w:val="28"/>
          <w:szCs w:val="28"/>
          <w:rPrChange w:id="1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/ daß ich</w:t>
      </w:r>
      <w:r w:rsidR="00991D34" w:rsidRPr="00FC64E1">
        <w:rPr>
          <w:rFonts w:ascii="Junicode" w:hAnsi="Junicode"/>
          <w:sz w:val="28"/>
          <w:szCs w:val="28"/>
          <w:rPrChange w:id="1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 meine Cameraden</w:t>
      </w:r>
      <w:r w:rsidR="00991D34" w:rsidRPr="00FC64E1">
        <w:rPr>
          <w:rFonts w:ascii="Junicode" w:hAnsi="Junicode"/>
          <w:sz w:val="28"/>
          <w:szCs w:val="28"/>
          <w:rPrChange w:id="1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gro</w:t>
      </w:r>
      <w:r w:rsidR="00A2594E" w:rsidRPr="00FC64E1">
        <w:rPr>
          <w:rFonts w:ascii="Junicode" w:hAnsi="Junicode"/>
          <w:sz w:val="28"/>
          <w:szCs w:val="28"/>
          <w:rPrChange w:id="1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20F56" w:rsidRPr="00FC64E1">
        <w:rPr>
          <w:rFonts w:ascii="Junicode" w:hAnsi="Junicode"/>
          <w:sz w:val="28"/>
          <w:szCs w:val="28"/>
          <w:rPrChange w:id="1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Ehre g</w:t>
      </w:r>
      <w:r w:rsidR="00991D34" w:rsidRPr="00FC64E1">
        <w:rPr>
          <w:rFonts w:ascii="Junicode" w:hAnsi="Junicode"/>
          <w:sz w:val="28"/>
          <w:szCs w:val="28"/>
          <w:rPrChange w:id="1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D20F56" w:rsidRPr="00FC64E1">
        <w:rPr>
          <w:rFonts w:ascii="Junicode" w:hAnsi="Junicode"/>
          <w:sz w:val="28"/>
          <w:szCs w:val="28"/>
          <w:rPrChange w:id="1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habt / alhie auff ein </w:t>
      </w:r>
      <w:r w:rsidR="00A2594E" w:rsidRPr="00FC64E1">
        <w:rPr>
          <w:rFonts w:ascii="Junicode" w:hAnsi="Junicode"/>
          <w:sz w:val="28"/>
          <w:szCs w:val="28"/>
          <w:rPrChange w:id="1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tatlich / einer</w:t>
      </w:r>
      <w:r w:rsidR="00991D34" w:rsidRPr="00FC64E1">
        <w:rPr>
          <w:rFonts w:ascii="Junicode" w:hAnsi="Junicode"/>
          <w:sz w:val="28"/>
          <w:szCs w:val="28"/>
          <w:rPrChange w:id="1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vornemen Damen zu </w:t>
      </w:r>
      <w:r w:rsidR="00A2594E" w:rsidRPr="00FC64E1">
        <w:rPr>
          <w:rFonts w:ascii="Junicode" w:hAnsi="Junicode"/>
          <w:sz w:val="28"/>
          <w:szCs w:val="28"/>
          <w:rPrChange w:id="1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onderbarer</w:t>
      </w:r>
      <w:r w:rsidR="00991D34" w:rsidRPr="00FC64E1">
        <w:rPr>
          <w:rFonts w:ascii="Junicode" w:hAnsi="Junicode"/>
          <w:sz w:val="28"/>
          <w:szCs w:val="28"/>
          <w:rPrChange w:id="1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Ehre angeordnetes Banquet gebe</w:t>
      </w:r>
      <w:r w:rsidR="00D20F56" w:rsidRPr="00FC64E1">
        <w:rPr>
          <w:rFonts w:ascii="Junicode" w:hAnsi="Junicode"/>
          <w:sz w:val="28"/>
          <w:szCs w:val="28"/>
          <w:rPrChange w:id="1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und eingeladen zuwerden:</w:t>
      </w:r>
      <w:r w:rsidR="00991D34" w:rsidRPr="00FC64E1">
        <w:rPr>
          <w:rFonts w:ascii="Junicode" w:hAnsi="Junicode"/>
          <w:sz w:val="28"/>
          <w:szCs w:val="28"/>
          <w:rPrChange w:id="1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wir nun gehor</w:t>
      </w:r>
      <w:r w:rsidR="00A2594E" w:rsidRPr="00FC64E1">
        <w:rPr>
          <w:rFonts w:ascii="Junicode" w:hAnsi="Junicode"/>
          <w:sz w:val="28"/>
          <w:szCs w:val="28"/>
          <w:rPrChange w:id="1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</w:t>
      </w:r>
      <w:r w:rsidR="00A2594E" w:rsidRPr="00FC64E1">
        <w:rPr>
          <w:rFonts w:ascii="Junicode" w:hAnsi="Junicode"/>
          <w:sz w:val="28"/>
          <w:szCs w:val="28"/>
          <w:rPrChange w:id="1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</w:t>
      </w:r>
      <w:r w:rsidR="00A2594E" w:rsidRPr="00FC64E1">
        <w:rPr>
          <w:rFonts w:ascii="Junicode" w:hAnsi="Junicode"/>
          <w:sz w:val="28"/>
          <w:szCs w:val="28"/>
          <w:rPrChange w:id="1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991D34" w:rsidRPr="00FC64E1">
        <w:rPr>
          <w:rFonts w:ascii="Junicode" w:hAnsi="Junicode"/>
          <w:sz w:val="28"/>
          <w:szCs w:val="28"/>
          <w:rPrChange w:id="1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1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chienen / und von allen anwe</w:t>
      </w:r>
      <w:r w:rsidR="00A2594E" w:rsidRPr="00FC64E1">
        <w:rPr>
          <w:rFonts w:ascii="Junicode" w:hAnsi="Junicode"/>
          <w:sz w:val="28"/>
          <w:szCs w:val="28"/>
          <w:rPrChange w:id="1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1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D20F56" w:rsidRPr="00FC64E1">
        <w:rPr>
          <w:rFonts w:ascii="Junicode" w:hAnsi="Junicode"/>
          <w:sz w:val="28"/>
          <w:szCs w:val="28"/>
          <w:rPrChange w:id="1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Frauenzimmer / wie auch von</w:t>
      </w:r>
      <w:r w:rsidR="00991D34" w:rsidRPr="00FC64E1">
        <w:rPr>
          <w:rFonts w:ascii="Junicode" w:hAnsi="Junicode"/>
          <w:sz w:val="28"/>
          <w:szCs w:val="28"/>
          <w:rPrChange w:id="1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denen / die uns eines </w:t>
      </w:r>
      <w:r w:rsidR="00A2594E" w:rsidRPr="00FC64E1">
        <w:rPr>
          <w:rFonts w:ascii="Junicode" w:hAnsi="Junicode"/>
          <w:sz w:val="28"/>
          <w:szCs w:val="28"/>
          <w:rPrChange w:id="1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Gl</w:t>
      </w:r>
      <w:r w:rsidR="00A2594E" w:rsidRPr="00FC64E1">
        <w:rPr>
          <w:rFonts w:ascii="Junicode" w:hAnsi="Junicode"/>
          <w:sz w:val="28"/>
          <w:szCs w:val="28"/>
          <w:rPrChange w:id="1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20F56" w:rsidRPr="00FC64E1">
        <w:rPr>
          <w:rFonts w:ascii="Junicode" w:hAnsi="Junicode"/>
          <w:sz w:val="28"/>
          <w:szCs w:val="28"/>
          <w:rPrChange w:id="1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ks</w:t>
      </w:r>
      <w:r w:rsidR="00991D34" w:rsidRPr="00FC64E1">
        <w:rPr>
          <w:rFonts w:ascii="Junicode" w:hAnsi="Junicode"/>
          <w:sz w:val="28"/>
          <w:szCs w:val="28"/>
          <w:rPrChange w:id="1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teilhafftig gemachet haben / </w:t>
      </w:r>
      <w:r w:rsidR="00A2594E" w:rsidRPr="00FC64E1">
        <w:rPr>
          <w:rFonts w:ascii="Junicode" w:hAnsi="Junicode"/>
          <w:sz w:val="28"/>
          <w:szCs w:val="28"/>
          <w:rPrChange w:id="1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20F56" w:rsidRPr="00FC64E1">
        <w:rPr>
          <w:rFonts w:ascii="Junicode" w:hAnsi="Junicode"/>
          <w:sz w:val="28"/>
          <w:szCs w:val="28"/>
          <w:rPrChange w:id="1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991D34" w:rsidRPr="00FC64E1">
        <w:rPr>
          <w:rFonts w:ascii="Junicode" w:hAnsi="Junicode"/>
          <w:sz w:val="28"/>
          <w:szCs w:val="28"/>
          <w:rPrChange w:id="1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Verdien</w:t>
      </w:r>
      <w:r w:rsidR="00A2594E" w:rsidRPr="00FC64E1">
        <w:rPr>
          <w:rFonts w:ascii="Junicode" w:hAnsi="Junicode"/>
          <w:sz w:val="28"/>
          <w:szCs w:val="28"/>
          <w:rPrChange w:id="1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ganz wol empfangen</w:t>
      </w:r>
      <w:r w:rsidR="00991D34" w:rsidRPr="00FC64E1">
        <w:rPr>
          <w:rFonts w:ascii="Junicode" w:hAnsi="Junicode"/>
          <w:sz w:val="28"/>
          <w:szCs w:val="28"/>
          <w:rPrChange w:id="1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20F56" w:rsidRPr="00FC64E1">
        <w:rPr>
          <w:rFonts w:ascii="Junicode" w:hAnsi="Junicode"/>
          <w:sz w:val="28"/>
          <w:szCs w:val="28"/>
          <w:rPrChange w:id="1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worden / </w:t>
      </w:r>
      <w:r w:rsidR="00A2594E" w:rsidRPr="00FC64E1">
        <w:rPr>
          <w:rFonts w:ascii="Junicode" w:hAnsi="Junicode"/>
          <w:sz w:val="28"/>
          <w:szCs w:val="28"/>
          <w:rPrChange w:id="1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20F56" w:rsidRPr="00FC64E1">
        <w:rPr>
          <w:rFonts w:ascii="Junicode" w:hAnsi="Junicode"/>
          <w:sz w:val="28"/>
          <w:szCs w:val="28"/>
          <w:rPrChange w:id="1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hat </w:t>
      </w:r>
      <w:r w:rsidR="00A2594E" w:rsidRPr="00FC64E1">
        <w:rPr>
          <w:rFonts w:ascii="Junicode" w:hAnsi="Junicode"/>
          <w:sz w:val="28"/>
          <w:szCs w:val="28"/>
          <w:rPrChange w:id="1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C171E" w:rsidRPr="00FC64E1">
        <w:rPr>
          <w:rFonts w:ascii="Junicode" w:hAnsi="Junicode"/>
          <w:sz w:val="28"/>
          <w:szCs w:val="28"/>
          <w:rPrChange w:id="1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auch nicht we</w:t>
      </w:r>
      <w:r w:rsidR="00C963AE" w:rsidRPr="00FC64E1">
        <w:rPr>
          <w:rFonts w:ascii="Junicode" w:hAnsi="Junicode"/>
          <w:sz w:val="28"/>
          <w:szCs w:val="28"/>
          <w:rPrChange w:id="1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niger geziemen wollen / den daß wir</w:t>
      </w:r>
      <w:r w:rsidR="00991D34" w:rsidRPr="00FC64E1">
        <w:rPr>
          <w:rFonts w:ascii="Junicode" w:hAnsi="Junicode"/>
          <w:sz w:val="28"/>
          <w:szCs w:val="28"/>
          <w:rPrChange w:id="1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1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1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1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obligende~Schuldigkeit nach /</w:t>
      </w:r>
      <w:r w:rsidR="00991D34" w:rsidRPr="00FC64E1">
        <w:rPr>
          <w:rFonts w:ascii="Junicode" w:hAnsi="Junicode"/>
          <w:sz w:val="28"/>
          <w:szCs w:val="28"/>
          <w:rPrChange w:id="1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1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auch mi</w:t>
      </w:r>
      <w:r w:rsidR="00991D34" w:rsidRPr="00FC64E1">
        <w:rPr>
          <w:rFonts w:ascii="Junicode" w:hAnsi="Junicode"/>
          <w:sz w:val="28"/>
          <w:szCs w:val="28"/>
          <w:rPrChange w:id="1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nicht geringer Ehr</w:t>
      </w:r>
      <w:r w:rsidR="00C963AE" w:rsidRPr="00FC64E1">
        <w:rPr>
          <w:rFonts w:ascii="Junicode" w:hAnsi="Junicode"/>
          <w:sz w:val="28"/>
          <w:szCs w:val="28"/>
          <w:rPrChange w:id="1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erbietung widerum begegneten / zu</w:t>
      </w:r>
      <w:r w:rsidR="00991D34" w:rsidRPr="00FC64E1">
        <w:rPr>
          <w:rFonts w:ascii="Junicode" w:hAnsi="Junicode"/>
          <w:sz w:val="28"/>
          <w:szCs w:val="28"/>
          <w:rPrChange w:id="1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1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1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963AE" w:rsidRPr="00FC64E1">
        <w:rPr>
          <w:rFonts w:ascii="Junicode" w:hAnsi="Junicode"/>
          <w:sz w:val="28"/>
          <w:szCs w:val="28"/>
          <w:rPrChange w:id="1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Bezeigung hat ein jeder von</w:t>
      </w:r>
      <w:r w:rsidR="00991D34" w:rsidRPr="00FC64E1">
        <w:rPr>
          <w:rFonts w:ascii="Junicode" w:hAnsi="Junicode"/>
          <w:sz w:val="28"/>
          <w:szCs w:val="28"/>
          <w:rPrChange w:id="1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uns </w:t>
      </w:r>
      <w:r w:rsidR="00A2594E" w:rsidRPr="00FC64E1">
        <w:rPr>
          <w:rFonts w:ascii="Junicode" w:hAnsi="Junicode"/>
          <w:sz w:val="28"/>
          <w:szCs w:val="28"/>
          <w:rPrChange w:id="2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be</w:t>
      </w:r>
      <w:r w:rsidR="00A2594E" w:rsidRPr="00FC64E1">
        <w:rPr>
          <w:rFonts w:ascii="Junicode" w:hAnsi="Junicode"/>
          <w:sz w:val="28"/>
          <w:szCs w:val="28"/>
          <w:rPrChange w:id="2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gethan / ma</w:t>
      </w:r>
      <w:r w:rsidR="00A2594E" w:rsidRPr="00FC64E1">
        <w:rPr>
          <w:rFonts w:ascii="Junicode" w:hAnsi="Junicode"/>
          <w:sz w:val="28"/>
          <w:szCs w:val="28"/>
          <w:rPrChange w:id="2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963AE" w:rsidRPr="00FC64E1">
        <w:rPr>
          <w:rFonts w:ascii="Junicode" w:hAnsi="Junicode"/>
          <w:sz w:val="28"/>
          <w:szCs w:val="28"/>
          <w:rPrChange w:id="2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dan</w:t>
      </w:r>
      <w:r w:rsidR="00991D34" w:rsidRPr="00FC64E1">
        <w:rPr>
          <w:rFonts w:ascii="Junicode" w:hAnsi="Junicode"/>
          <w:sz w:val="28"/>
          <w:szCs w:val="28"/>
          <w:rPrChange w:id="2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gehaltener Collation die</w:t>
      </w:r>
      <w:r w:rsidR="00A2594E" w:rsidRPr="00FC64E1">
        <w:rPr>
          <w:rFonts w:ascii="Junicode" w:hAnsi="Junicode"/>
          <w:sz w:val="28"/>
          <w:szCs w:val="28"/>
          <w:rPrChange w:id="2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991D34" w:rsidRPr="00FC64E1">
        <w:rPr>
          <w:rFonts w:ascii="Junicode" w:hAnsi="Junicode"/>
          <w:sz w:val="28"/>
          <w:szCs w:val="28"/>
          <w:rPrChange w:id="2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A2594E" w:rsidRPr="00FC64E1">
        <w:rPr>
          <w:rFonts w:ascii="Junicode" w:hAnsi="Junicode"/>
          <w:sz w:val="28"/>
          <w:szCs w:val="28"/>
          <w:rPrChange w:id="2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ehenlichen Ge</w:t>
      </w:r>
      <w:r w:rsidR="00A2594E" w:rsidRPr="00FC64E1">
        <w:rPr>
          <w:rFonts w:ascii="Junicode" w:hAnsi="Junicode"/>
          <w:sz w:val="28"/>
          <w:szCs w:val="28"/>
          <w:rPrChange w:id="2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A2594E" w:rsidRPr="00FC64E1">
        <w:rPr>
          <w:rFonts w:ascii="Junicode" w:hAnsi="Junicode"/>
          <w:sz w:val="28"/>
          <w:szCs w:val="28"/>
          <w:rPrChange w:id="2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chafft zu </w:t>
      </w:r>
      <w:r w:rsidR="00A2594E" w:rsidRPr="00FC64E1">
        <w:rPr>
          <w:rFonts w:ascii="Junicode" w:hAnsi="Junicode"/>
          <w:sz w:val="28"/>
          <w:szCs w:val="28"/>
          <w:rPrChange w:id="2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C963AE" w:rsidRPr="00FC64E1">
        <w:rPr>
          <w:rFonts w:ascii="Junicode" w:hAnsi="Junicode"/>
          <w:sz w:val="28"/>
          <w:szCs w:val="28"/>
          <w:rPrChange w:id="2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derbarer Ergezligkeit / die</w:t>
      </w:r>
      <w:r w:rsidR="00A2594E" w:rsidRPr="00FC64E1">
        <w:rPr>
          <w:rFonts w:ascii="Junicode" w:hAnsi="Junicode"/>
          <w:sz w:val="28"/>
          <w:szCs w:val="28"/>
          <w:rPrChange w:id="2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einen</w:t>
      </w:r>
      <w:r w:rsidR="00991D34" w:rsidRPr="00FC64E1">
        <w:rPr>
          <w:rFonts w:ascii="Junicode" w:hAnsi="Junicode"/>
          <w:sz w:val="28"/>
          <w:szCs w:val="28"/>
          <w:rPrChange w:id="2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zierlichen Di</w:t>
      </w:r>
      <w:r w:rsidR="00A2594E" w:rsidRPr="00FC64E1">
        <w:rPr>
          <w:rFonts w:ascii="Junicode" w:hAnsi="Junicode"/>
          <w:sz w:val="28"/>
          <w:szCs w:val="28"/>
          <w:rPrChange w:id="2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curs / jener einen artig</w:t>
      </w:r>
      <w:r w:rsidR="00991D34" w:rsidRPr="00FC64E1">
        <w:rPr>
          <w:rFonts w:ascii="Junicode" w:hAnsi="Junicode"/>
          <w:sz w:val="28"/>
          <w:szCs w:val="28"/>
          <w:rPrChange w:id="2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Tanz / einander ein kurtzwei</w:t>
      </w:r>
      <w:r w:rsidR="00C963AE" w:rsidRPr="00FC64E1">
        <w:rPr>
          <w:rFonts w:ascii="Junicode" w:hAnsi="Junicode"/>
          <w:sz w:val="28"/>
          <w:szCs w:val="28"/>
          <w:rPrChange w:id="2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liges h</w:t>
      </w:r>
      <w:r w:rsidR="00A2594E" w:rsidRPr="00FC64E1">
        <w:rPr>
          <w:rFonts w:ascii="Junicode" w:hAnsi="Junicode"/>
          <w:sz w:val="28"/>
          <w:szCs w:val="28"/>
          <w:rPrChange w:id="2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C963AE" w:rsidRPr="00FC64E1">
        <w:rPr>
          <w:rFonts w:ascii="Junicode" w:hAnsi="Junicode"/>
          <w:sz w:val="28"/>
          <w:szCs w:val="28"/>
          <w:rPrChange w:id="2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fliches Spiel angefangen /</w:t>
      </w:r>
      <w:r w:rsidR="00991D34" w:rsidRPr="00FC64E1">
        <w:rPr>
          <w:rFonts w:ascii="Junicode" w:hAnsi="Junicode"/>
          <w:sz w:val="28"/>
          <w:szCs w:val="28"/>
          <w:rPrChange w:id="2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dadurch </w:t>
      </w:r>
      <w:r w:rsidR="00A2594E" w:rsidRPr="00FC64E1">
        <w:rPr>
          <w:rFonts w:ascii="Junicode" w:hAnsi="Junicode"/>
          <w:sz w:val="28"/>
          <w:szCs w:val="28"/>
          <w:rPrChange w:id="2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empfindliche</w:t>
      </w:r>
      <w:r w:rsidR="00991D34" w:rsidRPr="00FC64E1">
        <w:rPr>
          <w:rFonts w:ascii="Junicode" w:hAnsi="Junicode"/>
          <w:sz w:val="28"/>
          <w:szCs w:val="28"/>
          <w:rPrChange w:id="2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Freude / gegen wolgedachtes Frauenzimmer bezeugen wollen.</w:t>
      </w:r>
      <w:r w:rsidR="00991D34" w:rsidRPr="00FC64E1">
        <w:rPr>
          <w:rFonts w:ascii="Junicode" w:hAnsi="Junicode"/>
          <w:sz w:val="28"/>
          <w:szCs w:val="28"/>
          <w:rPrChange w:id="2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Bei </w:t>
      </w:r>
      <w:r w:rsidR="00A2594E" w:rsidRPr="00FC64E1">
        <w:rPr>
          <w:rFonts w:ascii="Junicode" w:hAnsi="Junicode"/>
          <w:sz w:val="28"/>
          <w:szCs w:val="28"/>
          <w:rPrChange w:id="2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Kurzweil i</w:t>
      </w:r>
      <w:r w:rsidR="00A2594E" w:rsidRPr="00FC64E1">
        <w:rPr>
          <w:rFonts w:ascii="Junicode" w:hAnsi="Junicode"/>
          <w:sz w:val="28"/>
          <w:szCs w:val="28"/>
          <w:rPrChange w:id="2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mir</w:t>
      </w:r>
      <w:r w:rsidR="00991D34" w:rsidRPr="00FC64E1">
        <w:rPr>
          <w:rFonts w:ascii="Junicode" w:hAnsi="Junicode"/>
          <w:sz w:val="28"/>
          <w:szCs w:val="28"/>
          <w:rPrChange w:id="2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jhren gering</w:t>
      </w:r>
      <w:r w:rsidR="00A2594E" w:rsidRPr="00FC64E1">
        <w:rPr>
          <w:rFonts w:ascii="Junicode" w:hAnsi="Junicode"/>
          <w:sz w:val="28"/>
          <w:szCs w:val="28"/>
          <w:rPrChange w:id="2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Diener / Seladon</w:t>
      </w:r>
      <w:r w:rsidR="00991D34" w:rsidRPr="00FC64E1">
        <w:rPr>
          <w:rFonts w:ascii="Junicode" w:hAnsi="Junicode"/>
          <w:sz w:val="28"/>
          <w:szCs w:val="28"/>
          <w:rPrChange w:id="2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 einer </w:t>
      </w:r>
      <w:r w:rsidR="00A2594E" w:rsidRPr="00FC64E1">
        <w:rPr>
          <w:rFonts w:ascii="Junicode" w:hAnsi="Junicode"/>
          <w:sz w:val="28"/>
          <w:szCs w:val="28"/>
          <w:rPrChange w:id="2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C963AE" w:rsidRPr="00FC64E1">
        <w:rPr>
          <w:rFonts w:ascii="Junicode" w:hAnsi="Junicode"/>
          <w:sz w:val="28"/>
          <w:szCs w:val="28"/>
          <w:rPrChange w:id="2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die ma</w:t>
      </w:r>
      <w:r w:rsidR="00A2594E" w:rsidRPr="00FC64E1">
        <w:rPr>
          <w:rFonts w:ascii="Junicode" w:hAnsi="Junicode"/>
          <w:sz w:val="28"/>
          <w:szCs w:val="28"/>
          <w:rPrChange w:id="2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91D34" w:rsidRPr="00FC64E1">
        <w:rPr>
          <w:rFonts w:ascii="Junicode" w:hAnsi="Junicode"/>
          <w:sz w:val="28"/>
          <w:szCs w:val="28"/>
          <w:rPrChange w:id="2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Tugend</w:t>
      </w:r>
      <w:r w:rsidR="00A2594E" w:rsidRPr="00FC64E1">
        <w:rPr>
          <w:rFonts w:ascii="Junicode" w:hAnsi="Junicode"/>
          <w:sz w:val="28"/>
          <w:szCs w:val="28"/>
          <w:rPrChange w:id="2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2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C963AE" w:rsidRPr="00FC64E1">
        <w:rPr>
          <w:rFonts w:ascii="Junicode" w:hAnsi="Junicode"/>
          <w:sz w:val="28"/>
          <w:szCs w:val="28"/>
          <w:rPrChange w:id="2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Damen / neben andern auch</w:t>
      </w:r>
      <w:r w:rsidR="00991D34" w:rsidRPr="00FC64E1">
        <w:rPr>
          <w:rFonts w:ascii="Junicode" w:hAnsi="Junicode"/>
          <w:sz w:val="28"/>
          <w:szCs w:val="28"/>
          <w:rPrChange w:id="2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 K</w:t>
      </w:r>
      <w:r w:rsidR="00A2594E" w:rsidRPr="00FC64E1">
        <w:rPr>
          <w:rFonts w:ascii="Junicode" w:hAnsi="Junicode"/>
          <w:sz w:val="28"/>
          <w:szCs w:val="28"/>
          <w:rPrChange w:id="2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C963AE" w:rsidRPr="00FC64E1">
        <w:rPr>
          <w:rFonts w:ascii="Junicode" w:hAnsi="Junicode"/>
          <w:sz w:val="28"/>
          <w:szCs w:val="28"/>
          <w:rPrChange w:id="2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niglichen Spiel anbefolen</w:t>
      </w:r>
      <w:r w:rsidR="00991D34" w:rsidRPr="00FC64E1">
        <w:rPr>
          <w:rFonts w:ascii="Junicode" w:hAnsi="Junicode"/>
          <w:sz w:val="28"/>
          <w:szCs w:val="28"/>
          <w:rPrChange w:id="2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worden / daß ich mich auffmachen /</w:t>
      </w:r>
      <w:r w:rsidR="00991D34" w:rsidRPr="00FC64E1">
        <w:rPr>
          <w:rFonts w:ascii="Junicode" w:hAnsi="Junicode"/>
          <w:sz w:val="28"/>
          <w:szCs w:val="28"/>
          <w:rPrChange w:id="2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von der heut zu Tage / zu viel</w:t>
      </w:r>
      <w:r w:rsidR="00991D34" w:rsidRPr="00FC64E1">
        <w:rPr>
          <w:rFonts w:ascii="Junicode" w:hAnsi="Junicode"/>
          <w:sz w:val="28"/>
          <w:szCs w:val="28"/>
          <w:rPrChange w:id="2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C963AE" w:rsidRPr="00FC64E1">
        <w:rPr>
          <w:rFonts w:ascii="Junicode" w:hAnsi="Junicode"/>
          <w:sz w:val="28"/>
          <w:szCs w:val="28"/>
          <w:rPrChange w:id="2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blichen / und in zwang we</w:t>
      </w:r>
      <w:r w:rsidR="00A2594E" w:rsidRPr="00FC64E1">
        <w:rPr>
          <w:rFonts w:ascii="Junicode" w:hAnsi="Junicode"/>
          <w:sz w:val="28"/>
          <w:szCs w:val="28"/>
          <w:rPrChange w:id="2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ender</w:t>
      </w:r>
      <w:r w:rsidR="00991D34" w:rsidRPr="00FC64E1">
        <w:rPr>
          <w:rFonts w:ascii="Junicode" w:hAnsi="Junicode"/>
          <w:sz w:val="28"/>
          <w:szCs w:val="28"/>
          <w:rPrChange w:id="2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963AE" w:rsidRPr="00FC64E1">
        <w:rPr>
          <w:rFonts w:ascii="Junicode" w:hAnsi="Junicode"/>
          <w:sz w:val="28"/>
          <w:szCs w:val="28"/>
          <w:rPrChange w:id="2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Kun</w:t>
      </w:r>
      <w:r w:rsidR="00A2594E" w:rsidRPr="00FC64E1">
        <w:rPr>
          <w:rFonts w:ascii="Junicode" w:hAnsi="Junicode"/>
          <w:sz w:val="28"/>
          <w:szCs w:val="28"/>
          <w:rPrChange w:id="2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L</w:t>
      </w:r>
      <w:r w:rsidR="00A2594E" w:rsidRPr="00FC64E1">
        <w:rPr>
          <w:rFonts w:ascii="Junicode" w:hAnsi="Junicode"/>
          <w:sz w:val="28"/>
          <w:szCs w:val="28"/>
          <w:rPrChange w:id="2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C963AE" w:rsidRPr="00FC64E1">
        <w:rPr>
          <w:rFonts w:ascii="Junicode" w:hAnsi="Junicode"/>
          <w:sz w:val="28"/>
          <w:szCs w:val="28"/>
          <w:rPrChange w:id="2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von wol erfahrenheit / ge</w:t>
      </w:r>
      <w:r w:rsidR="00A2594E" w:rsidRPr="00FC64E1">
        <w:rPr>
          <w:rFonts w:ascii="Junicode" w:hAnsi="Junicode"/>
          <w:sz w:val="28"/>
          <w:szCs w:val="28"/>
          <w:rPrChange w:id="2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963AE" w:rsidRPr="00FC64E1">
        <w:rPr>
          <w:rFonts w:ascii="Junicode" w:hAnsi="Junicode"/>
          <w:sz w:val="28"/>
          <w:szCs w:val="28"/>
          <w:rPrChange w:id="2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 und Argli</w:t>
      </w:r>
      <w:r w:rsidR="00A2594E" w:rsidRPr="00FC64E1">
        <w:rPr>
          <w:rFonts w:ascii="Junicode" w:hAnsi="Junicode"/>
          <w:sz w:val="28"/>
          <w:szCs w:val="28"/>
          <w:rPrChange w:id="2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tigkeit aller wolge</w:t>
      </w:r>
      <w:r w:rsidR="00A2594E" w:rsidRPr="00FC64E1">
        <w:rPr>
          <w:rFonts w:ascii="Junicode" w:hAnsi="Junicode"/>
          <w:sz w:val="28"/>
          <w:szCs w:val="28"/>
          <w:rPrChange w:id="2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2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bten Courti</w:t>
      </w:r>
      <w:r w:rsidR="00A2594E" w:rsidRPr="00FC64E1">
        <w:rPr>
          <w:rFonts w:ascii="Junicode" w:hAnsi="Junicode"/>
          <w:sz w:val="28"/>
          <w:szCs w:val="28"/>
          <w:rPrChange w:id="2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einen warhaften Di</w:t>
      </w:r>
      <w:r w:rsidR="00A2594E" w:rsidRPr="00FC64E1">
        <w:rPr>
          <w:rFonts w:ascii="Junicode" w:hAnsi="Junicode"/>
          <w:sz w:val="28"/>
          <w:szCs w:val="28"/>
          <w:rPrChange w:id="2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curs</w:t>
      </w:r>
      <w:r w:rsidR="00991D34" w:rsidRPr="00FC64E1">
        <w:rPr>
          <w:rFonts w:ascii="Junicode" w:hAnsi="Junicode"/>
          <w:sz w:val="28"/>
          <w:szCs w:val="28"/>
          <w:rPrChange w:id="2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formiren / und den</w:t>
      </w:r>
      <w:r w:rsidR="00A2594E" w:rsidRPr="00FC64E1">
        <w:rPr>
          <w:rFonts w:ascii="Junicode" w:hAnsi="Junicode"/>
          <w:sz w:val="28"/>
          <w:szCs w:val="28"/>
          <w:rPrChange w:id="2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ohn allen</w:t>
      </w:r>
      <w:r w:rsidR="00991D34" w:rsidRPr="00FC64E1">
        <w:rPr>
          <w:rFonts w:ascii="Junicode" w:hAnsi="Junicode"/>
          <w:sz w:val="28"/>
          <w:szCs w:val="28"/>
          <w:rPrChange w:id="2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 die</w:t>
      </w:r>
      <w:r w:rsidR="00A2594E" w:rsidRPr="00FC64E1">
        <w:rPr>
          <w:rFonts w:ascii="Junicode" w:hAnsi="Junicode"/>
          <w:sz w:val="28"/>
          <w:szCs w:val="28"/>
          <w:rPrChange w:id="2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lieben und l</w:t>
      </w:r>
      <w:r w:rsidR="00A2594E" w:rsidRPr="00FC64E1">
        <w:rPr>
          <w:rFonts w:ascii="Junicode" w:hAnsi="Junicode"/>
          <w:sz w:val="28"/>
          <w:szCs w:val="28"/>
          <w:rPrChange w:id="2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blichen Ge</w:t>
      </w:r>
      <w:r w:rsidR="00A2594E" w:rsidRPr="00FC64E1">
        <w:rPr>
          <w:rFonts w:ascii="Junicode" w:hAnsi="Junicode"/>
          <w:sz w:val="28"/>
          <w:szCs w:val="28"/>
          <w:rPrChange w:id="2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</w:t>
      </w:r>
      <w:r w:rsidR="00A2594E" w:rsidRPr="00FC64E1">
        <w:rPr>
          <w:rFonts w:ascii="Junicode" w:hAnsi="Junicode"/>
          <w:sz w:val="28"/>
          <w:szCs w:val="28"/>
          <w:rPrChange w:id="2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deutlich / und ordentlich</w:t>
      </w:r>
      <w:r w:rsidR="00991D34" w:rsidRPr="00FC64E1">
        <w:rPr>
          <w:rFonts w:ascii="Junicode" w:hAnsi="Junicode"/>
          <w:sz w:val="28"/>
          <w:szCs w:val="28"/>
          <w:rPrChange w:id="2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vorbringen </w:t>
      </w:r>
      <w:r w:rsidR="00A2594E" w:rsidRPr="00FC64E1">
        <w:rPr>
          <w:rFonts w:ascii="Junicode" w:hAnsi="Junicode"/>
          <w:sz w:val="28"/>
          <w:szCs w:val="28"/>
          <w:rPrChange w:id="2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/ f</w:t>
      </w:r>
      <w:r w:rsidR="00A2594E" w:rsidRPr="00FC64E1">
        <w:rPr>
          <w:rFonts w:ascii="Junicode" w:hAnsi="Junicode"/>
          <w:sz w:val="28"/>
          <w:szCs w:val="28"/>
          <w:rPrChange w:id="2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2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rwar ein Be</w:t>
      </w:r>
      <w:r w:rsidR="004F0146" w:rsidRPr="00FC64E1">
        <w:rPr>
          <w:rFonts w:ascii="Junicode" w:hAnsi="Junicode"/>
          <w:sz w:val="28"/>
          <w:szCs w:val="28"/>
          <w:rPrChange w:id="2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felich der in einer </w:t>
      </w:r>
      <w:r w:rsidR="00A2594E" w:rsidRPr="00FC64E1">
        <w:rPr>
          <w:rFonts w:ascii="Junicode" w:hAnsi="Junicode"/>
          <w:sz w:val="28"/>
          <w:szCs w:val="28"/>
          <w:rPrChange w:id="2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edlen Compa</w:t>
      </w:r>
      <w:r w:rsidR="004F0146" w:rsidRPr="00FC64E1">
        <w:rPr>
          <w:rFonts w:ascii="Junicode" w:hAnsi="Junicode"/>
          <w:sz w:val="28"/>
          <w:szCs w:val="28"/>
          <w:rPrChange w:id="2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gnei </w:t>
      </w:r>
      <w:r w:rsidR="00A2594E" w:rsidRPr="00FC64E1">
        <w:rPr>
          <w:rFonts w:ascii="Junicode" w:hAnsi="Junicode"/>
          <w:sz w:val="28"/>
          <w:szCs w:val="28"/>
          <w:rPrChange w:id="2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Dignit</w:t>
      </w:r>
      <w:r w:rsidR="00A2594E" w:rsidRPr="00FC64E1">
        <w:rPr>
          <w:rFonts w:ascii="Junicode" w:hAnsi="Junicode"/>
          <w:sz w:val="28"/>
          <w:szCs w:val="28"/>
          <w:rPrChange w:id="2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0146" w:rsidRPr="00FC64E1">
        <w:rPr>
          <w:rFonts w:ascii="Junicode" w:hAnsi="Junicode"/>
          <w:sz w:val="28"/>
          <w:szCs w:val="28"/>
          <w:rPrChange w:id="2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nach von einen</w:t>
      </w:r>
      <w:r w:rsidR="00991D34" w:rsidRPr="00FC64E1">
        <w:rPr>
          <w:rFonts w:ascii="Junicode" w:hAnsi="Junicode"/>
          <w:sz w:val="28"/>
          <w:szCs w:val="28"/>
          <w:rPrChange w:id="2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wolberedten / nnd der Sachen be</w:t>
      </w:r>
      <w:r w:rsidR="00A2594E" w:rsidRPr="00FC64E1">
        <w:rPr>
          <w:rFonts w:ascii="Junicode" w:hAnsi="Junicode"/>
          <w:sz w:val="28"/>
          <w:szCs w:val="28"/>
          <w:rPrChange w:id="2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0146" w:rsidRPr="00FC64E1">
        <w:rPr>
          <w:rFonts w:ascii="Junicode" w:hAnsi="Junicode"/>
          <w:sz w:val="28"/>
          <w:szCs w:val="28"/>
          <w:rPrChange w:id="2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991D34" w:rsidRPr="00FC64E1">
        <w:rPr>
          <w:rFonts w:ascii="Junicode" w:hAnsi="Junicode"/>
          <w:sz w:val="28"/>
          <w:szCs w:val="28"/>
          <w:rPrChange w:id="2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erfarnen / mehr ver</w:t>
      </w:r>
      <w:r w:rsidR="00A2594E" w:rsidRPr="00FC64E1">
        <w:rPr>
          <w:rFonts w:ascii="Junicode" w:hAnsi="Junicode"/>
          <w:sz w:val="28"/>
          <w:szCs w:val="28"/>
          <w:rPrChange w:id="2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2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0146" w:rsidRPr="00FC64E1">
        <w:rPr>
          <w:rFonts w:ascii="Junicode" w:hAnsi="Junicode"/>
          <w:sz w:val="28"/>
          <w:szCs w:val="28"/>
          <w:rPrChange w:id="2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ndigen </w:t>
      </w:r>
      <w:r w:rsidR="00991D34" w:rsidRPr="00FC64E1">
        <w:rPr>
          <w:rFonts w:ascii="Helvetica Light" w:hAnsi="Helvetica Light"/>
          <w:sz w:val="28"/>
          <w:szCs w:val="28"/>
          <w:rPrChange w:id="2126" w:author="Annika Rockenberger" w:date="2016-12-13T13:33:00Z">
            <w:rPr>
              <w:rFonts w:ascii="Helvetica Light" w:hAnsi="Helvetica Light"/>
              <w:sz w:val="20"/>
              <w:szCs w:val="20"/>
            </w:rPr>
          </w:rPrChange>
        </w:rPr>
        <w:t>Ora</w:t>
      </w:r>
      <w:r w:rsidR="004F0146" w:rsidRPr="00FC64E1">
        <w:rPr>
          <w:rFonts w:ascii="Helvetica Light" w:hAnsi="Helvetica Light"/>
          <w:sz w:val="28"/>
          <w:szCs w:val="28"/>
          <w:rPrChange w:id="2127" w:author="Annika Rockenberger" w:date="2016-12-13T13:33:00Z">
            <w:rPr>
              <w:rFonts w:ascii="Helvetica Light" w:hAnsi="Helvetica Light"/>
              <w:sz w:val="20"/>
              <w:szCs w:val="20"/>
            </w:rPr>
          </w:rPrChange>
        </w:rPr>
        <w:t>tore</w:t>
      </w:r>
      <w:r w:rsidR="004F0146" w:rsidRPr="00FC64E1">
        <w:rPr>
          <w:rFonts w:ascii="Junicode" w:hAnsi="Junicode"/>
          <w:sz w:val="28"/>
          <w:szCs w:val="28"/>
          <w:rPrChange w:id="2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mit be</w:t>
      </w:r>
      <w:r w:rsidR="00A2594E" w:rsidRPr="00FC64E1">
        <w:rPr>
          <w:rFonts w:ascii="Junicode" w:hAnsi="Junicode"/>
          <w:sz w:val="28"/>
          <w:szCs w:val="28"/>
          <w:rPrChange w:id="2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onderer zierlicher Bered</w:t>
      </w:r>
      <w:r w:rsidR="00A2594E" w:rsidRPr="00FC64E1">
        <w:rPr>
          <w:rFonts w:ascii="Junicode" w:hAnsi="Junicode"/>
          <w:sz w:val="28"/>
          <w:szCs w:val="28"/>
          <w:rPrChange w:id="2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amkeit hette </w:t>
      </w:r>
      <w:r w:rsidR="00A2594E" w:rsidRPr="00FC64E1">
        <w:rPr>
          <w:rFonts w:ascii="Junicode" w:hAnsi="Junicode"/>
          <w:sz w:val="28"/>
          <w:szCs w:val="28"/>
          <w:rPrChange w:id="2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 heraus ge</w:t>
      </w:r>
      <w:r w:rsidR="00A2594E" w:rsidRPr="00FC64E1">
        <w:rPr>
          <w:rFonts w:ascii="Junicode" w:hAnsi="Junicode"/>
          <w:sz w:val="28"/>
          <w:szCs w:val="28"/>
          <w:rPrChange w:id="2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trichen werden / aldieweil aber ich</w:t>
      </w:r>
      <w:r w:rsidR="00991D34" w:rsidRPr="00FC64E1">
        <w:rPr>
          <w:rFonts w:ascii="Junicode" w:hAnsi="Junicode"/>
          <w:sz w:val="28"/>
          <w:szCs w:val="28"/>
          <w:rPrChange w:id="2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2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0146" w:rsidRPr="00FC64E1">
        <w:rPr>
          <w:rFonts w:ascii="Junicode" w:hAnsi="Junicode"/>
          <w:sz w:val="28"/>
          <w:szCs w:val="28"/>
          <w:rPrChange w:id="2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nicht entla</w:t>
      </w:r>
      <w:r w:rsidR="00A2594E" w:rsidRPr="00FC64E1">
        <w:rPr>
          <w:rFonts w:ascii="Junicode" w:hAnsi="Junicode"/>
          <w:sz w:val="28"/>
          <w:szCs w:val="28"/>
          <w:rPrChange w:id="2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0146" w:rsidRPr="00FC64E1">
        <w:rPr>
          <w:rFonts w:ascii="Junicode" w:hAnsi="Junicode"/>
          <w:sz w:val="28"/>
          <w:szCs w:val="28"/>
          <w:rPrChange w:id="2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2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</w:t>
      </w:r>
      <w:r w:rsidR="00A2594E" w:rsidRPr="00FC64E1">
        <w:rPr>
          <w:rFonts w:ascii="Junicode" w:hAnsi="Junicode"/>
          <w:sz w:val="28"/>
          <w:szCs w:val="28"/>
          <w:rPrChange w:id="2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F0146" w:rsidRPr="00FC64E1">
        <w:rPr>
          <w:rFonts w:ascii="Junicode" w:hAnsi="Junicode"/>
          <w:sz w:val="28"/>
          <w:szCs w:val="28"/>
          <w:rPrChange w:id="2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</w:t>
      </w:r>
      <w:r w:rsidR="00991D34" w:rsidRPr="00FC64E1">
        <w:rPr>
          <w:rFonts w:ascii="Junicode" w:hAnsi="Junicode"/>
          <w:sz w:val="28"/>
          <w:szCs w:val="28"/>
          <w:rPrChange w:id="2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je l</w:t>
      </w:r>
      <w:r w:rsidR="00A2594E" w:rsidRPr="00FC64E1">
        <w:rPr>
          <w:rFonts w:ascii="Junicode" w:hAnsi="Junicode"/>
          <w:sz w:val="28"/>
          <w:szCs w:val="28"/>
          <w:rPrChange w:id="2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0146" w:rsidRPr="00FC64E1">
        <w:rPr>
          <w:rFonts w:ascii="Junicode" w:hAnsi="Junicode"/>
          <w:sz w:val="28"/>
          <w:szCs w:val="28"/>
          <w:rPrChange w:id="2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 je st</w:t>
      </w:r>
      <w:r w:rsidR="00A2594E" w:rsidRPr="00FC64E1">
        <w:rPr>
          <w:rFonts w:ascii="Junicode" w:hAnsi="Junicode"/>
          <w:sz w:val="28"/>
          <w:szCs w:val="28"/>
          <w:rPrChange w:id="2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0146" w:rsidRPr="00FC64E1">
        <w:rPr>
          <w:rFonts w:ascii="Junicode" w:hAnsi="Junicode"/>
          <w:sz w:val="28"/>
          <w:szCs w:val="28"/>
          <w:rPrChange w:id="2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rker befelichet worden / mu</w:t>
      </w:r>
      <w:r w:rsidR="00A2594E" w:rsidRPr="00FC64E1">
        <w:rPr>
          <w:rFonts w:ascii="Junicode" w:hAnsi="Junicode"/>
          <w:sz w:val="28"/>
          <w:szCs w:val="28"/>
          <w:rPrChange w:id="2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ich mich de</w:t>
      </w:r>
      <w:r w:rsidR="00A2594E" w:rsidRPr="00FC64E1">
        <w:rPr>
          <w:rFonts w:ascii="Junicode" w:hAnsi="Junicode"/>
          <w:sz w:val="28"/>
          <w:szCs w:val="28"/>
          <w:rPrChange w:id="2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0146" w:rsidRPr="00FC64E1">
        <w:rPr>
          <w:rFonts w:ascii="Junicode" w:hAnsi="Junicode"/>
          <w:sz w:val="28"/>
          <w:szCs w:val="28"/>
          <w:rPrChange w:id="2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2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unterth</w:t>
      </w:r>
      <w:r w:rsidR="00A2594E" w:rsidRPr="00FC64E1">
        <w:rPr>
          <w:rFonts w:ascii="Junicode" w:hAnsi="Junicode"/>
          <w:sz w:val="28"/>
          <w:szCs w:val="28"/>
          <w:rPrChange w:id="2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0146" w:rsidRPr="00FC64E1">
        <w:rPr>
          <w:rFonts w:ascii="Junicode" w:hAnsi="Junicode"/>
          <w:sz w:val="28"/>
          <w:szCs w:val="28"/>
          <w:rPrChange w:id="2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nigen Gehor</w:t>
      </w:r>
      <w:r w:rsidR="00A2594E" w:rsidRPr="00FC64E1">
        <w:rPr>
          <w:rFonts w:ascii="Junicode" w:hAnsi="Junicode"/>
          <w:sz w:val="28"/>
          <w:szCs w:val="28"/>
          <w:rPrChange w:id="2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wie ich</w:t>
      </w:r>
      <w:r w:rsidR="00991D34" w:rsidRPr="00FC64E1">
        <w:rPr>
          <w:rFonts w:ascii="Junicode" w:hAnsi="Junicode"/>
          <w:sz w:val="28"/>
          <w:szCs w:val="28"/>
          <w:rPrChange w:id="2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0146" w:rsidRPr="00FC64E1">
        <w:rPr>
          <w:rFonts w:ascii="Junicode" w:hAnsi="Junicode"/>
          <w:sz w:val="28"/>
          <w:szCs w:val="28"/>
          <w:rPrChange w:id="2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2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0146" w:rsidRPr="00FC64E1">
        <w:rPr>
          <w:rFonts w:ascii="Junicode" w:hAnsi="Junicode"/>
          <w:sz w:val="28"/>
          <w:szCs w:val="28"/>
          <w:rPrChange w:id="2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 konte unterfangen.</w:t>
      </w:r>
    </w:p>
    <w:p w14:paraId="4AA242F9" w14:textId="6930D805" w:rsidR="00AE0CEF" w:rsidRPr="00FC64E1" w:rsidRDefault="004F0146" w:rsidP="001B2A6D">
      <w:pPr>
        <w:spacing w:line="360" w:lineRule="auto"/>
        <w:rPr>
          <w:rFonts w:ascii="Junicode" w:hAnsi="Junicode"/>
          <w:sz w:val="28"/>
          <w:szCs w:val="28"/>
          <w:rPrChange w:id="2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2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Jch hatte aber meine rauhe Rede</w:t>
      </w:r>
      <w:r w:rsidR="00991D34" w:rsidRPr="00FC64E1">
        <w:rPr>
          <w:rFonts w:ascii="Junicode" w:hAnsi="Junicode"/>
          <w:sz w:val="28"/>
          <w:szCs w:val="28"/>
          <w:rPrChange w:id="2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noch nit v</w:t>
      </w:r>
      <w:r w:rsidR="00A2594E" w:rsidRPr="00FC64E1">
        <w:rPr>
          <w:rFonts w:ascii="Junicode" w:hAnsi="Junicode"/>
          <w:sz w:val="28"/>
          <w:szCs w:val="28"/>
          <w:rPrChange w:id="2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2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llig geendet / da bedankete</w:t>
      </w:r>
      <w:r w:rsidR="00991D34" w:rsidRPr="00FC64E1">
        <w:rPr>
          <w:rFonts w:ascii="Junicode" w:hAnsi="Junicode"/>
          <w:sz w:val="28"/>
          <w:szCs w:val="28"/>
          <w:rPrChange w:id="2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2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 die</w:t>
      </w:r>
      <w:r w:rsidR="00A2594E" w:rsidRPr="00FC64E1">
        <w:rPr>
          <w:rFonts w:ascii="Junicode" w:hAnsi="Junicode"/>
          <w:sz w:val="28"/>
          <w:szCs w:val="28"/>
          <w:rPrChange w:id="2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hochl</w:t>
      </w:r>
      <w:r w:rsidR="00A2594E" w:rsidRPr="00FC64E1">
        <w:rPr>
          <w:rFonts w:ascii="Junicode" w:hAnsi="Junicode"/>
          <w:sz w:val="28"/>
          <w:szCs w:val="28"/>
          <w:rPrChange w:id="2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bliche Frau</w:t>
      </w:r>
      <w:r w:rsidRPr="00FC64E1">
        <w:rPr>
          <w:rFonts w:ascii="Junicode" w:hAnsi="Junicode"/>
          <w:sz w:val="28"/>
          <w:szCs w:val="28"/>
          <w:rPrChange w:id="2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enzimmer / jhrer angebornen H</w:t>
      </w:r>
      <w:r w:rsidR="00A2594E" w:rsidRPr="00FC64E1">
        <w:rPr>
          <w:rFonts w:ascii="Junicode" w:hAnsi="Junicode"/>
          <w:sz w:val="28"/>
          <w:szCs w:val="28"/>
          <w:rPrChange w:id="2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2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fligkeit nach / ein</w:t>
      </w:r>
      <w:r w:rsidR="00A2594E" w:rsidRPr="00FC64E1">
        <w:rPr>
          <w:rFonts w:ascii="Junicode" w:hAnsi="Junicode"/>
          <w:sz w:val="28"/>
          <w:szCs w:val="28"/>
          <w:rPrChange w:id="2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2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2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 begerend /</w:t>
      </w:r>
      <w:r w:rsidR="00991D34" w:rsidRPr="00FC64E1">
        <w:rPr>
          <w:rFonts w:ascii="Junicode" w:hAnsi="Junicode"/>
          <w:sz w:val="28"/>
          <w:szCs w:val="28"/>
          <w:rPrChange w:id="2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die</w:t>
      </w:r>
      <w:r w:rsidR="00A2594E" w:rsidRPr="00FC64E1">
        <w:rPr>
          <w:rFonts w:ascii="Junicode" w:hAnsi="Junicode"/>
          <w:sz w:val="28"/>
          <w:szCs w:val="28"/>
          <w:rPrChange w:id="2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gef</w:t>
      </w:r>
      <w:r w:rsidR="00A2594E" w:rsidRPr="00FC64E1">
        <w:rPr>
          <w:rFonts w:ascii="Junicode" w:hAnsi="Junicode"/>
          <w:sz w:val="28"/>
          <w:szCs w:val="28"/>
          <w:rPrChange w:id="2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2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hrte Di</w:t>
      </w:r>
      <w:r w:rsidR="00A2594E" w:rsidRPr="00FC64E1">
        <w:rPr>
          <w:rFonts w:ascii="Junicode" w:hAnsi="Junicode"/>
          <w:sz w:val="28"/>
          <w:szCs w:val="28"/>
          <w:rPrChange w:id="2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2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curs / in</w:t>
      </w:r>
      <w:r w:rsidR="00991D34" w:rsidRPr="00FC64E1">
        <w:rPr>
          <w:rFonts w:ascii="Junicode" w:hAnsi="Junicode"/>
          <w:sz w:val="28"/>
          <w:szCs w:val="28"/>
          <w:rPrChange w:id="2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2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vielen St</w:t>
      </w:r>
      <w:r w:rsidR="00A2594E" w:rsidRPr="00FC64E1">
        <w:rPr>
          <w:rFonts w:ascii="Junicode" w:hAnsi="Junicode"/>
          <w:sz w:val="28"/>
          <w:szCs w:val="28"/>
          <w:rPrChange w:id="2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2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der Warheit gemeß</w:t>
      </w:r>
      <w:r w:rsidR="003C171E" w:rsidRPr="00FC64E1">
        <w:rPr>
          <w:rFonts w:ascii="Junicode" w:hAnsi="Junicode"/>
          <w:sz w:val="28"/>
          <w:szCs w:val="28"/>
          <w:rPrChange w:id="2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</w:t>
      </w:r>
      <w:r w:rsidR="00A2594E" w:rsidRPr="00FC64E1">
        <w:rPr>
          <w:rFonts w:ascii="Junicode" w:hAnsi="Junicode"/>
          <w:sz w:val="28"/>
          <w:szCs w:val="28"/>
          <w:rPrChange w:id="2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von jhnen befunden worden /</w:t>
      </w:r>
      <w:r w:rsidR="00991D34" w:rsidRPr="00FC64E1">
        <w:rPr>
          <w:rFonts w:ascii="Junicode" w:hAnsi="Junicode"/>
          <w:sz w:val="28"/>
          <w:szCs w:val="28"/>
          <w:rPrChange w:id="2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</w:t>
      </w:r>
      <w:r w:rsidR="00A2594E" w:rsidRPr="00FC64E1">
        <w:rPr>
          <w:rFonts w:ascii="Junicode" w:hAnsi="Junicode"/>
          <w:sz w:val="28"/>
          <w:szCs w:val="28"/>
          <w:rPrChange w:id="2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B6266" w:rsidRPr="00FC64E1">
        <w:rPr>
          <w:rFonts w:ascii="Junicode" w:hAnsi="Junicode"/>
          <w:sz w:val="28"/>
          <w:szCs w:val="28"/>
          <w:rPrChange w:id="2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den</w:t>
      </w:r>
      <w:r w:rsidR="00A2594E" w:rsidRPr="00FC64E1">
        <w:rPr>
          <w:rFonts w:ascii="Junicode" w:hAnsi="Junicode"/>
          <w:sz w:val="28"/>
          <w:szCs w:val="28"/>
          <w:rPrChange w:id="2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/ jhnen zu Ehren</w:t>
      </w:r>
      <w:r w:rsidR="00991D34" w:rsidRPr="00FC64E1">
        <w:rPr>
          <w:rFonts w:ascii="Junicode" w:hAnsi="Junicode"/>
          <w:sz w:val="28"/>
          <w:szCs w:val="28"/>
          <w:rPrChange w:id="2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Papir bringen / und durch offenen</w:t>
      </w:r>
      <w:r w:rsidR="00991D34" w:rsidRPr="00FC64E1">
        <w:rPr>
          <w:rFonts w:ascii="Junicode" w:hAnsi="Junicode"/>
          <w:sz w:val="28"/>
          <w:szCs w:val="28"/>
          <w:rPrChange w:id="2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Truk con</w:t>
      </w:r>
      <w:r w:rsidR="00A2594E" w:rsidRPr="00FC64E1">
        <w:rPr>
          <w:rFonts w:ascii="Junicode" w:hAnsi="Junicode"/>
          <w:sz w:val="28"/>
          <w:szCs w:val="28"/>
          <w:rPrChange w:id="2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ecriren und mitteilen.</w:t>
      </w:r>
      <w:r w:rsidR="00991D34" w:rsidRPr="00FC64E1">
        <w:rPr>
          <w:rFonts w:ascii="Junicode" w:hAnsi="Junicode"/>
          <w:sz w:val="28"/>
          <w:szCs w:val="28"/>
          <w:rPrChange w:id="2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2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ich Seladon nun</w:t>
      </w:r>
      <w:r w:rsidR="00991D34" w:rsidRPr="00FC64E1">
        <w:rPr>
          <w:rFonts w:ascii="Junicode" w:hAnsi="Junicode"/>
          <w:sz w:val="28"/>
          <w:szCs w:val="28"/>
          <w:rPrChange w:id="2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machen? Die</w:t>
      </w:r>
      <w:r w:rsidR="00A2594E" w:rsidRPr="00FC64E1">
        <w:rPr>
          <w:rFonts w:ascii="Junicode" w:hAnsi="Junicode"/>
          <w:sz w:val="28"/>
          <w:szCs w:val="28"/>
          <w:rPrChange w:id="2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2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hold</w:t>
      </w:r>
      <w:r w:rsidR="00A2594E" w:rsidRPr="00FC64E1">
        <w:rPr>
          <w:rFonts w:ascii="Junicode" w:hAnsi="Junicode"/>
          <w:sz w:val="28"/>
          <w:szCs w:val="28"/>
          <w:rPrChange w:id="2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eligen Damen ver</w:t>
      </w:r>
      <w:r w:rsidR="00A2594E" w:rsidRPr="00FC64E1">
        <w:rPr>
          <w:rFonts w:ascii="Junicode" w:hAnsi="Junicode"/>
          <w:sz w:val="28"/>
          <w:szCs w:val="28"/>
          <w:rPrChange w:id="2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 i</w:t>
      </w:r>
      <w:r w:rsidR="00A2594E" w:rsidRPr="00FC64E1">
        <w:rPr>
          <w:rFonts w:ascii="Junicode" w:hAnsi="Junicode"/>
          <w:sz w:val="28"/>
          <w:szCs w:val="28"/>
          <w:rPrChange w:id="2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</w:t>
      </w:r>
      <w:r w:rsidR="00A2594E" w:rsidRPr="00FC64E1">
        <w:rPr>
          <w:rFonts w:ascii="Junicode" w:hAnsi="Junicode"/>
          <w:sz w:val="28"/>
          <w:szCs w:val="28"/>
          <w:rPrChange w:id="2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B6266" w:rsidRPr="00FC64E1">
        <w:rPr>
          <w:rFonts w:ascii="Junicode" w:hAnsi="Junicode"/>
          <w:sz w:val="28"/>
          <w:szCs w:val="28"/>
          <w:rPrChange w:id="2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uri</w:t>
      </w:r>
      <w:r w:rsidR="00A2594E" w:rsidRPr="00FC64E1">
        <w:rPr>
          <w:rFonts w:ascii="Junicode" w:hAnsi="Junicode"/>
          <w:sz w:val="28"/>
          <w:szCs w:val="28"/>
          <w:rPrChange w:id="2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i</w:t>
      </w:r>
      <w:r w:rsidR="00A2594E" w:rsidRPr="00FC64E1">
        <w:rPr>
          <w:rFonts w:ascii="Junicode" w:hAnsi="Junicode"/>
          <w:sz w:val="28"/>
          <w:szCs w:val="28"/>
          <w:rPrChange w:id="2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</w:t>
      </w:r>
      <w:r w:rsidR="007B6266" w:rsidRPr="00FC64E1">
        <w:rPr>
          <w:rFonts w:ascii="Junicode" w:hAnsi="Junicode"/>
          <w:sz w:val="28"/>
          <w:szCs w:val="28"/>
          <w:rPrChange w:id="2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2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flich und undankbar / hingegen </w:t>
      </w:r>
      <w:r w:rsidR="007B6266" w:rsidRPr="00FC64E1">
        <w:rPr>
          <w:rFonts w:ascii="Junicode" w:hAnsi="Junicode"/>
          <w:sz w:val="28"/>
          <w:szCs w:val="28"/>
          <w:rPrChange w:id="2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2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zu volziehen / und zu ver</w:t>
      </w:r>
      <w:r w:rsidR="00EA50DB" w:rsidRPr="00FC64E1">
        <w:rPr>
          <w:rFonts w:ascii="Junicode" w:hAnsi="Junicode"/>
          <w:sz w:val="28"/>
          <w:szCs w:val="28"/>
          <w:rPrChange w:id="2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991D34" w:rsidRPr="00FC64E1">
        <w:rPr>
          <w:rFonts w:ascii="Junicode" w:hAnsi="Junicode"/>
          <w:sz w:val="28"/>
          <w:szCs w:val="28"/>
          <w:rPrChange w:id="2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7B6266" w:rsidRPr="00FC64E1">
        <w:rPr>
          <w:rFonts w:ascii="Junicode" w:hAnsi="Junicode"/>
          <w:sz w:val="28"/>
          <w:szCs w:val="28"/>
          <w:rPrChange w:id="2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i</w:t>
      </w:r>
      <w:r w:rsidR="00A2594E" w:rsidRPr="00FC64E1">
        <w:rPr>
          <w:rFonts w:ascii="Junicode" w:hAnsi="Junicode"/>
          <w:sz w:val="28"/>
          <w:szCs w:val="28"/>
          <w:rPrChange w:id="2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verme</w:t>
      </w:r>
      <w:r w:rsidR="00A2594E" w:rsidRPr="00FC64E1">
        <w:rPr>
          <w:rFonts w:ascii="Junicode" w:hAnsi="Junicode"/>
          <w:sz w:val="28"/>
          <w:szCs w:val="28"/>
          <w:rPrChange w:id="2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ja auch gef</w:t>
      </w:r>
      <w:r w:rsidR="00A2594E" w:rsidRPr="00FC64E1">
        <w:rPr>
          <w:rFonts w:ascii="Junicode" w:hAnsi="Junicode"/>
          <w:sz w:val="28"/>
          <w:szCs w:val="28"/>
          <w:rPrChange w:id="2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B6266" w:rsidRPr="00FC64E1">
        <w:rPr>
          <w:rFonts w:ascii="Junicode" w:hAnsi="Junicode"/>
          <w:sz w:val="28"/>
          <w:szCs w:val="28"/>
          <w:rPrChange w:id="2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 /</w:t>
      </w:r>
      <w:r w:rsidR="00991D34" w:rsidRPr="00FC64E1">
        <w:rPr>
          <w:rFonts w:ascii="Junicode" w:hAnsi="Junicode"/>
          <w:sz w:val="28"/>
          <w:szCs w:val="28"/>
          <w:rPrChange w:id="2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wolte ich lieber f</w:t>
      </w:r>
      <w:r w:rsidR="00A2594E" w:rsidRPr="00FC64E1">
        <w:rPr>
          <w:rFonts w:ascii="Junicode" w:hAnsi="Junicode"/>
          <w:sz w:val="28"/>
          <w:szCs w:val="28"/>
          <w:rPrChange w:id="2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verme</w:t>
      </w:r>
      <w:r w:rsidR="00A2594E" w:rsidRPr="00FC64E1">
        <w:rPr>
          <w:rFonts w:ascii="Junicode" w:hAnsi="Junicode"/>
          <w:sz w:val="28"/>
          <w:szCs w:val="28"/>
          <w:rPrChange w:id="2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2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gehalten </w:t>
      </w:r>
      <w:r w:rsidR="00A2594E" w:rsidRPr="00FC64E1">
        <w:rPr>
          <w:rFonts w:ascii="Junicode" w:hAnsi="Junicode"/>
          <w:sz w:val="28"/>
          <w:szCs w:val="28"/>
          <w:rPrChange w:id="2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als den </w:t>
      </w:r>
      <w:r w:rsidR="00A2594E" w:rsidRPr="00FC64E1">
        <w:rPr>
          <w:rFonts w:ascii="Junicode" w:hAnsi="Junicode"/>
          <w:sz w:val="28"/>
          <w:szCs w:val="28"/>
          <w:rPrChange w:id="2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2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B6266" w:rsidRPr="00FC64E1">
        <w:rPr>
          <w:rFonts w:ascii="Junicode" w:hAnsi="Junicode"/>
          <w:sz w:val="28"/>
          <w:szCs w:val="28"/>
          <w:rPrChange w:id="2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ndlichen</w:t>
      </w:r>
      <w:r w:rsidR="00991D34" w:rsidRPr="00FC64E1">
        <w:rPr>
          <w:rFonts w:ascii="Junicode" w:hAnsi="Junicode"/>
          <w:sz w:val="28"/>
          <w:szCs w:val="28"/>
          <w:rPrChange w:id="2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Namen f</w:t>
      </w:r>
      <w:r w:rsidR="00A2594E" w:rsidRPr="00FC64E1">
        <w:rPr>
          <w:rFonts w:ascii="Junicode" w:hAnsi="Junicode"/>
          <w:sz w:val="28"/>
          <w:szCs w:val="28"/>
          <w:rPrChange w:id="2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eines / der werten</w:t>
      </w:r>
      <w:r w:rsidR="00991D34" w:rsidRPr="00FC64E1">
        <w:rPr>
          <w:rFonts w:ascii="Junicode" w:hAnsi="Junicode"/>
          <w:sz w:val="28"/>
          <w:szCs w:val="28"/>
          <w:rPrChange w:id="2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2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</w:t>
      </w:r>
      <w:r w:rsidR="00A2594E" w:rsidRPr="00FC64E1">
        <w:rPr>
          <w:rFonts w:ascii="Junicode" w:hAnsi="Junicode"/>
          <w:sz w:val="28"/>
          <w:szCs w:val="28"/>
          <w:rPrChange w:id="2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chafft </w:t>
      </w:r>
      <w:r w:rsidR="00A2594E" w:rsidRPr="00FC64E1">
        <w:rPr>
          <w:rFonts w:ascii="Junicode" w:hAnsi="Junicode"/>
          <w:sz w:val="28"/>
          <w:szCs w:val="28"/>
          <w:rPrChange w:id="2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ungehor</w:t>
      </w:r>
      <w:r w:rsidR="00A2594E" w:rsidRPr="00FC64E1">
        <w:rPr>
          <w:rFonts w:ascii="Junicode" w:hAnsi="Junicode"/>
          <w:sz w:val="28"/>
          <w:szCs w:val="28"/>
          <w:rPrChange w:id="2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amen Die</w:t>
      </w:r>
      <w:r w:rsidR="007B6266" w:rsidRPr="00FC64E1">
        <w:rPr>
          <w:rFonts w:ascii="Junicode" w:hAnsi="Junicode"/>
          <w:sz w:val="28"/>
          <w:szCs w:val="28"/>
          <w:rPrChange w:id="2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ners und unh</w:t>
      </w:r>
      <w:r w:rsidR="00A2594E" w:rsidRPr="00FC64E1">
        <w:rPr>
          <w:rFonts w:ascii="Junicode" w:hAnsi="Junicode"/>
          <w:sz w:val="28"/>
          <w:szCs w:val="28"/>
          <w:rPrChange w:id="2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flichen groben Klo</w:t>
      </w:r>
      <w:r w:rsidR="007B6266" w:rsidRPr="00FC64E1">
        <w:rPr>
          <w:rFonts w:ascii="Junicode" w:hAnsi="Junicode"/>
          <w:sz w:val="28"/>
          <w:szCs w:val="28"/>
          <w:rPrChange w:id="2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zes: Derowegen ich den folgenden</w:t>
      </w:r>
      <w:r w:rsidR="00991D34" w:rsidRPr="00FC64E1">
        <w:rPr>
          <w:rFonts w:ascii="Junicode" w:hAnsi="Junicode"/>
          <w:sz w:val="28"/>
          <w:szCs w:val="28"/>
          <w:rPrChange w:id="2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Tractat zwar </w:t>
      </w:r>
      <w:r w:rsidR="00A2594E" w:rsidRPr="00FC64E1">
        <w:rPr>
          <w:rFonts w:ascii="Junicode" w:hAnsi="Junicode"/>
          <w:sz w:val="28"/>
          <w:szCs w:val="28"/>
          <w:rPrChange w:id="2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uñ rauh auff</w:t>
      </w:r>
      <w:r w:rsidR="007B6266" w:rsidRPr="00FC64E1">
        <w:rPr>
          <w:rFonts w:ascii="Junicode" w:hAnsi="Junicode"/>
          <w:sz w:val="28"/>
          <w:szCs w:val="28"/>
          <w:rPrChange w:id="2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2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ezet habe / </w:t>
      </w:r>
      <w:r w:rsidR="00A2594E" w:rsidRPr="00FC64E1">
        <w:rPr>
          <w:rFonts w:ascii="Junicode" w:hAnsi="Junicode"/>
          <w:sz w:val="28"/>
          <w:szCs w:val="28"/>
          <w:rPrChange w:id="2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aber der Geb</w:t>
      </w:r>
      <w:r w:rsidR="00A2594E" w:rsidRPr="00FC64E1">
        <w:rPr>
          <w:rFonts w:ascii="Junicode" w:hAnsi="Junicode"/>
          <w:sz w:val="28"/>
          <w:szCs w:val="28"/>
          <w:rPrChange w:id="2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991D34" w:rsidRPr="00FC64E1">
        <w:rPr>
          <w:rFonts w:ascii="Junicode" w:hAnsi="Junicode"/>
          <w:sz w:val="28"/>
          <w:szCs w:val="28"/>
          <w:rPrChange w:id="2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noch mit fleiß zu </w:t>
      </w:r>
      <w:r w:rsidR="00A2594E" w:rsidRPr="00FC64E1">
        <w:rPr>
          <w:rFonts w:ascii="Junicode" w:hAnsi="Junicode"/>
          <w:sz w:val="28"/>
          <w:szCs w:val="28"/>
          <w:rPrChange w:id="2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A2594E" w:rsidRPr="00FC64E1">
        <w:rPr>
          <w:rFonts w:ascii="Junicode" w:hAnsi="Junicode"/>
          <w:sz w:val="28"/>
          <w:szCs w:val="28"/>
          <w:rPrChange w:id="2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und zu</w:t>
      </w:r>
      <w:r w:rsidR="00991D34" w:rsidRPr="00FC64E1">
        <w:rPr>
          <w:rFonts w:ascii="Junicode" w:hAnsi="Junicode"/>
          <w:sz w:val="28"/>
          <w:szCs w:val="28"/>
          <w:rPrChange w:id="2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verbe</w:t>
      </w:r>
      <w:r w:rsidR="00A2594E" w:rsidRPr="00FC64E1">
        <w:rPr>
          <w:rFonts w:ascii="Junicode" w:hAnsi="Junicode"/>
          <w:sz w:val="28"/>
          <w:szCs w:val="28"/>
          <w:rPrChange w:id="2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/ wegen anderer mir obligender Ge</w:t>
      </w:r>
      <w:r w:rsidR="00A2594E" w:rsidRPr="00FC64E1">
        <w:rPr>
          <w:rFonts w:ascii="Junicode" w:hAnsi="Junicode"/>
          <w:sz w:val="28"/>
          <w:szCs w:val="28"/>
          <w:rPrChange w:id="2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2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B6266" w:rsidRPr="00FC64E1">
        <w:rPr>
          <w:rFonts w:ascii="Junicode" w:hAnsi="Junicode"/>
          <w:sz w:val="28"/>
          <w:szCs w:val="28"/>
          <w:rPrChange w:id="2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ffte ich weder Zeit</w:t>
      </w:r>
      <w:r w:rsidR="00991D34" w:rsidRPr="00FC64E1">
        <w:rPr>
          <w:rFonts w:ascii="Junicode" w:hAnsi="Junicode"/>
          <w:sz w:val="28"/>
          <w:szCs w:val="28"/>
          <w:rPrChange w:id="2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noch Gelegenheit gehabt: in de</w:t>
      </w:r>
      <w:r w:rsidR="00A2594E" w:rsidRPr="00FC64E1">
        <w:rPr>
          <w:rFonts w:ascii="Junicode" w:hAnsi="Junicode"/>
          <w:sz w:val="28"/>
          <w:szCs w:val="28"/>
          <w:rPrChange w:id="2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2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A2594E" w:rsidRPr="00FC64E1">
        <w:rPr>
          <w:rFonts w:ascii="Junicode" w:hAnsi="Junicode"/>
          <w:sz w:val="28"/>
          <w:szCs w:val="28"/>
          <w:rPrChange w:id="2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ehung dan einen von meinen</w:t>
      </w:r>
      <w:r w:rsidR="00991D34" w:rsidRPr="00FC64E1">
        <w:rPr>
          <w:rFonts w:ascii="Junicode" w:hAnsi="Junicode"/>
          <w:sz w:val="28"/>
          <w:szCs w:val="28"/>
          <w:rPrChange w:id="2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</w:t>
      </w:r>
      <w:r w:rsidR="00A2594E" w:rsidRPr="00FC64E1">
        <w:rPr>
          <w:rFonts w:ascii="Junicode" w:hAnsi="Junicode"/>
          <w:sz w:val="28"/>
          <w:szCs w:val="28"/>
          <w:rPrChange w:id="2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chgeno</w:t>
      </w:r>
      <w:r w:rsidR="00A2594E" w:rsidRPr="00FC64E1">
        <w:rPr>
          <w:rFonts w:ascii="Junicode" w:hAnsi="Junicode"/>
          <w:sz w:val="28"/>
          <w:szCs w:val="28"/>
          <w:rPrChange w:id="2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ich damit belu</w:t>
      </w:r>
      <w:r w:rsidR="00A2594E" w:rsidRPr="00FC64E1">
        <w:rPr>
          <w:rFonts w:ascii="Junicode" w:hAnsi="Junicode"/>
          <w:sz w:val="28"/>
          <w:szCs w:val="28"/>
          <w:rPrChange w:id="2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tigen</w:t>
      </w:r>
      <w:r w:rsidR="00991D34" w:rsidRPr="00FC64E1">
        <w:rPr>
          <w:rFonts w:ascii="Junicode" w:hAnsi="Junicode"/>
          <w:sz w:val="28"/>
          <w:szCs w:val="28"/>
          <w:rPrChange w:id="2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2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7B6266" w:rsidRPr="00FC64E1">
        <w:rPr>
          <w:rFonts w:ascii="Junicode" w:hAnsi="Junicode"/>
          <w:sz w:val="28"/>
          <w:szCs w:val="28"/>
          <w:rPrChange w:id="2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welcher als ein wolge</w:t>
      </w:r>
      <w:r w:rsidR="00A2594E" w:rsidRPr="00FC64E1">
        <w:rPr>
          <w:rFonts w:ascii="Junicode" w:hAnsi="Junicode"/>
          <w:sz w:val="28"/>
          <w:szCs w:val="28"/>
          <w:rPrChange w:id="2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bter /</w:t>
      </w:r>
      <w:r w:rsidR="003C171E" w:rsidRPr="00FC64E1">
        <w:rPr>
          <w:rFonts w:ascii="Junicode" w:hAnsi="Junicode"/>
          <w:sz w:val="28"/>
          <w:szCs w:val="28"/>
          <w:rPrChange w:id="2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in die</w:t>
      </w:r>
      <w:r w:rsidR="00A2594E" w:rsidRPr="00FC64E1">
        <w:rPr>
          <w:rFonts w:ascii="Junicode" w:hAnsi="Junicode"/>
          <w:sz w:val="28"/>
          <w:szCs w:val="28"/>
          <w:rPrChange w:id="2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Kun</w:t>
      </w:r>
      <w:r w:rsidR="00A2594E" w:rsidRPr="00FC64E1">
        <w:rPr>
          <w:rFonts w:ascii="Junicode" w:hAnsi="Junicode"/>
          <w:sz w:val="28"/>
          <w:szCs w:val="28"/>
          <w:rPrChange w:id="2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L</w:t>
      </w:r>
      <w:r w:rsidR="00A2594E" w:rsidRPr="00FC64E1">
        <w:rPr>
          <w:rFonts w:ascii="Junicode" w:hAnsi="Junicode"/>
          <w:sz w:val="28"/>
          <w:szCs w:val="28"/>
          <w:rPrChange w:id="2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B6266" w:rsidRPr="00FC64E1">
        <w:rPr>
          <w:rFonts w:ascii="Junicode" w:hAnsi="Junicode"/>
          <w:sz w:val="28"/>
          <w:szCs w:val="28"/>
          <w:rPrChange w:id="2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</w:t>
      </w:r>
      <w:r w:rsidR="00991D34" w:rsidRPr="00FC64E1">
        <w:rPr>
          <w:rFonts w:ascii="Junicode" w:hAnsi="Junicode"/>
          <w:sz w:val="28"/>
          <w:szCs w:val="28"/>
          <w:rPrChange w:id="2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wolerfarner alter Practicus, alles /</w:t>
      </w:r>
      <w:r w:rsidR="00991D34" w:rsidRPr="00FC64E1">
        <w:rPr>
          <w:rFonts w:ascii="Junicode" w:hAnsi="Junicode"/>
          <w:sz w:val="28"/>
          <w:szCs w:val="28"/>
          <w:rPrChange w:id="2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 jhm von die</w:t>
      </w:r>
      <w:r w:rsidR="00A2594E" w:rsidRPr="00FC64E1">
        <w:rPr>
          <w:rFonts w:ascii="Junicode" w:hAnsi="Junicode"/>
          <w:sz w:val="28"/>
          <w:szCs w:val="28"/>
          <w:rPrChange w:id="2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Kun</w:t>
      </w:r>
      <w:r w:rsidR="00A2594E" w:rsidRPr="00FC64E1">
        <w:rPr>
          <w:rFonts w:ascii="Junicode" w:hAnsi="Junicode"/>
          <w:sz w:val="28"/>
          <w:szCs w:val="28"/>
          <w:rPrChange w:id="2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wi</w:t>
      </w:r>
      <w:r w:rsidR="00A2594E" w:rsidRPr="00FC64E1">
        <w:rPr>
          <w:rFonts w:ascii="Junicode" w:hAnsi="Junicode"/>
          <w:sz w:val="28"/>
          <w:szCs w:val="28"/>
          <w:rPrChange w:id="2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 / gar willig und gern in die</w:t>
      </w:r>
      <w:r w:rsidR="00991D34" w:rsidRPr="00FC64E1">
        <w:rPr>
          <w:rFonts w:ascii="Junicode" w:hAnsi="Junicode"/>
          <w:sz w:val="28"/>
          <w:szCs w:val="28"/>
          <w:rPrChange w:id="2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Feder gefa</w:t>
      </w:r>
      <w:r w:rsidR="00A2594E" w:rsidRPr="00FC64E1">
        <w:rPr>
          <w:rFonts w:ascii="Junicode" w:hAnsi="Junicode"/>
          <w:sz w:val="28"/>
          <w:szCs w:val="28"/>
          <w:rPrChange w:id="2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 iz zum Truk</w:t>
      </w:r>
      <w:r w:rsidR="00991D34" w:rsidRPr="00FC64E1">
        <w:rPr>
          <w:rFonts w:ascii="Junicode" w:hAnsi="Junicode"/>
          <w:sz w:val="28"/>
          <w:szCs w:val="28"/>
          <w:rPrChange w:id="2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</w:t>
      </w:r>
      <w:r w:rsidR="00A2594E" w:rsidRPr="00FC64E1">
        <w:rPr>
          <w:rFonts w:ascii="Junicode" w:hAnsi="Junicode"/>
          <w:sz w:val="28"/>
          <w:szCs w:val="28"/>
          <w:rPrChange w:id="2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B6266" w:rsidRPr="00FC64E1">
        <w:rPr>
          <w:rFonts w:ascii="Junicode" w:hAnsi="Junicode"/>
          <w:sz w:val="28"/>
          <w:szCs w:val="28"/>
          <w:rPrChange w:id="2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rdert hat: Wir bitten demnach h</w:t>
      </w:r>
      <w:r w:rsidR="00A2594E" w:rsidRPr="00FC64E1">
        <w:rPr>
          <w:rFonts w:ascii="Junicode" w:hAnsi="Junicode"/>
          <w:sz w:val="28"/>
          <w:szCs w:val="28"/>
          <w:rPrChange w:id="2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B6266" w:rsidRPr="00FC64E1">
        <w:rPr>
          <w:rFonts w:ascii="Junicode" w:hAnsi="Junicode"/>
          <w:sz w:val="28"/>
          <w:szCs w:val="28"/>
          <w:rPrChange w:id="2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2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tflei</w:t>
      </w:r>
      <w:r w:rsidR="00A2594E" w:rsidRPr="00FC64E1">
        <w:rPr>
          <w:rFonts w:ascii="Junicode" w:hAnsi="Junicode"/>
          <w:sz w:val="28"/>
          <w:szCs w:val="28"/>
          <w:rPrChange w:id="2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der gro</w:t>
      </w:r>
      <w:r w:rsidR="00A2594E" w:rsidRPr="00FC64E1">
        <w:rPr>
          <w:rFonts w:ascii="Junicode" w:hAnsi="Junicode"/>
          <w:sz w:val="28"/>
          <w:szCs w:val="28"/>
          <w:rPrChange w:id="2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tg</w:t>
      </w:r>
      <w:r w:rsidR="00A2594E" w:rsidRPr="00FC64E1">
        <w:rPr>
          <w:rFonts w:ascii="Junicode" w:hAnsi="Junicode"/>
          <w:sz w:val="28"/>
          <w:szCs w:val="28"/>
          <w:rPrChange w:id="2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B6266" w:rsidRPr="00FC64E1">
        <w:rPr>
          <w:rFonts w:ascii="Junicode" w:hAnsi="Junicode"/>
          <w:sz w:val="28"/>
          <w:szCs w:val="28"/>
          <w:rPrChange w:id="2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2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</w:t>
      </w:r>
      <w:r w:rsidR="00991D34" w:rsidRPr="00FC64E1">
        <w:rPr>
          <w:rFonts w:ascii="Junicode" w:hAnsi="Junicode"/>
          <w:sz w:val="28"/>
          <w:szCs w:val="28"/>
          <w:rPrChange w:id="2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Le</w:t>
      </w:r>
      <w:r w:rsidR="00A2594E" w:rsidRPr="00FC64E1">
        <w:rPr>
          <w:rFonts w:ascii="Junicode" w:hAnsi="Junicode"/>
          <w:sz w:val="28"/>
          <w:szCs w:val="28"/>
          <w:rPrChange w:id="2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wolle die</w:t>
      </w:r>
      <w:r w:rsidR="00A2594E" w:rsidRPr="00FC64E1">
        <w:rPr>
          <w:rFonts w:ascii="Junicode" w:hAnsi="Junicode"/>
          <w:sz w:val="28"/>
          <w:szCs w:val="28"/>
          <w:rPrChange w:id="2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wolmeinende</w:t>
      </w:r>
      <w:r w:rsidR="00991D34" w:rsidRPr="00FC64E1">
        <w:rPr>
          <w:rFonts w:ascii="Junicode" w:hAnsi="Junicode"/>
          <w:sz w:val="28"/>
          <w:szCs w:val="28"/>
          <w:rPrChange w:id="2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6266" w:rsidRPr="00FC64E1">
        <w:rPr>
          <w:rFonts w:ascii="Junicode" w:hAnsi="Junicode"/>
          <w:sz w:val="28"/>
          <w:szCs w:val="28"/>
          <w:rPrChange w:id="2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Arbeit jhm nicht mißfallen la</w:t>
      </w:r>
      <w:r w:rsidR="00A2594E" w:rsidRPr="00FC64E1">
        <w:rPr>
          <w:rFonts w:ascii="Junicode" w:hAnsi="Junicode"/>
          <w:sz w:val="28"/>
          <w:szCs w:val="28"/>
          <w:rPrChange w:id="2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6266" w:rsidRPr="00FC64E1">
        <w:rPr>
          <w:rFonts w:ascii="Junicode" w:hAnsi="Junicode"/>
          <w:sz w:val="28"/>
          <w:szCs w:val="28"/>
          <w:rPrChange w:id="2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991D34" w:rsidRPr="00FC64E1">
        <w:rPr>
          <w:rFonts w:ascii="Junicode" w:hAnsi="Junicode"/>
          <w:sz w:val="28"/>
          <w:szCs w:val="28"/>
          <w:rPrChange w:id="2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dagegen </w:t>
      </w:r>
      <w:r w:rsidR="00A2594E" w:rsidRPr="00FC64E1">
        <w:rPr>
          <w:rFonts w:ascii="Junicode" w:hAnsi="Junicode"/>
          <w:sz w:val="28"/>
          <w:szCs w:val="28"/>
          <w:rPrChange w:id="2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ver</w:t>
      </w:r>
      <w:r w:rsidR="00A2594E" w:rsidRPr="00FC64E1">
        <w:rPr>
          <w:rFonts w:ascii="Junicode" w:hAnsi="Junicode"/>
          <w:sz w:val="28"/>
          <w:szCs w:val="28"/>
          <w:rPrChange w:id="2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ichert halten / ob </w:t>
      </w:r>
      <w:r w:rsidR="00A2594E" w:rsidRPr="00FC64E1">
        <w:rPr>
          <w:rFonts w:ascii="Junicode" w:hAnsi="Junicode"/>
          <w:sz w:val="28"/>
          <w:szCs w:val="28"/>
          <w:rPrChange w:id="2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 die Materi und Rede</w:t>
      </w:r>
      <w:r w:rsidR="00991D34" w:rsidRPr="00FC64E1">
        <w:rPr>
          <w:rFonts w:ascii="Junicode" w:hAnsi="Junicode"/>
          <w:sz w:val="28"/>
          <w:szCs w:val="28"/>
          <w:rPrChange w:id="2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grob und rauh i</w:t>
      </w:r>
      <w:r w:rsidR="00A2594E" w:rsidRPr="00FC64E1">
        <w:rPr>
          <w:rFonts w:ascii="Junicode" w:hAnsi="Junicode"/>
          <w:sz w:val="28"/>
          <w:szCs w:val="28"/>
          <w:rPrChange w:id="2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6266" w:rsidRPr="00FC64E1">
        <w:rPr>
          <w:rFonts w:ascii="Junicode" w:hAnsi="Junicode"/>
          <w:sz w:val="28"/>
          <w:szCs w:val="28"/>
          <w:rPrChange w:id="2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daß</w:t>
      </w:r>
      <w:r w:rsidR="00991D34" w:rsidRPr="00FC64E1">
        <w:rPr>
          <w:rFonts w:ascii="Junicode" w:hAnsi="Junicode"/>
          <w:sz w:val="28"/>
          <w:szCs w:val="28"/>
          <w:rPrChange w:id="2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dannoch </w:t>
      </w:r>
      <w:r w:rsidR="00A2594E" w:rsidRPr="00FC64E1">
        <w:rPr>
          <w:rFonts w:ascii="Junicode" w:hAnsi="Junicode"/>
          <w:sz w:val="28"/>
          <w:szCs w:val="28"/>
          <w:rPrChange w:id="2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gute Nuzbarkeit mit</w:t>
      </w:r>
      <w:r w:rsidR="00991D34" w:rsidRPr="00FC64E1">
        <w:rPr>
          <w:rFonts w:ascii="Junicode" w:hAnsi="Junicode"/>
          <w:sz w:val="28"/>
          <w:szCs w:val="28"/>
          <w:rPrChange w:id="2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bringe / nicht daran zweiflend /</w:t>
      </w:r>
      <w:r w:rsidR="00991D34" w:rsidRPr="00FC64E1">
        <w:rPr>
          <w:rFonts w:ascii="Junicode" w:hAnsi="Junicode"/>
          <w:sz w:val="28"/>
          <w:szCs w:val="28"/>
          <w:rPrChange w:id="2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alle und jede / welche in die</w:t>
      </w:r>
      <w:r w:rsidR="00A2594E" w:rsidRPr="00FC64E1">
        <w:rPr>
          <w:rFonts w:ascii="Junicode" w:hAnsi="Junicode"/>
          <w:sz w:val="28"/>
          <w:szCs w:val="28"/>
          <w:rPrChange w:id="2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991D34" w:rsidRPr="00FC64E1">
        <w:rPr>
          <w:rFonts w:ascii="Junicode" w:hAnsi="Junicode"/>
          <w:sz w:val="28"/>
          <w:szCs w:val="28"/>
          <w:rPrChange w:id="2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einem Spiegel nur etwan </w:t>
      </w:r>
      <w:r w:rsidR="00A2594E" w:rsidRPr="00FC64E1">
        <w:rPr>
          <w:rFonts w:ascii="Junicode" w:hAnsi="Junicode"/>
          <w:sz w:val="28"/>
          <w:szCs w:val="28"/>
          <w:rPrChange w:id="2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  <w:r w:rsidR="00991D34" w:rsidRPr="00FC64E1">
        <w:rPr>
          <w:rFonts w:ascii="Junicode" w:hAnsi="Junicode"/>
          <w:sz w:val="28"/>
          <w:szCs w:val="28"/>
          <w:rPrChange w:id="2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2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mangelhafft und befleket befinden / werden </w:t>
      </w:r>
      <w:r w:rsidR="00A2594E" w:rsidRPr="00FC64E1">
        <w:rPr>
          <w:rFonts w:ascii="Junicode" w:hAnsi="Junicode"/>
          <w:sz w:val="28"/>
          <w:szCs w:val="28"/>
          <w:rPrChange w:id="2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2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2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bald erkennen / beizeiten auff den Weg der</w:t>
      </w:r>
      <w:r w:rsidR="00991D34" w:rsidRPr="00FC64E1">
        <w:rPr>
          <w:rFonts w:ascii="Junicode" w:hAnsi="Junicode"/>
          <w:sz w:val="28"/>
          <w:szCs w:val="28"/>
          <w:rPrChange w:id="2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Erbarkeit begeben / und was </w:t>
      </w:r>
      <w:r w:rsidR="00A2594E" w:rsidRPr="00FC64E1">
        <w:rPr>
          <w:rFonts w:ascii="Junicode" w:hAnsi="Junicode"/>
          <w:sz w:val="28"/>
          <w:szCs w:val="28"/>
          <w:rPrChange w:id="2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</w:t>
      </w:r>
      <w:r w:rsidR="00991D34" w:rsidRPr="00FC64E1">
        <w:rPr>
          <w:rFonts w:ascii="Junicode" w:hAnsi="Junicode"/>
          <w:sz w:val="28"/>
          <w:szCs w:val="28"/>
          <w:rPrChange w:id="2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jhnen als andern </w:t>
      </w:r>
      <w:r w:rsidR="00A2594E" w:rsidRPr="00FC64E1">
        <w:rPr>
          <w:rFonts w:ascii="Junicode" w:hAnsi="Junicode"/>
          <w:sz w:val="28"/>
          <w:szCs w:val="28"/>
          <w:rPrChange w:id="2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E0CEF" w:rsidRPr="00FC64E1">
        <w:rPr>
          <w:rFonts w:ascii="Junicode" w:hAnsi="Junicode"/>
          <w:sz w:val="28"/>
          <w:szCs w:val="28"/>
          <w:rPrChange w:id="2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 an</w:t>
      </w:r>
      <w:r w:rsidR="00A2594E" w:rsidRPr="00FC64E1">
        <w:rPr>
          <w:rFonts w:ascii="Junicode" w:hAnsi="Junicode"/>
          <w:sz w:val="28"/>
          <w:szCs w:val="28"/>
          <w:rPrChange w:id="2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ge</w:t>
      </w:r>
      <w:r w:rsidR="00AE0CEF" w:rsidRPr="00FC64E1">
        <w:rPr>
          <w:rFonts w:ascii="Junicode" w:hAnsi="Junicode"/>
          <w:sz w:val="28"/>
          <w:szCs w:val="28"/>
          <w:rPrChange w:id="2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wiß fliehen und vermeiden.</w:t>
      </w:r>
      <w:r w:rsidR="00991D34" w:rsidRPr="00FC64E1">
        <w:rPr>
          <w:rFonts w:ascii="Junicode" w:hAnsi="Junicode"/>
          <w:sz w:val="28"/>
          <w:szCs w:val="28"/>
          <w:rPrChange w:id="2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Hæc hic hoc tempore po</w:t>
      </w:r>
      <w:r w:rsidR="00A2594E" w:rsidRPr="00FC64E1">
        <w:rPr>
          <w:rFonts w:ascii="Junicode" w:hAnsi="Junicode"/>
          <w:sz w:val="28"/>
          <w:szCs w:val="28"/>
          <w:rPrChange w:id="2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ui</w:t>
      </w:r>
      <w:r w:rsidR="00A2594E" w:rsidRPr="00FC64E1">
        <w:rPr>
          <w:rFonts w:ascii="Junicode" w:hAnsi="Junicode"/>
          <w:sz w:val="28"/>
          <w:szCs w:val="28"/>
          <w:rPrChange w:id="2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E0CEF" w:rsidRPr="00FC64E1">
        <w:rPr>
          <w:rFonts w:ascii="Junicode" w:hAnsi="Junicode"/>
          <w:sz w:val="28"/>
          <w:szCs w:val="28"/>
          <w:rPrChange w:id="2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991D34" w:rsidRPr="00FC64E1">
        <w:rPr>
          <w:rFonts w:ascii="Junicode" w:hAnsi="Junicode"/>
          <w:sz w:val="28"/>
          <w:szCs w:val="28"/>
          <w:rPrChange w:id="2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ufficiant, &amp; quæ in communi prax#</w:t>
      </w:r>
      <w:r w:rsidR="00991D34" w:rsidRPr="00FC64E1">
        <w:rPr>
          <w:rFonts w:ascii="Junicode" w:hAnsi="Junicode"/>
          <w:sz w:val="28"/>
          <w:szCs w:val="28"/>
          <w:rPrChange w:id="2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&amp; theoria ob</w:t>
      </w:r>
      <w:r w:rsidR="00A2594E" w:rsidRPr="00FC64E1">
        <w:rPr>
          <w:rFonts w:ascii="Junicode" w:hAnsi="Junicode"/>
          <w:sz w:val="28"/>
          <w:szCs w:val="28"/>
          <w:rPrChange w:id="2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ervavimus pu#cen</w:t>
      </w:r>
      <w:r w:rsidR="00A2594E" w:rsidRPr="00FC64E1">
        <w:rPr>
          <w:rFonts w:ascii="Junicode" w:hAnsi="Junicode"/>
          <w:sz w:val="28"/>
          <w:szCs w:val="28"/>
          <w:rPrChange w:id="2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uræ </w:t>
      </w:r>
      <w:r w:rsidR="00A2594E" w:rsidRPr="00FC64E1">
        <w:rPr>
          <w:rFonts w:ascii="Junicode" w:hAnsi="Junicode"/>
          <w:sz w:val="28"/>
          <w:szCs w:val="28"/>
          <w:rPrChange w:id="2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ubmittimus, &amp; </w:t>
      </w:r>
      <w:r w:rsidR="00A2594E" w:rsidRPr="00FC64E1">
        <w:rPr>
          <w:rFonts w:ascii="Junicode" w:hAnsi="Junicode"/>
          <w:sz w:val="28"/>
          <w:szCs w:val="28"/>
          <w:rPrChange w:id="2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erravimus</w:t>
      </w:r>
      <w:r w:rsidR="00991D34" w:rsidRPr="00FC64E1">
        <w:rPr>
          <w:rFonts w:ascii="Junicode" w:hAnsi="Junicode"/>
          <w:sz w:val="28"/>
          <w:szCs w:val="28"/>
          <w:rPrChange w:id="2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voniam precamur, </w:t>
      </w:r>
      <w:r w:rsidR="00A2594E" w:rsidRPr="00FC64E1">
        <w:rPr>
          <w:rFonts w:ascii="Junicode" w:hAnsi="Junicode"/>
          <w:sz w:val="28"/>
          <w:szCs w:val="28"/>
          <w:rPrChange w:id="2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alvo jure ad</w:t>
      </w:r>
      <w:r w:rsidR="00AE0CEF" w:rsidRPr="00FC64E1">
        <w:rPr>
          <w:rFonts w:ascii="Junicode" w:hAnsi="Junicode"/>
          <w:sz w:val="28"/>
          <w:szCs w:val="28"/>
          <w:rPrChange w:id="2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dendi, minuendi, corrigendi. Lector</w:t>
      </w:r>
      <w:r w:rsidR="00991D34" w:rsidRPr="00FC64E1">
        <w:rPr>
          <w:rFonts w:ascii="Junicode" w:hAnsi="Junicode"/>
          <w:sz w:val="28"/>
          <w:szCs w:val="28"/>
          <w:rPrChange w:id="2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æquus hæc jocosè pro candore </w:t>
      </w:r>
      <w:r w:rsidR="00A2594E" w:rsidRPr="00FC64E1">
        <w:rPr>
          <w:rFonts w:ascii="Junicode" w:hAnsi="Junicode"/>
          <w:sz w:val="28"/>
          <w:szCs w:val="28"/>
          <w:rPrChange w:id="2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uo,</w:t>
      </w:r>
      <w:r w:rsidR="00991D34" w:rsidRPr="00FC64E1">
        <w:rPr>
          <w:rFonts w:ascii="Junicode" w:hAnsi="Junicode"/>
          <w:sz w:val="28"/>
          <w:szCs w:val="28"/>
          <w:rPrChange w:id="2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&amp; innata di</w:t>
      </w:r>
      <w:r w:rsidR="00A2594E" w:rsidRPr="00FC64E1">
        <w:rPr>
          <w:rFonts w:ascii="Junicode" w:hAnsi="Junicode"/>
          <w:sz w:val="28"/>
          <w:szCs w:val="28"/>
          <w:rPrChange w:id="2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cretione interpretabitur.</w:t>
      </w:r>
      <w:r w:rsidR="00991D34" w:rsidRPr="00FC64E1">
        <w:rPr>
          <w:rFonts w:ascii="Junicode" w:hAnsi="Junicode"/>
          <w:sz w:val="28"/>
          <w:szCs w:val="28"/>
          <w:rPrChange w:id="2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Malevolum, Theonino dente quidque carpentem nihil moramur. In</w:t>
      </w:r>
      <w:r w:rsidR="00AE0CEF" w:rsidRPr="00FC64E1">
        <w:rPr>
          <w:rFonts w:ascii="Junicode" w:hAnsi="Junicode"/>
          <w:sz w:val="28"/>
          <w:szCs w:val="28"/>
          <w:rPrChange w:id="2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terea vale &amp; plaude. Paulo majora</w:t>
      </w:r>
      <w:r w:rsidR="00991D34" w:rsidRPr="00FC64E1">
        <w:rPr>
          <w:rFonts w:ascii="Junicode" w:hAnsi="Junicode"/>
          <w:sz w:val="28"/>
          <w:szCs w:val="28"/>
          <w:rPrChange w:id="2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equentur.</w:t>
      </w:r>
      <w:r w:rsidR="009C02B5" w:rsidRPr="00FC64E1">
        <w:rPr>
          <w:rFonts w:ascii="Junicode" w:hAnsi="Junicode"/>
          <w:sz w:val="28"/>
          <w:szCs w:val="28"/>
          <w:rPrChange w:id="2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="00AE0CEF" w:rsidRPr="00FC64E1">
        <w:rPr>
          <w:rFonts w:ascii="Junicode" w:hAnsi="Junicode"/>
          <w:sz w:val="28"/>
          <w:szCs w:val="28"/>
          <w:rPrChange w:id="2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Signatum M</w:t>
      </w:r>
      <w:r w:rsidR="00A2594E" w:rsidRPr="00FC64E1">
        <w:rPr>
          <w:rFonts w:ascii="Junicode" w:hAnsi="Junicode"/>
          <w:sz w:val="28"/>
          <w:szCs w:val="28"/>
          <w:rPrChange w:id="2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E0CEF" w:rsidRPr="00FC64E1">
        <w:rPr>
          <w:rFonts w:ascii="Junicode" w:hAnsi="Junicode"/>
          <w:sz w:val="28"/>
          <w:szCs w:val="28"/>
          <w:rPrChange w:id="2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2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1648.</w:t>
      </w:r>
      <w:r w:rsidR="00991D34" w:rsidRPr="00FC64E1">
        <w:rPr>
          <w:rFonts w:ascii="Junicode" w:hAnsi="Junicode"/>
          <w:sz w:val="28"/>
          <w:szCs w:val="28"/>
          <w:rPrChange w:id="2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primo &amp; ultimo Maij.</w:t>
      </w:r>
    </w:p>
    <w:p w14:paraId="020B9FD7" w14:textId="22822AB8" w:rsidR="00F14EC7" w:rsidRPr="00FC64E1" w:rsidRDefault="00861688" w:rsidP="001B2A6D">
      <w:pPr>
        <w:spacing w:line="360" w:lineRule="auto"/>
        <w:rPr>
          <w:rFonts w:ascii="Junicode" w:hAnsi="Junicode"/>
          <w:sz w:val="28"/>
          <w:szCs w:val="28"/>
          <w:rPrChange w:id="2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2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AE0CEF" w:rsidRPr="00FC64E1">
        <w:rPr>
          <w:rFonts w:ascii="Junicode" w:hAnsi="Junicode"/>
          <w:sz w:val="28"/>
          <w:szCs w:val="28"/>
          <w:rPrChange w:id="2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dem wir die heut zu Tage</w:t>
      </w:r>
      <w:r w:rsidR="00991D34" w:rsidRPr="00FC64E1">
        <w:rPr>
          <w:rFonts w:ascii="Junicode" w:hAnsi="Junicode"/>
          <w:sz w:val="28"/>
          <w:szCs w:val="28"/>
          <w:rPrChange w:id="2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zu viel gebr</w:t>
      </w:r>
      <w:r w:rsidR="00A2594E" w:rsidRPr="00FC64E1">
        <w:rPr>
          <w:rFonts w:ascii="Junicode" w:hAnsi="Junicode"/>
          <w:sz w:val="28"/>
          <w:szCs w:val="28"/>
          <w:rPrChange w:id="2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AE0CEF" w:rsidRPr="00FC64E1">
        <w:rPr>
          <w:rFonts w:ascii="Junicode" w:hAnsi="Junicode"/>
          <w:sz w:val="28"/>
          <w:szCs w:val="28"/>
          <w:rPrChange w:id="2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uchliche / und</w:t>
      </w:r>
      <w:r w:rsidR="00991D34" w:rsidRPr="00FC64E1">
        <w:rPr>
          <w:rFonts w:ascii="Junicode" w:hAnsi="Junicode"/>
          <w:sz w:val="28"/>
          <w:szCs w:val="28"/>
          <w:rPrChange w:id="2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 zwangwe</w:t>
      </w:r>
      <w:r w:rsidR="00A2594E" w:rsidRPr="00FC64E1">
        <w:rPr>
          <w:rFonts w:ascii="Junicode" w:hAnsi="Junicode"/>
          <w:sz w:val="28"/>
          <w:szCs w:val="28"/>
          <w:rPrChange w:id="2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 Kun</w:t>
      </w:r>
      <w:r w:rsidR="00A2594E" w:rsidRPr="00FC64E1">
        <w:rPr>
          <w:rFonts w:ascii="Junicode" w:hAnsi="Junicode"/>
          <w:sz w:val="28"/>
          <w:szCs w:val="28"/>
          <w:rPrChange w:id="2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</w:t>
      </w:r>
      <w:r w:rsidR="00991D34" w:rsidRPr="00FC64E1">
        <w:rPr>
          <w:rFonts w:ascii="Junicode" w:hAnsi="Junicode"/>
          <w:sz w:val="28"/>
          <w:szCs w:val="28"/>
          <w:rPrChange w:id="2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2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0CEF" w:rsidRPr="00FC64E1">
        <w:rPr>
          <w:rFonts w:ascii="Junicode" w:hAnsi="Junicode"/>
          <w:sz w:val="28"/>
          <w:szCs w:val="28"/>
          <w:rPrChange w:id="2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die wolerfarenheit und</w:t>
      </w:r>
      <w:r w:rsidR="00991D34" w:rsidRPr="00FC64E1">
        <w:rPr>
          <w:rFonts w:ascii="Junicode" w:hAnsi="Junicode"/>
          <w:sz w:val="28"/>
          <w:szCs w:val="28"/>
          <w:rPrChange w:id="2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2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chwindigkeit aller wolge</w:t>
      </w:r>
      <w:r w:rsidR="00A2594E" w:rsidRPr="00FC64E1">
        <w:rPr>
          <w:rFonts w:ascii="Junicode" w:hAnsi="Junicode"/>
          <w:sz w:val="28"/>
          <w:szCs w:val="28"/>
          <w:rPrChange w:id="2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E0CEF" w:rsidRPr="00FC64E1">
        <w:rPr>
          <w:rFonts w:ascii="Junicode" w:hAnsi="Junicode"/>
          <w:sz w:val="28"/>
          <w:szCs w:val="28"/>
          <w:rPrChange w:id="2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bter</w:t>
      </w:r>
      <w:r w:rsidR="00991D34" w:rsidRPr="00FC64E1">
        <w:rPr>
          <w:rFonts w:ascii="Junicode" w:hAnsi="Junicode"/>
          <w:sz w:val="28"/>
          <w:szCs w:val="28"/>
          <w:rPrChange w:id="2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Courti</w:t>
      </w:r>
      <w:r w:rsidR="00A2594E" w:rsidRPr="00FC64E1">
        <w:rPr>
          <w:rFonts w:ascii="Junicode" w:hAnsi="Junicode"/>
          <w:sz w:val="28"/>
          <w:szCs w:val="28"/>
          <w:rPrChange w:id="2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und L</w:t>
      </w:r>
      <w:r w:rsidR="00A2594E" w:rsidRPr="00FC64E1">
        <w:rPr>
          <w:rFonts w:ascii="Junicode" w:hAnsi="Junicode"/>
          <w:sz w:val="28"/>
          <w:szCs w:val="28"/>
          <w:rPrChange w:id="2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0CEF" w:rsidRPr="00FC64E1">
        <w:rPr>
          <w:rFonts w:ascii="Junicode" w:hAnsi="Junicode"/>
          <w:sz w:val="28"/>
          <w:szCs w:val="28"/>
          <w:rPrChange w:id="2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auch gemelter Knn</w:t>
      </w:r>
      <w:r w:rsidR="00A2594E" w:rsidRPr="00FC64E1">
        <w:rPr>
          <w:rFonts w:ascii="Junicode" w:hAnsi="Junicode"/>
          <w:sz w:val="28"/>
          <w:szCs w:val="28"/>
          <w:rPrChange w:id="2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mißbr</w:t>
      </w:r>
      <w:r w:rsidR="00A2594E" w:rsidRPr="00FC64E1">
        <w:rPr>
          <w:rFonts w:ascii="Junicode" w:hAnsi="Junicode"/>
          <w:sz w:val="28"/>
          <w:szCs w:val="28"/>
          <w:rPrChange w:id="2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AE0CEF" w:rsidRPr="00FC64E1">
        <w:rPr>
          <w:rFonts w:ascii="Junicode" w:hAnsi="Junicode"/>
          <w:sz w:val="28"/>
          <w:szCs w:val="28"/>
          <w:rPrChange w:id="2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 und nuz /</w:t>
      </w:r>
      <w:r w:rsidR="00991D34" w:rsidRPr="00FC64E1">
        <w:rPr>
          <w:rFonts w:ascii="Junicode" w:hAnsi="Junicode"/>
          <w:sz w:val="28"/>
          <w:szCs w:val="28"/>
          <w:rPrChange w:id="2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gemeinen Frauenzimmer vor</w:t>
      </w:r>
      <w:r w:rsidR="00991D34" w:rsidRPr="00FC64E1">
        <w:rPr>
          <w:rFonts w:ascii="Junicode" w:hAnsi="Junicode"/>
          <w:sz w:val="28"/>
          <w:szCs w:val="28"/>
          <w:rPrChange w:id="2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Augen zu </w:t>
      </w:r>
      <w:r w:rsidR="00A2594E" w:rsidRPr="00FC64E1">
        <w:rPr>
          <w:rFonts w:ascii="Junicode" w:hAnsi="Junicode"/>
          <w:sz w:val="28"/>
          <w:szCs w:val="28"/>
          <w:rPrChange w:id="2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tellen vorhabens und gemeinet / halten wir dienlich zu </w:t>
      </w:r>
      <w:r w:rsidR="00A2594E" w:rsidRPr="00FC64E1">
        <w:rPr>
          <w:rFonts w:ascii="Junicode" w:hAnsi="Junicode"/>
          <w:sz w:val="28"/>
          <w:szCs w:val="28"/>
          <w:rPrChange w:id="2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  <w:r w:rsidR="00991D34" w:rsidRPr="00FC64E1">
        <w:rPr>
          <w:rFonts w:ascii="Junicode" w:hAnsi="Junicode"/>
          <w:sz w:val="28"/>
          <w:szCs w:val="28"/>
          <w:rPrChange w:id="2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anfangs </w:t>
      </w:r>
      <w:r w:rsidR="00A2594E" w:rsidRPr="00FC64E1">
        <w:rPr>
          <w:rFonts w:ascii="Junicode" w:hAnsi="Junicode"/>
          <w:sz w:val="28"/>
          <w:szCs w:val="28"/>
          <w:rPrChange w:id="2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 gr</w:t>
      </w:r>
      <w:r w:rsidR="00A2594E" w:rsidRPr="00FC64E1">
        <w:rPr>
          <w:rFonts w:ascii="Junicode" w:hAnsi="Junicode"/>
          <w:sz w:val="28"/>
          <w:szCs w:val="28"/>
          <w:rPrChange w:id="2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E0CEF" w:rsidRPr="00FC64E1">
        <w:rPr>
          <w:rFonts w:ascii="Junicode" w:hAnsi="Junicode"/>
          <w:sz w:val="28"/>
          <w:szCs w:val="28"/>
          <w:rPrChange w:id="2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ndlich zu unterric</w:t>
      </w:r>
      <w:r w:rsidR="00991D34" w:rsidRPr="00FC64E1">
        <w:rPr>
          <w:rFonts w:ascii="Junicode" w:hAnsi="Junicode"/>
          <w:sz w:val="28"/>
          <w:szCs w:val="28"/>
          <w:rPrChange w:id="2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hten und zu beleren / wo eigent</w:t>
      </w:r>
      <w:r w:rsidR="00AE0CEF" w:rsidRPr="00FC64E1">
        <w:rPr>
          <w:rFonts w:ascii="Junicode" w:hAnsi="Junicode"/>
          <w:sz w:val="28"/>
          <w:szCs w:val="28"/>
          <w:rPrChange w:id="2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das W</w:t>
      </w:r>
      <w:r w:rsidR="00A2594E" w:rsidRPr="00FC64E1">
        <w:rPr>
          <w:rFonts w:ascii="Junicode" w:hAnsi="Junicode"/>
          <w:sz w:val="28"/>
          <w:szCs w:val="28"/>
          <w:rPrChange w:id="2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0CEF" w:rsidRPr="00FC64E1">
        <w:rPr>
          <w:rFonts w:ascii="Junicode" w:hAnsi="Junicode"/>
          <w:sz w:val="28"/>
          <w:szCs w:val="28"/>
          <w:rPrChange w:id="2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rtlein L</w:t>
      </w:r>
      <w:r w:rsidR="00A2594E" w:rsidRPr="00FC64E1">
        <w:rPr>
          <w:rFonts w:ascii="Junicode" w:hAnsi="Junicode"/>
          <w:sz w:val="28"/>
          <w:szCs w:val="28"/>
          <w:rPrChange w:id="2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0CEF" w:rsidRPr="00FC64E1">
        <w:rPr>
          <w:rFonts w:ascii="Junicode" w:hAnsi="Junicode"/>
          <w:sz w:val="28"/>
          <w:szCs w:val="28"/>
          <w:rPrChange w:id="2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oder</w:t>
      </w:r>
      <w:r w:rsidR="00991D34" w:rsidRPr="00FC64E1">
        <w:rPr>
          <w:rFonts w:ascii="Junicode" w:hAnsi="Junicode"/>
          <w:sz w:val="28"/>
          <w:szCs w:val="28"/>
          <w:rPrChange w:id="2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2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0CEF" w:rsidRPr="00FC64E1">
        <w:rPr>
          <w:rFonts w:ascii="Junicode" w:hAnsi="Junicode"/>
          <w:sz w:val="28"/>
          <w:szCs w:val="28"/>
          <w:rPrChange w:id="2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ffeln hergenommen / oder wie es</w:t>
      </w:r>
      <w:r w:rsidR="00991D34" w:rsidRPr="00FC64E1">
        <w:rPr>
          <w:rFonts w:ascii="Junicode" w:hAnsi="Junicode"/>
          <w:sz w:val="28"/>
          <w:szCs w:val="28"/>
          <w:rPrChange w:id="2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deuten / und recht ver</w:t>
      </w:r>
      <w:r w:rsidR="00A2594E" w:rsidRPr="00FC64E1">
        <w:rPr>
          <w:rFonts w:ascii="Junicode" w:hAnsi="Junicode"/>
          <w:sz w:val="28"/>
          <w:szCs w:val="28"/>
          <w:rPrChange w:id="2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tanden</w:t>
      </w:r>
      <w:r w:rsidR="00991D34" w:rsidRPr="00FC64E1">
        <w:rPr>
          <w:rFonts w:ascii="Junicode" w:hAnsi="Junicode"/>
          <w:sz w:val="28"/>
          <w:szCs w:val="28"/>
          <w:rPrChange w:id="2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m</w:t>
      </w:r>
      <w:r w:rsidR="00A2594E" w:rsidRPr="00FC64E1">
        <w:rPr>
          <w:rFonts w:ascii="Junicode" w:hAnsi="Junicode"/>
          <w:sz w:val="28"/>
          <w:szCs w:val="28"/>
          <w:rPrChange w:id="2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AE0CEF" w:rsidRPr="00FC64E1">
        <w:rPr>
          <w:rFonts w:ascii="Junicode" w:hAnsi="Junicode"/>
          <w:sz w:val="28"/>
          <w:szCs w:val="28"/>
          <w:rPrChange w:id="2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e.</w:t>
      </w:r>
      <w:r w:rsidR="00991D34" w:rsidRPr="00FC64E1">
        <w:rPr>
          <w:rFonts w:ascii="Junicode" w:hAnsi="Junicode"/>
          <w:sz w:val="28"/>
          <w:szCs w:val="28"/>
          <w:rPrChange w:id="2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Etliche </w:t>
      </w:r>
      <w:r w:rsidR="00A2594E" w:rsidRPr="00FC64E1">
        <w:rPr>
          <w:rFonts w:ascii="Junicode" w:hAnsi="Junicode"/>
          <w:sz w:val="28"/>
          <w:szCs w:val="28"/>
          <w:rPrChange w:id="2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der fal</w:t>
      </w:r>
      <w:r w:rsidR="00A2594E" w:rsidRPr="00FC64E1">
        <w:rPr>
          <w:rFonts w:ascii="Junicode" w:hAnsi="Junicode"/>
          <w:sz w:val="28"/>
          <w:szCs w:val="28"/>
          <w:rPrChange w:id="2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meinung / daß es er</w:t>
      </w:r>
      <w:r w:rsidR="00A2594E" w:rsidRPr="00FC64E1">
        <w:rPr>
          <w:rFonts w:ascii="Junicode" w:hAnsi="Junicode"/>
          <w:sz w:val="28"/>
          <w:szCs w:val="28"/>
          <w:rPrChange w:id="2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daher ent</w:t>
      </w:r>
      <w:r w:rsidR="00A2594E" w:rsidRPr="00FC64E1">
        <w:rPr>
          <w:rFonts w:ascii="Junicode" w:hAnsi="Junicode"/>
          <w:sz w:val="28"/>
          <w:szCs w:val="28"/>
          <w:rPrChange w:id="2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tanden </w:t>
      </w:r>
      <w:r w:rsidR="00A2594E" w:rsidRPr="00FC64E1">
        <w:rPr>
          <w:rFonts w:ascii="Junicode" w:hAnsi="Junicode"/>
          <w:sz w:val="28"/>
          <w:szCs w:val="28"/>
          <w:rPrChange w:id="2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</w:t>
      </w:r>
      <w:r w:rsidR="00A2594E" w:rsidRPr="00FC64E1">
        <w:rPr>
          <w:rFonts w:ascii="Junicode" w:hAnsi="Junicode"/>
          <w:sz w:val="28"/>
          <w:szCs w:val="28"/>
          <w:rPrChange w:id="2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0CEF" w:rsidRPr="00FC64E1">
        <w:rPr>
          <w:rFonts w:ascii="Junicode" w:hAnsi="Junicode"/>
          <w:sz w:val="28"/>
          <w:szCs w:val="28"/>
          <w:rPrChange w:id="2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 / daß gleich wie die</w:t>
      </w:r>
      <w:r w:rsidR="00991D34" w:rsidRPr="00FC64E1">
        <w:rPr>
          <w:rFonts w:ascii="Junicode" w:hAnsi="Junicode"/>
          <w:sz w:val="28"/>
          <w:szCs w:val="28"/>
          <w:rPrChange w:id="2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0CEF" w:rsidRPr="00FC64E1">
        <w:rPr>
          <w:rFonts w:ascii="Junicode" w:hAnsi="Junicode"/>
          <w:sz w:val="28"/>
          <w:szCs w:val="28"/>
          <w:rPrChange w:id="2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E7520A" w:rsidRPr="00FC64E1">
        <w:rPr>
          <w:rFonts w:ascii="Junicode" w:hAnsi="Junicode"/>
          <w:sz w:val="28"/>
          <w:szCs w:val="28"/>
          <w:rPrChange w:id="2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urzen und leichte Burße auff</w:t>
      </w:r>
      <w:r w:rsidR="00991D34" w:rsidRPr="00FC64E1">
        <w:rPr>
          <w:rFonts w:ascii="Junicode" w:hAnsi="Junicode"/>
          <w:sz w:val="28"/>
          <w:szCs w:val="28"/>
          <w:rPrChange w:id="2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20A" w:rsidRPr="00FC64E1">
        <w:rPr>
          <w:rFonts w:ascii="Junicode" w:hAnsi="Junicode"/>
          <w:sz w:val="28"/>
          <w:szCs w:val="28"/>
          <w:rPrChange w:id="2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Ga</w:t>
      </w:r>
      <w:r w:rsidR="00A2594E" w:rsidRPr="00FC64E1">
        <w:rPr>
          <w:rFonts w:ascii="Junicode" w:hAnsi="Junicode"/>
          <w:sz w:val="28"/>
          <w:szCs w:val="28"/>
          <w:rPrChange w:id="2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7520A" w:rsidRPr="00FC64E1">
        <w:rPr>
          <w:rFonts w:ascii="Junicode" w:hAnsi="Junicode"/>
          <w:sz w:val="28"/>
          <w:szCs w:val="28"/>
          <w:rPrChange w:id="2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wol pflegen einander /</w:t>
      </w:r>
      <w:r w:rsidR="00991D34" w:rsidRPr="00FC64E1">
        <w:rPr>
          <w:rFonts w:ascii="Junicode" w:hAnsi="Junicode"/>
          <w:sz w:val="28"/>
          <w:szCs w:val="28"/>
          <w:rPrChange w:id="2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20A" w:rsidRPr="00FC64E1">
        <w:rPr>
          <w:rFonts w:ascii="Junicode" w:hAnsi="Junicode"/>
          <w:sz w:val="28"/>
          <w:szCs w:val="28"/>
          <w:rPrChange w:id="2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Laz oder Fuchs</w:t>
      </w:r>
      <w:r w:rsidR="00A2594E" w:rsidRPr="00FC64E1">
        <w:rPr>
          <w:rFonts w:ascii="Junicode" w:hAnsi="Junicode"/>
          <w:sz w:val="28"/>
          <w:szCs w:val="28"/>
          <w:rPrChange w:id="2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20A" w:rsidRPr="00FC64E1">
        <w:rPr>
          <w:rFonts w:ascii="Junicode" w:hAnsi="Junicode"/>
          <w:sz w:val="28"/>
          <w:szCs w:val="28"/>
          <w:rPrChange w:id="2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chwanz zum</w:t>
      </w:r>
      <w:r w:rsidR="003C171E" w:rsidRPr="00FC64E1">
        <w:rPr>
          <w:rFonts w:ascii="Junicode" w:hAnsi="Junicode"/>
          <w:sz w:val="28"/>
          <w:szCs w:val="28"/>
          <w:rPrChange w:id="2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F6D47" w:rsidRPr="00FC64E1">
        <w:rPr>
          <w:rFonts w:ascii="Junicode" w:hAnsi="Junicode"/>
          <w:sz w:val="28"/>
          <w:szCs w:val="28"/>
          <w:rPrChange w:id="2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</w:t>
      </w:r>
      <w:r w:rsidR="00A2594E" w:rsidRPr="00FC64E1">
        <w:rPr>
          <w:rFonts w:ascii="Junicode" w:hAnsi="Junicode"/>
          <w:sz w:val="28"/>
          <w:szCs w:val="28"/>
          <w:rPrChange w:id="2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F6D47" w:rsidRPr="00FC64E1">
        <w:rPr>
          <w:rFonts w:ascii="Junicode" w:hAnsi="Junicode"/>
          <w:sz w:val="28"/>
          <w:szCs w:val="28"/>
          <w:rPrChange w:id="2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anzuhengen / al</w:t>
      </w:r>
      <w:r w:rsidR="00A2594E" w:rsidRPr="00FC64E1">
        <w:rPr>
          <w:rFonts w:ascii="Junicode" w:hAnsi="Junicode"/>
          <w:sz w:val="28"/>
          <w:szCs w:val="28"/>
          <w:rPrChange w:id="2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auch eins</w:t>
      </w:r>
      <w:r w:rsidR="001F6D47" w:rsidRPr="00FC64E1">
        <w:rPr>
          <w:rFonts w:ascii="Junicode" w:hAnsi="Junicode"/>
          <w:sz w:val="28"/>
          <w:szCs w:val="28"/>
          <w:rPrChange w:id="2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mals ein leicht</w:t>
      </w:r>
      <w:r w:rsidR="00A2594E" w:rsidRPr="00FC64E1">
        <w:rPr>
          <w:rFonts w:ascii="Junicode" w:hAnsi="Junicode"/>
          <w:sz w:val="28"/>
          <w:szCs w:val="28"/>
          <w:rPrChange w:id="2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inniges Kammer</w:t>
      </w:r>
      <w:r w:rsidR="001F6D47" w:rsidRPr="00FC64E1">
        <w:rPr>
          <w:rFonts w:ascii="Junicode" w:hAnsi="Junicode"/>
          <w:sz w:val="28"/>
          <w:szCs w:val="28"/>
          <w:rPrChange w:id="2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2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2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zlein jhrer Frauen oder Jung</w:t>
      </w:r>
      <w:r w:rsidR="001F6D47" w:rsidRPr="00FC64E1">
        <w:rPr>
          <w:rFonts w:ascii="Junicode" w:hAnsi="Junicode"/>
          <w:sz w:val="28"/>
          <w:szCs w:val="28"/>
          <w:rPrChange w:id="2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Auffw</w:t>
      </w:r>
      <w:r w:rsidR="00A2594E" w:rsidRPr="00FC64E1">
        <w:rPr>
          <w:rFonts w:ascii="Junicode" w:hAnsi="Junicode"/>
          <w:sz w:val="28"/>
          <w:szCs w:val="28"/>
          <w:rPrChange w:id="2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F6D47" w:rsidRPr="00FC64E1">
        <w:rPr>
          <w:rFonts w:ascii="Junicode" w:hAnsi="Junicode"/>
          <w:sz w:val="28"/>
          <w:szCs w:val="28"/>
          <w:rPrChange w:id="2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rter / (wie mans an</w:t>
      </w:r>
      <w:r w:rsidR="00991D34" w:rsidRPr="00FC64E1">
        <w:rPr>
          <w:rFonts w:ascii="Junicode" w:hAnsi="Junicode"/>
          <w:sz w:val="28"/>
          <w:szCs w:val="28"/>
          <w:rPrChange w:id="2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F6D47" w:rsidRPr="00FC64E1">
        <w:rPr>
          <w:rFonts w:ascii="Junicode" w:hAnsi="Junicode"/>
          <w:sz w:val="28"/>
          <w:szCs w:val="28"/>
          <w:rPrChange w:id="2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jezo nennet /) daf</w:t>
      </w:r>
      <w:r w:rsidR="00A2594E" w:rsidRPr="00FC64E1">
        <w:rPr>
          <w:rFonts w:ascii="Junicode" w:hAnsi="Junicode"/>
          <w:sz w:val="28"/>
          <w:szCs w:val="28"/>
          <w:rPrChange w:id="2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F6D47" w:rsidRPr="00FC64E1">
        <w:rPr>
          <w:rFonts w:ascii="Junicode" w:hAnsi="Junicode"/>
          <w:sz w:val="28"/>
          <w:szCs w:val="28"/>
          <w:rPrChange w:id="2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daß er </w:t>
      </w:r>
      <w:r w:rsidR="00A2594E" w:rsidRPr="00FC64E1">
        <w:rPr>
          <w:rFonts w:ascii="Junicode" w:hAnsi="Junicode"/>
          <w:sz w:val="28"/>
          <w:szCs w:val="28"/>
          <w:rPrChange w:id="2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ver</w:t>
      </w:r>
      <w:r w:rsidR="00A2594E" w:rsidRPr="00FC64E1">
        <w:rPr>
          <w:rFonts w:ascii="Junicode" w:hAnsi="Junicode"/>
          <w:sz w:val="28"/>
          <w:szCs w:val="28"/>
          <w:rPrChange w:id="2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F6D47" w:rsidRPr="00FC64E1">
        <w:rPr>
          <w:rFonts w:ascii="Junicode" w:hAnsi="Junicode"/>
          <w:sz w:val="28"/>
          <w:szCs w:val="28"/>
          <w:rPrChange w:id="2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chtlich vorbei gegangen / (es aber</w:t>
      </w:r>
      <w:r w:rsidR="00991D34" w:rsidRPr="00FC64E1">
        <w:rPr>
          <w:rFonts w:ascii="Junicode" w:hAnsi="Junicode"/>
          <w:sz w:val="28"/>
          <w:szCs w:val="28"/>
          <w:rPrChange w:id="2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F6D47" w:rsidRPr="00FC64E1">
        <w:rPr>
          <w:rFonts w:ascii="Junicode" w:hAnsi="Junicode"/>
          <w:sz w:val="28"/>
          <w:szCs w:val="28"/>
          <w:rPrChange w:id="2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jhrer Frau oder Jungfrau </w:t>
      </w:r>
      <w:r w:rsidR="00A2594E" w:rsidRPr="00FC64E1">
        <w:rPr>
          <w:rFonts w:ascii="Junicode" w:hAnsi="Junicode"/>
          <w:sz w:val="28"/>
          <w:szCs w:val="28"/>
          <w:rPrChange w:id="2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F6D47" w:rsidRPr="00FC64E1">
        <w:rPr>
          <w:rFonts w:ascii="Junicode" w:hAnsi="Junicode"/>
          <w:sz w:val="28"/>
          <w:szCs w:val="28"/>
          <w:rPrChange w:id="2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991D34" w:rsidRPr="00FC64E1">
        <w:rPr>
          <w:rFonts w:ascii="Junicode" w:hAnsi="Junicode"/>
          <w:sz w:val="28"/>
          <w:szCs w:val="28"/>
          <w:rPrChange w:id="2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F6D47" w:rsidRPr="00FC64E1">
        <w:rPr>
          <w:rFonts w:ascii="Junicode" w:hAnsi="Junicode"/>
          <w:sz w:val="28"/>
          <w:szCs w:val="28"/>
          <w:rPrChange w:id="2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gemeinet habe /</w:t>
      </w:r>
      <w:r w:rsidR="00217B61" w:rsidRPr="00FC64E1">
        <w:rPr>
          <w:rFonts w:ascii="Junicode" w:hAnsi="Junicode"/>
          <w:sz w:val="28"/>
          <w:szCs w:val="28"/>
          <w:rPrChange w:id="2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daß er jhnen</w:t>
      </w:r>
      <w:r w:rsidR="00991D34" w:rsidRPr="00FC64E1">
        <w:rPr>
          <w:rFonts w:ascii="Junicode" w:hAnsi="Junicode"/>
          <w:sz w:val="28"/>
          <w:szCs w:val="28"/>
          <w:rPrChange w:id="2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gern zu Man und Kind verhelffen</w:t>
      </w:r>
      <w:r w:rsidR="00991D34" w:rsidRPr="00FC64E1">
        <w:rPr>
          <w:rFonts w:ascii="Junicode" w:hAnsi="Junicode"/>
          <w:sz w:val="28"/>
          <w:szCs w:val="28"/>
          <w:rPrChange w:id="2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 /) einen L</w:t>
      </w:r>
      <w:r w:rsidR="00A2594E" w:rsidRPr="00FC64E1">
        <w:rPr>
          <w:rFonts w:ascii="Junicode" w:hAnsi="Junicode"/>
          <w:sz w:val="28"/>
          <w:szCs w:val="28"/>
          <w:rPrChange w:id="2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17B61" w:rsidRPr="00FC64E1">
        <w:rPr>
          <w:rFonts w:ascii="Junicode" w:hAnsi="Junicode"/>
          <w:sz w:val="28"/>
          <w:szCs w:val="28"/>
          <w:rPrChange w:id="2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ffel zum </w:t>
      </w:r>
      <w:r w:rsidR="00A2594E" w:rsidRPr="00FC64E1">
        <w:rPr>
          <w:rFonts w:ascii="Junicode" w:hAnsi="Junicode"/>
          <w:sz w:val="28"/>
          <w:szCs w:val="28"/>
          <w:rPrChange w:id="2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chawernak heimlich auff den Hut ge</w:t>
      </w:r>
      <w:r w:rsidR="00A2594E" w:rsidRPr="00FC64E1">
        <w:rPr>
          <w:rFonts w:ascii="Junicode" w:hAnsi="Junicode"/>
          <w:sz w:val="28"/>
          <w:szCs w:val="28"/>
          <w:rPrChange w:id="2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teket /</w:t>
      </w:r>
      <w:r w:rsidR="00991D34" w:rsidRPr="00FC64E1">
        <w:rPr>
          <w:rFonts w:ascii="Junicode" w:hAnsi="Junicode"/>
          <w:sz w:val="28"/>
          <w:szCs w:val="28"/>
          <w:rPrChange w:id="2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damit habe wider heimgehen</w:t>
      </w:r>
      <w:r w:rsidR="00991D34" w:rsidRPr="00FC64E1">
        <w:rPr>
          <w:rFonts w:ascii="Junicode" w:hAnsi="Junicode"/>
          <w:sz w:val="28"/>
          <w:szCs w:val="28"/>
          <w:rPrChange w:id="2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2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17B61" w:rsidRPr="00FC64E1">
        <w:rPr>
          <w:rFonts w:ascii="Junicode" w:hAnsi="Junicode"/>
          <w:sz w:val="28"/>
          <w:szCs w:val="28"/>
          <w:rPrChange w:id="2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die</w:t>
      </w:r>
      <w:r w:rsidR="00A2594E" w:rsidRPr="00FC64E1">
        <w:rPr>
          <w:rFonts w:ascii="Junicode" w:hAnsi="Junicode"/>
          <w:sz w:val="28"/>
          <w:szCs w:val="28"/>
          <w:rPrChange w:id="2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als es andere Buben</w:t>
      </w:r>
      <w:r w:rsidR="00991D34" w:rsidRPr="00FC64E1">
        <w:rPr>
          <w:rFonts w:ascii="Junicode" w:hAnsi="Junicode"/>
          <w:sz w:val="28"/>
          <w:szCs w:val="28"/>
          <w:rPrChange w:id="2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erfaren / </w:t>
      </w:r>
      <w:r w:rsidR="00A2594E" w:rsidRPr="00FC64E1">
        <w:rPr>
          <w:rFonts w:ascii="Junicode" w:hAnsi="Junicode"/>
          <w:sz w:val="28"/>
          <w:szCs w:val="28"/>
          <w:rPrChange w:id="2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ollen </w:t>
      </w:r>
      <w:r w:rsidR="00A2594E" w:rsidRPr="00FC64E1">
        <w:rPr>
          <w:rFonts w:ascii="Junicode" w:hAnsi="Junicode"/>
          <w:sz w:val="28"/>
          <w:szCs w:val="28"/>
          <w:rPrChange w:id="2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</w:t>
      </w:r>
      <w:r w:rsidR="00A2594E" w:rsidRPr="00FC64E1">
        <w:rPr>
          <w:rFonts w:ascii="Junicode" w:hAnsi="Junicode"/>
          <w:sz w:val="28"/>
          <w:szCs w:val="28"/>
          <w:rPrChange w:id="2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allent</w:t>
      </w:r>
      <w:r w:rsidR="00217B61" w:rsidRPr="00FC64E1">
        <w:rPr>
          <w:rFonts w:ascii="Junicode" w:hAnsi="Junicode"/>
          <w:sz w:val="28"/>
          <w:szCs w:val="28"/>
          <w:rPrChange w:id="2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halben f</w:t>
      </w:r>
      <w:r w:rsidR="00A2594E" w:rsidRPr="00FC64E1">
        <w:rPr>
          <w:rFonts w:ascii="Junicode" w:hAnsi="Junicode"/>
          <w:sz w:val="28"/>
          <w:szCs w:val="28"/>
          <w:rPrChange w:id="2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17B61" w:rsidRPr="00FC64E1">
        <w:rPr>
          <w:rFonts w:ascii="Junicode" w:hAnsi="Junicode"/>
          <w:sz w:val="28"/>
          <w:szCs w:val="28"/>
          <w:rPrChange w:id="2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einen L</w:t>
      </w:r>
      <w:r w:rsidR="00A2594E" w:rsidRPr="00FC64E1">
        <w:rPr>
          <w:rFonts w:ascii="Junicode" w:hAnsi="Junicode"/>
          <w:sz w:val="28"/>
          <w:szCs w:val="28"/>
          <w:rPrChange w:id="2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17B61" w:rsidRPr="00FC64E1">
        <w:rPr>
          <w:rFonts w:ascii="Junicode" w:hAnsi="Junicode"/>
          <w:sz w:val="28"/>
          <w:szCs w:val="28"/>
          <w:rPrChange w:id="2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ffeler ausgeruffen / und das </w:t>
      </w:r>
      <w:r w:rsidR="00A2594E" w:rsidRPr="00FC64E1">
        <w:rPr>
          <w:rFonts w:ascii="Junicode" w:hAnsi="Junicode"/>
          <w:sz w:val="28"/>
          <w:szCs w:val="28"/>
          <w:rPrChange w:id="2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 getriben haben /</w:t>
      </w:r>
      <w:r w:rsidR="00991D34" w:rsidRPr="00FC64E1">
        <w:rPr>
          <w:rFonts w:ascii="Junicode" w:hAnsi="Junicode"/>
          <w:sz w:val="28"/>
          <w:szCs w:val="28"/>
          <w:rPrChange w:id="2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 dar</w:t>
      </w:r>
      <w:r w:rsidR="00A2594E" w:rsidRPr="00FC64E1">
        <w:rPr>
          <w:rFonts w:ascii="Junicode" w:hAnsi="Junicode"/>
          <w:sz w:val="28"/>
          <w:szCs w:val="28"/>
          <w:rPrChange w:id="2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17B61" w:rsidRPr="00FC64E1">
        <w:rPr>
          <w:rFonts w:ascii="Junicode" w:hAnsi="Junicode"/>
          <w:sz w:val="28"/>
          <w:szCs w:val="28"/>
          <w:rPrChange w:id="2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alle die jenige / die dem</w:t>
      </w:r>
      <w:r w:rsidR="00991D34" w:rsidRPr="00FC64E1">
        <w:rPr>
          <w:rFonts w:ascii="Junicode" w:hAnsi="Junicode"/>
          <w:sz w:val="28"/>
          <w:szCs w:val="28"/>
          <w:rPrChange w:id="2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Frauenzimmer </w:t>
      </w:r>
      <w:r w:rsidR="00A2594E" w:rsidRPr="00FC64E1">
        <w:rPr>
          <w:rFonts w:ascii="Junicode" w:hAnsi="Junicode"/>
          <w:sz w:val="28"/>
          <w:szCs w:val="28"/>
          <w:rPrChange w:id="2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gern und flei</w:t>
      </w:r>
      <w:r w:rsidR="00A2594E" w:rsidRPr="00FC64E1">
        <w:rPr>
          <w:rFonts w:ascii="Junicode" w:hAnsi="Junicode"/>
          <w:sz w:val="28"/>
          <w:szCs w:val="28"/>
          <w:rPrChange w:id="2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17B61" w:rsidRPr="00FC64E1">
        <w:rPr>
          <w:rFonts w:ascii="Junicode" w:hAnsi="Junicode"/>
          <w:sz w:val="28"/>
          <w:szCs w:val="28"/>
          <w:rPrChange w:id="2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991D34" w:rsidRPr="00FC64E1">
        <w:rPr>
          <w:rFonts w:ascii="Junicode" w:hAnsi="Junicode"/>
          <w:sz w:val="28"/>
          <w:szCs w:val="28"/>
          <w:rPrChange w:id="2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auffgewartet / </w:t>
      </w:r>
      <w:r w:rsidR="00A2594E" w:rsidRPr="00FC64E1">
        <w:rPr>
          <w:rFonts w:ascii="Junicode" w:hAnsi="Junicode"/>
          <w:sz w:val="28"/>
          <w:szCs w:val="28"/>
          <w:rPrChange w:id="2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hernach algemach L</w:t>
      </w:r>
      <w:r w:rsidR="00A2594E" w:rsidRPr="00FC64E1">
        <w:rPr>
          <w:rFonts w:ascii="Junicode" w:hAnsi="Junicode"/>
          <w:sz w:val="28"/>
          <w:szCs w:val="28"/>
          <w:rPrChange w:id="2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17B61" w:rsidRPr="00FC64E1">
        <w:rPr>
          <w:rFonts w:ascii="Junicode" w:hAnsi="Junicode"/>
          <w:sz w:val="28"/>
          <w:szCs w:val="28"/>
          <w:rPrChange w:id="2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ffeler und jhre Bedienung</w:t>
      </w:r>
      <w:r w:rsidR="00991D34" w:rsidRPr="00FC64E1">
        <w:rPr>
          <w:rFonts w:ascii="Junicode" w:hAnsi="Junicode"/>
          <w:sz w:val="28"/>
          <w:szCs w:val="28"/>
          <w:rPrChange w:id="2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Carachion und getreue Auffwartung an </w:t>
      </w:r>
      <w:r w:rsidR="00A2594E" w:rsidRPr="00FC64E1">
        <w:rPr>
          <w:rFonts w:ascii="Junicode" w:hAnsi="Junicode"/>
          <w:sz w:val="28"/>
          <w:szCs w:val="28"/>
          <w:rPrChange w:id="2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2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2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17B61" w:rsidRPr="00FC64E1">
        <w:rPr>
          <w:rFonts w:ascii="Junicode" w:hAnsi="Junicode"/>
          <w:sz w:val="28"/>
          <w:szCs w:val="28"/>
          <w:rPrChange w:id="2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eine L</w:t>
      </w:r>
      <w:r w:rsidR="00A2594E" w:rsidRPr="00FC64E1">
        <w:rPr>
          <w:rFonts w:ascii="Junicode" w:hAnsi="Junicode"/>
          <w:sz w:val="28"/>
          <w:szCs w:val="28"/>
          <w:rPrChange w:id="2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17B61" w:rsidRPr="00FC64E1">
        <w:rPr>
          <w:rFonts w:ascii="Junicode" w:hAnsi="Junicode"/>
          <w:sz w:val="28"/>
          <w:szCs w:val="28"/>
          <w:rPrChange w:id="2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</w:t>
      </w:r>
      <w:r w:rsidR="00991D34" w:rsidRPr="00FC64E1">
        <w:rPr>
          <w:rFonts w:ascii="Junicode" w:hAnsi="Junicode"/>
          <w:sz w:val="28"/>
          <w:szCs w:val="28"/>
          <w:rPrChange w:id="2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17B61" w:rsidRPr="00FC64E1">
        <w:rPr>
          <w:rFonts w:ascii="Junicode" w:hAnsi="Junicode"/>
          <w:sz w:val="28"/>
          <w:szCs w:val="28"/>
          <w:rPrChange w:id="2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genennet worden / biß auff den heutigen Tag.</w:t>
      </w:r>
      <w:r w:rsidR="00991D34" w:rsidRPr="00FC64E1">
        <w:rPr>
          <w:rFonts w:ascii="Junicode" w:hAnsi="Junicode"/>
          <w:sz w:val="28"/>
          <w:szCs w:val="28"/>
          <w:rPrChange w:id="2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Andere aber wollen jhres er</w:t>
      </w:r>
      <w:r w:rsidR="00217B61" w:rsidRPr="00FC64E1">
        <w:rPr>
          <w:rFonts w:ascii="Junicode" w:hAnsi="Junicode"/>
          <w:sz w:val="28"/>
          <w:szCs w:val="28"/>
          <w:rPrChange w:id="2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achtens</w:t>
      </w:r>
      <w:r w:rsidR="0097591A" w:rsidRPr="00FC64E1">
        <w:rPr>
          <w:rFonts w:ascii="Junicode" w:hAnsi="Junicode"/>
          <w:sz w:val="28"/>
          <w:szCs w:val="28"/>
          <w:rPrChange w:id="2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etwas n</w:t>
      </w:r>
      <w:r w:rsidR="00A2594E" w:rsidRPr="00FC64E1">
        <w:rPr>
          <w:rFonts w:ascii="Junicode" w:hAnsi="Junicode"/>
          <w:sz w:val="28"/>
          <w:szCs w:val="28"/>
          <w:rPrChange w:id="2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7591A" w:rsidRPr="00FC64E1">
        <w:rPr>
          <w:rFonts w:ascii="Junicode" w:hAnsi="Junicode"/>
          <w:sz w:val="28"/>
          <w:szCs w:val="28"/>
          <w:rPrChange w:id="2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 kommen / un</w:t>
      </w:r>
      <w:r w:rsidR="00991D34" w:rsidRPr="00FC64E1">
        <w:rPr>
          <w:rFonts w:ascii="Junicode" w:hAnsi="Junicode"/>
          <w:sz w:val="28"/>
          <w:szCs w:val="28"/>
          <w:rPrChange w:id="2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 </w:t>
      </w:r>
      <w:r w:rsidR="0097591A" w:rsidRPr="00FC64E1">
        <w:rPr>
          <w:rFonts w:ascii="Junicode" w:hAnsi="Junicode"/>
          <w:sz w:val="28"/>
          <w:szCs w:val="28"/>
          <w:rPrChange w:id="2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bewei</w:t>
      </w:r>
      <w:r w:rsidR="00A2594E" w:rsidRPr="00FC64E1">
        <w:rPr>
          <w:rFonts w:ascii="Junicode" w:hAnsi="Junicode"/>
          <w:sz w:val="28"/>
          <w:szCs w:val="28"/>
          <w:rPrChange w:id="2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aus dem Calecutio und</w:t>
      </w:r>
      <w:r w:rsidR="00991D34" w:rsidRPr="00FC64E1">
        <w:rPr>
          <w:rFonts w:ascii="Junicode" w:hAnsi="Junicode"/>
          <w:sz w:val="28"/>
          <w:szCs w:val="28"/>
          <w:rPrChange w:id="2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</w:t>
      </w:r>
      <w:r w:rsidR="00A2594E" w:rsidRPr="00FC64E1">
        <w:rPr>
          <w:rFonts w:ascii="Junicode" w:hAnsi="Junicode"/>
          <w:sz w:val="28"/>
          <w:szCs w:val="28"/>
          <w:rPrChange w:id="2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7591A" w:rsidRPr="00FC64E1">
        <w:rPr>
          <w:rFonts w:ascii="Junicode" w:hAnsi="Junicode"/>
          <w:sz w:val="28"/>
          <w:szCs w:val="28"/>
          <w:rPrChange w:id="2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erquelle der Jungfrauen /</w:t>
      </w:r>
      <w:r w:rsidR="00991D34" w:rsidRPr="00FC64E1">
        <w:rPr>
          <w:rFonts w:ascii="Junicode" w:hAnsi="Junicode"/>
          <w:sz w:val="28"/>
          <w:szCs w:val="28"/>
          <w:rPrChange w:id="2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die</w:t>
      </w:r>
      <w:r w:rsidR="00A2594E" w:rsidRPr="00FC64E1">
        <w:rPr>
          <w:rFonts w:ascii="Junicode" w:hAnsi="Junicode"/>
          <w:sz w:val="28"/>
          <w:szCs w:val="28"/>
          <w:rPrChange w:id="2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W</w:t>
      </w:r>
      <w:r w:rsidR="00A2594E" w:rsidRPr="00FC64E1">
        <w:rPr>
          <w:rFonts w:ascii="Junicode" w:hAnsi="Junicode"/>
          <w:sz w:val="28"/>
          <w:szCs w:val="28"/>
          <w:rPrChange w:id="2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7591A" w:rsidRPr="00FC64E1">
        <w:rPr>
          <w:rFonts w:ascii="Junicode" w:hAnsi="Junicode"/>
          <w:sz w:val="28"/>
          <w:szCs w:val="28"/>
          <w:rPrChange w:id="2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rtlein </w:t>
      </w:r>
      <w:r w:rsidR="00A2594E" w:rsidRPr="00FC64E1">
        <w:rPr>
          <w:rFonts w:ascii="Junicode" w:hAnsi="Junicode"/>
          <w:sz w:val="28"/>
          <w:szCs w:val="28"/>
          <w:rPrChange w:id="2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ein We</w:t>
      </w:r>
      <w:r w:rsidR="00A2594E" w:rsidRPr="00FC64E1">
        <w:rPr>
          <w:rFonts w:ascii="Junicode" w:hAnsi="Junicode"/>
          <w:sz w:val="28"/>
          <w:szCs w:val="28"/>
          <w:rPrChange w:id="2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97591A" w:rsidRPr="00FC64E1">
        <w:rPr>
          <w:rFonts w:ascii="Junicode" w:hAnsi="Junicode"/>
          <w:sz w:val="28"/>
          <w:szCs w:val="28"/>
          <w:rPrChange w:id="2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phali</w:t>
      </w:r>
      <w:r w:rsidR="00A2594E" w:rsidRPr="00FC64E1">
        <w:rPr>
          <w:rFonts w:ascii="Junicode" w:hAnsi="Junicode"/>
          <w:sz w:val="28"/>
          <w:szCs w:val="28"/>
          <w:rPrChange w:id="2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W</w:t>
      </w:r>
      <w:r w:rsidR="00A2594E" w:rsidRPr="00FC64E1">
        <w:rPr>
          <w:rFonts w:ascii="Junicode" w:hAnsi="Junicode"/>
          <w:sz w:val="28"/>
          <w:szCs w:val="28"/>
          <w:rPrChange w:id="2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7591A" w:rsidRPr="00FC64E1">
        <w:rPr>
          <w:rFonts w:ascii="Junicode" w:hAnsi="Junicode"/>
          <w:sz w:val="28"/>
          <w:szCs w:val="28"/>
          <w:rPrChange w:id="2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rtlein / und in We</w:t>
      </w:r>
      <w:r w:rsidR="00A2594E" w:rsidRPr="00FC64E1">
        <w:rPr>
          <w:rFonts w:ascii="Junicode" w:hAnsi="Junicode"/>
          <w:sz w:val="28"/>
          <w:szCs w:val="28"/>
          <w:rPrChange w:id="2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tphalen / </w:t>
      </w:r>
      <w:r w:rsidR="00A2594E" w:rsidRPr="00FC64E1">
        <w:rPr>
          <w:rFonts w:ascii="Junicode" w:hAnsi="Junicode"/>
          <w:sz w:val="28"/>
          <w:szCs w:val="28"/>
          <w:rPrChange w:id="2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auch in dero</w:t>
      </w:r>
      <w:r w:rsidR="00A2594E" w:rsidRPr="00FC64E1">
        <w:rPr>
          <w:rFonts w:ascii="Junicode" w:hAnsi="Junicode"/>
          <w:sz w:val="28"/>
          <w:szCs w:val="28"/>
          <w:rPrChange w:id="2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97591A" w:rsidRPr="00FC64E1">
        <w:rPr>
          <w:rFonts w:ascii="Junicode" w:hAnsi="Junicode"/>
          <w:sz w:val="28"/>
          <w:szCs w:val="28"/>
          <w:rPrChange w:id="2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Haupt</w:t>
      </w:r>
      <w:r w:rsidR="00A2594E" w:rsidRPr="00FC64E1">
        <w:rPr>
          <w:rFonts w:ascii="Junicode" w:hAnsi="Junicode"/>
          <w:sz w:val="28"/>
          <w:szCs w:val="28"/>
          <w:rPrChange w:id="2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 M</w:t>
      </w:r>
      <w:r w:rsidR="00A2594E" w:rsidRPr="00FC64E1">
        <w:rPr>
          <w:rFonts w:ascii="Junicode" w:hAnsi="Junicode"/>
          <w:sz w:val="28"/>
          <w:szCs w:val="28"/>
          <w:rPrChange w:id="2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7591A" w:rsidRPr="00FC64E1">
        <w:rPr>
          <w:rFonts w:ascii="Junicode" w:hAnsi="Junicode"/>
          <w:sz w:val="28"/>
          <w:szCs w:val="28"/>
          <w:rPrChange w:id="2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2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noch neu</w:t>
      </w:r>
      <w:r w:rsidR="0097591A" w:rsidRPr="00FC64E1">
        <w:rPr>
          <w:rFonts w:ascii="Junicode" w:hAnsi="Junicode"/>
          <w:sz w:val="28"/>
          <w:szCs w:val="28"/>
          <w:rPrChange w:id="2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dahero ent</w:t>
      </w:r>
      <w:r w:rsidR="00A2594E" w:rsidRPr="00FC64E1">
        <w:rPr>
          <w:rFonts w:ascii="Junicode" w:hAnsi="Junicode"/>
          <w:sz w:val="28"/>
          <w:szCs w:val="28"/>
          <w:rPrChange w:id="2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tanden / und in</w:t>
      </w:r>
      <w:r w:rsidR="00991D34" w:rsidRPr="00FC64E1">
        <w:rPr>
          <w:rFonts w:ascii="Junicode" w:hAnsi="Junicode"/>
          <w:sz w:val="28"/>
          <w:szCs w:val="28"/>
          <w:rPrChange w:id="2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Brauch kommen / dieweil das junge</w:t>
      </w:r>
      <w:r w:rsidR="00991D34" w:rsidRPr="00FC64E1">
        <w:rPr>
          <w:rFonts w:ascii="Junicode" w:hAnsi="Junicode"/>
          <w:sz w:val="28"/>
          <w:szCs w:val="28"/>
          <w:rPrChange w:id="2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2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7591A" w:rsidRPr="00FC64E1">
        <w:rPr>
          <w:rFonts w:ascii="Junicode" w:hAnsi="Junicode"/>
          <w:sz w:val="28"/>
          <w:szCs w:val="28"/>
          <w:rPrChange w:id="2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lklein in gemeldetem We</w:t>
      </w:r>
      <w:r w:rsidR="00A2594E" w:rsidRPr="00FC64E1">
        <w:rPr>
          <w:rFonts w:ascii="Junicode" w:hAnsi="Junicode"/>
          <w:sz w:val="28"/>
          <w:szCs w:val="28"/>
          <w:rPrChange w:id="2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tpha</w:t>
      </w:r>
      <w:r w:rsidR="0097591A" w:rsidRPr="00FC64E1">
        <w:rPr>
          <w:rFonts w:ascii="Junicode" w:hAnsi="Junicode"/>
          <w:sz w:val="28"/>
          <w:szCs w:val="28"/>
          <w:rPrChange w:id="2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len nunmehr </w:t>
      </w:r>
      <w:r w:rsidR="00A2594E" w:rsidRPr="00FC64E1">
        <w:rPr>
          <w:rFonts w:ascii="Junicode" w:hAnsi="Junicode"/>
          <w:sz w:val="28"/>
          <w:szCs w:val="28"/>
          <w:rPrChange w:id="2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Leker / auff Liebes-Sachen worden / daß man </w:t>
      </w:r>
      <w:r w:rsidR="00A2594E" w:rsidRPr="00FC64E1">
        <w:rPr>
          <w:rFonts w:ascii="Junicode" w:hAnsi="Junicode"/>
          <w:sz w:val="28"/>
          <w:szCs w:val="28"/>
          <w:rPrChange w:id="2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allein</w:t>
      </w:r>
      <w:r w:rsidR="00991D34" w:rsidRPr="00FC64E1">
        <w:rPr>
          <w:rFonts w:ascii="Junicode" w:hAnsi="Junicode"/>
          <w:sz w:val="28"/>
          <w:szCs w:val="28"/>
          <w:rPrChange w:id="2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auffs K</w:t>
      </w:r>
      <w:r w:rsidR="00A2594E" w:rsidRPr="00FC64E1">
        <w:rPr>
          <w:rFonts w:ascii="Junicode" w:hAnsi="Junicode"/>
          <w:sz w:val="28"/>
          <w:szCs w:val="28"/>
          <w:rPrChange w:id="2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7591A" w:rsidRPr="00FC64E1">
        <w:rPr>
          <w:rFonts w:ascii="Junicode" w:hAnsi="Junicode"/>
          <w:sz w:val="28"/>
          <w:szCs w:val="28"/>
          <w:rPrChange w:id="2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mmerchen / oder auch wol</w:t>
      </w:r>
      <w:r w:rsidR="00991D34" w:rsidRPr="00FC64E1">
        <w:rPr>
          <w:rFonts w:ascii="Junicode" w:hAnsi="Junicode"/>
          <w:sz w:val="28"/>
          <w:szCs w:val="28"/>
          <w:rPrChange w:id="2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</w:t>
      </w:r>
      <w:r w:rsidR="00A2594E" w:rsidRPr="00FC64E1">
        <w:rPr>
          <w:rFonts w:ascii="Junicode" w:hAnsi="Junicode"/>
          <w:sz w:val="28"/>
          <w:szCs w:val="28"/>
          <w:rPrChange w:id="2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ffentlichen Hochzeiten / Kind</w:t>
      </w:r>
      <w:r w:rsidR="0097591A" w:rsidRPr="00FC64E1">
        <w:rPr>
          <w:rFonts w:ascii="Junicode" w:hAnsi="Junicode"/>
          <w:sz w:val="28"/>
          <w:szCs w:val="28"/>
          <w:rPrChange w:id="2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tauffen / Banqueten / Ga</w:t>
      </w:r>
      <w:r w:rsidR="00A2594E" w:rsidRPr="00FC64E1">
        <w:rPr>
          <w:rFonts w:ascii="Junicode" w:hAnsi="Junicode"/>
          <w:sz w:val="28"/>
          <w:szCs w:val="28"/>
          <w:rPrChange w:id="2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tereien</w:t>
      </w:r>
      <w:r w:rsidR="00991D34" w:rsidRPr="00FC64E1">
        <w:rPr>
          <w:rFonts w:ascii="Junicode" w:hAnsi="Junicode"/>
          <w:sz w:val="28"/>
          <w:szCs w:val="28"/>
          <w:rPrChange w:id="2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andern Ge</w:t>
      </w:r>
      <w:r w:rsidR="00A2594E" w:rsidRPr="00FC64E1">
        <w:rPr>
          <w:rFonts w:ascii="Junicode" w:hAnsi="Junicode"/>
          <w:sz w:val="28"/>
          <w:szCs w:val="28"/>
          <w:rPrChange w:id="2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A2594E" w:rsidRPr="00FC64E1">
        <w:rPr>
          <w:rFonts w:ascii="Junicode" w:hAnsi="Junicode"/>
          <w:sz w:val="28"/>
          <w:szCs w:val="28"/>
          <w:rPrChange w:id="2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7591A" w:rsidRPr="00FC64E1">
        <w:rPr>
          <w:rFonts w:ascii="Junicode" w:hAnsi="Junicode"/>
          <w:sz w:val="28"/>
          <w:szCs w:val="28"/>
          <w:rPrChange w:id="2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chafften / oder</w:t>
      </w:r>
      <w:r w:rsidR="00991D34" w:rsidRPr="00FC64E1">
        <w:rPr>
          <w:rFonts w:ascii="Junicode" w:hAnsi="Junicode"/>
          <w:sz w:val="28"/>
          <w:szCs w:val="28"/>
          <w:rPrChange w:id="2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7591A" w:rsidRPr="00FC64E1">
        <w:rPr>
          <w:rFonts w:ascii="Junicode" w:hAnsi="Junicode"/>
          <w:sz w:val="28"/>
          <w:szCs w:val="28"/>
          <w:rPrChange w:id="2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aber auff </w:t>
      </w:r>
      <w:r w:rsidR="00A2594E" w:rsidRPr="00FC64E1">
        <w:rPr>
          <w:rFonts w:ascii="Junicode" w:hAnsi="Junicode"/>
          <w:sz w:val="28"/>
          <w:szCs w:val="28"/>
          <w:rPrChange w:id="2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7591A" w:rsidRPr="00FC64E1">
        <w:rPr>
          <w:rFonts w:ascii="Junicode" w:hAnsi="Junicode"/>
          <w:sz w:val="28"/>
          <w:szCs w:val="28"/>
          <w:rPrChange w:id="2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ffentlichen Ga</w:t>
      </w:r>
      <w:r w:rsidR="00A2594E" w:rsidRPr="00FC64E1">
        <w:rPr>
          <w:rFonts w:ascii="Junicode" w:hAnsi="Junicode"/>
          <w:sz w:val="28"/>
          <w:szCs w:val="28"/>
          <w:rPrChange w:id="2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7591A" w:rsidRPr="00FC64E1">
        <w:rPr>
          <w:rFonts w:ascii="Junicode" w:hAnsi="Junicode"/>
          <w:sz w:val="28"/>
          <w:szCs w:val="28"/>
          <w:rPrChange w:id="2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357314" w:rsidRPr="00FC64E1">
        <w:rPr>
          <w:rFonts w:ascii="Junicode" w:hAnsi="Junicode"/>
          <w:sz w:val="28"/>
          <w:szCs w:val="28"/>
          <w:rPrChange w:id="2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und</w:t>
      </w:r>
      <w:r w:rsidR="00991D34" w:rsidRPr="00FC64E1">
        <w:rPr>
          <w:rFonts w:ascii="Junicode" w:hAnsi="Junicode"/>
          <w:sz w:val="28"/>
          <w:szCs w:val="28"/>
          <w:rPrChange w:id="2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2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den T</w:t>
      </w:r>
      <w:r w:rsidR="00A2594E" w:rsidRPr="00FC64E1">
        <w:rPr>
          <w:rFonts w:ascii="Junicode" w:hAnsi="Junicode"/>
          <w:sz w:val="28"/>
          <w:szCs w:val="28"/>
          <w:rPrChange w:id="2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 (</w:t>
      </w:r>
      <w:r w:rsidR="00A2594E" w:rsidRPr="00FC64E1">
        <w:rPr>
          <w:rFonts w:ascii="Junicode" w:hAnsi="Junicode"/>
          <w:sz w:val="28"/>
          <w:szCs w:val="28"/>
          <w:rPrChange w:id="2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onderlich </w:t>
      </w:r>
      <w:r w:rsidR="00A2594E" w:rsidRPr="00FC64E1">
        <w:rPr>
          <w:rFonts w:ascii="Junicode" w:hAnsi="Junicode"/>
          <w:sz w:val="28"/>
          <w:szCs w:val="28"/>
          <w:rPrChange w:id="2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</w:t>
      </w:r>
      <w:r w:rsidR="00991D34" w:rsidRPr="00FC64E1">
        <w:rPr>
          <w:rFonts w:ascii="Junicode" w:hAnsi="Junicode"/>
          <w:sz w:val="28"/>
          <w:szCs w:val="28"/>
          <w:rPrChange w:id="2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</w:t>
      </w:r>
      <w:r w:rsidR="00991D34" w:rsidRPr="00FC64E1">
        <w:rPr>
          <w:rFonts w:ascii="Junicode" w:hAnsi="Junicode"/>
          <w:sz w:val="28"/>
          <w:szCs w:val="28"/>
          <w:rPrChange w:id="2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wan die Nachteulen loß flie</w:t>
      </w:r>
      <w:r w:rsidR="00357314" w:rsidRPr="00FC64E1">
        <w:rPr>
          <w:rFonts w:ascii="Junicode" w:hAnsi="Junicode"/>
          <w:sz w:val="28"/>
          <w:szCs w:val="28"/>
          <w:rPrChange w:id="2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/) bei</w:t>
      </w:r>
      <w:r w:rsidR="00A2594E" w:rsidRPr="00FC64E1">
        <w:rPr>
          <w:rFonts w:ascii="Junicode" w:hAnsi="Junicode"/>
          <w:sz w:val="28"/>
          <w:szCs w:val="28"/>
          <w:rPrChange w:id="2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 / k</w:t>
      </w:r>
      <w:r w:rsidR="00A2594E" w:rsidRPr="00FC64E1">
        <w:rPr>
          <w:rFonts w:ascii="Junicode" w:hAnsi="Junicode"/>
          <w:sz w:val="28"/>
          <w:szCs w:val="28"/>
          <w:rPrChange w:id="2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2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2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991D34" w:rsidRPr="00FC64E1">
        <w:rPr>
          <w:rFonts w:ascii="Junicode" w:hAnsi="Junicode"/>
          <w:sz w:val="28"/>
          <w:szCs w:val="28"/>
          <w:rPrChange w:id="2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einer unm</w:t>
      </w:r>
      <w:r w:rsidR="00A2594E" w:rsidRPr="00FC64E1">
        <w:rPr>
          <w:rFonts w:ascii="Junicode" w:hAnsi="Junicode"/>
          <w:sz w:val="28"/>
          <w:szCs w:val="28"/>
          <w:rPrChange w:id="2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357314" w:rsidRPr="00FC64E1">
        <w:rPr>
          <w:rFonts w:ascii="Junicode" w:hAnsi="Junicode"/>
          <w:sz w:val="28"/>
          <w:szCs w:val="28"/>
          <w:rPrChange w:id="2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igen und feuriger</w:t>
      </w:r>
      <w:r w:rsidR="00991D34" w:rsidRPr="00FC64E1">
        <w:rPr>
          <w:rFonts w:ascii="Junicode" w:hAnsi="Junicode"/>
          <w:sz w:val="28"/>
          <w:szCs w:val="28"/>
          <w:rPrChange w:id="2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al</w:t>
      </w:r>
      <w:r w:rsidR="00A2594E" w:rsidRPr="00FC64E1">
        <w:rPr>
          <w:rFonts w:ascii="Junicode" w:hAnsi="Junicode"/>
          <w:sz w:val="28"/>
          <w:szCs w:val="28"/>
          <w:rPrChange w:id="2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zerherzen / k</w:t>
      </w:r>
      <w:r w:rsidR="00A2594E" w:rsidRPr="00FC64E1">
        <w:rPr>
          <w:rFonts w:ascii="Junicode" w:hAnsi="Junicode"/>
          <w:sz w:val="28"/>
          <w:szCs w:val="28"/>
          <w:rPrChange w:id="2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357314" w:rsidRPr="00FC64E1">
        <w:rPr>
          <w:rFonts w:ascii="Junicode" w:hAnsi="Junicode"/>
          <w:sz w:val="28"/>
          <w:szCs w:val="28"/>
          <w:rPrChange w:id="2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das</w:t>
      </w:r>
      <w:r w:rsidR="00991D34" w:rsidRPr="00FC64E1">
        <w:rPr>
          <w:rFonts w:ascii="Junicode" w:hAnsi="Junicode"/>
          <w:sz w:val="28"/>
          <w:szCs w:val="28"/>
          <w:rPrChange w:id="2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Maul </w:t>
      </w:r>
      <w:r w:rsidR="00A2594E" w:rsidRPr="00FC64E1">
        <w:rPr>
          <w:rFonts w:ascii="Junicode" w:hAnsi="Junicode"/>
          <w:sz w:val="28"/>
          <w:szCs w:val="28"/>
          <w:rPrChange w:id="2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und </w:t>
      </w:r>
      <w:r w:rsidR="00A2594E" w:rsidRPr="00FC64E1">
        <w:rPr>
          <w:rFonts w:ascii="Junicode" w:hAnsi="Junicode"/>
          <w:sz w:val="28"/>
          <w:szCs w:val="28"/>
          <w:rPrChange w:id="2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zerleken / gleich</w:t>
      </w:r>
      <w:r w:rsidR="00991D34" w:rsidRPr="00FC64E1">
        <w:rPr>
          <w:rFonts w:ascii="Junicode" w:hAnsi="Junicode"/>
          <w:sz w:val="28"/>
          <w:szCs w:val="28"/>
          <w:rPrChange w:id="2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klein t</w:t>
      </w:r>
      <w:r w:rsidR="00A2594E" w:rsidRPr="00FC64E1">
        <w:rPr>
          <w:rFonts w:ascii="Junicode" w:hAnsi="Junicode"/>
          <w:sz w:val="28"/>
          <w:szCs w:val="28"/>
          <w:rPrChange w:id="2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richtes Kindlein den</w:t>
      </w:r>
      <w:r w:rsidR="00991D34" w:rsidRPr="00FC64E1">
        <w:rPr>
          <w:rFonts w:ascii="Junicode" w:hAnsi="Junicode"/>
          <w:sz w:val="28"/>
          <w:szCs w:val="28"/>
          <w:rPrChange w:id="2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2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 aus dem Honigtopfe leket#</w:t>
      </w:r>
      <w:r w:rsidR="003C171E" w:rsidRPr="00FC64E1">
        <w:rPr>
          <w:rFonts w:ascii="Junicode" w:hAnsi="Junicode"/>
          <w:sz w:val="28"/>
          <w:szCs w:val="28"/>
          <w:rPrChange w:id="2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die jenige / </w:t>
      </w:r>
      <w:r w:rsidR="00A2594E" w:rsidRPr="00FC64E1">
        <w:rPr>
          <w:rFonts w:ascii="Junicode" w:hAnsi="Junicode"/>
          <w:sz w:val="28"/>
          <w:szCs w:val="28"/>
          <w:rPrChange w:id="2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2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gern thun /</w:t>
      </w:r>
      <w:r w:rsidR="00991D34" w:rsidRPr="00FC64E1">
        <w:rPr>
          <w:rFonts w:ascii="Junicode" w:hAnsi="Junicode"/>
          <w:sz w:val="28"/>
          <w:szCs w:val="28"/>
          <w:rPrChange w:id="2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derowegen mit den in etwas </w:t>
      </w:r>
      <w:r w:rsidR="00A2594E" w:rsidRPr="00FC64E1">
        <w:rPr>
          <w:rFonts w:ascii="Junicode" w:hAnsi="Junicode"/>
          <w:sz w:val="28"/>
          <w:szCs w:val="28"/>
          <w:rPrChange w:id="2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</w:t>
      </w:r>
      <w:r w:rsidR="00357314" w:rsidRPr="00FC64E1">
        <w:rPr>
          <w:rFonts w:ascii="Junicode" w:hAnsi="Junicode"/>
          <w:sz w:val="28"/>
          <w:szCs w:val="28"/>
          <w:rPrChange w:id="2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pfliche~Beiname~L</w:t>
      </w:r>
      <w:r w:rsidR="00A2594E" w:rsidRPr="00FC64E1">
        <w:rPr>
          <w:rFonts w:ascii="Junicode" w:hAnsi="Junicode"/>
          <w:sz w:val="28"/>
          <w:szCs w:val="28"/>
          <w:rPrChange w:id="2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fflers / als wolte</w:t>
      </w:r>
      <w:r w:rsidR="00991D34" w:rsidRPr="00FC64E1">
        <w:rPr>
          <w:rFonts w:ascii="Junicode" w:hAnsi="Junicode"/>
          <w:sz w:val="28"/>
          <w:szCs w:val="28"/>
          <w:rPrChange w:id="2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</w:t>
      </w:r>
      <w:r w:rsidR="00A2594E" w:rsidRPr="00FC64E1">
        <w:rPr>
          <w:rFonts w:ascii="Junicode" w:hAnsi="Junicode"/>
          <w:sz w:val="28"/>
          <w:szCs w:val="28"/>
          <w:rPrChange w:id="2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L</w:t>
      </w:r>
      <w:r w:rsidR="00A2594E" w:rsidRPr="00FC64E1">
        <w:rPr>
          <w:rFonts w:ascii="Junicode" w:hAnsi="Junicode"/>
          <w:sz w:val="28"/>
          <w:szCs w:val="28"/>
          <w:rPrChange w:id="2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ffellekers nit unbillich</w:t>
      </w:r>
      <w:r w:rsidR="00991D34" w:rsidRPr="00FC64E1">
        <w:rPr>
          <w:rFonts w:ascii="Junicode" w:hAnsi="Junicode"/>
          <w:sz w:val="28"/>
          <w:szCs w:val="28"/>
          <w:rPrChange w:id="2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genennet werden / dahin dan un</w:t>
      </w:r>
      <w:r w:rsidR="00A2594E" w:rsidRPr="00FC64E1">
        <w:rPr>
          <w:rFonts w:ascii="Junicode" w:hAnsi="Junicode"/>
          <w:sz w:val="28"/>
          <w:szCs w:val="28"/>
          <w:rPrChange w:id="2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</w:t>
      </w:r>
      <w:r w:rsidR="00991D34" w:rsidRPr="00FC64E1">
        <w:rPr>
          <w:rFonts w:ascii="Junicode" w:hAnsi="Junicode"/>
          <w:sz w:val="28"/>
          <w:szCs w:val="28"/>
          <w:rPrChange w:id="2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chnuptile We</w:t>
      </w:r>
      <w:r w:rsidR="00A2594E" w:rsidRPr="00FC64E1">
        <w:rPr>
          <w:rFonts w:ascii="Junicode" w:hAnsi="Junicode"/>
          <w:sz w:val="28"/>
          <w:szCs w:val="28"/>
          <w:rPrChange w:id="2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tph</w:t>
      </w:r>
      <w:r w:rsidR="00A2594E" w:rsidRPr="00FC64E1">
        <w:rPr>
          <w:rFonts w:ascii="Junicode" w:hAnsi="Junicode"/>
          <w:sz w:val="28"/>
          <w:szCs w:val="28"/>
          <w:rPrChange w:id="2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57314" w:rsidRPr="00FC64E1">
        <w:rPr>
          <w:rFonts w:ascii="Junicode" w:hAnsi="Junicode"/>
          <w:sz w:val="28"/>
          <w:szCs w:val="28"/>
          <w:rPrChange w:id="2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linger noch heut</w:t>
      </w:r>
      <w:r w:rsidR="00991D34" w:rsidRPr="00FC64E1">
        <w:rPr>
          <w:rFonts w:ascii="Junicode" w:hAnsi="Junicode"/>
          <w:sz w:val="28"/>
          <w:szCs w:val="28"/>
          <w:rPrChange w:id="2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zielen mit den gemeinen Spr</w:t>
      </w:r>
      <w:r w:rsidR="00A2594E" w:rsidRPr="00FC64E1">
        <w:rPr>
          <w:rFonts w:ascii="Junicode" w:hAnsi="Junicode"/>
          <w:sz w:val="28"/>
          <w:szCs w:val="28"/>
          <w:rPrChange w:id="2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2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357314" w:rsidRPr="00FC64E1">
        <w:rPr>
          <w:rFonts w:ascii="Junicode" w:hAnsi="Junicode"/>
          <w:sz w:val="28"/>
          <w:szCs w:val="28"/>
          <w:rPrChange w:id="2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2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rtern / Leker aus der K</w:t>
      </w:r>
      <w:r w:rsidR="00A2594E" w:rsidRPr="00FC64E1">
        <w:rPr>
          <w:rFonts w:ascii="Junicode" w:hAnsi="Junicode"/>
          <w:sz w:val="28"/>
          <w:szCs w:val="28"/>
          <w:rPrChange w:id="2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chen;</w:t>
      </w:r>
      <w:r w:rsidR="00991D34" w:rsidRPr="00FC64E1">
        <w:rPr>
          <w:rFonts w:ascii="Junicode" w:hAnsi="Junicode"/>
          <w:sz w:val="28"/>
          <w:szCs w:val="28"/>
          <w:rPrChange w:id="2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Jtem / Er leke </w:t>
      </w:r>
      <w:r w:rsidR="00A2594E" w:rsidRPr="00FC64E1">
        <w:rPr>
          <w:rFonts w:ascii="Junicode" w:hAnsi="Junicode"/>
          <w:sz w:val="28"/>
          <w:szCs w:val="28"/>
          <w:rPrChange w:id="2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frieden. Jtem /</w:t>
      </w:r>
      <w:r w:rsidR="00991D34" w:rsidRPr="00FC64E1">
        <w:rPr>
          <w:rFonts w:ascii="Junicode" w:hAnsi="Junicode"/>
          <w:sz w:val="28"/>
          <w:szCs w:val="28"/>
          <w:rPrChange w:id="2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gibet einen guten Leker / etc.</w:t>
      </w:r>
      <w:r w:rsidR="00991D34" w:rsidRPr="00FC64E1">
        <w:rPr>
          <w:rFonts w:ascii="Junicode" w:hAnsi="Junicode"/>
          <w:sz w:val="28"/>
          <w:szCs w:val="28"/>
          <w:rPrChange w:id="2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2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em allen aber </w:t>
      </w:r>
      <w:r w:rsidR="00A2594E" w:rsidRPr="00FC64E1">
        <w:rPr>
          <w:rFonts w:ascii="Junicode" w:hAnsi="Junicode"/>
          <w:sz w:val="28"/>
          <w:szCs w:val="28"/>
          <w:rPrChange w:id="2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wie jhm</w:t>
      </w:r>
      <w:r w:rsidR="00991D34" w:rsidRPr="00FC64E1">
        <w:rPr>
          <w:rFonts w:ascii="Junicode" w:hAnsi="Junicode"/>
          <w:sz w:val="28"/>
          <w:szCs w:val="28"/>
          <w:rPrChange w:id="2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2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 / man rede von die</w:t>
      </w:r>
      <w:r w:rsidR="00A2594E" w:rsidRPr="00FC64E1">
        <w:rPr>
          <w:rFonts w:ascii="Junicode" w:hAnsi="Junicode"/>
          <w:sz w:val="28"/>
          <w:szCs w:val="28"/>
          <w:rPrChange w:id="2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</w:t>
      </w:r>
      <w:r w:rsidR="00A2594E" w:rsidRPr="00FC64E1">
        <w:rPr>
          <w:rFonts w:ascii="Junicode" w:hAnsi="Junicode"/>
          <w:sz w:val="28"/>
          <w:szCs w:val="28"/>
          <w:rPrChange w:id="2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991D34" w:rsidRPr="00FC64E1">
        <w:rPr>
          <w:rFonts w:ascii="Junicode" w:hAnsi="Junicode"/>
          <w:sz w:val="28"/>
          <w:szCs w:val="28"/>
          <w:rPrChange w:id="2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2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7314" w:rsidRPr="00FC64E1">
        <w:rPr>
          <w:rFonts w:ascii="Junicode" w:hAnsi="Junicode"/>
          <w:sz w:val="28"/>
          <w:szCs w:val="28"/>
          <w:rPrChange w:id="2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ffelei / und den darin wolge</w:t>
      </w:r>
      <w:r w:rsidR="00A2594E" w:rsidRPr="00FC64E1">
        <w:rPr>
          <w:rFonts w:ascii="Junicode" w:hAnsi="Junicode"/>
          <w:sz w:val="28"/>
          <w:szCs w:val="28"/>
          <w:rPrChange w:id="2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bten</w:t>
      </w:r>
      <w:r w:rsidR="00991D34" w:rsidRPr="00FC64E1">
        <w:rPr>
          <w:rFonts w:ascii="Junicode" w:hAnsi="Junicode"/>
          <w:sz w:val="28"/>
          <w:szCs w:val="28"/>
          <w:rPrChange w:id="2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Courti</w:t>
      </w:r>
      <w:r w:rsidR="00A2594E" w:rsidRPr="00FC64E1">
        <w:rPr>
          <w:rFonts w:ascii="Junicode" w:hAnsi="Junicode"/>
          <w:sz w:val="28"/>
          <w:szCs w:val="28"/>
          <w:rPrChange w:id="2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anen </w:t>
      </w:r>
      <w:r w:rsidR="00A2594E" w:rsidRPr="00FC64E1">
        <w:rPr>
          <w:rFonts w:ascii="Junicode" w:hAnsi="Junicode"/>
          <w:sz w:val="28"/>
          <w:szCs w:val="28"/>
          <w:rPrChange w:id="2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2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chimpfflich als man</w:t>
      </w:r>
      <w:r w:rsidR="00991D34" w:rsidRPr="00FC64E1">
        <w:rPr>
          <w:rFonts w:ascii="Junicode" w:hAnsi="Junicode"/>
          <w:sz w:val="28"/>
          <w:szCs w:val="28"/>
          <w:rPrChange w:id="2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jmmer kan und mag / </w:t>
      </w:r>
      <w:r w:rsidR="00A2594E" w:rsidRPr="00FC64E1">
        <w:rPr>
          <w:rFonts w:ascii="Junicode" w:hAnsi="Junicode"/>
          <w:sz w:val="28"/>
          <w:szCs w:val="28"/>
          <w:rPrChange w:id="2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2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doch in</w:t>
      </w:r>
      <w:r w:rsidR="00991D34" w:rsidRPr="00FC64E1">
        <w:rPr>
          <w:rFonts w:ascii="Junicode" w:hAnsi="Junicode"/>
          <w:sz w:val="28"/>
          <w:szCs w:val="28"/>
          <w:rPrChange w:id="2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zwi</w:t>
      </w:r>
      <w:r w:rsidR="00A2594E" w:rsidRPr="00FC64E1">
        <w:rPr>
          <w:rFonts w:ascii="Junicode" w:hAnsi="Junicode"/>
          <w:sz w:val="28"/>
          <w:szCs w:val="28"/>
          <w:rPrChange w:id="2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che~gewiß daß der leidige Miß</w:t>
      </w:r>
      <w:r w:rsidR="00357314" w:rsidRPr="00FC64E1">
        <w:rPr>
          <w:rFonts w:ascii="Junicode" w:hAnsi="Junicode"/>
          <w:sz w:val="28"/>
          <w:szCs w:val="28"/>
          <w:rPrChange w:id="2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brauch / kein Ding ver</w:t>
      </w:r>
      <w:r w:rsidR="00A2594E" w:rsidRPr="00FC64E1">
        <w:rPr>
          <w:rFonts w:ascii="Junicode" w:hAnsi="Junicode"/>
          <w:sz w:val="28"/>
          <w:szCs w:val="28"/>
          <w:rPrChange w:id="2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2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chtlich / viel</w:t>
      </w:r>
      <w:r w:rsidR="00357314" w:rsidRPr="00FC64E1">
        <w:rPr>
          <w:rFonts w:ascii="Junicode" w:hAnsi="Junicode"/>
          <w:sz w:val="28"/>
          <w:szCs w:val="28"/>
          <w:rPrChange w:id="2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weniger die</w:t>
      </w:r>
      <w:r w:rsidR="00A2594E" w:rsidRPr="00FC64E1">
        <w:rPr>
          <w:rFonts w:ascii="Junicode" w:hAnsi="Junicode"/>
          <w:sz w:val="28"/>
          <w:szCs w:val="28"/>
          <w:rPrChange w:id="2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~u</w:t>
      </w:r>
      <w:r w:rsidR="00A2594E" w:rsidRPr="00FC64E1">
        <w:rPr>
          <w:rFonts w:ascii="Junicode" w:hAnsi="Junicode"/>
          <w:sz w:val="28"/>
          <w:szCs w:val="28"/>
          <w:rPrChange w:id="2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Kun</w:t>
      </w:r>
      <w:r w:rsidR="00A2594E" w:rsidRPr="00FC64E1">
        <w:rPr>
          <w:rFonts w:ascii="Junicode" w:hAnsi="Junicode"/>
          <w:sz w:val="28"/>
          <w:szCs w:val="28"/>
          <w:rPrChange w:id="2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L</w:t>
      </w:r>
      <w:r w:rsidR="00A2594E" w:rsidRPr="00FC64E1">
        <w:rPr>
          <w:rFonts w:ascii="Junicode" w:hAnsi="Junicode"/>
          <w:sz w:val="28"/>
          <w:szCs w:val="28"/>
          <w:rPrChange w:id="2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2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357314" w:rsidRPr="00FC64E1">
        <w:rPr>
          <w:rFonts w:ascii="Junicode" w:hAnsi="Junicode"/>
          <w:sz w:val="28"/>
          <w:szCs w:val="28"/>
          <w:rPrChange w:id="2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felei ihrer Dignitet und W</w:t>
      </w:r>
      <w:r w:rsidR="00A2594E" w:rsidRPr="00FC64E1">
        <w:rPr>
          <w:rFonts w:ascii="Junicode" w:hAnsi="Junicode"/>
          <w:sz w:val="28"/>
          <w:szCs w:val="28"/>
          <w:rPrChange w:id="2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</w:t>
      </w:r>
      <w:r w:rsidR="00991D34" w:rsidRPr="00FC64E1">
        <w:rPr>
          <w:rFonts w:ascii="Junicode" w:hAnsi="Junicode"/>
          <w:sz w:val="28"/>
          <w:szCs w:val="28"/>
          <w:rPrChange w:id="2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 mache / derowegen dan die</w:t>
      </w:r>
      <w:r w:rsidR="00A2594E" w:rsidRPr="00FC64E1">
        <w:rPr>
          <w:rFonts w:ascii="Junicode" w:hAnsi="Junicode"/>
          <w:sz w:val="28"/>
          <w:szCs w:val="28"/>
          <w:rPrChange w:id="2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991D34" w:rsidRPr="00FC64E1">
        <w:rPr>
          <w:rFonts w:ascii="Junicode" w:hAnsi="Junicode"/>
          <w:sz w:val="28"/>
          <w:szCs w:val="28"/>
          <w:rPrChange w:id="2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</w:t>
      </w:r>
      <w:r w:rsidR="00A2594E" w:rsidRPr="00FC64E1">
        <w:rPr>
          <w:rFonts w:ascii="Junicode" w:hAnsi="Junicode"/>
          <w:sz w:val="28"/>
          <w:szCs w:val="28"/>
          <w:rPrChange w:id="2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zul</w:t>
      </w:r>
      <w:r w:rsidR="00A2594E" w:rsidRPr="00FC64E1">
        <w:rPr>
          <w:rFonts w:ascii="Junicode" w:hAnsi="Junicode"/>
          <w:sz w:val="28"/>
          <w:szCs w:val="28"/>
          <w:rPrChange w:id="2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357314" w:rsidRPr="00FC64E1">
        <w:rPr>
          <w:rFonts w:ascii="Junicode" w:hAnsi="Junicode"/>
          <w:sz w:val="28"/>
          <w:szCs w:val="28"/>
          <w:rPrChange w:id="2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verbleibet wan man</w:t>
      </w:r>
      <w:r w:rsidR="00991D34" w:rsidRPr="00FC64E1">
        <w:rPr>
          <w:rFonts w:ascii="Junicode" w:hAnsi="Junicode"/>
          <w:sz w:val="28"/>
          <w:szCs w:val="28"/>
          <w:rPrChange w:id="2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alle grobe Mißbr</w:t>
      </w:r>
      <w:r w:rsidR="00A2594E" w:rsidRPr="00FC64E1">
        <w:rPr>
          <w:rFonts w:ascii="Junicode" w:hAnsi="Junicode"/>
          <w:sz w:val="28"/>
          <w:szCs w:val="28"/>
          <w:rPrChange w:id="2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2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 hinter</w:t>
      </w:r>
      <w:r w:rsidR="00357314" w:rsidRPr="00FC64E1">
        <w:rPr>
          <w:rFonts w:ascii="Junicode" w:hAnsi="Junicode"/>
          <w:sz w:val="28"/>
          <w:szCs w:val="28"/>
          <w:rPrChange w:id="2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2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357314" w:rsidRPr="00FC64E1">
        <w:rPr>
          <w:rFonts w:ascii="Junicode" w:hAnsi="Junicode"/>
          <w:sz w:val="28"/>
          <w:szCs w:val="28"/>
          <w:rPrChange w:id="2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 keine gemeine Hurerei</w:t>
      </w:r>
      <w:r w:rsidR="00991D34" w:rsidRPr="00FC64E1">
        <w:rPr>
          <w:rFonts w:ascii="Junicode" w:hAnsi="Junicode"/>
          <w:sz w:val="28"/>
          <w:szCs w:val="28"/>
          <w:rPrChange w:id="2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</w:t>
      </w:r>
      <w:r w:rsidR="00991D34" w:rsidRPr="00FC64E1">
        <w:rPr>
          <w:rFonts w:ascii="Junicode" w:hAnsi="Junicode"/>
          <w:sz w:val="28"/>
          <w:szCs w:val="28"/>
          <w:rPrChange w:id="2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araus machet / aber auff das we</w:t>
      </w:r>
      <w:r w:rsidR="00357314" w:rsidRPr="00FC64E1">
        <w:rPr>
          <w:rFonts w:ascii="Junicode" w:hAnsi="Junicode"/>
          <w:sz w:val="28"/>
          <w:szCs w:val="28"/>
          <w:rPrChange w:id="2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###### nur unter Vor</w:t>
      </w:r>
      <w:r w:rsidR="00A2594E" w:rsidRPr="00FC64E1">
        <w:rPr>
          <w:rFonts w:ascii="Junicode" w:hAnsi="Junicode"/>
          <w:sz w:val="28"/>
          <w:szCs w:val="28"/>
          <w:rPrChange w:id="2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ichtigkeit </w:t>
      </w:r>
      <w:r w:rsidR="00A2594E" w:rsidRPr="00FC64E1">
        <w:rPr>
          <w:rFonts w:ascii="Junicode" w:hAnsi="Junicode"/>
          <w:sz w:val="28"/>
          <w:szCs w:val="28"/>
          <w:rPrChange w:id="2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3C171E" w:rsidRPr="00FC64E1">
        <w:rPr>
          <w:rFonts w:ascii="Junicode" w:hAnsi="Junicode"/>
          <w:sz w:val="28"/>
          <w:szCs w:val="28"/>
          <w:rPrChange w:id="2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darin gebrauchet: Sintemal auff</w:t>
      </w:r>
      <w:r w:rsidR="00991D34" w:rsidRPr="00FC64E1">
        <w:rPr>
          <w:rFonts w:ascii="Junicode" w:hAnsi="Junicode"/>
          <w:sz w:val="28"/>
          <w:szCs w:val="28"/>
          <w:rPrChange w:id="2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2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wei</w:t>
      </w:r>
      <w:r w:rsidR="00A2594E" w:rsidRPr="00FC64E1">
        <w:rPr>
          <w:rFonts w:ascii="Junicode" w:hAnsi="Junicode"/>
          <w:sz w:val="28"/>
          <w:szCs w:val="28"/>
          <w:rPrChange w:id="2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die</w:t>
      </w:r>
      <w:r w:rsidR="00A2594E" w:rsidRPr="00FC64E1">
        <w:rPr>
          <w:rFonts w:ascii="Junicode" w:hAnsi="Junicode"/>
          <w:sz w:val="28"/>
          <w:szCs w:val="28"/>
          <w:rPrChange w:id="2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anders nichts</w:t>
      </w:r>
      <w:r w:rsidR="00991D34" w:rsidRPr="00FC64E1">
        <w:rPr>
          <w:rFonts w:ascii="Junicode" w:hAnsi="Junicode"/>
          <w:sz w:val="28"/>
          <w:szCs w:val="28"/>
          <w:rPrChange w:id="2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2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als eine anmutige Liebes </w:t>
      </w:r>
      <w:r w:rsidR="00A2594E" w:rsidRPr="00FC64E1">
        <w:rPr>
          <w:rFonts w:ascii="Junicode" w:hAnsi="Junicode"/>
          <w:sz w:val="28"/>
          <w:szCs w:val="28"/>
          <w:rPrChange w:id="2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7314" w:rsidRPr="00FC64E1">
        <w:rPr>
          <w:rFonts w:ascii="Junicode" w:hAnsi="Junicode"/>
          <w:sz w:val="28"/>
          <w:szCs w:val="28"/>
          <w:rPrChange w:id="2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bung</w:t>
      </w:r>
      <w:r w:rsidR="00991D34" w:rsidRPr="00FC64E1">
        <w:rPr>
          <w:rFonts w:ascii="Junicode" w:hAnsi="Junicode"/>
          <w:sz w:val="28"/>
          <w:szCs w:val="28"/>
          <w:rPrChange w:id="2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</w:t>
      </w:r>
      <w:r w:rsidR="00A2594E" w:rsidRPr="00FC64E1">
        <w:rPr>
          <w:rFonts w:ascii="Junicode" w:hAnsi="Junicode"/>
          <w:sz w:val="28"/>
          <w:szCs w:val="28"/>
          <w:rPrChange w:id="2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tehend aus freundlicher Con</w:t>
      </w:r>
      <w:r w:rsidR="00357314" w:rsidRPr="00FC64E1">
        <w:rPr>
          <w:rFonts w:ascii="Junicode" w:hAnsi="Junicode"/>
          <w:sz w:val="28"/>
          <w:szCs w:val="28"/>
          <w:rPrChange w:id="2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2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ation zw</w:t>
      </w:r>
      <w:r w:rsidR="00993849" w:rsidRPr="00FC64E1">
        <w:rPr>
          <w:rFonts w:ascii="Junicode" w:hAnsi="Junicode"/>
          <w:sz w:val="28"/>
          <w:szCs w:val="28"/>
          <w:rPrChange w:id="2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357314" w:rsidRPr="00FC64E1">
        <w:rPr>
          <w:rFonts w:ascii="Junicode" w:hAnsi="Junicode"/>
          <w:sz w:val="28"/>
          <w:szCs w:val="28"/>
          <w:rPrChange w:id="2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ier verliebter Herzen /</w:t>
      </w:r>
      <w:r w:rsidR="00991D34" w:rsidRPr="00FC64E1">
        <w:rPr>
          <w:rFonts w:ascii="Junicode" w:hAnsi="Junicode"/>
          <w:sz w:val="28"/>
          <w:szCs w:val="28"/>
          <w:rPrChange w:id="2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nicht wi</w:t>
      </w:r>
      <w:r w:rsidR="00A2594E" w:rsidRPr="00FC64E1">
        <w:rPr>
          <w:rFonts w:ascii="Junicode" w:hAnsi="Junicode"/>
          <w:sz w:val="28"/>
          <w:szCs w:val="28"/>
          <w:rPrChange w:id="2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57314" w:rsidRPr="00FC64E1">
        <w:rPr>
          <w:rFonts w:ascii="Junicode" w:hAnsi="Junicode"/>
          <w:sz w:val="28"/>
          <w:szCs w:val="28"/>
          <w:rPrChange w:id="2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mit was f</w:t>
      </w:r>
      <w:r w:rsidR="00A2594E" w:rsidRPr="00FC64E1">
        <w:rPr>
          <w:rFonts w:ascii="Junicode" w:hAnsi="Junicode"/>
          <w:sz w:val="28"/>
          <w:szCs w:val="28"/>
          <w:rPrChange w:id="2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2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Freu~d</w:t>
      </w:r>
      <w:r w:rsidR="00357314" w:rsidRPr="00FC64E1">
        <w:rPr>
          <w:rFonts w:ascii="Junicode" w:hAnsi="Junicode"/>
          <w:sz w:val="28"/>
          <w:szCs w:val="28"/>
          <w:rPrChange w:id="2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lichkeit / mit was hold</w:t>
      </w:r>
      <w:r w:rsidR="00A2594E" w:rsidRPr="00FC64E1">
        <w:rPr>
          <w:rFonts w:ascii="Junicode" w:hAnsi="Junicode"/>
          <w:sz w:val="28"/>
          <w:szCs w:val="28"/>
          <w:rPrChange w:id="2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eligen Ge</w:t>
      </w:r>
      <w:r w:rsidR="00357314" w:rsidRPr="00FC64E1">
        <w:rPr>
          <w:rFonts w:ascii="Junicode" w:hAnsi="Junicode"/>
          <w:sz w:val="28"/>
          <w:szCs w:val="28"/>
          <w:rPrChange w:id="2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berden und angenemen Unterdien</w:t>
      </w:r>
      <w:r w:rsidR="00A2594E" w:rsidRPr="00FC64E1">
        <w:rPr>
          <w:rFonts w:ascii="Junicode" w:hAnsi="Junicode"/>
          <w:sz w:val="28"/>
          <w:szCs w:val="28"/>
          <w:rPrChange w:id="2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357314" w:rsidRPr="00FC64E1">
        <w:rPr>
          <w:rFonts w:ascii="Junicode" w:hAnsi="Junicode"/>
          <w:sz w:val="28"/>
          <w:szCs w:val="28"/>
          <w:rPrChange w:id="2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lichkeiten </w:t>
      </w:r>
      <w:r w:rsidR="00A2594E" w:rsidRPr="00FC64E1">
        <w:rPr>
          <w:rFonts w:ascii="Junicode" w:hAnsi="Junicode"/>
          <w:sz w:val="28"/>
          <w:szCs w:val="28"/>
          <w:rPrChange w:id="2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7314" w:rsidRPr="00FC64E1">
        <w:rPr>
          <w:rFonts w:ascii="Junicode" w:hAnsi="Junicode"/>
          <w:sz w:val="28"/>
          <w:szCs w:val="28"/>
          <w:rPrChange w:id="2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ein Ehrenwort mit der</w:t>
      </w:r>
      <w:r w:rsidR="00991D34" w:rsidRPr="00FC64E1">
        <w:rPr>
          <w:rFonts w:ascii="Junicode" w:hAnsi="Junicode"/>
          <w:sz w:val="28"/>
          <w:szCs w:val="28"/>
          <w:rPrChange w:id="2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7314" w:rsidRPr="00FC64E1">
        <w:rPr>
          <w:rFonts w:ascii="Junicode" w:hAnsi="Junicode"/>
          <w:sz w:val="28"/>
          <w:szCs w:val="28"/>
          <w:rPrChange w:id="2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Hand anbringe</w:t>
      </w:r>
      <w:r w:rsidR="00FD21CC" w:rsidRPr="00FC64E1">
        <w:rPr>
          <w:rFonts w:ascii="Junicode" w:hAnsi="Junicode"/>
          <w:sz w:val="28"/>
          <w:szCs w:val="28"/>
          <w:rPrChange w:id="2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~/ und </w:t>
      </w:r>
      <w:r w:rsidR="00A2594E" w:rsidRPr="00FC64E1">
        <w:rPr>
          <w:rFonts w:ascii="Junicode" w:hAnsi="Junicode"/>
          <w:sz w:val="28"/>
          <w:szCs w:val="28"/>
          <w:rPrChange w:id="2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21CC" w:rsidRPr="00FC64E1">
        <w:rPr>
          <w:rFonts w:ascii="Junicode" w:hAnsi="Junicode"/>
          <w:sz w:val="28"/>
          <w:szCs w:val="28"/>
          <w:rPrChange w:id="2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</w:t>
      </w:r>
      <w:r w:rsidR="00A2594E" w:rsidRPr="00FC64E1">
        <w:rPr>
          <w:rFonts w:ascii="Junicode" w:hAnsi="Junicode"/>
          <w:sz w:val="28"/>
          <w:szCs w:val="28"/>
          <w:rPrChange w:id="2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21CC" w:rsidRPr="00FC64E1">
        <w:rPr>
          <w:rFonts w:ascii="Junicode" w:hAnsi="Junicode"/>
          <w:sz w:val="28"/>
          <w:szCs w:val="28"/>
          <w:rPrChange w:id="2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ma</w:t>
      </w:r>
      <w:r w:rsidR="00A2594E" w:rsidRPr="00FC64E1">
        <w:rPr>
          <w:rFonts w:ascii="Junicode" w:hAnsi="Junicode"/>
          <w:sz w:val="28"/>
          <w:szCs w:val="28"/>
          <w:rPrChange w:id="2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D21CC" w:rsidRPr="00FC64E1">
        <w:rPr>
          <w:rFonts w:ascii="Junicode" w:hAnsi="Junicode"/>
          <w:sz w:val="28"/>
          <w:szCs w:val="28"/>
          <w:rPrChange w:id="2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vergn</w:t>
      </w:r>
      <w:r w:rsidR="00A2594E" w:rsidRPr="00FC64E1">
        <w:rPr>
          <w:rFonts w:ascii="Junicode" w:hAnsi="Junicode"/>
          <w:sz w:val="28"/>
          <w:szCs w:val="28"/>
          <w:rPrChange w:id="2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21CC" w:rsidRPr="00FC64E1">
        <w:rPr>
          <w:rFonts w:ascii="Junicode" w:hAnsi="Junicode"/>
          <w:sz w:val="28"/>
          <w:szCs w:val="28"/>
          <w:rPrChange w:id="2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k</w:t>
      </w:r>
      <w:r w:rsidR="00A2594E" w:rsidRPr="00FC64E1">
        <w:rPr>
          <w:rFonts w:ascii="Junicode" w:hAnsi="Junicode"/>
          <w:sz w:val="28"/>
          <w:szCs w:val="28"/>
          <w:rPrChange w:id="2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D21CC" w:rsidRPr="00FC64E1">
        <w:rPr>
          <w:rFonts w:ascii="Junicode" w:hAnsi="Junicode"/>
          <w:sz w:val="28"/>
          <w:szCs w:val="28"/>
          <w:rPrChange w:id="2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oder w</w:t>
      </w:r>
      <w:r w:rsidR="00A2594E" w:rsidRPr="00FC64E1">
        <w:rPr>
          <w:rFonts w:ascii="Junicode" w:hAnsi="Junicode"/>
          <w:sz w:val="28"/>
          <w:szCs w:val="28"/>
          <w:rPrChange w:id="2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D21CC" w:rsidRPr="00FC64E1">
        <w:rPr>
          <w:rFonts w:ascii="Junicode" w:hAnsi="Junicode"/>
          <w:sz w:val="28"/>
          <w:szCs w:val="28"/>
          <w:rPrChange w:id="2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llen.</w:t>
      </w:r>
      <w:r w:rsidR="00991D34" w:rsidRPr="00FC64E1">
        <w:rPr>
          <w:rFonts w:ascii="Junicode" w:hAnsi="Junicode"/>
          <w:sz w:val="28"/>
          <w:szCs w:val="28"/>
          <w:rPrChange w:id="2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2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2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al</w:t>
      </w:r>
      <w:r w:rsidR="00A2594E" w:rsidRPr="00FC64E1">
        <w:rPr>
          <w:rFonts w:ascii="Junicode" w:hAnsi="Junicode"/>
          <w:sz w:val="28"/>
          <w:szCs w:val="28"/>
          <w:rPrChange w:id="2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die </w:t>
      </w:r>
      <w:r w:rsidR="00A2594E" w:rsidRPr="00FC64E1">
        <w:rPr>
          <w:rFonts w:ascii="Junicode" w:hAnsi="Junicode"/>
          <w:sz w:val="28"/>
          <w:szCs w:val="28"/>
          <w:rPrChange w:id="2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L</w:t>
      </w:r>
      <w:r w:rsidR="00A2594E" w:rsidRPr="00FC64E1">
        <w:rPr>
          <w:rFonts w:ascii="Junicode" w:hAnsi="Junicode"/>
          <w:sz w:val="28"/>
          <w:szCs w:val="28"/>
          <w:rPrChange w:id="2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3849" w:rsidRPr="00FC64E1">
        <w:rPr>
          <w:rFonts w:ascii="Junicode" w:hAnsi="Junicode"/>
          <w:sz w:val="28"/>
          <w:szCs w:val="28"/>
          <w:rPrChange w:id="2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</w:t>
      </w:r>
      <w:r w:rsidR="00991D34" w:rsidRPr="00FC64E1">
        <w:rPr>
          <w:rFonts w:ascii="Junicode" w:hAnsi="Junicode"/>
          <w:sz w:val="28"/>
          <w:szCs w:val="28"/>
          <w:rPrChange w:id="2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2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auff zweierlei / als nemlich auff</w:t>
      </w:r>
      <w:r w:rsidR="00991D34" w:rsidRPr="00FC64E1">
        <w:rPr>
          <w:rFonts w:ascii="Junicode" w:hAnsi="Junicode"/>
          <w:sz w:val="28"/>
          <w:szCs w:val="28"/>
          <w:rPrChange w:id="2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2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Per</w:t>
      </w:r>
      <w:r w:rsidR="00A2594E" w:rsidRPr="00FC64E1">
        <w:rPr>
          <w:rFonts w:ascii="Junicode" w:hAnsi="Junicode"/>
          <w:sz w:val="28"/>
          <w:szCs w:val="28"/>
          <w:rPrChange w:id="2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onen / welche </w:t>
      </w:r>
      <w:r w:rsidR="00A2594E" w:rsidRPr="00FC64E1">
        <w:rPr>
          <w:rFonts w:ascii="Junicode" w:hAnsi="Junicode"/>
          <w:sz w:val="28"/>
          <w:szCs w:val="28"/>
          <w:rPrChange w:id="2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in der </w:t>
      </w:r>
      <w:r w:rsidR="00A2594E" w:rsidRPr="00FC64E1">
        <w:rPr>
          <w:rFonts w:ascii="Junicode" w:hAnsi="Junicode"/>
          <w:sz w:val="28"/>
          <w:szCs w:val="28"/>
          <w:rPrChange w:id="2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993849" w:rsidRPr="00FC64E1">
        <w:rPr>
          <w:rFonts w:ascii="Junicode" w:hAnsi="Junicode"/>
          <w:sz w:val="28"/>
          <w:szCs w:val="28"/>
          <w:rPrChange w:id="2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ben </w:t>
      </w:r>
      <w:r w:rsidR="00A2594E" w:rsidRPr="00FC64E1">
        <w:rPr>
          <w:rFonts w:ascii="Junicode" w:hAnsi="Junicode"/>
          <w:sz w:val="28"/>
          <w:szCs w:val="28"/>
          <w:rPrChange w:id="2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3849" w:rsidRPr="00FC64E1">
        <w:rPr>
          <w:rFonts w:ascii="Junicode" w:hAnsi="Junicode"/>
          <w:sz w:val="28"/>
          <w:szCs w:val="28"/>
          <w:rPrChange w:id="2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ben / und auff der </w:t>
      </w:r>
      <w:r w:rsidR="00A2594E" w:rsidRPr="00FC64E1">
        <w:rPr>
          <w:rFonts w:ascii="Junicode" w:hAnsi="Junicode"/>
          <w:sz w:val="28"/>
          <w:szCs w:val="28"/>
          <w:rPrChange w:id="2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3849" w:rsidRPr="00FC64E1">
        <w:rPr>
          <w:rFonts w:ascii="Junicode" w:hAnsi="Junicode"/>
          <w:sz w:val="28"/>
          <w:szCs w:val="28"/>
          <w:rPrChange w:id="2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bung </w:t>
      </w:r>
      <w:r w:rsidR="00A2594E" w:rsidRPr="00FC64E1">
        <w:rPr>
          <w:rFonts w:ascii="Junicode" w:hAnsi="Junicode"/>
          <w:sz w:val="28"/>
          <w:szCs w:val="28"/>
          <w:rPrChange w:id="2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2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991D34" w:rsidRPr="00FC64E1">
        <w:rPr>
          <w:rFonts w:ascii="Junicode" w:hAnsi="Junicode"/>
          <w:sz w:val="28"/>
          <w:szCs w:val="28"/>
          <w:rPrChange w:id="2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2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den Per</w:t>
      </w:r>
      <w:r w:rsidR="00A2594E" w:rsidRPr="00FC64E1">
        <w:rPr>
          <w:rFonts w:ascii="Junicode" w:hAnsi="Junicode"/>
          <w:sz w:val="28"/>
          <w:szCs w:val="28"/>
          <w:rPrChange w:id="2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onen wollen wir er</w:t>
      </w:r>
      <w:r w:rsidR="00A2594E" w:rsidRPr="00FC64E1">
        <w:rPr>
          <w:rFonts w:ascii="Junicode" w:hAnsi="Junicode"/>
          <w:sz w:val="28"/>
          <w:szCs w:val="28"/>
          <w:rPrChange w:id="2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2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handeln / und deren Be</w:t>
      </w:r>
      <w:r w:rsidR="00A2594E" w:rsidRPr="00FC64E1">
        <w:rPr>
          <w:rFonts w:ascii="Junicode" w:hAnsi="Junicode"/>
          <w:sz w:val="28"/>
          <w:szCs w:val="28"/>
          <w:rPrChange w:id="2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2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</w:t>
      </w:r>
      <w:r w:rsidR="00993849" w:rsidRPr="00FC64E1">
        <w:rPr>
          <w:rFonts w:ascii="Junicode" w:hAnsi="Junicode"/>
          <w:sz w:val="28"/>
          <w:szCs w:val="28"/>
          <w:rPrChange w:id="3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heit </w:t>
      </w:r>
      <w:r w:rsidR="00A2594E" w:rsidRPr="00FC64E1">
        <w:rPr>
          <w:rFonts w:ascii="Junicode" w:hAnsi="Junicode"/>
          <w:sz w:val="28"/>
          <w:szCs w:val="28"/>
          <w:rPrChange w:id="3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der zeit und gelegenheit</w:t>
      </w:r>
      <w:r w:rsidR="00991D34" w:rsidRPr="00FC64E1">
        <w:rPr>
          <w:rFonts w:ascii="Junicode" w:hAnsi="Junicode"/>
          <w:sz w:val="28"/>
          <w:szCs w:val="28"/>
          <w:rPrChange w:id="3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wol m</w:t>
      </w:r>
      <w:r w:rsidR="00A2594E" w:rsidRPr="00FC64E1">
        <w:rPr>
          <w:rFonts w:ascii="Junicode" w:hAnsi="Junicode"/>
          <w:sz w:val="28"/>
          <w:szCs w:val="28"/>
          <w:rPrChange w:id="3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3849" w:rsidRPr="00FC64E1">
        <w:rPr>
          <w:rFonts w:ascii="Junicode" w:hAnsi="Junicode"/>
          <w:sz w:val="28"/>
          <w:szCs w:val="28"/>
          <w:rPrChange w:id="3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 und die</w:t>
      </w:r>
      <w:r w:rsidR="00A2594E" w:rsidRPr="00FC64E1">
        <w:rPr>
          <w:rFonts w:ascii="Junicode" w:hAnsi="Junicode"/>
          <w:sz w:val="28"/>
          <w:szCs w:val="28"/>
          <w:rPrChange w:id="3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Orts</w:t>
      </w:r>
      <w:r w:rsidR="00991D34" w:rsidRPr="00FC64E1">
        <w:rPr>
          <w:rFonts w:ascii="Junicode" w:hAnsi="Junicode"/>
          <w:sz w:val="28"/>
          <w:szCs w:val="28"/>
          <w:rPrChange w:id="3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</w:t>
      </w:r>
      <w:r w:rsidR="00A2594E" w:rsidRPr="00FC64E1">
        <w:rPr>
          <w:rFonts w:ascii="Junicode" w:hAnsi="Junicode"/>
          <w:sz w:val="28"/>
          <w:szCs w:val="28"/>
          <w:rPrChange w:id="3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3849" w:rsidRPr="00FC64E1">
        <w:rPr>
          <w:rFonts w:ascii="Junicode" w:hAnsi="Junicode"/>
          <w:sz w:val="28"/>
          <w:szCs w:val="28"/>
          <w:rPrChange w:id="3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wird / kundbar machen.</w:t>
      </w:r>
      <w:r w:rsidR="00991D34" w:rsidRPr="00FC64E1">
        <w:rPr>
          <w:rFonts w:ascii="Junicode" w:hAnsi="Junicode"/>
          <w:sz w:val="28"/>
          <w:szCs w:val="28"/>
          <w:rPrChange w:id="3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3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aber die</w:t>
      </w:r>
      <w:r w:rsidR="00A2594E" w:rsidRPr="00FC64E1">
        <w:rPr>
          <w:rFonts w:ascii="Junicode" w:hAnsi="Junicode"/>
          <w:sz w:val="28"/>
          <w:szCs w:val="28"/>
          <w:rPrChange w:id="3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Per</w:t>
      </w:r>
      <w:r w:rsidR="00A2594E" w:rsidRPr="00FC64E1">
        <w:rPr>
          <w:rFonts w:ascii="Junicode" w:hAnsi="Junicode"/>
          <w:sz w:val="28"/>
          <w:szCs w:val="28"/>
          <w:rPrChange w:id="3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onen</w:t>
      </w:r>
      <w:r w:rsidR="00991D34" w:rsidRPr="00FC64E1">
        <w:rPr>
          <w:rFonts w:ascii="Junicode" w:hAnsi="Junicode"/>
          <w:sz w:val="28"/>
          <w:szCs w:val="28"/>
          <w:rPrChange w:id="3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 Unter</w:t>
      </w:r>
      <w:r w:rsidR="00A2594E" w:rsidRPr="00FC64E1">
        <w:rPr>
          <w:rFonts w:ascii="Junicode" w:hAnsi="Junicode"/>
          <w:sz w:val="28"/>
          <w:szCs w:val="28"/>
          <w:rPrChange w:id="3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 / alle h</w:t>
      </w:r>
      <w:r w:rsidR="00A2594E" w:rsidRPr="00FC64E1">
        <w:rPr>
          <w:rFonts w:ascii="Junicode" w:hAnsi="Junicode"/>
          <w:sz w:val="28"/>
          <w:szCs w:val="28"/>
          <w:rPrChange w:id="3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3849" w:rsidRPr="00FC64E1">
        <w:rPr>
          <w:rFonts w:ascii="Junicode" w:hAnsi="Junicode"/>
          <w:sz w:val="28"/>
          <w:szCs w:val="28"/>
          <w:rPrChange w:id="3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</w:t>
      </w:r>
      <w:r w:rsidR="00A2594E" w:rsidRPr="00FC64E1">
        <w:rPr>
          <w:rFonts w:ascii="Junicode" w:hAnsi="Junicode"/>
          <w:sz w:val="28"/>
          <w:szCs w:val="28"/>
          <w:rPrChange w:id="3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/ </w:t>
      </w:r>
      <w:r w:rsidR="00A2594E" w:rsidRPr="00FC64E1">
        <w:rPr>
          <w:rFonts w:ascii="Junicode" w:hAnsi="Junicode"/>
          <w:sz w:val="28"/>
          <w:szCs w:val="28"/>
          <w:rPrChange w:id="3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3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3849" w:rsidRPr="00FC64E1">
        <w:rPr>
          <w:rFonts w:ascii="Junicode" w:hAnsi="Junicode"/>
          <w:sz w:val="28"/>
          <w:szCs w:val="28"/>
          <w:rPrChange w:id="3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</w:t>
      </w:r>
      <w:r w:rsidR="00991D34" w:rsidRPr="00FC64E1">
        <w:rPr>
          <w:rFonts w:ascii="Junicode" w:hAnsi="Junicode"/>
          <w:sz w:val="28"/>
          <w:szCs w:val="28"/>
          <w:rPrChange w:id="3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erwach</w:t>
      </w:r>
      <w:r w:rsidR="00A2594E" w:rsidRPr="00FC64E1">
        <w:rPr>
          <w:rFonts w:ascii="Junicode" w:hAnsi="Junicode"/>
          <w:sz w:val="28"/>
          <w:szCs w:val="28"/>
          <w:rPrChange w:id="3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ene Vogelbare (wolte </w:t>
      </w:r>
      <w:r w:rsidR="00A2594E" w:rsidRPr="00FC64E1">
        <w:rPr>
          <w:rFonts w:ascii="Junicode" w:hAnsi="Junicode"/>
          <w:sz w:val="28"/>
          <w:szCs w:val="28"/>
          <w:rPrChange w:id="3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</w:t>
      </w:r>
      <w:r w:rsidR="00991D34" w:rsidRPr="00FC64E1">
        <w:rPr>
          <w:rFonts w:ascii="Junicode" w:hAnsi="Junicode"/>
          <w:sz w:val="28"/>
          <w:szCs w:val="28"/>
          <w:rPrChange w:id="3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Vogtbare) Damen und Cavaliere /</w:t>
      </w:r>
      <w:r w:rsidR="00991D34" w:rsidRPr="00FC64E1">
        <w:rPr>
          <w:rFonts w:ascii="Junicode" w:hAnsi="Junicode"/>
          <w:sz w:val="28"/>
          <w:szCs w:val="28"/>
          <w:rPrChange w:id="3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93849" w:rsidRPr="00FC64E1">
        <w:rPr>
          <w:rFonts w:ascii="Junicode" w:hAnsi="Junicode"/>
          <w:sz w:val="28"/>
          <w:szCs w:val="28"/>
          <w:rPrChange w:id="3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Jungfrauen und Junge-Ge</w:t>
      </w:r>
      <w:r w:rsidR="00A2594E" w:rsidRPr="00FC64E1">
        <w:rPr>
          <w:rFonts w:ascii="Junicode" w:hAnsi="Junicode"/>
          <w:sz w:val="28"/>
          <w:szCs w:val="28"/>
          <w:rPrChange w:id="3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3849" w:rsidRPr="00FC64E1">
        <w:rPr>
          <w:rFonts w:ascii="Junicode" w:hAnsi="Junicode"/>
          <w:sz w:val="28"/>
          <w:szCs w:val="28"/>
          <w:rPrChange w:id="3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</w:t>
      </w:r>
      <w:r w:rsidR="003C171E" w:rsidRPr="00FC64E1">
        <w:rPr>
          <w:rFonts w:ascii="Junicode" w:hAnsi="Junicode"/>
          <w:sz w:val="28"/>
          <w:szCs w:val="28"/>
          <w:rPrChange w:id="3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 und M</w:t>
      </w:r>
      <w:r w:rsidR="00A2594E" w:rsidRPr="00FC64E1">
        <w:rPr>
          <w:rFonts w:ascii="Junicode" w:hAnsi="Junicode"/>
          <w:sz w:val="28"/>
          <w:szCs w:val="28"/>
          <w:rPrChange w:id="3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3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hoch- und ni</w:t>
      </w:r>
      <w:r w:rsidR="00E75784" w:rsidRPr="00FC64E1">
        <w:rPr>
          <w:rFonts w:ascii="Junicode" w:hAnsi="Junicode"/>
          <w:sz w:val="28"/>
          <w:szCs w:val="28"/>
          <w:rPrChange w:id="3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dringen Standes / wie </w:t>
      </w:r>
      <w:r w:rsidR="00A2594E" w:rsidRPr="00FC64E1">
        <w:rPr>
          <w:rFonts w:ascii="Junicode" w:hAnsi="Junicode"/>
          <w:sz w:val="28"/>
          <w:szCs w:val="28"/>
          <w:rPrChange w:id="3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Namen</w:t>
      </w:r>
      <w:r w:rsidR="00991D34" w:rsidRPr="00FC64E1">
        <w:rPr>
          <w:rFonts w:ascii="Junicode" w:hAnsi="Junicode"/>
          <w:sz w:val="28"/>
          <w:szCs w:val="28"/>
          <w:rPrChange w:id="3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haben / wan </w:t>
      </w:r>
      <w:r w:rsidR="00A2594E" w:rsidRPr="00FC64E1">
        <w:rPr>
          <w:rFonts w:ascii="Junicode" w:hAnsi="Junicode"/>
          <w:sz w:val="28"/>
          <w:szCs w:val="28"/>
          <w:rPrChange w:id="3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nur des Alters und</w:t>
      </w:r>
      <w:r w:rsidR="00991D34" w:rsidRPr="00FC64E1">
        <w:rPr>
          <w:rFonts w:ascii="Junicode" w:hAnsi="Junicode"/>
          <w:sz w:val="28"/>
          <w:szCs w:val="28"/>
          <w:rPrChange w:id="3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Qualiteten </w:t>
      </w:r>
      <w:r w:rsidR="00A2594E" w:rsidRPr="00FC64E1">
        <w:rPr>
          <w:rFonts w:ascii="Junicode" w:hAnsi="Junicode"/>
          <w:sz w:val="28"/>
          <w:szCs w:val="28"/>
          <w:rPrChange w:id="3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daß </w:t>
      </w:r>
      <w:r w:rsidR="00A2594E" w:rsidRPr="00FC64E1">
        <w:rPr>
          <w:rFonts w:ascii="Junicode" w:hAnsi="Junicode"/>
          <w:sz w:val="28"/>
          <w:szCs w:val="28"/>
          <w:rPrChange w:id="3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</w:t>
      </w:r>
      <w:r w:rsidR="00A2594E" w:rsidRPr="00FC64E1">
        <w:rPr>
          <w:rFonts w:ascii="Junicode" w:hAnsi="Junicode"/>
          <w:sz w:val="28"/>
          <w:szCs w:val="28"/>
          <w:rPrChange w:id="3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75784" w:rsidRPr="00FC64E1">
        <w:rPr>
          <w:rFonts w:ascii="Junicode" w:hAnsi="Junicode"/>
          <w:sz w:val="28"/>
          <w:szCs w:val="28"/>
          <w:rPrChange w:id="3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991D34" w:rsidRPr="00FC64E1">
        <w:rPr>
          <w:rFonts w:ascii="Junicode" w:hAnsi="Junicode"/>
          <w:sz w:val="28"/>
          <w:szCs w:val="28"/>
          <w:rPrChange w:id="3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Capabel pa</w:t>
      </w:r>
      <w:r w:rsidR="00A2594E" w:rsidRPr="00FC64E1">
        <w:rPr>
          <w:rFonts w:ascii="Junicode" w:hAnsi="Junicode"/>
          <w:sz w:val="28"/>
          <w:szCs w:val="28"/>
          <w:rPrChange w:id="3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75784" w:rsidRPr="00FC64E1">
        <w:rPr>
          <w:rFonts w:ascii="Junicode" w:hAnsi="Junicode"/>
          <w:sz w:val="28"/>
          <w:szCs w:val="28"/>
          <w:rPrChange w:id="3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k</w:t>
      </w:r>
      <w:r w:rsidR="00A2594E" w:rsidRPr="00FC64E1">
        <w:rPr>
          <w:rFonts w:ascii="Junicode" w:hAnsi="Junicode"/>
          <w:sz w:val="28"/>
          <w:szCs w:val="28"/>
          <w:rPrChange w:id="3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3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nnen: die Jung</w:t>
      </w:r>
      <w:r w:rsidR="00E75784" w:rsidRPr="00FC64E1">
        <w:rPr>
          <w:rFonts w:ascii="Junicode" w:hAnsi="Junicode"/>
          <w:sz w:val="28"/>
          <w:szCs w:val="28"/>
          <w:rPrChange w:id="3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weil denen ein jeder gern viel</w:t>
      </w:r>
      <w:r w:rsidR="00991D34" w:rsidRPr="00FC64E1">
        <w:rPr>
          <w:rFonts w:ascii="Junicode" w:hAnsi="Junicode"/>
          <w:sz w:val="28"/>
          <w:szCs w:val="28"/>
          <w:rPrChange w:id="3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 anthut / und allenthalben den</w:t>
      </w:r>
      <w:r w:rsidR="00991D34" w:rsidRPr="00FC64E1">
        <w:rPr>
          <w:rFonts w:ascii="Junicode" w:hAnsi="Junicode"/>
          <w:sz w:val="28"/>
          <w:szCs w:val="28"/>
          <w:rPrChange w:id="3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Vorzug g</w:t>
      </w:r>
      <w:r w:rsidR="00A2594E" w:rsidRPr="00FC64E1">
        <w:rPr>
          <w:rFonts w:ascii="Junicode" w:hAnsi="Junicode"/>
          <w:sz w:val="28"/>
          <w:szCs w:val="28"/>
          <w:rPrChange w:id="3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75784" w:rsidRPr="00FC64E1">
        <w:rPr>
          <w:rFonts w:ascii="Junicode" w:hAnsi="Junicode"/>
          <w:sz w:val="28"/>
          <w:szCs w:val="28"/>
          <w:rPrChange w:id="3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nnet und giebet / </w:t>
      </w:r>
      <w:r w:rsidR="00A2594E" w:rsidRPr="00FC64E1">
        <w:rPr>
          <w:rFonts w:ascii="Junicode" w:hAnsi="Junicode"/>
          <w:sz w:val="28"/>
          <w:szCs w:val="28"/>
          <w:rPrChange w:id="3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</w:t>
      </w:r>
      <w:r w:rsidR="00991D34" w:rsidRPr="00FC64E1">
        <w:rPr>
          <w:rFonts w:ascii="Junicode" w:hAnsi="Junicode"/>
          <w:sz w:val="28"/>
          <w:szCs w:val="28"/>
          <w:rPrChange w:id="3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alhie auch vorher gehen / und die</w:t>
      </w:r>
      <w:r w:rsidR="00991D34" w:rsidRPr="00FC64E1">
        <w:rPr>
          <w:rFonts w:ascii="Junicode" w:hAnsi="Junicode"/>
          <w:sz w:val="28"/>
          <w:szCs w:val="28"/>
          <w:rPrChange w:id="3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Ober</w:t>
      </w:r>
      <w:r w:rsidR="00A2594E" w:rsidRPr="00FC64E1">
        <w:rPr>
          <w:rFonts w:ascii="Junicode" w:hAnsi="Junicode"/>
          <w:sz w:val="28"/>
          <w:szCs w:val="28"/>
          <w:rPrChange w:id="3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 haben / die andere aber</w:t>
      </w:r>
      <w:r w:rsidR="00991D34" w:rsidRPr="00FC64E1">
        <w:rPr>
          <w:rFonts w:ascii="Junicode" w:hAnsi="Junicode"/>
          <w:sz w:val="28"/>
          <w:szCs w:val="28"/>
          <w:rPrChange w:id="3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der Ordnung / jhnen beige</w:t>
      </w:r>
      <w:r w:rsidR="00A2594E" w:rsidRPr="00FC64E1">
        <w:rPr>
          <w:rFonts w:ascii="Junicode" w:hAnsi="Junicode"/>
          <w:sz w:val="28"/>
          <w:szCs w:val="28"/>
          <w:rPrChange w:id="3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</w:t>
      </w:r>
      <w:r w:rsidR="00991D34" w:rsidRPr="00FC64E1">
        <w:rPr>
          <w:rFonts w:ascii="Junicode" w:hAnsi="Junicode"/>
          <w:sz w:val="28"/>
          <w:szCs w:val="28"/>
          <w:rPrChange w:id="3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werden.</w:t>
      </w:r>
      <w:r w:rsidR="00991D34" w:rsidRPr="00FC64E1">
        <w:rPr>
          <w:rFonts w:ascii="Junicode" w:hAnsi="Junicode"/>
          <w:sz w:val="28"/>
          <w:szCs w:val="28"/>
          <w:rPrChange w:id="3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jenige / welche einen gro</w:t>
      </w:r>
      <w:r w:rsidR="00A2594E" w:rsidRPr="00FC64E1">
        <w:rPr>
          <w:rFonts w:ascii="Junicode" w:hAnsi="Junicode"/>
          <w:sz w:val="28"/>
          <w:szCs w:val="28"/>
          <w:rPrChange w:id="3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75784" w:rsidRPr="00FC64E1">
        <w:rPr>
          <w:rFonts w:ascii="Junicode" w:hAnsi="Junicode"/>
          <w:sz w:val="28"/>
          <w:szCs w:val="28"/>
          <w:rPrChange w:id="3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3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Bauch voll Weißheit haben / und</w:t>
      </w:r>
      <w:r w:rsidR="00991D34" w:rsidRPr="00FC64E1">
        <w:rPr>
          <w:rFonts w:ascii="Junicode" w:hAnsi="Junicode"/>
          <w:sz w:val="28"/>
          <w:szCs w:val="28"/>
          <w:rPrChange w:id="3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man </w:t>
      </w:r>
      <w:r w:rsidR="00A2594E" w:rsidRPr="00FC64E1">
        <w:rPr>
          <w:rFonts w:ascii="Junicode" w:hAnsi="Junicode"/>
          <w:sz w:val="28"/>
          <w:szCs w:val="28"/>
          <w:rPrChange w:id="3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aget: Graß wach</w:t>
      </w:r>
      <w:r w:rsidR="00A2594E" w:rsidRPr="00FC64E1">
        <w:rPr>
          <w:rFonts w:ascii="Junicode" w:hAnsi="Junicode"/>
          <w:sz w:val="28"/>
          <w:szCs w:val="28"/>
          <w:rPrChange w:id="3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</w:t>
      </w:r>
      <w:r w:rsidR="00991D34" w:rsidRPr="00FC64E1">
        <w:rPr>
          <w:rFonts w:ascii="Junicode" w:hAnsi="Junicode"/>
          <w:sz w:val="28"/>
          <w:szCs w:val="28"/>
          <w:rPrChange w:id="3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</w:t>
      </w:r>
      <w:r w:rsidR="00A2594E" w:rsidRPr="00FC64E1">
        <w:rPr>
          <w:rFonts w:ascii="Junicode" w:hAnsi="Junicode"/>
          <w:sz w:val="28"/>
          <w:szCs w:val="28"/>
          <w:rPrChange w:id="3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75784" w:rsidRPr="00FC64E1">
        <w:rPr>
          <w:rFonts w:ascii="Junicode" w:hAnsi="Junicode"/>
          <w:sz w:val="28"/>
          <w:szCs w:val="28"/>
          <w:rPrChange w:id="3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farzen h</w:t>
      </w:r>
      <w:r w:rsidR="00A2594E" w:rsidRPr="00FC64E1">
        <w:rPr>
          <w:rFonts w:ascii="Junicode" w:hAnsi="Junicode"/>
          <w:sz w:val="28"/>
          <w:szCs w:val="28"/>
          <w:rPrChange w:id="3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75784" w:rsidRPr="00FC64E1">
        <w:rPr>
          <w:rFonts w:ascii="Junicode" w:hAnsi="Junicode"/>
          <w:sz w:val="28"/>
          <w:szCs w:val="28"/>
          <w:rPrChange w:id="3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 und Haar zerteilen k</w:t>
      </w:r>
      <w:r w:rsidR="00A2594E" w:rsidRPr="00FC64E1">
        <w:rPr>
          <w:rFonts w:ascii="Junicode" w:hAnsi="Junicode"/>
          <w:sz w:val="28"/>
          <w:szCs w:val="28"/>
          <w:rPrChange w:id="3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3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nnen: Unter welchen Hauf</w:t>
      </w:r>
      <w:r w:rsidR="00E75784" w:rsidRPr="00FC64E1">
        <w:rPr>
          <w:rFonts w:ascii="Junicode" w:hAnsi="Junicode"/>
          <w:sz w:val="28"/>
          <w:szCs w:val="28"/>
          <w:rPrChange w:id="3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fen </w:t>
      </w:r>
      <w:r w:rsidR="00A2594E" w:rsidRPr="00FC64E1">
        <w:rPr>
          <w:rFonts w:ascii="Junicode" w:hAnsi="Junicode"/>
          <w:sz w:val="28"/>
          <w:szCs w:val="28"/>
          <w:rPrChange w:id="3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un</w:t>
      </w:r>
      <w:r w:rsidR="00A2594E" w:rsidRPr="00FC64E1">
        <w:rPr>
          <w:rFonts w:ascii="Junicode" w:hAnsi="Junicode"/>
          <w:sz w:val="28"/>
          <w:szCs w:val="28"/>
          <w:rPrChange w:id="3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Edle / Ve</w:t>
      </w:r>
      <w:r w:rsidR="00A2594E" w:rsidRPr="00FC64E1">
        <w:rPr>
          <w:rFonts w:ascii="Junicode" w:hAnsi="Junicode"/>
          <w:sz w:val="28"/>
          <w:szCs w:val="28"/>
          <w:rPrChange w:id="3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t- </w:t>
      </w:r>
      <w:r w:rsidR="00E75784" w:rsidRPr="00FC64E1">
        <w:rPr>
          <w:rFonts w:ascii="Junicode" w:hAnsi="Junicode"/>
          <w:sz w:val="28"/>
          <w:szCs w:val="28"/>
          <w:rPrChange w:id="3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Hochgelehrte mit geh</w:t>
      </w:r>
      <w:r w:rsidR="00A2594E" w:rsidRPr="00FC64E1">
        <w:rPr>
          <w:rFonts w:ascii="Junicode" w:hAnsi="Junicode"/>
          <w:sz w:val="28"/>
          <w:szCs w:val="28"/>
          <w:rPrChange w:id="3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3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 die</w:t>
      </w:r>
      <w:r w:rsidR="00A2594E" w:rsidRPr="00FC64E1">
        <w:rPr>
          <w:rFonts w:ascii="Junicode" w:hAnsi="Junicode"/>
          <w:sz w:val="28"/>
          <w:szCs w:val="28"/>
          <w:rPrChange w:id="3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machen viel di</w:t>
      </w:r>
      <w:r w:rsidR="00A2594E" w:rsidRPr="00FC64E1">
        <w:rPr>
          <w:rFonts w:ascii="Junicode" w:hAnsi="Junicode"/>
          <w:sz w:val="28"/>
          <w:szCs w:val="28"/>
          <w:rPrChange w:id="3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putirens von</w:t>
      </w:r>
      <w:r w:rsidR="00991D34" w:rsidRPr="00FC64E1">
        <w:rPr>
          <w:rFonts w:ascii="Junicode" w:hAnsi="Junicode"/>
          <w:sz w:val="28"/>
          <w:szCs w:val="28"/>
          <w:rPrChange w:id="3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W</w:t>
      </w:r>
      <w:r w:rsidR="00A2594E" w:rsidRPr="00FC64E1">
        <w:rPr>
          <w:rFonts w:ascii="Junicode" w:hAnsi="Junicode"/>
          <w:sz w:val="28"/>
          <w:szCs w:val="28"/>
          <w:rPrChange w:id="3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75784" w:rsidRPr="00FC64E1">
        <w:rPr>
          <w:rFonts w:ascii="Junicode" w:hAnsi="Junicode"/>
          <w:sz w:val="28"/>
          <w:szCs w:val="28"/>
          <w:rPrChange w:id="3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rtlein Jungfrau / und l</w:t>
      </w:r>
      <w:r w:rsidR="00A2594E" w:rsidRPr="00FC64E1">
        <w:rPr>
          <w:rFonts w:ascii="Junicode" w:hAnsi="Junicode"/>
          <w:sz w:val="28"/>
          <w:szCs w:val="28"/>
          <w:rPrChange w:id="3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E75784" w:rsidRPr="00FC64E1">
        <w:rPr>
          <w:rFonts w:ascii="Junicode" w:hAnsi="Junicode"/>
          <w:sz w:val="28"/>
          <w:szCs w:val="28"/>
          <w:rPrChange w:id="3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</w:t>
      </w:r>
      <w:r w:rsidR="00A2594E" w:rsidRPr="00FC64E1">
        <w:rPr>
          <w:rFonts w:ascii="Junicode" w:hAnsi="Junicode"/>
          <w:sz w:val="28"/>
          <w:szCs w:val="28"/>
          <w:rPrChange w:id="3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an</w:t>
      </w:r>
      <w:r w:rsidR="00A2594E" w:rsidRPr="00FC64E1">
        <w:rPr>
          <w:rFonts w:ascii="Junicode" w:hAnsi="Junicode"/>
          <w:sz w:val="28"/>
          <w:szCs w:val="28"/>
          <w:rPrChange w:id="3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als wolte ein jeder</w:t>
      </w:r>
      <w:r w:rsidR="00991D34" w:rsidRPr="00FC64E1">
        <w:rPr>
          <w:rFonts w:ascii="Junicode" w:hAnsi="Junicode"/>
          <w:sz w:val="28"/>
          <w:szCs w:val="28"/>
          <w:rPrChange w:id="3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Specialbißlein / und etwas</w:t>
      </w:r>
      <w:r w:rsidR="00991D34" w:rsidRPr="00FC64E1">
        <w:rPr>
          <w:rFonts w:ascii="Junicode" w:hAnsi="Junicode"/>
          <w:sz w:val="28"/>
          <w:szCs w:val="28"/>
          <w:rPrChange w:id="3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5784" w:rsidRPr="00FC64E1">
        <w:rPr>
          <w:rFonts w:ascii="Junicode" w:hAnsi="Junicode"/>
          <w:sz w:val="28"/>
          <w:szCs w:val="28"/>
          <w:rPrChange w:id="3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onderliches heraus klauben.</w:t>
      </w:r>
      <w:r w:rsidR="00991D34" w:rsidRPr="00FC64E1">
        <w:rPr>
          <w:rFonts w:ascii="Junicode" w:hAnsi="Junicode"/>
          <w:sz w:val="28"/>
          <w:szCs w:val="28"/>
          <w:rPrChange w:id="3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5784" w:rsidRPr="00FC64E1">
        <w:rPr>
          <w:rFonts w:ascii="Junicode" w:hAnsi="Junicode"/>
          <w:sz w:val="28"/>
          <w:szCs w:val="28"/>
          <w:rPrChange w:id="3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Antonius Florentinen</w:t>
      </w:r>
      <w:r w:rsidR="00A2594E" w:rsidRPr="00FC64E1">
        <w:rPr>
          <w:rFonts w:ascii="Junicode" w:hAnsi="Junicode"/>
          <w:sz w:val="28"/>
          <w:szCs w:val="28"/>
          <w:rPrChange w:id="3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is, ein vor</w:t>
      </w:r>
      <w:r w:rsidR="00134E89" w:rsidRPr="00FC64E1">
        <w:rPr>
          <w:rFonts w:ascii="Junicode" w:hAnsi="Junicode"/>
          <w:sz w:val="28"/>
          <w:szCs w:val="28"/>
          <w:rPrChange w:id="3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nemer Rechtsverkerter in </w:t>
      </w:r>
      <w:r w:rsidR="00A2594E" w:rsidRPr="00FC64E1">
        <w:rPr>
          <w:rFonts w:ascii="Junicode" w:hAnsi="Junicode"/>
          <w:sz w:val="28"/>
          <w:szCs w:val="28"/>
          <w:rPrChange w:id="3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umma</w:t>
      </w:r>
      <w:r w:rsidR="00991D34" w:rsidRPr="00FC64E1">
        <w:rPr>
          <w:rFonts w:ascii="Junicode" w:hAnsi="Junicode"/>
          <w:sz w:val="28"/>
          <w:szCs w:val="28"/>
          <w:rPrChange w:id="3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ua tit. 2. ci. nennet eine Jungfrau</w:t>
      </w:r>
      <w:r w:rsidR="00991D34" w:rsidRPr="00FC64E1">
        <w:rPr>
          <w:rFonts w:ascii="Junicode" w:hAnsi="Junicode"/>
          <w:sz w:val="28"/>
          <w:szCs w:val="28"/>
          <w:rPrChange w:id="3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virgo, (oder daß wir </w:t>
      </w:r>
      <w:r w:rsidR="00A2594E" w:rsidRPr="00FC64E1">
        <w:rPr>
          <w:rFonts w:ascii="Junicode" w:hAnsi="Junicode"/>
          <w:sz w:val="28"/>
          <w:szCs w:val="28"/>
          <w:rPrChange w:id="3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ecundum</w:t>
      </w:r>
      <w:r w:rsidR="00991D34" w:rsidRPr="00FC64E1">
        <w:rPr>
          <w:rFonts w:ascii="Junicode" w:hAnsi="Junicode"/>
          <w:sz w:val="28"/>
          <w:szCs w:val="28"/>
          <w:rPrChange w:id="3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Grammaticam reden virginem, )</w:t>
      </w:r>
      <w:r w:rsidR="00991D34" w:rsidRPr="00FC64E1">
        <w:rPr>
          <w:rFonts w:ascii="Junicode" w:hAnsi="Junicode"/>
          <w:sz w:val="28"/>
          <w:szCs w:val="28"/>
          <w:rPrChange w:id="3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3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ezet daß virgo </w:t>
      </w:r>
      <w:r w:rsidR="00A2594E" w:rsidRPr="00FC64E1">
        <w:rPr>
          <w:rFonts w:ascii="Junicode" w:hAnsi="Junicode"/>
          <w:sz w:val="28"/>
          <w:szCs w:val="28"/>
          <w:rPrChange w:id="3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viel </w:t>
      </w:r>
      <w:r w:rsidR="00A2594E" w:rsidRPr="00FC64E1">
        <w:rPr>
          <w:rFonts w:ascii="Junicode" w:hAnsi="Junicode"/>
          <w:sz w:val="28"/>
          <w:szCs w:val="28"/>
          <w:rPrChange w:id="3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und</w:t>
      </w:r>
      <w:r w:rsidR="00991D34" w:rsidRPr="00FC64E1">
        <w:rPr>
          <w:rFonts w:ascii="Junicode" w:hAnsi="Junicode"/>
          <w:sz w:val="28"/>
          <w:szCs w:val="28"/>
          <w:rPrChange w:id="3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</w:t>
      </w:r>
      <w:r w:rsidR="00A2594E" w:rsidRPr="00FC64E1">
        <w:rPr>
          <w:rFonts w:ascii="Junicode" w:hAnsi="Junicode"/>
          <w:sz w:val="28"/>
          <w:szCs w:val="28"/>
          <w:rPrChange w:id="3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34E89" w:rsidRPr="00FC64E1">
        <w:rPr>
          <w:rFonts w:ascii="Junicode" w:hAnsi="Junicode"/>
          <w:sz w:val="28"/>
          <w:szCs w:val="28"/>
          <w:rPrChange w:id="3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als virum agens, hoc e</w:t>
      </w:r>
      <w:r w:rsidR="00A2594E" w:rsidRPr="00FC64E1">
        <w:rPr>
          <w:rFonts w:ascii="Junicode" w:hAnsi="Junicode"/>
          <w:sz w:val="28"/>
          <w:szCs w:val="28"/>
          <w:rPrChange w:id="3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re</w:t>
      </w:r>
      <w:r w:rsidR="00134E89" w:rsidRPr="00FC64E1">
        <w:rPr>
          <w:rFonts w:ascii="Junicode" w:hAnsi="Junicode"/>
          <w:sz w:val="28"/>
          <w:szCs w:val="28"/>
          <w:rPrChange w:id="3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pellens. Die da razet und krazet /</w:t>
      </w:r>
      <w:r w:rsidR="00991D34" w:rsidRPr="00FC64E1">
        <w:rPr>
          <w:rFonts w:ascii="Junicode" w:hAnsi="Junicode"/>
          <w:sz w:val="28"/>
          <w:szCs w:val="28"/>
          <w:rPrChange w:id="3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rei</w:t>
      </w:r>
      <w:r w:rsidR="00A2594E" w:rsidRPr="00FC64E1">
        <w:rPr>
          <w:rFonts w:ascii="Junicode" w:hAnsi="Junicode"/>
          <w:sz w:val="28"/>
          <w:szCs w:val="28"/>
          <w:rPrChange w:id="3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34E89" w:rsidRPr="00FC64E1">
        <w:rPr>
          <w:rFonts w:ascii="Junicode" w:hAnsi="Junicode"/>
          <w:sz w:val="28"/>
          <w:szCs w:val="28"/>
          <w:rPrChange w:id="3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vnd bei</w:t>
      </w:r>
      <w:r w:rsidR="00A2594E" w:rsidRPr="00FC64E1">
        <w:rPr>
          <w:rFonts w:ascii="Junicode" w:hAnsi="Junicode"/>
          <w:sz w:val="28"/>
          <w:szCs w:val="28"/>
          <w:rPrChange w:id="3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34E89" w:rsidRPr="00FC64E1">
        <w:rPr>
          <w:rFonts w:ascii="Junicode" w:hAnsi="Junicode"/>
          <w:sz w:val="28"/>
          <w:szCs w:val="28"/>
          <w:rPrChange w:id="3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 mit Nadeln</w:t>
      </w:r>
      <w:r w:rsidR="00991D34" w:rsidRPr="00FC64E1">
        <w:rPr>
          <w:rFonts w:ascii="Junicode" w:hAnsi="Junicode"/>
          <w:sz w:val="28"/>
          <w:szCs w:val="28"/>
          <w:rPrChange w:id="3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34E89" w:rsidRPr="00FC64E1">
        <w:rPr>
          <w:rFonts w:ascii="Junicode" w:hAnsi="Junicode"/>
          <w:sz w:val="28"/>
          <w:szCs w:val="28"/>
          <w:rPrChange w:id="3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</w:t>
      </w:r>
      <w:r w:rsidR="00A2594E" w:rsidRPr="00FC64E1">
        <w:rPr>
          <w:rFonts w:ascii="Junicode" w:hAnsi="Junicode"/>
          <w:sz w:val="28"/>
          <w:szCs w:val="28"/>
          <w:rPrChange w:id="3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3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ticht / daß keine Mans</w:t>
      </w:r>
      <w:r w:rsidR="00134E89" w:rsidRPr="00FC64E1">
        <w:rPr>
          <w:rFonts w:ascii="Junicode" w:hAnsi="Junicode"/>
          <w:sz w:val="28"/>
          <w:szCs w:val="28"/>
          <w:rPrChange w:id="3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per</w:t>
      </w:r>
      <w:r w:rsidR="00A2594E" w:rsidRPr="00FC64E1">
        <w:rPr>
          <w:rFonts w:ascii="Junicode" w:hAnsi="Junicode"/>
          <w:sz w:val="28"/>
          <w:szCs w:val="28"/>
          <w:rPrChange w:id="3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 an </w:t>
      </w:r>
      <w:r w:rsidR="00A2594E" w:rsidRPr="00FC64E1">
        <w:rPr>
          <w:rFonts w:ascii="Junicode" w:hAnsi="Junicode"/>
          <w:sz w:val="28"/>
          <w:szCs w:val="28"/>
          <w:rPrChange w:id="3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kommen / oder in Leibes kund</w:t>
      </w:r>
      <w:r w:rsidR="00A2594E" w:rsidRPr="00FC64E1">
        <w:rPr>
          <w:rFonts w:ascii="Junicode" w:hAnsi="Junicode"/>
          <w:sz w:val="28"/>
          <w:szCs w:val="28"/>
          <w:rPrChange w:id="3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mit jhr geraten / wie</w:t>
      </w:r>
      <w:r w:rsidR="00991D34" w:rsidRPr="00FC64E1">
        <w:rPr>
          <w:rFonts w:ascii="Junicode" w:hAnsi="Junicode"/>
          <w:sz w:val="28"/>
          <w:szCs w:val="28"/>
          <w:rPrChange w:id="3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in die Flei</w:t>
      </w:r>
      <w:r w:rsidR="00A2594E" w:rsidRPr="00FC64E1">
        <w:rPr>
          <w:rFonts w:ascii="Junicode" w:hAnsi="Junicode"/>
          <w:sz w:val="28"/>
          <w:szCs w:val="28"/>
          <w:rPrChange w:id="3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chkammer jhr ein</w:t>
      </w:r>
      <w:r w:rsidR="00134E89" w:rsidRPr="00FC64E1">
        <w:rPr>
          <w:rFonts w:ascii="Junicode" w:hAnsi="Junicode"/>
          <w:sz w:val="28"/>
          <w:szCs w:val="28"/>
          <w:rPrChange w:id="3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brechen kan.</w:t>
      </w:r>
      <w:r w:rsidR="00991D34" w:rsidRPr="00FC64E1">
        <w:rPr>
          <w:rFonts w:ascii="Junicode" w:hAnsi="Junicode"/>
          <w:sz w:val="28"/>
          <w:szCs w:val="28"/>
          <w:rPrChange w:id="3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ander / genant Thomas /</w:t>
      </w:r>
      <w:r w:rsidR="00991D34" w:rsidRPr="00FC64E1">
        <w:rPr>
          <w:rFonts w:ascii="Junicode" w:hAnsi="Junicode"/>
          <w:sz w:val="28"/>
          <w:szCs w:val="28"/>
          <w:rPrChange w:id="3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nimt das W</w:t>
      </w:r>
      <w:r w:rsidR="00A2594E" w:rsidRPr="00FC64E1">
        <w:rPr>
          <w:rFonts w:ascii="Junicode" w:hAnsi="Junicode"/>
          <w:sz w:val="28"/>
          <w:szCs w:val="28"/>
          <w:rPrChange w:id="3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134E89" w:rsidRPr="00FC64E1">
        <w:rPr>
          <w:rFonts w:ascii="Junicode" w:hAnsi="Junicode"/>
          <w:sz w:val="28"/>
          <w:szCs w:val="28"/>
          <w:rPrChange w:id="3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rtlein virgo à virore,</w:t>
      </w:r>
      <w:r w:rsidR="00991D34" w:rsidRPr="00FC64E1">
        <w:rPr>
          <w:rFonts w:ascii="Junicode" w:hAnsi="Junicode"/>
          <w:sz w:val="28"/>
          <w:szCs w:val="28"/>
          <w:rPrChange w:id="3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ut quod nondum </w:t>
      </w:r>
      <w:r w:rsidR="00A2594E" w:rsidRPr="00FC64E1">
        <w:rPr>
          <w:rFonts w:ascii="Junicode" w:hAnsi="Junicode"/>
          <w:sz w:val="28"/>
          <w:szCs w:val="28"/>
          <w:rPrChange w:id="3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 experta adu</w:t>
      </w:r>
      <w:r w:rsidR="00A2594E" w:rsidRPr="00FC64E1">
        <w:rPr>
          <w:rFonts w:ascii="Junicode" w:hAnsi="Junicode"/>
          <w:sz w:val="28"/>
          <w:szCs w:val="28"/>
          <w:rPrChange w:id="3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tionem. Die noch nicht angebraut </w:t>
      </w:r>
      <w:r w:rsidR="00A2594E" w:rsidRPr="00FC64E1">
        <w:rPr>
          <w:rFonts w:ascii="Junicode" w:hAnsi="Junicode"/>
          <w:sz w:val="28"/>
          <w:szCs w:val="28"/>
          <w:rPrChange w:id="3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</w:t>
      </w:r>
      <w:r w:rsidR="00991D34" w:rsidRPr="00FC64E1">
        <w:rPr>
          <w:rFonts w:ascii="Junicode" w:hAnsi="Junicode"/>
          <w:sz w:val="28"/>
          <w:szCs w:val="28"/>
          <w:rPrChange w:id="3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noch nicht hizig / nicht brautgeil /</w:t>
      </w:r>
      <w:r w:rsidR="00991D34" w:rsidRPr="00FC64E1">
        <w:rPr>
          <w:rFonts w:ascii="Junicode" w:hAnsi="Junicode"/>
          <w:sz w:val="28"/>
          <w:szCs w:val="28"/>
          <w:rPrChange w:id="3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</w:t>
      </w:r>
      <w:r w:rsidR="00A2594E" w:rsidRPr="00FC64E1">
        <w:rPr>
          <w:rFonts w:ascii="Junicode" w:hAnsi="Junicode"/>
          <w:sz w:val="28"/>
          <w:szCs w:val="28"/>
          <w:rPrChange w:id="3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34E89" w:rsidRPr="00FC64E1">
        <w:rPr>
          <w:rFonts w:ascii="Junicode" w:hAnsi="Junicode"/>
          <w:sz w:val="28"/>
          <w:szCs w:val="28"/>
          <w:rPrChange w:id="3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beraus begirig zum Kizel /</w:t>
      </w:r>
      <w:r w:rsidR="00991D34" w:rsidRPr="00FC64E1">
        <w:rPr>
          <w:rFonts w:ascii="Junicode" w:hAnsi="Junicode"/>
          <w:sz w:val="28"/>
          <w:szCs w:val="28"/>
          <w:rPrChange w:id="3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34E89" w:rsidRPr="00FC64E1">
        <w:rPr>
          <w:rFonts w:ascii="Junicode" w:hAnsi="Junicode"/>
          <w:sz w:val="28"/>
          <w:szCs w:val="28"/>
          <w:rPrChange w:id="3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i</w:t>
      </w:r>
      <w:r w:rsidR="00A2594E" w:rsidRPr="00FC64E1">
        <w:rPr>
          <w:rFonts w:ascii="Junicode" w:hAnsi="Junicode"/>
          <w:sz w:val="28"/>
          <w:szCs w:val="28"/>
          <w:rPrChange w:id="3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kurz geredet / den das Zan</w:t>
      </w:r>
      <w:r w:rsidR="00134E89" w:rsidRPr="00FC64E1">
        <w:rPr>
          <w:rFonts w:ascii="Junicode" w:hAnsi="Junicode"/>
          <w:sz w:val="28"/>
          <w:szCs w:val="28"/>
          <w:rPrChange w:id="3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flei</w:t>
      </w:r>
      <w:r w:rsidR="00A2594E" w:rsidRPr="00FC64E1">
        <w:rPr>
          <w:rFonts w:ascii="Junicode" w:hAnsi="Junicode"/>
          <w:sz w:val="28"/>
          <w:szCs w:val="28"/>
          <w:rPrChange w:id="3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34E89" w:rsidRPr="00FC64E1">
        <w:rPr>
          <w:rFonts w:ascii="Junicode" w:hAnsi="Junicode"/>
          <w:sz w:val="28"/>
          <w:szCs w:val="28"/>
          <w:rPrChange w:id="3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noch nicht juket.</w:t>
      </w:r>
      <w:r w:rsidR="00991D34" w:rsidRPr="00FC64E1">
        <w:rPr>
          <w:rFonts w:ascii="Junicode" w:hAnsi="Junicode"/>
          <w:sz w:val="28"/>
          <w:szCs w:val="28"/>
          <w:rPrChange w:id="3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Fulgentius ad probam in lib. de</w:t>
      </w:r>
      <w:r w:rsidR="00991D34" w:rsidRPr="00FC64E1">
        <w:rPr>
          <w:rFonts w:ascii="Junicode" w:hAnsi="Junicode"/>
          <w:sz w:val="28"/>
          <w:szCs w:val="28"/>
          <w:rPrChange w:id="3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virg. wil daß das W</w:t>
      </w:r>
      <w:r w:rsidR="00A2594E" w:rsidRPr="00FC64E1">
        <w:rPr>
          <w:rFonts w:ascii="Junicode" w:hAnsi="Junicode"/>
          <w:sz w:val="28"/>
          <w:szCs w:val="28"/>
          <w:rPrChange w:id="3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21632" w:rsidRPr="00FC64E1">
        <w:rPr>
          <w:rFonts w:ascii="Junicode" w:hAnsi="Junicode"/>
          <w:sz w:val="28"/>
          <w:szCs w:val="28"/>
          <w:rPrChange w:id="3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rtlein virgo,</w:t>
      </w:r>
      <w:r w:rsidR="00991D34" w:rsidRPr="00FC64E1">
        <w:rPr>
          <w:rFonts w:ascii="Junicode" w:hAnsi="Junicode"/>
          <w:sz w:val="28"/>
          <w:szCs w:val="28"/>
          <w:rPrChange w:id="3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 bedeute als virago, welches</w:t>
      </w:r>
      <w:r w:rsidR="00991D34" w:rsidRPr="00FC64E1">
        <w:rPr>
          <w:rFonts w:ascii="Junicode" w:hAnsi="Junicode"/>
          <w:sz w:val="28"/>
          <w:szCs w:val="28"/>
          <w:rPrChange w:id="3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à viro, das i</w:t>
      </w:r>
      <w:r w:rsidR="00A2594E" w:rsidRPr="00FC64E1">
        <w:rPr>
          <w:rFonts w:ascii="Junicode" w:hAnsi="Junicode"/>
          <w:sz w:val="28"/>
          <w:szCs w:val="28"/>
          <w:rPrChange w:id="3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vom Manne her</w:t>
      </w:r>
      <w:r w:rsidR="003C171E" w:rsidRPr="00FC64E1">
        <w:rPr>
          <w:rFonts w:ascii="Junicode" w:hAnsi="Junicode"/>
          <w:sz w:val="28"/>
          <w:szCs w:val="28"/>
          <w:rPrChange w:id="3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A2594E" w:rsidRPr="00FC64E1">
        <w:rPr>
          <w:rFonts w:ascii="Junicode" w:hAnsi="Junicode"/>
          <w:sz w:val="28"/>
          <w:szCs w:val="28"/>
          <w:rPrChange w:id="3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21632" w:rsidRPr="00FC64E1">
        <w:rPr>
          <w:rFonts w:ascii="Junicode" w:hAnsi="Junicode"/>
          <w:sz w:val="28"/>
          <w:szCs w:val="28"/>
          <w:rPrChange w:id="3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/ der </w:t>
      </w:r>
      <w:r w:rsidR="00A2594E" w:rsidRPr="00FC64E1">
        <w:rPr>
          <w:rFonts w:ascii="Junicode" w:hAnsi="Junicode"/>
          <w:sz w:val="28"/>
          <w:szCs w:val="28"/>
          <w:rPrChange w:id="3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als eine Krafft bedeutet / virago aber hei</w:t>
      </w:r>
      <w:r w:rsidR="00A2594E" w:rsidRPr="00FC64E1">
        <w:rPr>
          <w:rFonts w:ascii="Junicode" w:hAnsi="Junicode"/>
          <w:sz w:val="28"/>
          <w:szCs w:val="28"/>
          <w:rPrChange w:id="3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 kr</w:t>
      </w:r>
      <w:r w:rsidR="00A2594E" w:rsidRPr="00FC64E1">
        <w:rPr>
          <w:rFonts w:ascii="Junicode" w:hAnsi="Junicode"/>
          <w:sz w:val="28"/>
          <w:szCs w:val="28"/>
          <w:rPrChange w:id="3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3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ffti</w:t>
      </w:r>
      <w:r w:rsidR="00F21632" w:rsidRPr="00FC64E1">
        <w:rPr>
          <w:rFonts w:ascii="Junicode" w:hAnsi="Junicode"/>
          <w:sz w:val="28"/>
          <w:szCs w:val="28"/>
          <w:rPrChange w:id="3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ges Blut oder Blume / anzudeuten /</w:t>
      </w:r>
      <w:r w:rsidR="00991D34" w:rsidRPr="00FC64E1">
        <w:rPr>
          <w:rFonts w:ascii="Junicode" w:hAnsi="Junicode"/>
          <w:sz w:val="28"/>
          <w:szCs w:val="28"/>
          <w:rPrChange w:id="3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eine Jungfrau in jhrer be</w:t>
      </w:r>
      <w:r w:rsidR="00A2594E" w:rsidRPr="00FC64E1">
        <w:rPr>
          <w:rFonts w:ascii="Junicode" w:hAnsi="Junicode"/>
          <w:sz w:val="28"/>
          <w:szCs w:val="28"/>
          <w:rPrChange w:id="3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991D34" w:rsidRPr="00FC64E1">
        <w:rPr>
          <w:rFonts w:ascii="Junicode" w:hAnsi="Junicode"/>
          <w:sz w:val="28"/>
          <w:szCs w:val="28"/>
          <w:rPrChange w:id="3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</w:t>
      </w:r>
      <w:r w:rsidR="00A2594E" w:rsidRPr="00FC64E1">
        <w:rPr>
          <w:rFonts w:ascii="Junicode" w:hAnsi="Junicode"/>
          <w:sz w:val="28"/>
          <w:szCs w:val="28"/>
          <w:rPrChange w:id="3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21632" w:rsidRPr="00FC64E1">
        <w:rPr>
          <w:rFonts w:ascii="Junicode" w:hAnsi="Junicode"/>
          <w:sz w:val="28"/>
          <w:szCs w:val="28"/>
          <w:rPrChange w:id="3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und gr</w:t>
      </w:r>
      <w:r w:rsidR="00A2594E" w:rsidRPr="00FC64E1">
        <w:rPr>
          <w:rFonts w:ascii="Junicode" w:hAnsi="Junicode"/>
          <w:sz w:val="28"/>
          <w:szCs w:val="28"/>
          <w:rPrChange w:id="3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3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nender Jugend mm</w:t>
      </w:r>
      <w:r w:rsidR="00F21632" w:rsidRPr="00FC64E1">
        <w:rPr>
          <w:rFonts w:ascii="Junicode" w:hAnsi="Junicode"/>
          <w:sz w:val="28"/>
          <w:szCs w:val="28"/>
          <w:rPrChange w:id="3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mer </w:t>
      </w:r>
      <w:r w:rsidR="00A2594E" w:rsidRPr="00FC64E1">
        <w:rPr>
          <w:rFonts w:ascii="Junicode" w:hAnsi="Junicode"/>
          <w:sz w:val="28"/>
          <w:szCs w:val="28"/>
          <w:rPrChange w:id="3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reiff als eine Nuß / wie man</w:t>
      </w:r>
      <w:r w:rsidR="00991D34" w:rsidRPr="00FC64E1">
        <w:rPr>
          <w:rFonts w:ascii="Junicode" w:hAnsi="Junicode"/>
          <w:sz w:val="28"/>
          <w:szCs w:val="28"/>
          <w:rPrChange w:id="3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 Spr</w:t>
      </w:r>
      <w:r w:rsidR="00A2594E" w:rsidRPr="00FC64E1">
        <w:rPr>
          <w:rFonts w:ascii="Junicode" w:hAnsi="Junicode"/>
          <w:sz w:val="28"/>
          <w:szCs w:val="28"/>
          <w:rPrChange w:id="3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21632" w:rsidRPr="00FC64E1">
        <w:rPr>
          <w:rFonts w:ascii="Junicode" w:hAnsi="Junicode"/>
          <w:sz w:val="28"/>
          <w:szCs w:val="28"/>
          <w:rPrChange w:id="3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chwort redet / wie eine</w:t>
      </w:r>
      <w:r w:rsidR="00991D34" w:rsidRPr="00FC64E1">
        <w:rPr>
          <w:rFonts w:ascii="Junicode" w:hAnsi="Junicode"/>
          <w:sz w:val="28"/>
          <w:szCs w:val="28"/>
          <w:rPrChange w:id="3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3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21632" w:rsidRPr="00FC64E1">
        <w:rPr>
          <w:rFonts w:ascii="Junicode" w:hAnsi="Junicode"/>
          <w:sz w:val="28"/>
          <w:szCs w:val="28"/>
          <w:rPrChange w:id="3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volkommene Blume m</w:t>
      </w:r>
      <w:r w:rsidR="00A2594E" w:rsidRPr="00FC64E1">
        <w:rPr>
          <w:rFonts w:ascii="Junicode" w:hAnsi="Junicode"/>
          <w:sz w:val="28"/>
          <w:szCs w:val="28"/>
          <w:rPrChange w:id="3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F21632" w:rsidRPr="00FC64E1">
        <w:rPr>
          <w:rFonts w:ascii="Junicode" w:hAnsi="Junicode"/>
          <w:sz w:val="28"/>
          <w:szCs w:val="28"/>
          <w:rPrChange w:id="3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991D34" w:rsidRPr="00FC64E1">
        <w:rPr>
          <w:rFonts w:ascii="Junicode" w:hAnsi="Junicode"/>
          <w:sz w:val="28"/>
          <w:szCs w:val="28"/>
          <w:rPrChange w:id="3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abgebrochen werden / oder </w:t>
      </w:r>
      <w:r w:rsidR="00A2594E" w:rsidRPr="00FC64E1">
        <w:rPr>
          <w:rFonts w:ascii="Junicode" w:hAnsi="Junicode"/>
          <w:sz w:val="28"/>
          <w:szCs w:val="28"/>
          <w:rPrChange w:id="3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falle</w:t>
      </w:r>
      <w:r w:rsidR="00991D34" w:rsidRPr="00FC64E1">
        <w:rPr>
          <w:rFonts w:ascii="Junicode" w:hAnsi="Junicode"/>
          <w:sz w:val="28"/>
          <w:szCs w:val="28"/>
          <w:rPrChange w:id="3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 jhr </w:t>
      </w:r>
      <w:r w:rsidR="00A2594E" w:rsidRPr="00FC64E1">
        <w:rPr>
          <w:rFonts w:ascii="Junicode" w:hAnsi="Junicode"/>
          <w:sz w:val="28"/>
          <w:szCs w:val="28"/>
          <w:rPrChange w:id="3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elber ab / wie uns dan </w:t>
      </w:r>
      <w:r w:rsidR="00A2594E" w:rsidRPr="00FC64E1">
        <w:rPr>
          <w:rFonts w:ascii="Junicode" w:hAnsi="Junicode"/>
          <w:sz w:val="28"/>
          <w:szCs w:val="28"/>
          <w:rPrChange w:id="3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F21632" w:rsidRPr="00FC64E1">
        <w:rPr>
          <w:rFonts w:ascii="Junicode" w:hAnsi="Junicode"/>
          <w:sz w:val="28"/>
          <w:szCs w:val="28"/>
          <w:rPrChange w:id="3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die gemeine t</w:t>
      </w:r>
      <w:r w:rsidR="00A2594E" w:rsidRPr="00FC64E1">
        <w:rPr>
          <w:rFonts w:ascii="Junicode" w:hAnsi="Junicode"/>
          <w:sz w:val="28"/>
          <w:szCs w:val="28"/>
          <w:rPrChange w:id="3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21632" w:rsidRPr="00FC64E1">
        <w:rPr>
          <w:rFonts w:ascii="Junicode" w:hAnsi="Junicode"/>
          <w:sz w:val="28"/>
          <w:szCs w:val="28"/>
          <w:rPrChange w:id="3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gliche Erfarung</w:t>
      </w:r>
      <w:r w:rsidR="00991D34" w:rsidRPr="00FC64E1">
        <w:rPr>
          <w:rFonts w:ascii="Junicode" w:hAnsi="Junicode"/>
          <w:sz w:val="28"/>
          <w:szCs w:val="28"/>
          <w:rPrChange w:id="3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</w:t>
      </w:r>
      <w:r w:rsidR="00A2594E" w:rsidRPr="00FC64E1">
        <w:rPr>
          <w:rFonts w:ascii="Junicode" w:hAnsi="Junicode"/>
          <w:sz w:val="28"/>
          <w:szCs w:val="28"/>
          <w:rPrChange w:id="3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21632" w:rsidRPr="00FC64E1">
        <w:rPr>
          <w:rFonts w:ascii="Junicode" w:hAnsi="Junicode"/>
          <w:sz w:val="28"/>
          <w:szCs w:val="28"/>
          <w:rPrChange w:id="3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rlich beleret / daß </w:t>
      </w:r>
      <w:r w:rsidR="00A2594E" w:rsidRPr="00FC64E1">
        <w:rPr>
          <w:rFonts w:ascii="Junicode" w:hAnsi="Junicode"/>
          <w:sz w:val="28"/>
          <w:szCs w:val="28"/>
          <w:rPrChange w:id="3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Blumen</w:t>
      </w:r>
      <w:r w:rsidR="00991D34" w:rsidRPr="00FC64E1">
        <w:rPr>
          <w:rFonts w:ascii="Junicode" w:hAnsi="Junicode"/>
          <w:sz w:val="28"/>
          <w:szCs w:val="28"/>
          <w:rPrChange w:id="3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lieber abbrechen / als von </w:t>
      </w:r>
      <w:r w:rsidR="00A2594E" w:rsidRPr="00FC64E1">
        <w:rPr>
          <w:rFonts w:ascii="Junicode" w:hAnsi="Junicode"/>
          <w:sz w:val="28"/>
          <w:szCs w:val="28"/>
          <w:rPrChange w:id="3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3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elber</w:t>
      </w:r>
      <w:r w:rsidR="00991D34" w:rsidRPr="00FC64E1">
        <w:rPr>
          <w:rFonts w:ascii="Junicode" w:hAnsi="Junicode"/>
          <w:sz w:val="28"/>
          <w:szCs w:val="28"/>
          <w:rPrChange w:id="3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abfallen la</w:t>
      </w:r>
      <w:r w:rsidR="00A2594E" w:rsidRPr="00FC64E1">
        <w:rPr>
          <w:rFonts w:ascii="Junicode" w:hAnsi="Junicode"/>
          <w:sz w:val="28"/>
          <w:szCs w:val="28"/>
          <w:rPrChange w:id="3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21632" w:rsidRPr="00FC64E1">
        <w:rPr>
          <w:rFonts w:ascii="Junicode" w:hAnsi="Junicode"/>
          <w:sz w:val="28"/>
          <w:szCs w:val="28"/>
          <w:rPrChange w:id="3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  <w:r w:rsidR="00991D34" w:rsidRPr="00FC64E1">
        <w:rPr>
          <w:rFonts w:ascii="Junicode" w:hAnsi="Junicode"/>
          <w:sz w:val="28"/>
          <w:szCs w:val="28"/>
          <w:rPrChange w:id="3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1632" w:rsidRPr="00FC64E1">
        <w:rPr>
          <w:rFonts w:ascii="Junicode" w:hAnsi="Junicode"/>
          <w:sz w:val="28"/>
          <w:szCs w:val="28"/>
          <w:rPrChange w:id="3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3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teut</w:t>
      </w:r>
      <w:r w:rsidR="00A2594E" w:rsidRPr="00FC64E1">
        <w:rPr>
          <w:rFonts w:ascii="Junicode" w:hAnsi="Junicode"/>
          <w:sz w:val="28"/>
          <w:szCs w:val="28"/>
          <w:rPrChange w:id="3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1632" w:rsidRPr="00FC64E1">
        <w:rPr>
          <w:rFonts w:ascii="Junicode" w:hAnsi="Junicode"/>
          <w:sz w:val="28"/>
          <w:szCs w:val="28"/>
          <w:rPrChange w:id="3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kluge und junge</w:t>
      </w:r>
      <w:r w:rsidR="00991D34" w:rsidRPr="00FC64E1">
        <w:rPr>
          <w:rFonts w:ascii="Junicode" w:hAnsi="Junicode"/>
          <w:sz w:val="28"/>
          <w:szCs w:val="28"/>
          <w:rPrChange w:id="3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</w:t>
      </w:r>
      <w:r w:rsidR="00A2594E" w:rsidRPr="00FC64E1">
        <w:rPr>
          <w:rFonts w:ascii="Junicode" w:hAnsi="Junicode"/>
          <w:sz w:val="28"/>
          <w:szCs w:val="28"/>
          <w:rPrChange w:id="3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-wei</w:t>
      </w:r>
      <w:r w:rsidR="00A2594E" w:rsidRPr="00FC64E1">
        <w:rPr>
          <w:rFonts w:ascii="Junicode" w:hAnsi="Junicode"/>
          <w:sz w:val="28"/>
          <w:szCs w:val="28"/>
          <w:rPrChange w:id="3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Singulari</w:t>
      </w:r>
      <w:r w:rsidR="00A2594E" w:rsidRPr="00FC64E1">
        <w:rPr>
          <w:rFonts w:ascii="Junicode" w:hAnsi="Junicode"/>
          <w:sz w:val="28"/>
          <w:szCs w:val="28"/>
          <w:rPrChange w:id="3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ten, (Sonderlinge/) die k</w:t>
      </w:r>
      <w:r w:rsidR="00A2594E" w:rsidRPr="00FC64E1">
        <w:rPr>
          <w:rFonts w:ascii="Junicode" w:hAnsi="Junicode"/>
          <w:sz w:val="28"/>
          <w:szCs w:val="28"/>
          <w:rPrChange w:id="3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46823" w:rsidRPr="00FC64E1">
        <w:rPr>
          <w:rFonts w:ascii="Junicode" w:hAnsi="Junicode"/>
          <w:sz w:val="28"/>
          <w:szCs w:val="28"/>
          <w:rPrChange w:id="3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auch nicht vorbei /</w:t>
      </w:r>
      <w:r w:rsidR="00991D34" w:rsidRPr="00FC64E1">
        <w:rPr>
          <w:rFonts w:ascii="Junicode" w:hAnsi="Junicode"/>
          <w:sz w:val="28"/>
          <w:szCs w:val="28"/>
          <w:rPrChange w:id="3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</w:t>
      </w:r>
      <w:r w:rsidR="00A2594E" w:rsidRPr="00FC64E1">
        <w:rPr>
          <w:rFonts w:ascii="Junicode" w:hAnsi="Junicode"/>
          <w:sz w:val="28"/>
          <w:szCs w:val="28"/>
          <w:rPrChange w:id="3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B46823" w:rsidRPr="00FC64E1">
        <w:rPr>
          <w:rFonts w:ascii="Junicode" w:hAnsi="Junicode"/>
          <w:sz w:val="28"/>
          <w:szCs w:val="28"/>
          <w:rPrChange w:id="3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die Z</w:t>
      </w:r>
      <w:r w:rsidR="00A2594E" w:rsidRPr="00FC64E1">
        <w:rPr>
          <w:rFonts w:ascii="Junicode" w:hAnsi="Junicode"/>
          <w:sz w:val="28"/>
          <w:szCs w:val="28"/>
          <w:rPrChange w:id="3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B46823" w:rsidRPr="00FC64E1">
        <w:rPr>
          <w:rFonts w:ascii="Junicode" w:hAnsi="Junicode"/>
          <w:sz w:val="28"/>
          <w:szCs w:val="28"/>
          <w:rPrChange w:id="3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an die</w:t>
      </w:r>
      <w:r w:rsidR="00A2594E" w:rsidRPr="00FC64E1">
        <w:rPr>
          <w:rFonts w:ascii="Junicode" w:hAnsi="Junicode"/>
          <w:sz w:val="28"/>
          <w:szCs w:val="28"/>
          <w:rPrChange w:id="3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Drek</w:t>
      </w:r>
      <w:r w:rsidR="00991D34" w:rsidRPr="00FC64E1">
        <w:rPr>
          <w:rFonts w:ascii="Junicode" w:hAnsi="Junicode"/>
          <w:sz w:val="28"/>
          <w:szCs w:val="28"/>
          <w:rPrChange w:id="3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reiben / etliche von die</w:t>
      </w:r>
      <w:r w:rsidR="00A2594E" w:rsidRPr="00FC64E1">
        <w:rPr>
          <w:rFonts w:ascii="Junicode" w:hAnsi="Junicode"/>
          <w:sz w:val="28"/>
          <w:szCs w:val="28"/>
          <w:rPrChange w:id="3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wollen /</w:t>
      </w:r>
      <w:r w:rsidR="00991D34" w:rsidRPr="00FC64E1">
        <w:rPr>
          <w:rFonts w:ascii="Junicode" w:hAnsi="Junicode"/>
          <w:sz w:val="28"/>
          <w:szCs w:val="28"/>
          <w:rPrChange w:id="3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Jungfrau </w:t>
      </w:r>
      <w:r w:rsidR="00A2594E" w:rsidRPr="00FC64E1">
        <w:rPr>
          <w:rFonts w:ascii="Junicode" w:hAnsi="Junicode"/>
          <w:sz w:val="28"/>
          <w:szCs w:val="28"/>
          <w:rPrChange w:id="3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oviel </w:t>
      </w:r>
      <w:r w:rsidR="00A2594E" w:rsidRPr="00FC64E1">
        <w:rPr>
          <w:rFonts w:ascii="Junicode" w:hAnsi="Junicode"/>
          <w:sz w:val="28"/>
          <w:szCs w:val="28"/>
          <w:rPrChange w:id="3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als Gump</w:t>
      </w:r>
      <w:r w:rsidR="00B46823" w:rsidRPr="00FC64E1">
        <w:rPr>
          <w:rFonts w:ascii="Junicode" w:hAnsi="Junicode"/>
          <w:sz w:val="28"/>
          <w:szCs w:val="28"/>
          <w:rPrChange w:id="3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 / à Gumpen / daher dan Gumpel</w:t>
      </w:r>
      <w:r w:rsidR="00991D34" w:rsidRPr="00FC64E1">
        <w:rPr>
          <w:rFonts w:ascii="Junicode" w:hAnsi="Junicode"/>
          <w:sz w:val="28"/>
          <w:szCs w:val="28"/>
          <w:rPrChange w:id="3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kommen / welches alles nicht </w:t>
      </w:r>
      <w:r w:rsidR="00A2594E" w:rsidRPr="00FC64E1">
        <w:rPr>
          <w:rFonts w:ascii="Junicode" w:hAnsi="Junicode"/>
          <w:sz w:val="28"/>
          <w:szCs w:val="28"/>
          <w:rPrChange w:id="3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46823" w:rsidRPr="00FC64E1">
        <w:rPr>
          <w:rFonts w:ascii="Junicode" w:hAnsi="Junicode"/>
          <w:sz w:val="28"/>
          <w:szCs w:val="28"/>
          <w:rPrChange w:id="3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</w:t>
      </w:r>
      <w:r w:rsidR="00991D34" w:rsidRPr="00FC64E1">
        <w:rPr>
          <w:rFonts w:ascii="Junicode" w:hAnsi="Junicode"/>
          <w:sz w:val="28"/>
          <w:szCs w:val="28"/>
          <w:rPrChange w:id="3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getroffen i</w:t>
      </w:r>
      <w:r w:rsidR="00A2594E" w:rsidRPr="00FC64E1">
        <w:rPr>
          <w:rFonts w:ascii="Junicode" w:hAnsi="Junicode"/>
          <w:sz w:val="28"/>
          <w:szCs w:val="28"/>
          <w:rPrChange w:id="3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  <w:r w:rsidR="00991D34" w:rsidRPr="00FC64E1">
        <w:rPr>
          <w:rFonts w:ascii="Junicode" w:hAnsi="Junicode"/>
          <w:sz w:val="28"/>
          <w:szCs w:val="28"/>
          <w:rPrChange w:id="3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Etliche aber von die</w:t>
      </w:r>
      <w:r w:rsidR="00A2594E" w:rsidRPr="00FC64E1">
        <w:rPr>
          <w:rFonts w:ascii="Junicode" w:hAnsi="Junicode"/>
          <w:sz w:val="28"/>
          <w:szCs w:val="28"/>
          <w:rPrChange w:id="3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Na</w:t>
      </w:r>
      <w:r w:rsidR="00A2594E" w:rsidRPr="00FC64E1">
        <w:rPr>
          <w:rFonts w:ascii="Junicode" w:hAnsi="Junicode"/>
          <w:sz w:val="28"/>
          <w:szCs w:val="28"/>
          <w:rPrChange w:id="3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enwezern / wollen gar mit der Na</w:t>
      </w:r>
      <w:r w:rsidR="00A2594E" w:rsidRPr="00FC64E1">
        <w:rPr>
          <w:rFonts w:ascii="Junicode" w:hAnsi="Junicode"/>
          <w:sz w:val="28"/>
          <w:szCs w:val="28"/>
          <w:rPrChange w:id="3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in den</w:t>
      </w:r>
      <w:r w:rsidR="00991D34" w:rsidRPr="00FC64E1">
        <w:rPr>
          <w:rFonts w:ascii="Junicode" w:hAnsi="Junicode"/>
          <w:sz w:val="28"/>
          <w:szCs w:val="28"/>
          <w:rPrChange w:id="3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46823" w:rsidRPr="00FC64E1">
        <w:rPr>
          <w:rFonts w:ascii="Junicode" w:hAnsi="Junicode"/>
          <w:sz w:val="28"/>
          <w:szCs w:val="28"/>
          <w:rPrChange w:id="3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Kot / und </w:t>
      </w:r>
      <w:r w:rsidR="00A2594E" w:rsidRPr="00FC64E1">
        <w:rPr>
          <w:rFonts w:ascii="Junicode" w:hAnsi="Junicode"/>
          <w:sz w:val="28"/>
          <w:szCs w:val="28"/>
          <w:rPrChange w:id="3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unge</w:t>
      </w:r>
      <w:r w:rsidR="00A2594E" w:rsidRPr="00FC64E1">
        <w:rPr>
          <w:rFonts w:ascii="Junicode" w:hAnsi="Junicode"/>
          <w:sz w:val="28"/>
          <w:szCs w:val="28"/>
          <w:rPrChange w:id="3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46823" w:rsidRPr="00FC64E1">
        <w:rPr>
          <w:rFonts w:ascii="Junicode" w:hAnsi="Junicode"/>
          <w:sz w:val="28"/>
          <w:szCs w:val="28"/>
          <w:rPrChange w:id="3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cheuet daß</w:t>
      </w:r>
      <w:r w:rsidR="003C171E" w:rsidRPr="00FC64E1">
        <w:rPr>
          <w:rFonts w:ascii="Junicode" w:hAnsi="Junicode"/>
          <w:sz w:val="28"/>
          <w:szCs w:val="28"/>
          <w:rPrChange w:id="3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Jungfrau </w:t>
      </w:r>
      <w:r w:rsidR="00A2594E" w:rsidRPr="00FC64E1">
        <w:rPr>
          <w:rFonts w:ascii="Junicode" w:hAnsi="Junicode"/>
          <w:sz w:val="28"/>
          <w:szCs w:val="28"/>
          <w:rPrChange w:id="3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 und m</w:t>
      </w:r>
      <w:r w:rsidR="00A2594E" w:rsidRPr="00FC64E1">
        <w:rPr>
          <w:rFonts w:ascii="Junicode" w:hAnsi="Junicode"/>
          <w:sz w:val="28"/>
          <w:szCs w:val="28"/>
          <w:rPrChange w:id="3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FB655C" w:rsidRPr="00FC64E1">
        <w:rPr>
          <w:rFonts w:ascii="Junicode" w:hAnsi="Junicode"/>
          <w:sz w:val="28"/>
          <w:szCs w:val="28"/>
          <w:rPrChange w:id="3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3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ovil hei</w:t>
      </w:r>
      <w:r w:rsidR="00A2594E" w:rsidRPr="00FC64E1">
        <w:rPr>
          <w:rFonts w:ascii="Junicode" w:hAnsi="Junicode"/>
          <w:sz w:val="28"/>
          <w:szCs w:val="28"/>
          <w:rPrChange w:id="3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B655C" w:rsidRPr="00FC64E1">
        <w:rPr>
          <w:rFonts w:ascii="Junicode" w:hAnsi="Junicode"/>
          <w:sz w:val="28"/>
          <w:szCs w:val="28"/>
          <w:rPrChange w:id="3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als Junge Frau / aus ur</w:t>
      </w:r>
      <w:r w:rsidR="00A2594E" w:rsidRPr="00FC64E1">
        <w:rPr>
          <w:rFonts w:ascii="Junicode" w:hAnsi="Junicode"/>
          <w:sz w:val="28"/>
          <w:szCs w:val="28"/>
          <w:rPrChange w:id="3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/</w:t>
      </w:r>
      <w:r w:rsidR="00991D34" w:rsidRPr="00FC64E1">
        <w:rPr>
          <w:rFonts w:ascii="Junicode" w:hAnsi="Junicode"/>
          <w:sz w:val="28"/>
          <w:szCs w:val="28"/>
          <w:rPrChange w:id="3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dieweil man </w:t>
      </w:r>
      <w:r w:rsidR="00A2594E" w:rsidRPr="00FC64E1">
        <w:rPr>
          <w:rFonts w:ascii="Junicode" w:hAnsi="Junicode"/>
          <w:sz w:val="28"/>
          <w:szCs w:val="28"/>
          <w:rPrChange w:id="3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zu die</w:t>
      </w:r>
      <w:r w:rsidR="00A2594E" w:rsidRPr="00FC64E1">
        <w:rPr>
          <w:rFonts w:ascii="Junicode" w:hAnsi="Junicode"/>
          <w:sz w:val="28"/>
          <w:szCs w:val="28"/>
          <w:rPrChange w:id="3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zeit</w:t>
      </w:r>
      <w:r w:rsidR="00991D34" w:rsidRPr="00FC64E1">
        <w:rPr>
          <w:rFonts w:ascii="Junicode" w:hAnsi="Junicode"/>
          <w:sz w:val="28"/>
          <w:szCs w:val="28"/>
          <w:rPrChange w:id="3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Jungfrauenwa</w:t>
      </w:r>
      <w:r w:rsidR="00A2594E" w:rsidRPr="00FC64E1">
        <w:rPr>
          <w:rFonts w:ascii="Junicode" w:hAnsi="Junicode"/>
          <w:sz w:val="28"/>
          <w:szCs w:val="28"/>
          <w:rPrChange w:id="3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B655C" w:rsidRPr="00FC64E1">
        <w:rPr>
          <w:rFonts w:ascii="Junicode" w:hAnsi="Junicode"/>
          <w:sz w:val="28"/>
          <w:szCs w:val="28"/>
          <w:rPrChange w:id="3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gar </w:t>
      </w:r>
      <w:r w:rsidR="00A2594E" w:rsidRPr="00FC64E1">
        <w:rPr>
          <w:rFonts w:ascii="Junicode" w:hAnsi="Junicode"/>
          <w:sz w:val="28"/>
          <w:szCs w:val="28"/>
          <w:rPrChange w:id="3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elten</w:t>
      </w:r>
      <w:r w:rsidR="00991D34" w:rsidRPr="00FC64E1">
        <w:rPr>
          <w:rFonts w:ascii="Junicode" w:hAnsi="Junicode"/>
          <w:sz w:val="28"/>
          <w:szCs w:val="28"/>
          <w:rPrChange w:id="3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probatum /oder gut uñ auffrichtig)</w:t>
      </w:r>
      <w:r w:rsidR="00991D34" w:rsidRPr="00FC64E1">
        <w:rPr>
          <w:rFonts w:ascii="Junicode" w:hAnsi="Junicode"/>
          <w:sz w:val="28"/>
          <w:szCs w:val="28"/>
          <w:rPrChange w:id="3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befinde / und wan man gleich eine</w:t>
      </w:r>
      <w:r w:rsidR="00991D34" w:rsidRPr="00FC64E1">
        <w:rPr>
          <w:rFonts w:ascii="Junicode" w:hAnsi="Junicode"/>
          <w:sz w:val="28"/>
          <w:szCs w:val="28"/>
          <w:rPrChange w:id="3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ocl</w:t>
      </w:r>
      <w:r w:rsidR="00991D34" w:rsidRPr="00FC64E1">
        <w:rPr>
          <w:rFonts w:ascii="Junicode" w:hAnsi="Junicode"/>
          <w:sz w:val="28"/>
          <w:szCs w:val="28"/>
          <w:rPrChange w:id="3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Jungfrau / welche keine auff</w:t>
      </w:r>
      <w:r w:rsidR="00FB655C" w:rsidRPr="00FC64E1">
        <w:rPr>
          <w:rFonts w:ascii="Junicode" w:hAnsi="Junicode"/>
          <w:sz w:val="28"/>
          <w:szCs w:val="28"/>
          <w:rPrChange w:id="3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richtige Jungfrau mehr i</w:t>
      </w:r>
      <w:r w:rsidR="00A2594E" w:rsidRPr="00FC64E1">
        <w:rPr>
          <w:rFonts w:ascii="Junicode" w:hAnsi="Junicode"/>
          <w:sz w:val="28"/>
          <w:szCs w:val="28"/>
          <w:rPrChange w:id="3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eine</w:t>
      </w:r>
      <w:r w:rsidR="00991D34" w:rsidRPr="00FC64E1">
        <w:rPr>
          <w:rFonts w:ascii="Junicode" w:hAnsi="Junicode"/>
          <w:sz w:val="28"/>
          <w:szCs w:val="28"/>
          <w:rPrChange w:id="3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Jungfrau nenne / </w:t>
      </w:r>
      <w:r w:rsidR="00A2594E" w:rsidRPr="00FC64E1">
        <w:rPr>
          <w:rFonts w:ascii="Junicode" w:hAnsi="Junicode"/>
          <w:sz w:val="28"/>
          <w:szCs w:val="28"/>
          <w:rPrChange w:id="3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gehe man dennoch </w:t>
      </w:r>
      <w:r w:rsidR="00A2594E" w:rsidRPr="00FC64E1">
        <w:rPr>
          <w:rFonts w:ascii="Junicode" w:hAnsi="Junicode"/>
          <w:sz w:val="28"/>
          <w:szCs w:val="28"/>
          <w:rPrChange w:id="3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 / und bleibt (gleich wie</w:t>
      </w:r>
      <w:r w:rsidR="00991D34" w:rsidRPr="00FC64E1">
        <w:rPr>
          <w:rFonts w:ascii="Junicode" w:hAnsi="Junicode"/>
          <w:sz w:val="28"/>
          <w:szCs w:val="28"/>
          <w:rPrChange w:id="3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jener Bader der um aller Gefahr</w:t>
      </w:r>
      <w:r w:rsidR="00991D34" w:rsidRPr="00FC64E1">
        <w:rPr>
          <w:rFonts w:ascii="Junicode" w:hAnsi="Junicode"/>
          <w:sz w:val="28"/>
          <w:szCs w:val="28"/>
          <w:rPrChange w:id="3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willen die Frauen Fliete nam / und</w:t>
      </w:r>
      <w:r w:rsidR="00991D34" w:rsidRPr="00FC64E1">
        <w:rPr>
          <w:rFonts w:ascii="Junicode" w:hAnsi="Junicode"/>
          <w:sz w:val="28"/>
          <w:szCs w:val="28"/>
          <w:rPrChange w:id="3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vermeinten Jungfrau die Ader</w:t>
      </w:r>
      <w:r w:rsidR="00991D34" w:rsidRPr="00FC64E1">
        <w:rPr>
          <w:rFonts w:ascii="Junicode" w:hAnsi="Junicode"/>
          <w:sz w:val="28"/>
          <w:szCs w:val="28"/>
          <w:rPrChange w:id="3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damit </w:t>
      </w:r>
      <w:r w:rsidR="00A2594E" w:rsidRPr="00FC64E1">
        <w:rPr>
          <w:rFonts w:ascii="Junicode" w:hAnsi="Junicode"/>
          <w:sz w:val="28"/>
          <w:szCs w:val="28"/>
          <w:rPrChange w:id="3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chlug) ganz au</w:t>
      </w:r>
      <w:r w:rsidR="00A2594E" w:rsidRPr="00FC64E1">
        <w:rPr>
          <w:rFonts w:ascii="Junicode" w:hAnsi="Junicode"/>
          <w:sz w:val="28"/>
          <w:szCs w:val="28"/>
          <w:rPrChange w:id="3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B655C" w:rsidRPr="00FC64E1">
        <w:rPr>
          <w:rFonts w:ascii="Junicode" w:hAnsi="Junicode"/>
          <w:sz w:val="28"/>
          <w:szCs w:val="28"/>
          <w:rPrChange w:id="3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Gefahr /</w:t>
      </w:r>
      <w:r w:rsidR="00991D34" w:rsidRPr="00FC64E1">
        <w:rPr>
          <w:rFonts w:ascii="Junicode" w:hAnsi="Junicode"/>
          <w:sz w:val="28"/>
          <w:szCs w:val="28"/>
          <w:rPrChange w:id="3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</w:t>
      </w:r>
      <w:r w:rsidR="00A2594E" w:rsidRPr="00FC64E1">
        <w:rPr>
          <w:rFonts w:ascii="Junicode" w:hAnsi="Junicode"/>
          <w:sz w:val="28"/>
          <w:szCs w:val="28"/>
          <w:rPrChange w:id="3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B655C" w:rsidRPr="00FC64E1">
        <w:rPr>
          <w:rFonts w:ascii="Junicode" w:hAnsi="Junicode"/>
          <w:sz w:val="28"/>
          <w:szCs w:val="28"/>
          <w:rPrChange w:id="3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es dan nit Jungfrau / </w:t>
      </w:r>
      <w:r w:rsidR="00A2594E" w:rsidRPr="00FC64E1">
        <w:rPr>
          <w:rFonts w:ascii="Junicode" w:hAnsi="Junicode"/>
          <w:sz w:val="28"/>
          <w:szCs w:val="28"/>
          <w:rPrChange w:id="3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m</w:t>
      </w:r>
      <w:r w:rsidR="00A2594E" w:rsidRPr="00FC64E1">
        <w:rPr>
          <w:rFonts w:ascii="Junicode" w:hAnsi="Junicode"/>
          <w:sz w:val="28"/>
          <w:szCs w:val="28"/>
          <w:rPrChange w:id="3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B655C" w:rsidRPr="00FC64E1">
        <w:rPr>
          <w:rFonts w:ascii="Junicode" w:hAnsi="Junicode"/>
          <w:sz w:val="28"/>
          <w:szCs w:val="28"/>
          <w:rPrChange w:id="3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991D34" w:rsidRPr="00FC64E1">
        <w:rPr>
          <w:rFonts w:ascii="Junicode" w:hAnsi="Junicode"/>
          <w:sz w:val="28"/>
          <w:szCs w:val="28"/>
          <w:rPrChange w:id="3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Junge Frau hei</w:t>
      </w:r>
      <w:r w:rsidR="00A2594E" w:rsidRPr="00FC64E1">
        <w:rPr>
          <w:rFonts w:ascii="Junicode" w:hAnsi="Junicode"/>
          <w:sz w:val="28"/>
          <w:szCs w:val="28"/>
          <w:rPrChange w:id="3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B655C" w:rsidRPr="00FC64E1">
        <w:rPr>
          <w:rFonts w:ascii="Junicode" w:hAnsi="Junicode"/>
          <w:sz w:val="28"/>
          <w:szCs w:val="28"/>
          <w:rPrChange w:id="3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das </w:t>
      </w:r>
      <w:r w:rsidR="00A2594E" w:rsidRPr="00FC64E1">
        <w:rPr>
          <w:rFonts w:ascii="Junicode" w:hAnsi="Junicode"/>
          <w:sz w:val="28"/>
          <w:szCs w:val="28"/>
          <w:rPrChange w:id="3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nur</w:t>
      </w:r>
      <w:r w:rsidR="00991D34" w:rsidRPr="00FC64E1">
        <w:rPr>
          <w:rFonts w:ascii="Junicode" w:hAnsi="Junicode"/>
          <w:sz w:val="28"/>
          <w:szCs w:val="28"/>
          <w:rPrChange w:id="3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Buch</w:t>
      </w:r>
      <w:r w:rsidR="00A2594E" w:rsidRPr="00FC64E1">
        <w:rPr>
          <w:rFonts w:ascii="Junicode" w:hAnsi="Junicode"/>
          <w:sz w:val="28"/>
          <w:szCs w:val="28"/>
          <w:rPrChange w:id="3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3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B655C" w:rsidRPr="00FC64E1">
        <w:rPr>
          <w:rFonts w:ascii="Junicode" w:hAnsi="Junicode"/>
          <w:sz w:val="28"/>
          <w:szCs w:val="28"/>
          <w:rPrChange w:id="3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blein mehr ge</w:t>
      </w:r>
      <w:r w:rsidR="00A2594E" w:rsidRPr="00FC64E1">
        <w:rPr>
          <w:rFonts w:ascii="Junicode" w:hAnsi="Junicode"/>
          <w:sz w:val="28"/>
          <w:szCs w:val="28"/>
          <w:rPrChange w:id="3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 und</w:t>
      </w:r>
      <w:r w:rsidR="00991D34" w:rsidRPr="00FC64E1">
        <w:rPr>
          <w:rFonts w:ascii="Junicode" w:hAnsi="Junicode"/>
          <w:sz w:val="28"/>
          <w:szCs w:val="28"/>
          <w:rPrChange w:id="3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3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B655C" w:rsidRPr="00FC64E1">
        <w:rPr>
          <w:rFonts w:ascii="Junicode" w:hAnsi="Junicode"/>
          <w:sz w:val="28"/>
          <w:szCs w:val="28"/>
          <w:rPrChange w:id="3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ñen </w:t>
      </w:r>
      <w:r w:rsidR="00A2594E" w:rsidRPr="00FC64E1">
        <w:rPr>
          <w:rFonts w:ascii="Junicode" w:hAnsi="Junicode"/>
          <w:sz w:val="28"/>
          <w:szCs w:val="28"/>
          <w:rPrChange w:id="3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</w:t>
      </w:r>
      <w:r w:rsidR="00A2594E" w:rsidRPr="00FC64E1">
        <w:rPr>
          <w:rFonts w:ascii="Junicode" w:hAnsi="Junicode"/>
          <w:sz w:val="28"/>
          <w:szCs w:val="28"/>
          <w:rPrChange w:id="3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niemand mehr be</w:t>
      </w:r>
      <w:r w:rsidR="00A2594E" w:rsidRPr="00FC64E1">
        <w:rPr>
          <w:rFonts w:ascii="Junicode" w:hAnsi="Junicode"/>
          <w:sz w:val="28"/>
          <w:szCs w:val="28"/>
          <w:rPrChange w:id="3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</w:t>
      </w:r>
      <w:r w:rsidR="00FB655C" w:rsidRPr="00FC64E1">
        <w:rPr>
          <w:rFonts w:ascii="Junicode" w:hAnsi="Junicode"/>
          <w:sz w:val="28"/>
          <w:szCs w:val="28"/>
          <w:rPrChange w:id="3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dige~</w:t>
      </w:r>
      <w:r w:rsidR="00991D34" w:rsidRPr="00FC64E1">
        <w:rPr>
          <w:rFonts w:ascii="Junicode" w:hAnsi="Junicode"/>
          <w:sz w:val="28"/>
          <w:szCs w:val="28"/>
          <w:rPrChange w:id="3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/ viel weniger </w:t>
      </w:r>
      <w:r w:rsidR="00A2594E" w:rsidRPr="00FC64E1">
        <w:rPr>
          <w:rFonts w:ascii="Junicode" w:hAnsi="Junicode"/>
          <w:sz w:val="28"/>
          <w:szCs w:val="28"/>
          <w:rPrChange w:id="3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einer injurien</w:t>
      </w:r>
      <w:r w:rsidR="00991D34" w:rsidRPr="00FC64E1">
        <w:rPr>
          <w:rFonts w:ascii="Junicode" w:hAnsi="Junicode"/>
          <w:sz w:val="28"/>
          <w:szCs w:val="28"/>
          <w:rPrChange w:id="3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beklagen / daß Er jhr mit Zunamen</w:t>
      </w:r>
      <w:r w:rsidR="00991D34" w:rsidRPr="00FC64E1">
        <w:rPr>
          <w:rFonts w:ascii="Junicode" w:hAnsi="Junicode"/>
          <w:sz w:val="28"/>
          <w:szCs w:val="28"/>
          <w:rPrChange w:id="3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ange</w:t>
      </w:r>
      <w:r w:rsidR="00A2594E" w:rsidRPr="00FC64E1">
        <w:rPr>
          <w:rFonts w:ascii="Junicode" w:hAnsi="Junicode"/>
          <w:sz w:val="28"/>
          <w:szCs w:val="28"/>
          <w:rPrChange w:id="3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prochen / oder einigen </w:t>
      </w:r>
      <w:r w:rsidR="00A2594E" w:rsidRPr="00FC64E1">
        <w:rPr>
          <w:rFonts w:ascii="Junicode" w:hAnsi="Junicode"/>
          <w:sz w:val="28"/>
          <w:szCs w:val="28"/>
          <w:rPrChange w:id="3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chimpff</w:t>
      </w:r>
      <w:r w:rsidR="00991D34" w:rsidRPr="00FC64E1">
        <w:rPr>
          <w:rFonts w:ascii="Junicode" w:hAnsi="Junicode"/>
          <w:sz w:val="28"/>
          <w:szCs w:val="28"/>
          <w:rPrChange w:id="3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angethan und zugef</w:t>
      </w:r>
      <w:r w:rsidR="00A2594E" w:rsidRPr="00FC64E1">
        <w:rPr>
          <w:rFonts w:ascii="Junicode" w:hAnsi="Junicode"/>
          <w:sz w:val="28"/>
          <w:szCs w:val="28"/>
          <w:rPrChange w:id="3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B655C" w:rsidRPr="00FC64E1">
        <w:rPr>
          <w:rFonts w:ascii="Junicode" w:hAnsi="Junicode"/>
          <w:sz w:val="28"/>
          <w:szCs w:val="28"/>
          <w:rPrChange w:id="3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habe.</w:t>
      </w:r>
      <w:r w:rsidR="00991D34" w:rsidRPr="00FC64E1">
        <w:rPr>
          <w:rFonts w:ascii="Junicode" w:hAnsi="Junicode"/>
          <w:sz w:val="28"/>
          <w:szCs w:val="28"/>
          <w:rPrChange w:id="3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Jn Summa es </w:t>
      </w:r>
      <w:r w:rsidR="00A2594E" w:rsidRPr="00FC64E1">
        <w:rPr>
          <w:rFonts w:ascii="Junicode" w:hAnsi="Junicode"/>
          <w:sz w:val="28"/>
          <w:szCs w:val="28"/>
          <w:rPrChange w:id="3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B655C" w:rsidRPr="00FC64E1">
        <w:rPr>
          <w:rFonts w:ascii="Junicode" w:hAnsi="Junicode"/>
          <w:sz w:val="28"/>
          <w:szCs w:val="28"/>
          <w:rPrChange w:id="3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cheinet / ein jeder</w:t>
      </w:r>
      <w:r w:rsidR="00991D34" w:rsidRPr="00FC64E1">
        <w:rPr>
          <w:rFonts w:ascii="Junicode" w:hAnsi="Junicode"/>
          <w:sz w:val="28"/>
          <w:szCs w:val="28"/>
          <w:rPrChange w:id="3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 einen Trunk daraus haben / das</w:t>
      </w:r>
      <w:r w:rsidR="00991D34" w:rsidRPr="00FC64E1">
        <w:rPr>
          <w:rFonts w:ascii="Junicode" w:hAnsi="Junicode"/>
          <w:sz w:val="28"/>
          <w:szCs w:val="28"/>
          <w:rPrChange w:id="3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B655C" w:rsidRPr="00FC64E1">
        <w:rPr>
          <w:rFonts w:ascii="Junicode" w:hAnsi="Junicode"/>
          <w:sz w:val="28"/>
          <w:szCs w:val="28"/>
          <w:rPrChange w:id="3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A2594E" w:rsidRPr="00FC64E1">
        <w:rPr>
          <w:rFonts w:ascii="Junicode" w:hAnsi="Junicode"/>
          <w:sz w:val="28"/>
          <w:szCs w:val="28"/>
          <w:rPrChange w:id="3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B655C" w:rsidRPr="00FC64E1">
        <w:rPr>
          <w:rFonts w:ascii="Junicode" w:hAnsi="Junicode"/>
          <w:sz w:val="28"/>
          <w:szCs w:val="28"/>
          <w:rPrChange w:id="3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wir jhnen zwar gern / bleiben</w:t>
      </w:r>
      <w:r w:rsidR="003C171E" w:rsidRPr="00FC64E1">
        <w:rPr>
          <w:rFonts w:ascii="Junicode" w:hAnsi="Junicode"/>
          <w:sz w:val="28"/>
          <w:szCs w:val="28"/>
          <w:rPrChange w:id="3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aber in </w:t>
      </w:r>
      <w:r w:rsidR="00A2594E" w:rsidRPr="00FC64E1">
        <w:rPr>
          <w:rFonts w:ascii="Junicode" w:hAnsi="Junicode"/>
          <w:sz w:val="28"/>
          <w:szCs w:val="28"/>
          <w:rPrChange w:id="3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weit bei den guten alten</w:t>
      </w:r>
      <w:r w:rsidR="00991D34" w:rsidRPr="00FC64E1">
        <w:rPr>
          <w:rFonts w:ascii="Junicode" w:hAnsi="Junicode"/>
          <w:sz w:val="28"/>
          <w:szCs w:val="28"/>
          <w:rPrChange w:id="3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Teut</w:t>
      </w:r>
      <w:r w:rsidR="00A2594E" w:rsidRPr="00FC64E1">
        <w:rPr>
          <w:rFonts w:ascii="Junicode" w:hAnsi="Junicode"/>
          <w:sz w:val="28"/>
          <w:szCs w:val="28"/>
          <w:rPrChange w:id="3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 welche auch keine Narren gewe</w:t>
      </w:r>
      <w:r w:rsidR="00A2594E" w:rsidRPr="00FC64E1">
        <w:rPr>
          <w:rFonts w:ascii="Junicode" w:hAnsi="Junicode"/>
          <w:sz w:val="28"/>
          <w:szCs w:val="28"/>
          <w:rPrChange w:id="3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3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</w:t>
      </w:r>
      <w:r w:rsidR="00A2594E" w:rsidRPr="00FC64E1">
        <w:rPr>
          <w:rFonts w:ascii="Junicode" w:hAnsi="Junicode"/>
          <w:sz w:val="28"/>
          <w:szCs w:val="28"/>
          <w:rPrChange w:id="3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auff ein gut</w:t>
      </w:r>
      <w:r w:rsidR="00991D34" w:rsidRPr="00FC64E1">
        <w:rPr>
          <w:rFonts w:ascii="Junicode" w:hAnsi="Junicode"/>
          <w:sz w:val="28"/>
          <w:szCs w:val="28"/>
          <w:rPrChange w:id="3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Ding / gleich die</w:t>
      </w:r>
      <w:r w:rsidR="00A2594E" w:rsidRPr="00FC64E1">
        <w:rPr>
          <w:rFonts w:ascii="Junicode" w:hAnsi="Junicode"/>
          <w:sz w:val="28"/>
          <w:szCs w:val="28"/>
          <w:rPrChange w:id="3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klugen Neulingen ver</w:t>
      </w:r>
      <w:r w:rsidR="00A2594E" w:rsidRPr="00FC64E1">
        <w:rPr>
          <w:rFonts w:ascii="Junicode" w:hAnsi="Junicode"/>
          <w:sz w:val="28"/>
          <w:szCs w:val="28"/>
          <w:rPrChange w:id="3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tanden / nennen und hei</w:t>
      </w:r>
      <w:r w:rsidR="00A2594E" w:rsidRPr="00FC64E1">
        <w:rPr>
          <w:rFonts w:ascii="Junicode" w:hAnsi="Junicode"/>
          <w:sz w:val="28"/>
          <w:szCs w:val="28"/>
          <w:rPrChange w:id="3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B32BA" w:rsidRPr="00FC64E1">
        <w:rPr>
          <w:rFonts w:ascii="Junicode" w:hAnsi="Junicode"/>
          <w:sz w:val="28"/>
          <w:szCs w:val="28"/>
          <w:rPrChange w:id="3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derowegen eine Jungfrau / qua</w:t>
      </w:r>
      <w:r w:rsidR="00A2594E" w:rsidRPr="00FC64E1">
        <w:rPr>
          <w:rFonts w:ascii="Junicode" w:hAnsi="Junicode"/>
          <w:sz w:val="28"/>
          <w:szCs w:val="28"/>
          <w:rPrChange w:id="3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991D34" w:rsidRPr="00FC64E1">
        <w:rPr>
          <w:rFonts w:ascii="Junicode" w:hAnsi="Junicode"/>
          <w:sz w:val="28"/>
          <w:szCs w:val="28"/>
          <w:rPrChange w:id="3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Unfrau quæ nam in ip</w:t>
      </w:r>
      <w:r w:rsidR="00A2594E" w:rsidRPr="00FC64E1">
        <w:rPr>
          <w:rFonts w:ascii="Junicode" w:hAnsi="Junicode"/>
          <w:sz w:val="28"/>
          <w:szCs w:val="28"/>
          <w:rPrChange w:id="3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vigore æta</w:t>
      </w:r>
      <w:r w:rsidR="003B32BA" w:rsidRPr="00FC64E1">
        <w:rPr>
          <w:rFonts w:ascii="Junicode" w:hAnsi="Junicode"/>
          <w:sz w:val="28"/>
          <w:szCs w:val="28"/>
          <w:rPrChange w:id="3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tis circa annos nubilis e</w:t>
      </w:r>
      <w:r w:rsidR="00A2594E" w:rsidRPr="00FC64E1">
        <w:rPr>
          <w:rFonts w:ascii="Junicode" w:hAnsi="Junicode"/>
          <w:sz w:val="28"/>
          <w:szCs w:val="28"/>
          <w:rPrChange w:id="3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t, welche</w:t>
      </w:r>
      <w:r w:rsidR="00991D34" w:rsidRPr="00FC64E1">
        <w:rPr>
          <w:rFonts w:ascii="Junicode" w:hAnsi="Junicode"/>
          <w:sz w:val="28"/>
          <w:szCs w:val="28"/>
          <w:rPrChange w:id="3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jez rechten volkommenen Alters /</w:t>
      </w:r>
      <w:r w:rsidR="00991D34" w:rsidRPr="00FC64E1">
        <w:rPr>
          <w:rFonts w:ascii="Junicode" w:hAnsi="Junicode"/>
          <w:sz w:val="28"/>
          <w:szCs w:val="28"/>
          <w:rPrChange w:id="3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Voigt- und Manbar i</w:t>
      </w:r>
      <w:r w:rsidR="00A2594E" w:rsidRPr="00FC64E1">
        <w:rPr>
          <w:rFonts w:ascii="Junicode" w:hAnsi="Junicode"/>
          <w:sz w:val="28"/>
          <w:szCs w:val="28"/>
          <w:rPrChange w:id="3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jhres</w:t>
      </w:r>
      <w:r w:rsidR="00991D34" w:rsidRPr="00FC64E1">
        <w:rPr>
          <w:rFonts w:ascii="Junicode" w:hAnsi="Junicode"/>
          <w:sz w:val="28"/>
          <w:szCs w:val="28"/>
          <w:rPrChange w:id="3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</w:t>
      </w:r>
      <w:r w:rsidR="00991D34" w:rsidRPr="00FC64E1">
        <w:rPr>
          <w:rFonts w:ascii="Junicode" w:hAnsi="Junicode"/>
          <w:sz w:val="28"/>
          <w:szCs w:val="28"/>
          <w:rPrChange w:id="3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chens aber eine rechte Jung</w:t>
      </w:r>
      <w:r w:rsidR="003B32BA" w:rsidRPr="00FC64E1">
        <w:rPr>
          <w:rFonts w:ascii="Junicode" w:hAnsi="Junicode"/>
          <w:sz w:val="28"/>
          <w:szCs w:val="28"/>
          <w:rPrChange w:id="3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 / die auff der R</w:t>
      </w:r>
      <w:r w:rsidR="00A2594E" w:rsidRPr="00FC64E1">
        <w:rPr>
          <w:rFonts w:ascii="Junicode" w:hAnsi="Junicode"/>
          <w:sz w:val="28"/>
          <w:szCs w:val="28"/>
          <w:rPrChange w:id="3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B32BA" w:rsidRPr="00FC64E1">
        <w:rPr>
          <w:rFonts w:ascii="Junicode" w:hAnsi="Junicode"/>
          <w:sz w:val="28"/>
          <w:szCs w:val="28"/>
          <w:rPrChange w:id="3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3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nach dem</w:t>
      </w:r>
      <w:r w:rsidR="00991D34" w:rsidRPr="00FC64E1">
        <w:rPr>
          <w:rFonts w:ascii="Junicode" w:hAnsi="Junicode"/>
          <w:sz w:val="28"/>
          <w:szCs w:val="28"/>
          <w:rPrChange w:id="3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Venus-Gebirge jhren mutwilligen</w:t>
      </w:r>
      <w:r w:rsidR="00991D34" w:rsidRPr="00FC64E1">
        <w:rPr>
          <w:rFonts w:ascii="Junicode" w:hAnsi="Junicode"/>
          <w:sz w:val="28"/>
          <w:szCs w:val="28"/>
          <w:rPrChange w:id="3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A2594E" w:rsidRPr="00FC64E1">
        <w:rPr>
          <w:rFonts w:ascii="Junicode" w:hAnsi="Junicode"/>
          <w:sz w:val="28"/>
          <w:szCs w:val="28"/>
          <w:rPrChange w:id="3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B32BA" w:rsidRPr="00FC64E1">
        <w:rPr>
          <w:rFonts w:ascii="Junicode" w:hAnsi="Junicode"/>
          <w:sz w:val="28"/>
          <w:szCs w:val="28"/>
          <w:rPrChange w:id="3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ßlein noch kein Ei</w:t>
      </w:r>
      <w:r w:rsidR="00A2594E" w:rsidRPr="00FC64E1">
        <w:rPr>
          <w:rFonts w:ascii="Junicode" w:hAnsi="Junicode"/>
          <w:sz w:val="28"/>
          <w:szCs w:val="28"/>
          <w:rPrChange w:id="3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abgerennet</w:t>
      </w:r>
      <w:r w:rsidR="00991D34" w:rsidRPr="00FC64E1">
        <w:rPr>
          <w:rFonts w:ascii="Junicode" w:hAnsi="Junicode"/>
          <w:sz w:val="28"/>
          <w:szCs w:val="28"/>
          <w:rPrChange w:id="3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hat.</w:t>
      </w:r>
      <w:r w:rsidR="00991D34" w:rsidRPr="00FC64E1">
        <w:rPr>
          <w:rFonts w:ascii="Junicode" w:hAnsi="Junicode"/>
          <w:sz w:val="28"/>
          <w:szCs w:val="28"/>
          <w:rPrChange w:id="3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Findet man al</w:t>
      </w:r>
      <w:r w:rsidR="00A2594E" w:rsidRPr="00FC64E1">
        <w:rPr>
          <w:rFonts w:ascii="Junicode" w:hAnsi="Junicode"/>
          <w:sz w:val="28"/>
          <w:szCs w:val="28"/>
          <w:rPrChange w:id="3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zweierlei Art</w:t>
      </w:r>
      <w:r w:rsidR="00991D34" w:rsidRPr="00FC64E1">
        <w:rPr>
          <w:rFonts w:ascii="Junicode" w:hAnsi="Junicode"/>
          <w:sz w:val="28"/>
          <w:szCs w:val="28"/>
          <w:rPrChange w:id="3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Ge</w:t>
      </w:r>
      <w:r w:rsidR="00A2594E" w:rsidRPr="00FC64E1">
        <w:rPr>
          <w:rFonts w:ascii="Junicode" w:hAnsi="Junicode"/>
          <w:sz w:val="28"/>
          <w:szCs w:val="28"/>
          <w:rPrChange w:id="3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chlechte der Jungfrauen /</w:t>
      </w:r>
      <w:r w:rsidR="00991D34" w:rsidRPr="00FC64E1">
        <w:rPr>
          <w:rFonts w:ascii="Junicode" w:hAnsi="Junicode"/>
          <w:sz w:val="28"/>
          <w:szCs w:val="28"/>
          <w:rPrChange w:id="3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ezliche wie jezgemeldet / </w:t>
      </w:r>
      <w:r w:rsidR="00A2594E" w:rsidRPr="00FC64E1">
        <w:rPr>
          <w:rFonts w:ascii="Junicode" w:hAnsi="Junicode"/>
          <w:sz w:val="28"/>
          <w:szCs w:val="28"/>
          <w:rPrChange w:id="3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rechte</w:t>
      </w:r>
      <w:r w:rsidR="00991D34" w:rsidRPr="00FC64E1">
        <w:rPr>
          <w:rFonts w:ascii="Junicode" w:hAnsi="Junicode"/>
          <w:sz w:val="28"/>
          <w:szCs w:val="28"/>
          <w:rPrChange w:id="3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Unfrauen / und in der Warheit</w:t>
      </w:r>
      <w:r w:rsidR="00991D34" w:rsidRPr="00FC64E1">
        <w:rPr>
          <w:rFonts w:ascii="Junicode" w:hAnsi="Junicode"/>
          <w:sz w:val="28"/>
          <w:szCs w:val="28"/>
          <w:rPrChange w:id="3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auffrichtige Jungfrauen / etliche</w:t>
      </w:r>
      <w:r w:rsidR="00991D34" w:rsidRPr="00FC64E1">
        <w:rPr>
          <w:rFonts w:ascii="Junicode" w:hAnsi="Junicode"/>
          <w:sz w:val="28"/>
          <w:szCs w:val="28"/>
          <w:rPrChange w:id="3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haben nur den Namen / und</w:t>
      </w:r>
      <w:r w:rsidR="00991D34" w:rsidRPr="00FC64E1">
        <w:rPr>
          <w:rFonts w:ascii="Junicode" w:hAnsi="Junicode"/>
          <w:sz w:val="28"/>
          <w:szCs w:val="28"/>
          <w:rPrChange w:id="3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der That nach mehr Junge-</w:t>
      </w:r>
      <w:r w:rsidR="003B32BA" w:rsidRPr="00FC64E1">
        <w:rPr>
          <w:rFonts w:ascii="Junicode" w:hAnsi="Junicode"/>
          <w:sz w:val="28"/>
          <w:szCs w:val="28"/>
          <w:rPrChange w:id="3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Frauen.</w:t>
      </w:r>
      <w:r w:rsidR="00991D34" w:rsidRPr="00FC64E1">
        <w:rPr>
          <w:rFonts w:ascii="Junicode" w:hAnsi="Junicode"/>
          <w:sz w:val="28"/>
          <w:szCs w:val="28"/>
          <w:rPrChange w:id="3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die</w:t>
      </w:r>
      <w:r w:rsidR="00A2594E" w:rsidRPr="00FC64E1">
        <w:rPr>
          <w:rFonts w:ascii="Junicode" w:hAnsi="Junicode"/>
          <w:sz w:val="28"/>
          <w:szCs w:val="28"/>
          <w:rPrChange w:id="3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3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abermal unter</w:t>
      </w:r>
      <w:r w:rsidR="00A2594E" w:rsidRPr="00FC64E1">
        <w:rPr>
          <w:rFonts w:ascii="Junicode" w:hAnsi="Junicode"/>
          <w:sz w:val="28"/>
          <w:szCs w:val="28"/>
          <w:rPrChange w:id="3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chiedliche Eigen</w:t>
      </w:r>
      <w:r w:rsidR="00A2594E" w:rsidRPr="00FC64E1">
        <w:rPr>
          <w:rFonts w:ascii="Junicode" w:hAnsi="Junicode"/>
          <w:sz w:val="28"/>
          <w:szCs w:val="28"/>
          <w:rPrChange w:id="3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chafften / dan</w:t>
      </w:r>
      <w:r w:rsidR="003C171E" w:rsidRPr="00FC64E1">
        <w:rPr>
          <w:rFonts w:ascii="Junicode" w:hAnsi="Junicode"/>
          <w:sz w:val="28"/>
          <w:szCs w:val="28"/>
          <w:rPrChange w:id="3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theils deren ge</w:t>
      </w:r>
      <w:r w:rsidR="00A2594E" w:rsidRPr="00FC64E1">
        <w:rPr>
          <w:rFonts w:ascii="Junicode" w:hAnsi="Junicode"/>
          <w:sz w:val="28"/>
          <w:szCs w:val="28"/>
          <w:rPrChange w:id="3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tehen / und geben </w:t>
      </w:r>
      <w:r w:rsidR="00A2594E" w:rsidRPr="00FC64E1">
        <w:rPr>
          <w:rFonts w:ascii="Junicode" w:hAnsi="Junicode"/>
          <w:sz w:val="28"/>
          <w:szCs w:val="28"/>
          <w:rPrChange w:id="3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991D34" w:rsidRPr="00FC64E1">
        <w:rPr>
          <w:rFonts w:ascii="Junicode" w:hAnsi="Junicode"/>
          <w:sz w:val="28"/>
          <w:szCs w:val="28"/>
          <w:rPrChange w:id="3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offentlich daf</w:t>
      </w:r>
      <w:r w:rsidR="00A2594E" w:rsidRPr="00FC64E1">
        <w:rPr>
          <w:rFonts w:ascii="Junicode" w:hAnsi="Junicode"/>
          <w:sz w:val="28"/>
          <w:szCs w:val="28"/>
          <w:rPrChange w:id="3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B32BA" w:rsidRPr="00FC64E1">
        <w:rPr>
          <w:rFonts w:ascii="Junicode" w:hAnsi="Junicode"/>
          <w:sz w:val="28"/>
          <w:szCs w:val="28"/>
          <w:rPrChange w:id="3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aus / daß </w:t>
      </w:r>
      <w:r w:rsidR="00A2594E" w:rsidRPr="00FC64E1">
        <w:rPr>
          <w:rFonts w:ascii="Junicode" w:hAnsi="Junicode"/>
          <w:sz w:val="28"/>
          <w:szCs w:val="28"/>
          <w:rPrChange w:id="3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keine</w:t>
      </w:r>
      <w:r w:rsidR="00991D34" w:rsidRPr="00FC64E1">
        <w:rPr>
          <w:rFonts w:ascii="Junicode" w:hAnsi="Junicode"/>
          <w:sz w:val="28"/>
          <w:szCs w:val="28"/>
          <w:rPrChange w:id="3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Jungfrauen mehr </w:t>
      </w:r>
      <w:r w:rsidR="00A2594E" w:rsidRPr="00FC64E1">
        <w:rPr>
          <w:rFonts w:ascii="Junicode" w:hAnsi="Junicode"/>
          <w:sz w:val="28"/>
          <w:szCs w:val="28"/>
          <w:rPrChange w:id="3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theils aber</w:t>
      </w:r>
      <w:r w:rsidR="00991D34" w:rsidRPr="00FC64E1">
        <w:rPr>
          <w:rFonts w:ascii="Junicode" w:hAnsi="Junicode"/>
          <w:sz w:val="28"/>
          <w:szCs w:val="28"/>
          <w:rPrChange w:id="3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3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mit nichten / wollen auch</w:t>
      </w:r>
      <w:r w:rsidR="00991D34" w:rsidRPr="00FC64E1">
        <w:rPr>
          <w:rFonts w:ascii="Junicode" w:hAnsi="Junicode"/>
          <w:sz w:val="28"/>
          <w:szCs w:val="28"/>
          <w:rPrChange w:id="3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 und gar daf</w:t>
      </w:r>
      <w:r w:rsidR="00A2594E" w:rsidRPr="00FC64E1">
        <w:rPr>
          <w:rFonts w:ascii="Junicode" w:hAnsi="Junicode"/>
          <w:sz w:val="28"/>
          <w:szCs w:val="28"/>
          <w:rPrChange w:id="3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B32BA" w:rsidRPr="00FC64E1">
        <w:rPr>
          <w:rFonts w:ascii="Junicode" w:hAnsi="Junicode"/>
          <w:sz w:val="28"/>
          <w:szCs w:val="28"/>
          <w:rPrChange w:id="3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nicht ange</w:t>
      </w:r>
      <w:r w:rsidR="00A2594E" w:rsidRPr="00FC64E1">
        <w:rPr>
          <w:rFonts w:ascii="Junicode" w:hAnsi="Junicode"/>
          <w:sz w:val="28"/>
          <w:szCs w:val="28"/>
          <w:rPrChange w:id="3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</w:t>
      </w:r>
      <w:r w:rsidR="00991D34" w:rsidRPr="00FC64E1">
        <w:rPr>
          <w:rFonts w:ascii="Junicode" w:hAnsi="Junicode"/>
          <w:sz w:val="28"/>
          <w:szCs w:val="28"/>
          <w:rPrChange w:id="3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werden / </w:t>
      </w:r>
      <w:r w:rsidR="00A2594E" w:rsidRPr="00FC64E1">
        <w:rPr>
          <w:rFonts w:ascii="Junicode" w:hAnsi="Junicode"/>
          <w:sz w:val="28"/>
          <w:szCs w:val="28"/>
          <w:rPrChange w:id="3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halten </w:t>
      </w:r>
      <w:r w:rsidR="00A2594E" w:rsidRPr="00FC64E1">
        <w:rPr>
          <w:rFonts w:ascii="Junicode" w:hAnsi="Junicode"/>
          <w:sz w:val="28"/>
          <w:szCs w:val="28"/>
          <w:rPrChange w:id="3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 allen</w:t>
      </w:r>
      <w:r w:rsidR="00991D34" w:rsidRPr="00FC64E1">
        <w:rPr>
          <w:rFonts w:ascii="Junicode" w:hAnsi="Junicode"/>
          <w:sz w:val="28"/>
          <w:szCs w:val="28"/>
          <w:rPrChange w:id="3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32BA" w:rsidRPr="00FC64E1">
        <w:rPr>
          <w:rFonts w:ascii="Junicode" w:hAnsi="Junicode"/>
          <w:sz w:val="28"/>
          <w:szCs w:val="28"/>
          <w:rPrChange w:id="3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Jungfrauen gleich / von denen</w:t>
      </w:r>
      <w:r w:rsidR="00991D34" w:rsidRPr="00FC64E1">
        <w:rPr>
          <w:rFonts w:ascii="Junicode" w:hAnsi="Junicode"/>
          <w:sz w:val="28"/>
          <w:szCs w:val="28"/>
          <w:rPrChange w:id="3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(weil der Tit: de ventre in</w:t>
      </w:r>
      <w:r w:rsidR="00A2594E" w:rsidRPr="00FC64E1">
        <w:rPr>
          <w:rFonts w:ascii="Junicode" w:hAnsi="Junicode"/>
          <w:sz w:val="28"/>
          <w:szCs w:val="28"/>
          <w:rPrChange w:id="3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32BA" w:rsidRPr="00FC64E1">
        <w:rPr>
          <w:rFonts w:ascii="Junicode" w:hAnsi="Junicode"/>
          <w:sz w:val="28"/>
          <w:szCs w:val="28"/>
          <w:rPrChange w:id="3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</w:t>
      </w:r>
      <w:r w:rsidR="00F47138" w:rsidRPr="00FC64E1">
        <w:rPr>
          <w:rFonts w:ascii="Junicode" w:hAnsi="Junicode"/>
          <w:sz w:val="28"/>
          <w:szCs w:val="28"/>
          <w:rPrChange w:id="3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ciendo heut zu Tage nicht </w:t>
      </w:r>
      <w:r w:rsidR="00A2594E" w:rsidRPr="00FC64E1">
        <w:rPr>
          <w:rFonts w:ascii="Junicode" w:hAnsi="Junicode"/>
          <w:sz w:val="28"/>
          <w:szCs w:val="28"/>
          <w:rPrChange w:id="3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</w:t>
      </w:r>
      <w:r w:rsidR="00991D34" w:rsidRPr="00FC64E1">
        <w:rPr>
          <w:rFonts w:ascii="Junicode" w:hAnsi="Junicode"/>
          <w:sz w:val="28"/>
          <w:szCs w:val="28"/>
          <w:rPrChange w:id="3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mehr practiciret wird) </w:t>
      </w:r>
      <w:r w:rsidR="00A2594E" w:rsidRPr="00FC64E1">
        <w:rPr>
          <w:rFonts w:ascii="Junicode" w:hAnsi="Junicode"/>
          <w:sz w:val="28"/>
          <w:szCs w:val="28"/>
          <w:rPrChange w:id="3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 zu</w:t>
      </w:r>
      <w:r w:rsidR="00991D34" w:rsidRPr="00FC64E1">
        <w:rPr>
          <w:rFonts w:ascii="Junicode" w:hAnsi="Junicode"/>
          <w:sz w:val="28"/>
          <w:szCs w:val="28"/>
          <w:rPrChange w:id="3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unterscheiden </w:t>
      </w:r>
      <w:r w:rsidR="00A2594E" w:rsidRPr="00FC64E1">
        <w:rPr>
          <w:rFonts w:ascii="Junicode" w:hAnsi="Junicode"/>
          <w:sz w:val="28"/>
          <w:szCs w:val="28"/>
          <w:rPrChange w:id="3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ein.</w:t>
      </w:r>
      <w:r w:rsidR="00991D34" w:rsidRPr="00FC64E1">
        <w:rPr>
          <w:rFonts w:ascii="Junicode" w:hAnsi="Junicode"/>
          <w:sz w:val="28"/>
          <w:szCs w:val="28"/>
          <w:rPrChange w:id="3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Teut</w:t>
      </w:r>
      <w:r w:rsidR="00A2594E" w:rsidRPr="00FC64E1">
        <w:rPr>
          <w:rFonts w:ascii="Junicode" w:hAnsi="Junicode"/>
          <w:sz w:val="28"/>
          <w:szCs w:val="28"/>
          <w:rPrChange w:id="3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nennen eine </w:t>
      </w:r>
      <w:r w:rsidR="00A2594E" w:rsidRPr="00FC64E1">
        <w:rPr>
          <w:rFonts w:ascii="Junicode" w:hAnsi="Junicode"/>
          <w:sz w:val="28"/>
          <w:szCs w:val="28"/>
          <w:rPrChange w:id="3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</w:t>
      </w:r>
      <w:r w:rsidR="00991D34" w:rsidRPr="00FC64E1">
        <w:rPr>
          <w:rFonts w:ascii="Junicode" w:hAnsi="Junicode"/>
          <w:sz w:val="28"/>
          <w:szCs w:val="28"/>
          <w:rPrChange w:id="3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 recht und nicht unbillich</w:t>
      </w:r>
      <w:r w:rsidR="00991D34" w:rsidRPr="00FC64E1">
        <w:rPr>
          <w:rFonts w:ascii="Junicode" w:hAnsi="Junicode"/>
          <w:sz w:val="28"/>
          <w:szCs w:val="28"/>
          <w:rPrChange w:id="3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 fuit, (Jungfer gewe</w:t>
      </w:r>
      <w:r w:rsidR="00A2594E" w:rsidRPr="00FC64E1">
        <w:rPr>
          <w:rFonts w:ascii="Junicode" w:hAnsi="Junicode"/>
          <w:sz w:val="28"/>
          <w:szCs w:val="28"/>
          <w:rPrChange w:id="3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en/)</w:t>
      </w:r>
      <w:r w:rsidR="00991D34" w:rsidRPr="00FC64E1">
        <w:rPr>
          <w:rFonts w:ascii="Junicode" w:hAnsi="Junicode"/>
          <w:sz w:val="28"/>
          <w:szCs w:val="28"/>
          <w:rPrChange w:id="3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die</w:t>
      </w:r>
      <w:r w:rsidR="00A2594E" w:rsidRPr="00FC64E1">
        <w:rPr>
          <w:rFonts w:ascii="Junicode" w:hAnsi="Junicode"/>
          <w:sz w:val="28"/>
          <w:szCs w:val="28"/>
          <w:rPrChange w:id="3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zwar bei Tage / Jungfrau jhres Zeichens </w:t>
      </w:r>
      <w:r w:rsidR="00A2594E" w:rsidRPr="00FC64E1">
        <w:rPr>
          <w:rFonts w:ascii="Junicode" w:hAnsi="Junicode"/>
          <w:sz w:val="28"/>
          <w:szCs w:val="28"/>
          <w:rPrChange w:id="3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wil / zu</w:t>
      </w:r>
      <w:r w:rsidR="00991D34" w:rsidRPr="00FC64E1">
        <w:rPr>
          <w:rFonts w:ascii="Junicode" w:hAnsi="Junicode"/>
          <w:sz w:val="28"/>
          <w:szCs w:val="28"/>
          <w:rPrChange w:id="3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Nacht aber durch die Finger </w:t>
      </w:r>
      <w:r w:rsidR="00A2594E" w:rsidRPr="00FC64E1">
        <w:rPr>
          <w:rFonts w:ascii="Junicode" w:hAnsi="Junicode"/>
          <w:sz w:val="28"/>
          <w:szCs w:val="28"/>
          <w:rPrChange w:id="3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ihet /</w:t>
      </w:r>
      <w:r w:rsidR="00991D34" w:rsidRPr="00FC64E1">
        <w:rPr>
          <w:rFonts w:ascii="Junicode" w:hAnsi="Junicode"/>
          <w:sz w:val="28"/>
          <w:szCs w:val="28"/>
          <w:rPrChange w:id="3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3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obiter in tra~</w:t>
      </w:r>
      <w:r w:rsidR="00A2594E" w:rsidRPr="00FC64E1">
        <w:rPr>
          <w:rFonts w:ascii="Junicode" w:hAnsi="Junicode"/>
          <w:sz w:val="28"/>
          <w:szCs w:val="28"/>
          <w:rPrChange w:id="3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itu die Wurm</w:t>
      </w:r>
      <w:r w:rsidR="00A2594E" w:rsidRPr="00FC64E1">
        <w:rPr>
          <w:rFonts w:ascii="Junicode" w:hAnsi="Junicode"/>
          <w:sz w:val="28"/>
          <w:szCs w:val="28"/>
          <w:rPrChange w:id="3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tichtige Flei</w:t>
      </w:r>
      <w:r w:rsidR="00A2594E" w:rsidRPr="00FC64E1">
        <w:rPr>
          <w:rFonts w:ascii="Junicode" w:hAnsi="Junicode"/>
          <w:sz w:val="28"/>
          <w:szCs w:val="28"/>
          <w:rPrChange w:id="3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chkammer vi</w:t>
      </w:r>
      <w:r w:rsidR="00A2594E" w:rsidRPr="00FC64E1">
        <w:rPr>
          <w:rFonts w:ascii="Junicode" w:hAnsi="Junicode"/>
          <w:sz w:val="28"/>
          <w:szCs w:val="28"/>
          <w:rPrChange w:id="3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itiren</w:t>
      </w:r>
      <w:r w:rsidR="00991D34" w:rsidRPr="00FC64E1">
        <w:rPr>
          <w:rFonts w:ascii="Junicode" w:hAnsi="Junicode"/>
          <w:sz w:val="28"/>
          <w:szCs w:val="28"/>
          <w:rPrChange w:id="3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3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47138" w:rsidRPr="00FC64E1">
        <w:rPr>
          <w:rFonts w:ascii="Junicode" w:hAnsi="Junicode"/>
          <w:sz w:val="28"/>
          <w:szCs w:val="28"/>
          <w:rPrChange w:id="3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et.</w:t>
      </w:r>
      <w:r w:rsidR="00991D34" w:rsidRPr="00FC64E1">
        <w:rPr>
          <w:rFonts w:ascii="Junicode" w:hAnsi="Junicode"/>
          <w:sz w:val="28"/>
          <w:szCs w:val="28"/>
          <w:rPrChange w:id="3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</w:t>
      </w:r>
      <w:r w:rsidR="00A2594E" w:rsidRPr="00FC64E1">
        <w:rPr>
          <w:rFonts w:ascii="Junicode" w:hAnsi="Junicode"/>
          <w:sz w:val="28"/>
          <w:szCs w:val="28"/>
          <w:rPrChange w:id="3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weil jhnen bewu</w:t>
      </w:r>
      <w:r w:rsidR="00A2594E" w:rsidRPr="00FC64E1">
        <w:rPr>
          <w:rFonts w:ascii="Junicode" w:hAnsi="Junicode"/>
          <w:sz w:val="28"/>
          <w:szCs w:val="28"/>
          <w:rPrChange w:id="3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</w:t>
      </w:r>
      <w:r w:rsidR="00A2594E" w:rsidRPr="00FC64E1">
        <w:rPr>
          <w:rFonts w:ascii="Junicode" w:hAnsi="Junicode"/>
          <w:sz w:val="28"/>
          <w:szCs w:val="28"/>
          <w:rPrChange w:id="3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991D34" w:rsidRPr="00FC64E1">
        <w:rPr>
          <w:rFonts w:ascii="Junicode" w:hAnsi="Junicode"/>
          <w:sz w:val="28"/>
          <w:szCs w:val="28"/>
          <w:rPrChange w:id="3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</w:t>
      </w:r>
      <w:r w:rsidR="00A2594E" w:rsidRPr="00FC64E1">
        <w:rPr>
          <w:rFonts w:ascii="Junicode" w:hAnsi="Junicode"/>
          <w:sz w:val="28"/>
          <w:szCs w:val="28"/>
          <w:rPrChange w:id="3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47138" w:rsidRPr="00FC64E1">
        <w:rPr>
          <w:rFonts w:ascii="Junicode" w:hAnsi="Junicode"/>
          <w:sz w:val="28"/>
          <w:szCs w:val="28"/>
          <w:rPrChange w:id="3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offenen K</w:t>
      </w:r>
      <w:r w:rsidR="00A2594E" w:rsidRPr="00FC64E1">
        <w:rPr>
          <w:rFonts w:ascii="Junicode" w:hAnsi="Junicode"/>
          <w:sz w:val="28"/>
          <w:szCs w:val="28"/>
          <w:rPrChange w:id="3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47138" w:rsidRPr="00FC64E1">
        <w:rPr>
          <w:rFonts w:ascii="Junicode" w:hAnsi="Junicode"/>
          <w:sz w:val="28"/>
          <w:szCs w:val="28"/>
          <w:rPrChange w:id="3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3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erlichen Rech</w:t>
      </w:r>
      <w:r w:rsidR="00F47138" w:rsidRPr="00FC64E1">
        <w:rPr>
          <w:rFonts w:ascii="Junicode" w:hAnsi="Junicode"/>
          <w:sz w:val="28"/>
          <w:szCs w:val="28"/>
          <w:rPrChange w:id="3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 idem operari fictionem in ca</w:t>
      </w:r>
      <w:r w:rsidR="00A2594E" w:rsidRPr="00FC64E1">
        <w:rPr>
          <w:rFonts w:ascii="Junicode" w:hAnsi="Junicode"/>
          <w:sz w:val="28"/>
          <w:szCs w:val="28"/>
          <w:rPrChange w:id="3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991D34" w:rsidRPr="00FC64E1">
        <w:rPr>
          <w:rFonts w:ascii="Junicode" w:hAnsi="Junicode"/>
          <w:sz w:val="28"/>
          <w:szCs w:val="28"/>
          <w:rPrChange w:id="3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47138" w:rsidRPr="00FC64E1">
        <w:rPr>
          <w:rFonts w:ascii="Junicode" w:hAnsi="Junicode"/>
          <w:sz w:val="28"/>
          <w:szCs w:val="28"/>
          <w:rPrChange w:id="3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ficto, quod veritas in vero beflei</w:t>
      </w:r>
      <w:r w:rsidR="00A2594E" w:rsidRPr="00FC64E1">
        <w:rPr>
          <w:rFonts w:ascii="Junicode" w:hAnsi="Junicode"/>
          <w:sz w:val="28"/>
          <w:szCs w:val="28"/>
          <w:rPrChange w:id="3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91D34" w:rsidRPr="00FC64E1">
        <w:rPr>
          <w:rFonts w:ascii="Junicode" w:hAnsi="Junicode"/>
          <w:sz w:val="28"/>
          <w:szCs w:val="28"/>
          <w:rPrChange w:id="3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F47138" w:rsidRPr="00FC64E1">
        <w:rPr>
          <w:rFonts w:ascii="Junicode" w:hAnsi="Junicode"/>
          <w:sz w:val="28"/>
          <w:szCs w:val="28"/>
          <w:rPrChange w:id="3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</w:t>
      </w:r>
      <w:r w:rsidR="00A2594E" w:rsidRPr="00FC64E1">
        <w:rPr>
          <w:rFonts w:ascii="Junicode" w:hAnsi="Junicode"/>
          <w:sz w:val="28"/>
          <w:szCs w:val="28"/>
          <w:rPrChange w:id="3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3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47138" w:rsidRPr="00FC64E1">
        <w:rPr>
          <w:rFonts w:ascii="Junicode" w:hAnsi="Junicode"/>
          <w:sz w:val="28"/>
          <w:szCs w:val="28"/>
          <w:rPrChange w:id="3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</w:t>
      </w:r>
      <w:r w:rsidR="00A2594E" w:rsidRPr="00FC64E1">
        <w:rPr>
          <w:rFonts w:ascii="Junicode" w:hAnsi="Junicode"/>
          <w:sz w:val="28"/>
          <w:szCs w:val="28"/>
          <w:rPrChange w:id="3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47138" w:rsidRPr="00FC64E1">
        <w:rPr>
          <w:rFonts w:ascii="Junicode" w:hAnsi="Junicode"/>
          <w:sz w:val="28"/>
          <w:szCs w:val="28"/>
          <w:rPrChange w:id="3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einig und allein /</w:t>
      </w:r>
      <w:r w:rsidR="003C171E" w:rsidRPr="00FC64E1">
        <w:rPr>
          <w:rFonts w:ascii="Junicode" w:hAnsi="Junicode"/>
          <w:sz w:val="28"/>
          <w:szCs w:val="28"/>
          <w:rPrChange w:id="3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</w:t>
      </w:r>
      <w:r w:rsidR="00A2594E" w:rsidRPr="00FC64E1">
        <w:rPr>
          <w:rFonts w:ascii="Junicode" w:hAnsi="Junicode"/>
          <w:sz w:val="28"/>
          <w:szCs w:val="28"/>
          <w:rPrChange w:id="3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nemlich die</w:t>
      </w:r>
      <w:r w:rsidR="00A2594E" w:rsidRPr="00FC64E1">
        <w:rPr>
          <w:rFonts w:ascii="Junicode" w:hAnsi="Junicode"/>
          <w:sz w:val="28"/>
          <w:szCs w:val="28"/>
          <w:rPrChange w:id="3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jhr </w:t>
      </w:r>
      <w:r w:rsidR="00A2594E" w:rsidRPr="00FC64E1">
        <w:rPr>
          <w:rFonts w:ascii="Junicode" w:hAnsi="Junicode"/>
          <w:sz w:val="28"/>
          <w:szCs w:val="28"/>
          <w:rPrChange w:id="3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gar keu</w:t>
      </w:r>
      <w:r w:rsidR="00A2594E" w:rsidRPr="00FC64E1">
        <w:rPr>
          <w:rFonts w:ascii="Junicode" w:hAnsi="Junicode"/>
          <w:sz w:val="28"/>
          <w:szCs w:val="28"/>
          <w:rPrChange w:id="3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Leben nur mit li</w:t>
      </w:r>
      <w:r w:rsidR="00A2594E" w:rsidRPr="00FC64E1">
        <w:rPr>
          <w:rFonts w:ascii="Junicode" w:hAnsi="Junicode"/>
          <w:sz w:val="28"/>
          <w:szCs w:val="28"/>
          <w:rPrChange w:id="3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bem</w:t>
      </w:r>
      <w:r w:rsidR="00A2594E" w:rsidRPr="00FC64E1">
        <w:rPr>
          <w:rFonts w:ascii="Junicode" w:hAnsi="Junicode"/>
          <w:sz w:val="28"/>
          <w:szCs w:val="28"/>
          <w:rPrChange w:id="3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4EC7" w:rsidRPr="00FC64E1">
        <w:rPr>
          <w:rFonts w:ascii="Junicode" w:hAnsi="Junicode"/>
          <w:sz w:val="28"/>
          <w:szCs w:val="28"/>
          <w:rPrChange w:id="3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nteln</w:t>
      </w:r>
      <w:r w:rsidR="00991D34" w:rsidRPr="00FC64E1">
        <w:rPr>
          <w:rFonts w:ascii="Junicode" w:hAnsi="Junicode"/>
          <w:sz w:val="28"/>
          <w:szCs w:val="28"/>
          <w:rPrChange w:id="3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3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14EC7" w:rsidRPr="00FC64E1">
        <w:rPr>
          <w:rFonts w:ascii="Junicode" w:hAnsi="Junicode"/>
          <w:sz w:val="28"/>
          <w:szCs w:val="28"/>
          <w:rPrChange w:id="3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nemen allerhand Minen und</w:t>
      </w:r>
      <w:r w:rsidR="00991D34" w:rsidRPr="00FC64E1">
        <w:rPr>
          <w:rFonts w:ascii="Junicode" w:hAnsi="Junicode"/>
          <w:sz w:val="28"/>
          <w:szCs w:val="28"/>
          <w:rPrChange w:id="3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Geberden an / und bezeigen </w:t>
      </w:r>
      <w:r w:rsidR="00A2594E" w:rsidRPr="00FC64E1">
        <w:rPr>
          <w:rFonts w:ascii="Junicode" w:hAnsi="Junicode"/>
          <w:sz w:val="28"/>
          <w:szCs w:val="28"/>
          <w:rPrChange w:id="3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allen den Jungfrauen </w:t>
      </w:r>
      <w:r w:rsidR="00A2594E" w:rsidRPr="00FC64E1">
        <w:rPr>
          <w:rFonts w:ascii="Junicode" w:hAnsi="Junicode"/>
          <w:sz w:val="28"/>
          <w:szCs w:val="28"/>
          <w:rPrChange w:id="3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gleich und</w:t>
      </w:r>
      <w:r w:rsidR="00991D34" w:rsidRPr="00FC64E1">
        <w:rPr>
          <w:rFonts w:ascii="Junicode" w:hAnsi="Junicode"/>
          <w:sz w:val="28"/>
          <w:szCs w:val="28"/>
          <w:rPrChange w:id="3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4EC7" w:rsidRPr="00FC64E1">
        <w:rPr>
          <w:rFonts w:ascii="Junicode" w:hAnsi="Junicode"/>
          <w:sz w:val="28"/>
          <w:szCs w:val="28"/>
          <w:rPrChange w:id="3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nlich / daß man </w:t>
      </w:r>
      <w:r w:rsidR="00A2594E" w:rsidRPr="00FC64E1">
        <w:rPr>
          <w:rFonts w:ascii="Junicode" w:hAnsi="Junicode"/>
          <w:sz w:val="28"/>
          <w:szCs w:val="28"/>
          <w:rPrChange w:id="3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4EC7" w:rsidRPr="00FC64E1">
        <w:rPr>
          <w:rFonts w:ascii="Junicode" w:hAnsi="Junicode"/>
          <w:sz w:val="28"/>
          <w:szCs w:val="28"/>
          <w:rPrChange w:id="3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recht jhre Affen / oder nachge</w:t>
      </w:r>
      <w:r w:rsidR="00A2594E" w:rsidRPr="00FC64E1">
        <w:rPr>
          <w:rFonts w:ascii="Junicode" w:hAnsi="Junicode"/>
          <w:sz w:val="28"/>
          <w:szCs w:val="28"/>
          <w:rPrChange w:id="3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4EC7" w:rsidRPr="00FC64E1">
        <w:rPr>
          <w:rFonts w:ascii="Junicode" w:hAnsi="Junicode"/>
          <w:sz w:val="28"/>
          <w:szCs w:val="28"/>
          <w:rPrChange w:id="3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ffete Jungfrauen</w:t>
      </w:r>
      <w:r w:rsidR="00991D34" w:rsidRPr="00FC64E1">
        <w:rPr>
          <w:rFonts w:ascii="Junicode" w:hAnsi="Junicode"/>
          <w:sz w:val="28"/>
          <w:szCs w:val="28"/>
          <w:rPrChange w:id="3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nennen kan. Solch ein verzumpfen</w:t>
      </w:r>
      <w:r w:rsidR="00991D34" w:rsidRPr="00FC64E1">
        <w:rPr>
          <w:rFonts w:ascii="Junicode" w:hAnsi="Junicode"/>
          <w:sz w:val="28"/>
          <w:szCs w:val="28"/>
          <w:rPrChange w:id="3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3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4EC7" w:rsidRPr="00FC64E1">
        <w:rPr>
          <w:rFonts w:ascii="Junicode" w:hAnsi="Junicode"/>
          <w:sz w:val="28"/>
          <w:szCs w:val="28"/>
          <w:rPrChange w:id="3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gdgen war etwa Jungfer</w:t>
      </w:r>
      <w:r w:rsidR="00991D34" w:rsidRPr="00FC64E1">
        <w:rPr>
          <w:rFonts w:ascii="Junicode" w:hAnsi="Junicode"/>
          <w:sz w:val="28"/>
          <w:szCs w:val="28"/>
          <w:rPrChange w:id="3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4EC7" w:rsidRPr="00FC64E1">
        <w:rPr>
          <w:rFonts w:ascii="Junicode" w:hAnsi="Junicode"/>
          <w:sz w:val="28"/>
          <w:szCs w:val="28"/>
          <w:rPrChange w:id="3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Su</w:t>
      </w:r>
      <w:r w:rsidR="00A2594E" w:rsidRPr="00FC64E1">
        <w:rPr>
          <w:rFonts w:ascii="Junicode" w:hAnsi="Junicode"/>
          <w:sz w:val="28"/>
          <w:szCs w:val="28"/>
          <w:rPrChange w:id="3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von der Georg Greflin</w:t>
      </w:r>
      <w:r w:rsidR="00F14EC7" w:rsidRPr="00FC64E1">
        <w:rPr>
          <w:rFonts w:ascii="Junicode" w:hAnsi="Junicode"/>
          <w:sz w:val="28"/>
          <w:szCs w:val="28"/>
          <w:rPrChange w:id="3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 meldet:</w:t>
      </w:r>
    </w:p>
    <w:p w14:paraId="1DC9297B" w14:textId="167248F4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Sip / </w:t>
      </w:r>
      <w:r w:rsidR="00A2594E" w:rsidRPr="00FC64E1">
        <w:rPr>
          <w:rFonts w:ascii="Junicode" w:hAnsi="Junicode"/>
          <w:sz w:val="28"/>
          <w:szCs w:val="28"/>
          <w:rPrChange w:id="3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prach Su</w:t>
      </w:r>
      <w:r w:rsidR="00A2594E" w:rsidRPr="00FC64E1">
        <w:rPr>
          <w:rFonts w:ascii="Junicode" w:hAnsi="Junicode"/>
          <w:sz w:val="28"/>
          <w:szCs w:val="28"/>
          <w:rPrChange w:id="3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annichen / und hielt das</w:t>
      </w:r>
      <w:r w:rsidR="00991D34" w:rsidRPr="00FC64E1">
        <w:rPr>
          <w:rFonts w:ascii="Junicode" w:hAnsi="Junicode"/>
          <w:sz w:val="28"/>
          <w:szCs w:val="28"/>
          <w:rPrChange w:id="3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Maul in falten /</w:t>
      </w:r>
    </w:p>
    <w:p w14:paraId="02837E16" w14:textId="76792F1E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Gind als nach der K</w:t>
      </w:r>
      <w:r w:rsidR="00A2594E" w:rsidRPr="00FC64E1">
        <w:rPr>
          <w:rFonts w:ascii="Junicode" w:hAnsi="Junicode"/>
          <w:sz w:val="28"/>
          <w:szCs w:val="28"/>
          <w:rPrChange w:id="3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="00991D34" w:rsidRPr="00FC64E1">
        <w:rPr>
          <w:rFonts w:ascii="Junicode" w:hAnsi="Junicode"/>
          <w:sz w:val="28"/>
          <w:szCs w:val="28"/>
          <w:rPrChange w:id="3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dankte kei</w:t>
      </w:r>
      <w:r w:rsidRPr="00FC64E1">
        <w:rPr>
          <w:rFonts w:ascii="Junicode" w:hAnsi="Junicode"/>
          <w:sz w:val="28"/>
          <w:szCs w:val="28"/>
          <w:rPrChange w:id="3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 nicht /</w:t>
      </w:r>
    </w:p>
    <w:p w14:paraId="4E535AFE" w14:textId="77EF55C4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Wieviel </w:t>
      </w:r>
      <w:r w:rsidR="00A2594E" w:rsidRPr="00FC64E1">
        <w:rPr>
          <w:rFonts w:ascii="Junicode" w:hAnsi="Junicode"/>
          <w:sz w:val="28"/>
          <w:szCs w:val="28"/>
          <w:rPrChange w:id="3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gr</w:t>
      </w:r>
      <w:r w:rsidR="00A2594E" w:rsidRPr="00FC64E1">
        <w:rPr>
          <w:rFonts w:ascii="Junicode" w:hAnsi="Junicode"/>
          <w:sz w:val="28"/>
          <w:szCs w:val="28"/>
          <w:rPrChange w:id="3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3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eten. Bald fiel </w:t>
      </w:r>
      <w:r w:rsidR="00A2594E" w:rsidRPr="00FC64E1">
        <w:rPr>
          <w:rFonts w:ascii="Junicode" w:hAnsi="Junicode"/>
          <w:sz w:val="28"/>
          <w:szCs w:val="28"/>
          <w:rPrChange w:id="3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auffs</w:t>
      </w:r>
      <w:r w:rsidR="00991D34" w:rsidRPr="00FC64E1">
        <w:rPr>
          <w:rFonts w:ascii="Junicode" w:hAnsi="Junicode"/>
          <w:sz w:val="28"/>
          <w:szCs w:val="28"/>
          <w:rPrChange w:id="3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3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icht:</w:t>
      </w:r>
    </w:p>
    <w:p w14:paraId="34EFE33C" w14:textId="5A0F4AAE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</w:t>
      </w:r>
      <w:r w:rsidR="00A2594E" w:rsidRPr="00FC64E1">
        <w:rPr>
          <w:rFonts w:ascii="Junicode" w:hAnsi="Junicode"/>
          <w:sz w:val="28"/>
          <w:szCs w:val="28"/>
          <w:rPrChange w:id="3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chrie </w:t>
      </w:r>
      <w:r w:rsidR="00A2594E" w:rsidRPr="00FC64E1">
        <w:rPr>
          <w:rFonts w:ascii="Junicode" w:hAnsi="Junicode"/>
          <w:sz w:val="28"/>
          <w:szCs w:val="28"/>
          <w:rPrChange w:id="3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/ Zippel! Ha! kan der das</w:t>
      </w:r>
      <w:r w:rsidR="00991D34" w:rsidRPr="00FC64E1">
        <w:rPr>
          <w:rFonts w:ascii="Junicode" w:hAnsi="Junicode"/>
          <w:sz w:val="28"/>
          <w:szCs w:val="28"/>
          <w:rPrChange w:id="3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Maul zer</w:t>
      </w:r>
      <w:r w:rsidR="00A2594E" w:rsidRPr="00FC64E1">
        <w:rPr>
          <w:rFonts w:ascii="Junicode" w:hAnsi="Junicode"/>
          <w:sz w:val="28"/>
          <w:szCs w:val="28"/>
          <w:rPrChange w:id="3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palten.</w:t>
      </w:r>
    </w:p>
    <w:p w14:paraId="237267B1" w14:textId="3616C994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Dem gemeinen Mañ die Augen</w:t>
      </w:r>
      <w:r w:rsidR="00991D34" w:rsidRPr="00FC64E1">
        <w:rPr>
          <w:rFonts w:ascii="Junicode" w:hAnsi="Junicode"/>
          <w:sz w:val="28"/>
          <w:szCs w:val="28"/>
          <w:rPrChange w:id="3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3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be</w:t>
      </w:r>
      <w:r w:rsidR="00A2594E" w:rsidRPr="00FC64E1">
        <w:rPr>
          <w:rFonts w:ascii="Junicode" w:hAnsi="Junicode"/>
          <w:sz w:val="28"/>
          <w:szCs w:val="28"/>
          <w:rPrChange w:id="3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zu verblenden / </w:t>
      </w:r>
      <w:r w:rsidR="00A2594E" w:rsidRPr="00FC64E1">
        <w:rPr>
          <w:rFonts w:ascii="Junicode" w:hAnsi="Junicode"/>
          <w:sz w:val="28"/>
          <w:szCs w:val="28"/>
          <w:rPrChange w:id="3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tellen </w:t>
      </w:r>
      <w:r w:rsidR="00A2594E" w:rsidRPr="00FC64E1">
        <w:rPr>
          <w:rFonts w:ascii="Junicode" w:hAnsi="Junicode"/>
          <w:sz w:val="28"/>
          <w:szCs w:val="28"/>
          <w:rPrChange w:id="3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991D34" w:rsidRPr="00FC64E1">
        <w:rPr>
          <w:rFonts w:ascii="Junicode" w:hAnsi="Junicode"/>
          <w:sz w:val="28"/>
          <w:szCs w:val="28"/>
          <w:rPrChange w:id="3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3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gei</w:t>
      </w:r>
      <w:r w:rsidR="00A2594E" w:rsidRPr="00FC64E1">
        <w:rPr>
          <w:rFonts w:ascii="Junicode" w:hAnsi="Junicode"/>
          <w:sz w:val="28"/>
          <w:szCs w:val="28"/>
          <w:rPrChange w:id="3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/ heilig / gleich wie</w:t>
      </w:r>
      <w:r w:rsidR="00991D34" w:rsidRPr="00FC64E1">
        <w:rPr>
          <w:rFonts w:ascii="Junicode" w:hAnsi="Junicode"/>
          <w:sz w:val="28"/>
          <w:szCs w:val="28"/>
          <w:rPrChange w:id="3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Nonne / die nie kein Wa</w:t>
      </w:r>
      <w:r w:rsidR="00A2594E" w:rsidRPr="00FC64E1">
        <w:rPr>
          <w:rFonts w:ascii="Junicode" w:hAnsi="Junicode"/>
          <w:sz w:val="28"/>
          <w:szCs w:val="28"/>
          <w:rPrChange w:id="3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91D34" w:rsidRPr="00FC64E1">
        <w:rPr>
          <w:rFonts w:ascii="Junicode" w:hAnsi="Junicode"/>
          <w:sz w:val="28"/>
          <w:szCs w:val="28"/>
          <w:rPrChange w:id="3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ge</w:t>
      </w:r>
      <w:r w:rsidRPr="00FC64E1">
        <w:rPr>
          <w:rFonts w:ascii="Junicode" w:hAnsi="Junicode"/>
          <w:sz w:val="28"/>
          <w:szCs w:val="28"/>
          <w:rPrChange w:id="3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3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 hat (wiewol auch leider die</w:t>
      </w:r>
      <w:r w:rsidR="00A2594E" w:rsidRPr="00FC64E1">
        <w:rPr>
          <w:rFonts w:ascii="Junicode" w:hAnsi="Junicode"/>
          <w:sz w:val="28"/>
          <w:szCs w:val="28"/>
          <w:rPrChange w:id="3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3C171E" w:rsidRPr="00FC64E1">
        <w:rPr>
          <w:rFonts w:ascii="Junicode" w:hAnsi="Junicode"/>
          <w:sz w:val="28"/>
          <w:szCs w:val="28"/>
          <w:rPrChange w:id="3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 die Gei</w:t>
      </w:r>
      <w:r w:rsidR="00A2594E" w:rsidRPr="00FC64E1">
        <w:rPr>
          <w:rFonts w:ascii="Junicode" w:hAnsi="Junicode"/>
          <w:sz w:val="28"/>
          <w:szCs w:val="28"/>
          <w:rPrChange w:id="3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tlichkeit </w:t>
      </w:r>
      <w:r w:rsidR="00A2594E" w:rsidRPr="00FC64E1">
        <w:rPr>
          <w:rFonts w:ascii="Junicode" w:hAnsi="Junicode"/>
          <w:sz w:val="28"/>
          <w:szCs w:val="28"/>
          <w:rPrChange w:id="3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viel ab</w:t>
      </w:r>
      <w:r w:rsidRPr="00FC64E1">
        <w:rPr>
          <w:rFonts w:ascii="Junicode" w:hAnsi="Junicode"/>
          <w:sz w:val="28"/>
          <w:szCs w:val="28"/>
          <w:rPrChange w:id="3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genommen / wie Sal. von Golan</w:t>
      </w:r>
      <w:r w:rsidR="00991D34" w:rsidRPr="00FC64E1">
        <w:rPr>
          <w:rFonts w:ascii="Junicode" w:hAnsi="Junicode"/>
          <w:sz w:val="28"/>
          <w:szCs w:val="28"/>
          <w:rPrChange w:id="3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dergleiche~ gedenket / wan er in einem</w:t>
      </w:r>
      <w:r w:rsidR="00991D34" w:rsidRPr="00FC64E1">
        <w:rPr>
          <w:rFonts w:ascii="Junicode" w:hAnsi="Junicode"/>
          <w:sz w:val="28"/>
          <w:szCs w:val="28"/>
          <w:rPrChange w:id="3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Verslein al</w:t>
      </w:r>
      <w:r w:rsidR="00A2594E" w:rsidRPr="00FC64E1">
        <w:rPr>
          <w:rFonts w:ascii="Junicode" w:hAnsi="Junicode"/>
          <w:sz w:val="28"/>
          <w:szCs w:val="28"/>
          <w:rPrChange w:id="3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3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  <w:r w:rsidR="00991D34" w:rsidRPr="00FC64E1">
        <w:rPr>
          <w:rFonts w:ascii="Junicode" w:hAnsi="Junicode"/>
          <w:sz w:val="28"/>
          <w:szCs w:val="28"/>
          <w:rPrChange w:id="3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Nonne war nie m</w:t>
      </w:r>
      <w:r w:rsidR="00A2594E" w:rsidRPr="00FC64E1">
        <w:rPr>
          <w:rFonts w:ascii="Junicode" w:hAnsi="Junicode"/>
          <w:sz w:val="28"/>
          <w:szCs w:val="28"/>
          <w:rPrChange w:id="3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3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 / #che </w:t>
      </w:r>
      <w:r w:rsidR="00A2594E" w:rsidRPr="00FC64E1">
        <w:rPr>
          <w:rFonts w:ascii="Junicode" w:hAnsi="Junicode"/>
          <w:sz w:val="28"/>
          <w:szCs w:val="28"/>
          <w:rPrChange w:id="3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wolte</w:t>
      </w:r>
      <w:r w:rsidR="00991D34" w:rsidRPr="00FC64E1">
        <w:rPr>
          <w:rFonts w:ascii="Junicode" w:hAnsi="Junicode"/>
          <w:sz w:val="28"/>
          <w:szCs w:val="28"/>
          <w:rPrChange w:id="3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3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3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 </w:t>
      </w:r>
      <w:r w:rsidR="00A2594E" w:rsidRPr="00FC64E1">
        <w:rPr>
          <w:rFonts w:ascii="Junicode" w:hAnsi="Junicode"/>
          <w:sz w:val="28"/>
          <w:szCs w:val="28"/>
          <w:rPrChange w:id="3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  <w:r w:rsidR="00991D34" w:rsidRPr="00FC64E1">
        <w:rPr>
          <w:rFonts w:ascii="Junicode" w:hAnsi="Junicode"/>
          <w:sz w:val="28"/>
          <w:szCs w:val="28"/>
          <w:rPrChange w:id="3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#le</w:t>
      </w:r>
      <w:r w:rsidR="00A2594E" w:rsidRPr="00FC64E1">
        <w:rPr>
          <w:rFonts w:ascii="Junicode" w:hAnsi="Junicode"/>
          <w:sz w:val="28"/>
          <w:szCs w:val="28"/>
          <w:rPrChange w:id="3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3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einen </w:t>
      </w:r>
      <w:r w:rsidR="00A2594E" w:rsidRPr="00FC64E1">
        <w:rPr>
          <w:rFonts w:ascii="Junicode" w:hAnsi="Junicode"/>
          <w:sz w:val="28"/>
          <w:szCs w:val="28"/>
          <w:rPrChange w:id="3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tarken Bruder / </w:t>
      </w:r>
      <w:r w:rsidR="00A2594E" w:rsidRPr="00FC64E1">
        <w:rPr>
          <w:rFonts w:ascii="Junicode" w:hAnsi="Junicode"/>
          <w:sz w:val="28"/>
          <w:szCs w:val="28"/>
          <w:rPrChange w:id="3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zu</w:t>
      </w:r>
      <w:r w:rsidRPr="00FC64E1">
        <w:rPr>
          <w:rFonts w:ascii="Junicode" w:hAnsi="Junicode"/>
          <w:sz w:val="28"/>
          <w:szCs w:val="28"/>
          <w:rPrChange w:id="3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laufen / zu jhr ein.)</w:t>
      </w:r>
      <w:r w:rsidR="00991D34" w:rsidRPr="00FC64E1">
        <w:rPr>
          <w:rFonts w:ascii="Junicode" w:hAnsi="Junicode"/>
          <w:sz w:val="28"/>
          <w:szCs w:val="28"/>
          <w:rPrChange w:id="3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gehen t</w:t>
      </w:r>
      <w:r w:rsidR="00A2594E" w:rsidRPr="00FC64E1">
        <w:rPr>
          <w:rFonts w:ascii="Junicode" w:hAnsi="Junicode"/>
          <w:sz w:val="28"/>
          <w:szCs w:val="28"/>
          <w:rPrChange w:id="3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3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zur Kirche / und h</w:t>
      </w:r>
      <w:r w:rsidR="00A2594E" w:rsidRPr="00FC64E1">
        <w:rPr>
          <w:rFonts w:ascii="Junicode" w:hAnsi="Junicode"/>
          <w:sz w:val="28"/>
          <w:szCs w:val="28"/>
          <w:rPrChange w:id="3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</w:t>
      </w:r>
      <w:r w:rsidR="00991D34" w:rsidRPr="00FC64E1">
        <w:rPr>
          <w:rFonts w:ascii="Junicode" w:hAnsi="Junicode"/>
          <w:sz w:val="28"/>
          <w:szCs w:val="28"/>
          <w:rPrChange w:id="3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H. Me</w:t>
      </w:r>
      <w:r w:rsidR="00A2594E" w:rsidRPr="00FC64E1">
        <w:rPr>
          <w:rFonts w:ascii="Junicode" w:hAnsi="Junicode"/>
          <w:sz w:val="28"/>
          <w:szCs w:val="28"/>
          <w:rPrChange w:id="3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mit </w:t>
      </w:r>
      <w:r w:rsidR="00A2594E" w:rsidRPr="00FC64E1">
        <w:rPr>
          <w:rFonts w:ascii="Junicode" w:hAnsi="Junicode"/>
          <w:sz w:val="28"/>
          <w:szCs w:val="28"/>
          <w:rPrChange w:id="3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Andacht /</w:t>
      </w:r>
      <w:r w:rsidR="00991D34" w:rsidRPr="00FC64E1">
        <w:rPr>
          <w:rFonts w:ascii="Junicode" w:hAnsi="Junicode"/>
          <w:sz w:val="28"/>
          <w:szCs w:val="28"/>
          <w:rPrChange w:id="3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man </w:t>
      </w:r>
      <w:r w:rsidR="00A2594E" w:rsidRPr="00FC64E1">
        <w:rPr>
          <w:rFonts w:ascii="Junicode" w:hAnsi="Junicode"/>
          <w:sz w:val="28"/>
          <w:szCs w:val="28"/>
          <w:rPrChange w:id="3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</w:t>
      </w:r>
      <w:r w:rsidR="00A2594E" w:rsidRPr="00FC64E1">
        <w:rPr>
          <w:rFonts w:ascii="Junicode" w:hAnsi="Junicode"/>
          <w:sz w:val="28"/>
          <w:szCs w:val="28"/>
          <w:rPrChange w:id="3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die allerheilig</w:t>
      </w:r>
      <w:r w:rsidR="00A2594E" w:rsidRPr="00FC64E1">
        <w:rPr>
          <w:rFonts w:ascii="Junicode" w:hAnsi="Junicode"/>
          <w:sz w:val="28"/>
          <w:szCs w:val="28"/>
          <w:rPrChange w:id="3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991D34" w:rsidRPr="00FC64E1">
        <w:rPr>
          <w:rFonts w:ascii="Junicode" w:hAnsi="Junicode"/>
          <w:sz w:val="28"/>
          <w:szCs w:val="28"/>
          <w:rPrChange w:id="3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muß an</w:t>
      </w:r>
      <w:r w:rsidR="00A2594E" w:rsidRPr="00FC64E1">
        <w:rPr>
          <w:rFonts w:ascii="Junicode" w:hAnsi="Junicode"/>
          <w:sz w:val="28"/>
          <w:szCs w:val="28"/>
          <w:rPrChange w:id="3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da doch nichts ander</w:t>
      </w:r>
      <w:r w:rsidR="00A2594E" w:rsidRPr="00FC64E1">
        <w:rPr>
          <w:rFonts w:ascii="Junicode" w:hAnsi="Junicode"/>
          <w:sz w:val="28"/>
          <w:szCs w:val="28"/>
          <w:rPrChange w:id="3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991D34" w:rsidRPr="00FC64E1">
        <w:rPr>
          <w:rFonts w:ascii="Junicode" w:hAnsi="Junicode"/>
          <w:sz w:val="28"/>
          <w:szCs w:val="28"/>
          <w:rPrChange w:id="3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bei jhnen </w:t>
      </w:r>
      <w:r w:rsidR="00A2594E" w:rsidRPr="00FC64E1">
        <w:rPr>
          <w:rFonts w:ascii="Junicode" w:hAnsi="Junicode"/>
          <w:sz w:val="28"/>
          <w:szCs w:val="28"/>
          <w:rPrChange w:id="3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brig i</w:t>
      </w:r>
      <w:r w:rsidR="00A2594E" w:rsidRPr="00FC64E1">
        <w:rPr>
          <w:rFonts w:ascii="Junicode" w:hAnsi="Junicode"/>
          <w:sz w:val="28"/>
          <w:szCs w:val="28"/>
          <w:rPrChange w:id="3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als daß </w:t>
      </w:r>
      <w:r w:rsidR="00A2594E" w:rsidRPr="00FC64E1">
        <w:rPr>
          <w:rFonts w:ascii="Junicode" w:hAnsi="Junicode"/>
          <w:sz w:val="28"/>
          <w:szCs w:val="28"/>
          <w:rPrChange w:id="3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des</w:t>
      </w:r>
      <w:r w:rsidR="00991D34" w:rsidRPr="00FC64E1">
        <w:rPr>
          <w:rFonts w:ascii="Junicode" w:hAnsi="Junicode"/>
          <w:sz w:val="28"/>
          <w:szCs w:val="28"/>
          <w:rPrChange w:id="3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nachts in Lecto, das i</w:t>
      </w:r>
      <w:r w:rsidR="00A2594E" w:rsidRPr="00FC64E1">
        <w:rPr>
          <w:rFonts w:ascii="Junicode" w:hAnsi="Junicode"/>
          <w:sz w:val="28"/>
          <w:szCs w:val="28"/>
          <w:rPrChange w:id="3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gei</w:t>
      </w:r>
      <w:r w:rsidR="00A2594E" w:rsidRPr="00FC64E1">
        <w:rPr>
          <w:rFonts w:ascii="Junicode" w:hAnsi="Junicode"/>
          <w:sz w:val="28"/>
          <w:szCs w:val="28"/>
          <w:rPrChange w:id="3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tlicher</w:t>
      </w:r>
      <w:r w:rsidR="00991D34" w:rsidRPr="00FC64E1">
        <w:rPr>
          <w:rFonts w:ascii="Junicode" w:hAnsi="Junicode"/>
          <w:sz w:val="28"/>
          <w:szCs w:val="28"/>
          <w:rPrChange w:id="3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</w:t>
      </w:r>
      <w:r w:rsidR="00A2594E" w:rsidRPr="00FC64E1">
        <w:rPr>
          <w:rFonts w:ascii="Junicode" w:hAnsi="Junicode"/>
          <w:sz w:val="28"/>
          <w:szCs w:val="28"/>
          <w:rPrChange w:id="3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davon zu reden / gut Catholi</w:t>
      </w:r>
      <w:r w:rsidR="00A2594E" w:rsidRPr="00FC64E1">
        <w:rPr>
          <w:rFonts w:ascii="Junicode" w:hAnsi="Junicode"/>
          <w:sz w:val="28"/>
          <w:szCs w:val="28"/>
          <w:rPrChange w:id="3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991D34" w:rsidRPr="00FC64E1">
        <w:rPr>
          <w:rFonts w:ascii="Junicode" w:hAnsi="Junicode"/>
          <w:sz w:val="28"/>
          <w:szCs w:val="28"/>
          <w:rPrChange w:id="3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und mehr von guten werken als</w:t>
      </w:r>
      <w:r w:rsidR="00991D34" w:rsidRPr="00FC64E1">
        <w:rPr>
          <w:rFonts w:ascii="Junicode" w:hAnsi="Junicode"/>
          <w:sz w:val="28"/>
          <w:szCs w:val="28"/>
          <w:rPrChange w:id="3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vom Glauben halten.</w:t>
      </w:r>
    </w:p>
    <w:p w14:paraId="37B7E9AD" w14:textId="6972DC06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Sie gehen und </w:t>
      </w:r>
      <w:r w:rsidR="00A2594E" w:rsidRPr="00FC64E1">
        <w:rPr>
          <w:rFonts w:ascii="Junicode" w:hAnsi="Junicode"/>
          <w:sz w:val="28"/>
          <w:szCs w:val="28"/>
          <w:rPrChange w:id="3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</w:t>
      </w:r>
      <w:r w:rsidR="00A2594E" w:rsidRPr="00FC64E1">
        <w:rPr>
          <w:rFonts w:ascii="Junicode" w:hAnsi="Junicode"/>
          <w:sz w:val="28"/>
          <w:szCs w:val="28"/>
          <w:rPrChange w:id="3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z</w:t>
      </w:r>
      <w:r w:rsidR="00A2594E" w:rsidRPr="00FC64E1">
        <w:rPr>
          <w:rFonts w:ascii="Junicode" w:hAnsi="Junicode"/>
          <w:sz w:val="28"/>
          <w:szCs w:val="28"/>
          <w:rPrChange w:id="3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</w:t>
      </w:r>
      <w:r w:rsidR="00991D34" w:rsidRPr="00FC64E1">
        <w:rPr>
          <w:rFonts w:ascii="Junicode" w:hAnsi="Junicode"/>
          <w:sz w:val="28"/>
          <w:szCs w:val="28"/>
          <w:rPrChange w:id="3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Maulhenkoli</w:t>
      </w:r>
      <w:r w:rsidR="00A2594E" w:rsidRPr="00FC64E1">
        <w:rPr>
          <w:rFonts w:ascii="Junicode" w:hAnsi="Junicode"/>
          <w:sz w:val="28"/>
          <w:szCs w:val="28"/>
          <w:rPrChange w:id="3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unter </w:t>
      </w:r>
      <w:r w:rsidR="00A2594E" w:rsidRPr="00FC64E1">
        <w:rPr>
          <w:rFonts w:ascii="Junicode" w:hAnsi="Junicode"/>
          <w:sz w:val="28"/>
          <w:szCs w:val="28"/>
          <w:rPrChange w:id="3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wie</w:t>
      </w:r>
      <w:r w:rsidR="00991D34" w:rsidRPr="00FC64E1">
        <w:rPr>
          <w:rFonts w:ascii="Junicode" w:hAnsi="Junicode"/>
          <w:sz w:val="28"/>
          <w:szCs w:val="28"/>
          <w:rPrChange w:id="3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Bairi</w:t>
      </w:r>
      <w:r w:rsidR="00A2594E" w:rsidRPr="00FC64E1">
        <w:rPr>
          <w:rFonts w:ascii="Junicode" w:hAnsi="Junicode"/>
          <w:sz w:val="28"/>
          <w:szCs w:val="28"/>
          <w:rPrChange w:id="3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Frauenzimmer / </w:t>
      </w:r>
      <w:r w:rsidR="00A2594E" w:rsidRPr="00FC64E1">
        <w:rPr>
          <w:rFonts w:ascii="Junicode" w:hAnsi="Junicode"/>
          <w:sz w:val="28"/>
          <w:szCs w:val="28"/>
          <w:rPrChange w:id="3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991D34" w:rsidRPr="00FC64E1">
        <w:rPr>
          <w:rFonts w:ascii="Junicode" w:hAnsi="Junicode"/>
          <w:sz w:val="28"/>
          <w:szCs w:val="28"/>
          <w:rPrChange w:id="3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mit Kleien m</w:t>
      </w:r>
      <w:r w:rsidR="00A2594E" w:rsidRPr="00FC64E1">
        <w:rPr>
          <w:rFonts w:ascii="Junicode" w:hAnsi="Junicode"/>
          <w:sz w:val="28"/>
          <w:szCs w:val="28"/>
          <w:rPrChange w:id="3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3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tet / </w:t>
      </w:r>
      <w:r w:rsidR="00A2594E" w:rsidRPr="00FC64E1">
        <w:rPr>
          <w:rFonts w:ascii="Junicode" w:hAnsi="Junicode"/>
          <w:sz w:val="28"/>
          <w:szCs w:val="28"/>
          <w:rPrChange w:id="3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th</w:t>
      </w:r>
      <w:r w:rsidR="00A2594E" w:rsidRPr="00FC64E1">
        <w:rPr>
          <w:rFonts w:ascii="Junicode" w:hAnsi="Junicode"/>
          <w:sz w:val="28"/>
          <w:szCs w:val="28"/>
          <w:rPrChange w:id="3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3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niemand einige Ehre an / gr</w:t>
      </w:r>
      <w:r w:rsidR="00A2594E" w:rsidRPr="00FC64E1">
        <w:rPr>
          <w:rFonts w:ascii="Junicode" w:hAnsi="Junicode"/>
          <w:sz w:val="28"/>
          <w:szCs w:val="28"/>
          <w:rPrChange w:id="3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3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eten niemand / oder </w:t>
      </w:r>
      <w:r w:rsidR="00A2594E" w:rsidRPr="00FC64E1">
        <w:rPr>
          <w:rFonts w:ascii="Junicode" w:hAnsi="Junicode"/>
          <w:sz w:val="28"/>
          <w:szCs w:val="28"/>
          <w:rPrChange w:id="3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prechen kein</w:t>
      </w:r>
      <w:r w:rsidR="00991D34" w:rsidRPr="00FC64E1">
        <w:rPr>
          <w:rFonts w:ascii="Junicode" w:hAnsi="Junicode"/>
          <w:sz w:val="28"/>
          <w:szCs w:val="28"/>
          <w:rPrChange w:id="3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3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rtlein / wan man </w:t>
      </w:r>
      <w:r w:rsidR="00A2594E" w:rsidRPr="00FC64E1">
        <w:rPr>
          <w:rFonts w:ascii="Junicode" w:hAnsi="Junicode"/>
          <w:sz w:val="28"/>
          <w:szCs w:val="28"/>
          <w:rPrChange w:id="3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3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den</w:t>
      </w:r>
      <w:r w:rsidR="003C171E" w:rsidRPr="00FC64E1">
        <w:rPr>
          <w:rFonts w:ascii="Junicode" w:hAnsi="Junicode"/>
          <w:sz w:val="28"/>
          <w:szCs w:val="28"/>
          <w:rPrChange w:id="3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Fuß fallen lie</w:t>
      </w:r>
      <w:r w:rsidR="00A2594E" w:rsidRPr="00FC64E1">
        <w:rPr>
          <w:rFonts w:ascii="Junicode" w:hAnsi="Junicode"/>
          <w:sz w:val="28"/>
          <w:szCs w:val="28"/>
          <w:rPrChange w:id="3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3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/ </w:t>
      </w:r>
      <w:r w:rsidR="00A2594E" w:rsidRPr="00FC64E1">
        <w:rPr>
          <w:rFonts w:ascii="Junicode" w:hAnsi="Junicode"/>
          <w:sz w:val="28"/>
          <w:szCs w:val="28"/>
          <w:rPrChange w:id="3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keu</w:t>
      </w:r>
      <w:r w:rsidR="00A2594E" w:rsidRPr="00FC64E1">
        <w:rPr>
          <w:rFonts w:ascii="Junicode" w:hAnsi="Junicode"/>
          <w:sz w:val="28"/>
          <w:szCs w:val="28"/>
          <w:rPrChange w:id="3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und z</w:t>
      </w:r>
      <w:r w:rsidR="00A2594E" w:rsidRPr="00FC64E1">
        <w:rPr>
          <w:rFonts w:ascii="Junicode" w:hAnsi="Junicode"/>
          <w:sz w:val="28"/>
          <w:szCs w:val="28"/>
          <w:rPrChange w:id="3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91D34" w:rsidRPr="00FC64E1">
        <w:rPr>
          <w:rFonts w:ascii="Junicode" w:hAnsi="Junicode"/>
          <w:sz w:val="28"/>
          <w:szCs w:val="28"/>
          <w:rPrChange w:id="3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Pr="00FC64E1">
        <w:rPr>
          <w:rFonts w:ascii="Junicode" w:hAnsi="Junicode"/>
          <w:sz w:val="28"/>
          <w:szCs w:val="28"/>
          <w:rPrChange w:id="3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 wollen </w:t>
      </w:r>
      <w:r w:rsidR="00A2594E" w:rsidRPr="00FC64E1">
        <w:rPr>
          <w:rFonts w:ascii="Junicode" w:hAnsi="Junicode"/>
          <w:sz w:val="28"/>
          <w:szCs w:val="28"/>
          <w:rPrChange w:id="3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3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Eja GOTT</w:t>
      </w:r>
      <w:r w:rsidR="00991D34" w:rsidRPr="00FC64E1">
        <w:rPr>
          <w:rFonts w:ascii="Junicode" w:hAnsi="Junicode"/>
          <w:sz w:val="28"/>
          <w:szCs w:val="28"/>
          <w:rPrChange w:id="3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lone ju!</w:t>
      </w:r>
    </w:p>
    <w:p w14:paraId="43AF499F" w14:textId="38D30333" w:rsidR="00F14EC7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3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3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Wil man bei Leuten </w:t>
      </w:r>
      <w:r w:rsidR="00A2594E" w:rsidRPr="00FC64E1">
        <w:rPr>
          <w:rFonts w:ascii="Junicode" w:hAnsi="Junicode"/>
          <w:sz w:val="28"/>
          <w:szCs w:val="28"/>
          <w:rPrChange w:id="3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Hand</w:t>
      </w:r>
      <w:r w:rsidR="00991D34" w:rsidRPr="00FC64E1">
        <w:rPr>
          <w:rFonts w:ascii="Junicode" w:hAnsi="Junicode"/>
          <w:sz w:val="28"/>
          <w:szCs w:val="28"/>
          <w:rPrChange w:id="3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wenig urlaub geben / einen ehrlichen Brautgriff thun / oder den</w:t>
      </w:r>
      <w:r w:rsidR="00991D34" w:rsidRPr="00FC64E1">
        <w:rPr>
          <w:rFonts w:ascii="Junicode" w:hAnsi="Junicode"/>
          <w:sz w:val="28"/>
          <w:szCs w:val="28"/>
          <w:rPrChange w:id="3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kleine</w:t>
      </w:r>
      <w:r w:rsidR="00A2594E" w:rsidRPr="00FC64E1">
        <w:rPr>
          <w:rFonts w:ascii="Junicode" w:hAnsi="Junicode"/>
          <w:sz w:val="28"/>
          <w:szCs w:val="28"/>
          <w:rPrChange w:id="3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Finger nur zwi</w:t>
      </w:r>
      <w:r w:rsidR="00A2594E" w:rsidRPr="00FC64E1">
        <w:rPr>
          <w:rFonts w:ascii="Junicode" w:hAnsi="Junicode"/>
          <w:sz w:val="28"/>
          <w:szCs w:val="28"/>
          <w:rPrChange w:id="3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jhren</w:t>
      </w:r>
      <w:r w:rsidR="00991D34" w:rsidRPr="00FC64E1">
        <w:rPr>
          <w:rFonts w:ascii="Junicode" w:hAnsi="Junicode"/>
          <w:sz w:val="28"/>
          <w:szCs w:val="28"/>
          <w:rPrChange w:id="3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Evenfl</w:t>
      </w:r>
      <w:r w:rsidR="00A2594E" w:rsidRPr="00FC64E1">
        <w:rPr>
          <w:rFonts w:ascii="Junicode" w:hAnsi="Junicode"/>
          <w:sz w:val="28"/>
          <w:szCs w:val="28"/>
          <w:rPrChange w:id="3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3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chlein (die doch </w:t>
      </w:r>
      <w:r w:rsidR="00A2594E" w:rsidRPr="00FC64E1">
        <w:rPr>
          <w:rFonts w:ascii="Junicode" w:hAnsi="Junicode"/>
          <w:sz w:val="28"/>
          <w:szCs w:val="28"/>
          <w:rPrChange w:id="3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unbe</w:t>
      </w:r>
      <w:r w:rsidRPr="00FC64E1">
        <w:rPr>
          <w:rFonts w:ascii="Junicode" w:hAnsi="Junicode"/>
          <w:sz w:val="28"/>
          <w:szCs w:val="28"/>
          <w:rPrChange w:id="3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griffen </w:t>
      </w:r>
      <w:r w:rsidR="00A2594E" w:rsidRPr="00FC64E1">
        <w:rPr>
          <w:rFonts w:ascii="Junicode" w:hAnsi="Junicode"/>
          <w:sz w:val="28"/>
          <w:szCs w:val="28"/>
          <w:rPrChange w:id="3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3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gleich wie eine Kram</w:t>
      </w:r>
      <w:r w:rsidRPr="00FC64E1">
        <w:rPr>
          <w:rFonts w:ascii="Junicode" w:hAnsi="Junicode"/>
          <w:sz w:val="28"/>
          <w:szCs w:val="28"/>
          <w:rPrChange w:id="3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pfe an einer Bad</w:t>
      </w:r>
      <w:r w:rsidR="00A2594E" w:rsidRPr="00FC64E1">
        <w:rPr>
          <w:rFonts w:ascii="Junicode" w:hAnsi="Junicode"/>
          <w:sz w:val="28"/>
          <w:szCs w:val="28"/>
          <w:rPrChange w:id="3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tubent</w:t>
      </w:r>
      <w:r w:rsidR="00A2594E" w:rsidRPr="00FC64E1">
        <w:rPr>
          <w:rFonts w:ascii="Junicode" w:hAnsi="Junicode"/>
          <w:sz w:val="28"/>
          <w:szCs w:val="28"/>
          <w:rPrChange w:id="3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i</w:t>
      </w:r>
      <w:r w:rsidR="00A2594E" w:rsidRPr="00FC64E1">
        <w:rPr>
          <w:rFonts w:ascii="Junicode" w:hAnsi="Junicode"/>
          <w:sz w:val="28"/>
          <w:szCs w:val="28"/>
          <w:rPrChange w:id="3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t)</w:t>
      </w:r>
      <w:r w:rsidR="00991D34" w:rsidRPr="00FC64E1">
        <w:rPr>
          <w:rFonts w:ascii="Junicode" w:hAnsi="Junicode"/>
          <w:sz w:val="28"/>
          <w:szCs w:val="28"/>
          <w:rPrChange w:id="3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wil man </w:t>
      </w:r>
      <w:r w:rsidR="00A2594E" w:rsidRPr="00FC64E1">
        <w:rPr>
          <w:rFonts w:ascii="Junicode" w:hAnsi="Junicode"/>
          <w:sz w:val="28"/>
          <w:szCs w:val="28"/>
          <w:rPrChange w:id="3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3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erk</w:t>
      </w:r>
      <w:r w:rsidR="00A2594E" w:rsidRPr="00FC64E1">
        <w:rPr>
          <w:rFonts w:ascii="Junicode" w:hAnsi="Junicode"/>
          <w:sz w:val="28"/>
          <w:szCs w:val="28"/>
          <w:rPrChange w:id="3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3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/ und</w:t>
      </w:r>
      <w:r w:rsidR="00991D34" w:rsidRPr="00FC64E1">
        <w:rPr>
          <w:rFonts w:ascii="Junicode" w:hAnsi="Junicode"/>
          <w:sz w:val="28"/>
          <w:szCs w:val="28"/>
          <w:rPrChange w:id="3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Ehre nemen / </w:t>
      </w:r>
      <w:r w:rsidR="00A2594E" w:rsidRPr="00FC64E1">
        <w:rPr>
          <w:rFonts w:ascii="Junicode" w:hAnsi="Junicode"/>
          <w:sz w:val="28"/>
          <w:szCs w:val="28"/>
          <w:rPrChange w:id="3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eins auff jhre</w:t>
      </w:r>
      <w:r w:rsidR="00991D34" w:rsidRPr="00FC64E1">
        <w:rPr>
          <w:rFonts w:ascii="Junicode" w:hAnsi="Junicode"/>
          <w:sz w:val="28"/>
          <w:szCs w:val="28"/>
          <w:rPrChange w:id="3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3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3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wolbe</w:t>
      </w:r>
      <w:r w:rsidR="00A2594E" w:rsidRPr="00FC64E1">
        <w:rPr>
          <w:rFonts w:ascii="Junicode" w:hAnsi="Junicode"/>
          <w:sz w:val="28"/>
          <w:szCs w:val="28"/>
          <w:rPrChange w:id="3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chnabelte Leffzen zu</w:t>
      </w:r>
      <w:r w:rsidR="00991D34" w:rsidRPr="00FC64E1">
        <w:rPr>
          <w:rFonts w:ascii="Junicode" w:hAnsi="Junicode"/>
          <w:sz w:val="28"/>
          <w:szCs w:val="28"/>
          <w:rPrChange w:id="3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3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3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3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muß man </w:t>
      </w:r>
      <w:r w:rsidR="00A2594E" w:rsidRPr="00FC64E1">
        <w:rPr>
          <w:rFonts w:ascii="Junicode" w:hAnsi="Junicode"/>
          <w:sz w:val="28"/>
          <w:szCs w:val="28"/>
          <w:rPrChange w:id="3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blauen</w:t>
      </w:r>
      <w:r w:rsidR="00991D34" w:rsidRPr="00FC64E1">
        <w:rPr>
          <w:rFonts w:ascii="Junicode" w:hAnsi="Junicode"/>
          <w:sz w:val="28"/>
          <w:szCs w:val="28"/>
          <w:rPrChange w:id="3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Wunder h</w:t>
      </w:r>
      <w:r w:rsidR="00A2594E" w:rsidRPr="00FC64E1">
        <w:rPr>
          <w:rFonts w:ascii="Junicode" w:hAnsi="Junicode"/>
          <w:sz w:val="28"/>
          <w:szCs w:val="28"/>
          <w:rPrChange w:id="3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3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und </w:t>
      </w:r>
      <w:r w:rsidR="00A2594E" w:rsidRPr="00FC64E1">
        <w:rPr>
          <w:rFonts w:ascii="Junicode" w:hAnsi="Junicode"/>
          <w:sz w:val="28"/>
          <w:szCs w:val="28"/>
          <w:rPrChange w:id="3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/ </w:t>
      </w:r>
      <w:r w:rsidR="00A2594E" w:rsidRPr="00FC64E1">
        <w:rPr>
          <w:rFonts w:ascii="Junicode" w:hAnsi="Junicode"/>
          <w:sz w:val="28"/>
          <w:szCs w:val="28"/>
          <w:rPrChange w:id="3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3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ihet</w:t>
      </w:r>
      <w:r w:rsidR="00991D34" w:rsidRPr="00FC64E1">
        <w:rPr>
          <w:rFonts w:ascii="Junicode" w:hAnsi="Junicode"/>
          <w:sz w:val="28"/>
          <w:szCs w:val="28"/>
          <w:rPrChange w:id="3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3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wie </w:t>
      </w:r>
      <w:r w:rsidR="00A2594E" w:rsidRPr="00FC64E1">
        <w:rPr>
          <w:rFonts w:ascii="Junicode" w:hAnsi="Junicode"/>
          <w:sz w:val="28"/>
          <w:szCs w:val="28"/>
          <w:rPrChange w:id="3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</w:t>
      </w:r>
      <w:r w:rsidR="00A2594E" w:rsidRPr="00FC64E1">
        <w:rPr>
          <w:rFonts w:ascii="Junicode" w:hAnsi="Junicode"/>
          <w:sz w:val="28"/>
          <w:szCs w:val="28"/>
          <w:rPrChange w:id="3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weren / </w:t>
      </w:r>
      <w:r w:rsidR="00A2594E" w:rsidRPr="00FC64E1">
        <w:rPr>
          <w:rFonts w:ascii="Junicode" w:hAnsi="Junicode"/>
          <w:sz w:val="28"/>
          <w:szCs w:val="28"/>
          <w:rPrChange w:id="3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3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wenden und kehren / </w:t>
      </w:r>
      <w:r w:rsidR="00A2594E" w:rsidRPr="00FC64E1">
        <w:rPr>
          <w:rFonts w:ascii="Junicode" w:hAnsi="Junicode"/>
          <w:sz w:val="28"/>
          <w:szCs w:val="28"/>
          <w:rPrChange w:id="3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4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</w:t>
      </w:r>
      <w:r w:rsidR="00A2594E" w:rsidRPr="00FC64E1">
        <w:rPr>
          <w:rFonts w:ascii="Junicode" w:hAnsi="Junicode"/>
          <w:sz w:val="28"/>
          <w:szCs w:val="28"/>
          <w:rPrChange w:id="4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nnd</w:t>
      </w:r>
      <w:r w:rsidR="00991D34" w:rsidRPr="00FC64E1">
        <w:rPr>
          <w:rFonts w:ascii="Junicode" w:hAnsi="Junicode"/>
          <w:sz w:val="28"/>
          <w:szCs w:val="28"/>
          <w:rPrChange w:id="4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per</w:t>
      </w:r>
      <w:r w:rsidR="00EA50DB" w:rsidRPr="00FC64E1">
        <w:rPr>
          <w:rFonts w:ascii="Junicode" w:hAnsi="Junicode"/>
          <w:sz w:val="28"/>
          <w:szCs w:val="28"/>
          <w:rPrChange w:id="4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4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rei</w:t>
      </w:r>
      <w:r w:rsidR="00A2594E" w:rsidRPr="00FC64E1">
        <w:rPr>
          <w:rFonts w:ascii="Junicode" w:hAnsi="Junicode"/>
          <w:sz w:val="28"/>
          <w:szCs w:val="28"/>
          <w:rPrChange w:id="4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zer</w:t>
      </w:r>
      <w:r w:rsidR="00EA50DB" w:rsidRPr="00FC64E1">
        <w:rPr>
          <w:rFonts w:ascii="Junicode" w:hAnsi="Junicode"/>
          <w:sz w:val="28"/>
          <w:szCs w:val="28"/>
          <w:rPrChange w:id="4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4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991D34" w:rsidRPr="00FC64E1">
        <w:rPr>
          <w:rFonts w:ascii="Junicode" w:hAnsi="Junicode"/>
          <w:sz w:val="28"/>
          <w:szCs w:val="28"/>
          <w:rPrChange w:id="4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</w:t>
      </w:r>
      <w:r w:rsidR="00A2594E" w:rsidRPr="00FC64E1">
        <w:rPr>
          <w:rFonts w:ascii="Junicode" w:hAnsi="Junicode"/>
          <w:sz w:val="28"/>
          <w:szCs w:val="28"/>
          <w:rPrChange w:id="4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krazen / gleich wie die</w:t>
      </w:r>
      <w:r w:rsidR="00991D34" w:rsidRPr="00FC64E1">
        <w:rPr>
          <w:rFonts w:ascii="Junicode" w:hAnsi="Junicode"/>
          <w:sz w:val="28"/>
          <w:szCs w:val="28"/>
          <w:rPrChange w:id="4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Kazen / </w:t>
      </w:r>
      <w:r w:rsidR="00A2594E" w:rsidRPr="00FC64E1">
        <w:rPr>
          <w:rFonts w:ascii="Junicode" w:hAnsi="Junicode"/>
          <w:sz w:val="28"/>
          <w:szCs w:val="28"/>
          <w:rPrChange w:id="4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</w:t>
      </w:r>
      <w:r w:rsidR="00A2594E" w:rsidRPr="00FC64E1">
        <w:rPr>
          <w:rFonts w:ascii="Junicode" w:hAnsi="Junicode"/>
          <w:sz w:val="28"/>
          <w:szCs w:val="28"/>
          <w:rPrChange w:id="4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4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ra</w:t>
      </w:r>
      <w:r w:rsidR="00A2594E" w:rsidRPr="00FC64E1">
        <w:rPr>
          <w:rFonts w:ascii="Junicode" w:hAnsi="Junicode"/>
          <w:sz w:val="28"/>
          <w:szCs w:val="28"/>
          <w:rPrChange w:id="4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4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brau</w:t>
      </w:r>
      <w:r w:rsidR="00A2594E" w:rsidRPr="00FC64E1">
        <w:rPr>
          <w:rFonts w:ascii="Junicode" w:hAnsi="Junicode"/>
          <w:sz w:val="28"/>
          <w:szCs w:val="28"/>
          <w:rPrChange w:id="4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4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bla</w:t>
      </w:r>
      <w:r w:rsidR="00A2594E" w:rsidRPr="00FC64E1">
        <w:rPr>
          <w:rFonts w:ascii="Junicode" w:hAnsi="Junicode"/>
          <w:sz w:val="28"/>
          <w:szCs w:val="28"/>
          <w:rPrChange w:id="4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4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chlagen </w:t>
      </w:r>
      <w:r w:rsidR="00A2594E" w:rsidRPr="00FC64E1">
        <w:rPr>
          <w:rFonts w:ascii="Junicode" w:hAnsi="Junicode"/>
          <w:sz w:val="28"/>
          <w:szCs w:val="28"/>
          <w:rPrChange w:id="4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bei</w:t>
      </w:r>
      <w:r w:rsidR="00A2594E" w:rsidRPr="00FC64E1">
        <w:rPr>
          <w:rFonts w:ascii="Junicode" w:hAnsi="Junicode"/>
          <w:sz w:val="28"/>
          <w:szCs w:val="28"/>
          <w:rPrChange w:id="4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991D34" w:rsidRPr="00FC64E1">
        <w:rPr>
          <w:rFonts w:ascii="Junicode" w:hAnsi="Junicode"/>
          <w:sz w:val="28"/>
          <w:szCs w:val="28"/>
          <w:rPrChange w:id="4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werffen </w:t>
      </w:r>
      <w:r w:rsidR="00A2594E" w:rsidRPr="00FC64E1">
        <w:rPr>
          <w:rFonts w:ascii="Junicode" w:hAnsi="Junicode"/>
          <w:sz w:val="28"/>
          <w:szCs w:val="28"/>
          <w:rPrChange w:id="4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chmei</w:t>
      </w:r>
      <w:r w:rsidR="00A2594E" w:rsidRPr="00FC64E1">
        <w:rPr>
          <w:rFonts w:ascii="Junicode" w:hAnsi="Junicode"/>
          <w:sz w:val="28"/>
          <w:szCs w:val="28"/>
          <w:rPrChange w:id="4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4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chnarchen </w:t>
      </w:r>
      <w:r w:rsidR="00A2594E" w:rsidRPr="00FC64E1">
        <w:rPr>
          <w:rFonts w:ascii="Junicode" w:hAnsi="Junicode"/>
          <w:sz w:val="28"/>
          <w:szCs w:val="28"/>
          <w:rPrChange w:id="4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chreien / </w:t>
      </w:r>
      <w:r w:rsidR="00A2594E" w:rsidRPr="00FC64E1">
        <w:rPr>
          <w:rFonts w:ascii="Junicode" w:hAnsi="Junicode"/>
          <w:sz w:val="28"/>
          <w:szCs w:val="28"/>
          <w:rPrChange w:id="4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zwiken </w:t>
      </w:r>
      <w:r w:rsidR="00A2594E" w:rsidRPr="00FC64E1">
        <w:rPr>
          <w:rFonts w:ascii="Junicode" w:hAnsi="Junicode"/>
          <w:sz w:val="28"/>
          <w:szCs w:val="28"/>
          <w:rPrChange w:id="4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peien /</w:t>
      </w:r>
      <w:r w:rsidR="00991D34" w:rsidRPr="00FC64E1">
        <w:rPr>
          <w:rFonts w:ascii="Junicode" w:hAnsi="Junicode"/>
          <w:sz w:val="28"/>
          <w:szCs w:val="28"/>
          <w:rPrChange w:id="4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rennen </w:t>
      </w:r>
      <w:r w:rsidR="00A2594E" w:rsidRPr="00FC64E1">
        <w:rPr>
          <w:rFonts w:ascii="Junicode" w:hAnsi="Junicode"/>
          <w:sz w:val="28"/>
          <w:szCs w:val="28"/>
          <w:rPrChange w:id="4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lauffen / </w:t>
      </w:r>
      <w:r w:rsidR="00A2594E" w:rsidRPr="00FC64E1">
        <w:rPr>
          <w:rFonts w:ascii="Junicode" w:hAnsi="Junicode"/>
          <w:sz w:val="28"/>
          <w:szCs w:val="28"/>
          <w:rPrChange w:id="4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kleien </w:t>
      </w:r>
      <w:r w:rsidR="00A2594E" w:rsidRPr="00FC64E1">
        <w:rPr>
          <w:rFonts w:ascii="Junicode" w:hAnsi="Junicode"/>
          <w:sz w:val="28"/>
          <w:szCs w:val="28"/>
          <w:rPrChange w:id="4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991D34" w:rsidRPr="00FC64E1">
        <w:rPr>
          <w:rFonts w:ascii="Junicode" w:hAnsi="Junicode"/>
          <w:sz w:val="28"/>
          <w:szCs w:val="28"/>
          <w:rPrChange w:id="4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rauffen / </w:t>
      </w:r>
      <w:r w:rsidR="00A2594E" w:rsidRPr="00FC64E1">
        <w:rPr>
          <w:rFonts w:ascii="Junicode" w:hAnsi="Junicode"/>
          <w:sz w:val="28"/>
          <w:szCs w:val="28"/>
          <w:rPrChange w:id="4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drehen und wenden /</w:t>
      </w:r>
      <w:r w:rsidR="003C171E" w:rsidRPr="00FC64E1">
        <w:rPr>
          <w:rFonts w:ascii="Junicode" w:hAnsi="Junicode"/>
          <w:sz w:val="28"/>
          <w:szCs w:val="28"/>
          <w:rPrChange w:id="4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vorn und hinden / </w:t>
      </w:r>
      <w:r w:rsidR="00A2594E" w:rsidRPr="00FC64E1">
        <w:rPr>
          <w:rFonts w:ascii="Junicode" w:hAnsi="Junicode"/>
          <w:sz w:val="28"/>
          <w:szCs w:val="28"/>
          <w:rPrChange w:id="4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chelten</w:t>
      </w:r>
      <w:r w:rsidR="00991D34" w:rsidRPr="00FC64E1">
        <w:rPr>
          <w:rFonts w:ascii="Junicode" w:hAnsi="Junicode"/>
          <w:sz w:val="28"/>
          <w:szCs w:val="28"/>
          <w:rPrChange w:id="4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fluchen / </w:t>
      </w:r>
      <w:r w:rsidR="00A2594E" w:rsidRPr="00FC64E1">
        <w:rPr>
          <w:rFonts w:ascii="Junicode" w:hAnsi="Junicode"/>
          <w:sz w:val="28"/>
          <w:szCs w:val="28"/>
          <w:rPrChange w:id="4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trozen </w:t>
      </w:r>
      <w:r w:rsidR="00A2594E" w:rsidRPr="00FC64E1">
        <w:rPr>
          <w:rFonts w:ascii="Junicode" w:hAnsi="Junicode"/>
          <w:sz w:val="28"/>
          <w:szCs w:val="28"/>
          <w:rPrChange w:id="4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pochen /</w:t>
      </w:r>
      <w:r w:rsidR="00991D34" w:rsidRPr="00FC64E1">
        <w:rPr>
          <w:rFonts w:ascii="Junicode" w:hAnsi="Junicode"/>
          <w:sz w:val="28"/>
          <w:szCs w:val="28"/>
          <w:rPrChange w:id="4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treben und fechten / zur linken</w:t>
      </w:r>
      <w:r w:rsidR="00991D34" w:rsidRPr="00FC64E1">
        <w:rPr>
          <w:rFonts w:ascii="Junicode" w:hAnsi="Junicode"/>
          <w:sz w:val="28"/>
          <w:szCs w:val="28"/>
          <w:rPrChange w:id="4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rechten / </w:t>
      </w:r>
      <w:r w:rsidR="00A2594E" w:rsidRPr="00FC64E1">
        <w:rPr>
          <w:rFonts w:ascii="Junicode" w:hAnsi="Junicode"/>
          <w:sz w:val="28"/>
          <w:szCs w:val="28"/>
          <w:rPrChange w:id="4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</w:t>
      </w:r>
      <w:r w:rsidR="00A2594E" w:rsidRPr="00FC64E1">
        <w:rPr>
          <w:rFonts w:ascii="Junicode" w:hAnsi="Junicode"/>
          <w:sz w:val="28"/>
          <w:szCs w:val="28"/>
          <w:rPrChange w:id="4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rnen </w:t>
      </w:r>
      <w:r w:rsidR="00A2594E" w:rsidRPr="00FC64E1">
        <w:rPr>
          <w:rFonts w:ascii="Junicode" w:hAnsi="Junicode"/>
          <w:sz w:val="28"/>
          <w:szCs w:val="28"/>
          <w:rPrChange w:id="4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drauen /</w:t>
      </w:r>
      <w:r w:rsidR="00991D34" w:rsidRPr="00FC64E1">
        <w:rPr>
          <w:rFonts w:ascii="Junicode" w:hAnsi="Junicode"/>
          <w:sz w:val="28"/>
          <w:szCs w:val="28"/>
          <w:rPrChange w:id="4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haken </w:t>
      </w:r>
      <w:r w:rsidR="00A2594E" w:rsidRPr="00FC64E1">
        <w:rPr>
          <w:rFonts w:ascii="Junicode" w:hAnsi="Junicode"/>
          <w:sz w:val="28"/>
          <w:szCs w:val="28"/>
          <w:rPrChange w:id="4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hauen / mit Nadeln</w:t>
      </w:r>
      <w:r w:rsidR="00991D34" w:rsidRPr="00FC64E1">
        <w:rPr>
          <w:rFonts w:ascii="Junicode" w:hAnsi="Junicode"/>
          <w:sz w:val="28"/>
          <w:szCs w:val="28"/>
          <w:rPrChange w:id="4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techen / und wollen </w:t>
      </w:r>
      <w:r w:rsidR="00A2594E" w:rsidRPr="00FC64E1">
        <w:rPr>
          <w:rFonts w:ascii="Junicode" w:hAnsi="Junicode"/>
          <w:sz w:val="28"/>
          <w:szCs w:val="28"/>
          <w:rPrChange w:id="4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4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rech</w:t>
      </w:r>
      <w:r w:rsidRPr="00FC64E1">
        <w:rPr>
          <w:rFonts w:ascii="Junicode" w:hAnsi="Junicode"/>
          <w:sz w:val="28"/>
          <w:szCs w:val="28"/>
          <w:rPrChange w:id="4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nen / </w:t>
      </w:r>
      <w:r w:rsidR="00EA50DB" w:rsidRPr="00FC64E1">
        <w:rPr>
          <w:rFonts w:ascii="Junicode" w:hAnsi="Junicode"/>
          <w:sz w:val="28"/>
          <w:szCs w:val="28"/>
          <w:rPrChange w:id="4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1707FDFF" w14:textId="1F5BD1E0" w:rsidR="000B6D03" w:rsidRPr="00FC64E1" w:rsidRDefault="00F14EC7" w:rsidP="001B2A6D">
      <w:pPr>
        <w:spacing w:line="360" w:lineRule="auto"/>
        <w:rPr>
          <w:rFonts w:ascii="Junicode" w:hAnsi="Junicode"/>
          <w:sz w:val="28"/>
          <w:szCs w:val="28"/>
          <w:rPrChange w:id="4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helt man nichts de</w:t>
      </w:r>
      <w:r w:rsidR="00A2594E" w:rsidRPr="00FC64E1">
        <w:rPr>
          <w:rFonts w:ascii="Junicode" w:hAnsi="Junicode"/>
          <w:sz w:val="28"/>
          <w:szCs w:val="28"/>
          <w:rPrChange w:id="4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weniger</w:t>
      </w:r>
      <w:r w:rsidR="00991D34" w:rsidRPr="00FC64E1">
        <w:rPr>
          <w:rFonts w:ascii="Junicode" w:hAnsi="Junicode"/>
          <w:sz w:val="28"/>
          <w:szCs w:val="28"/>
          <w:rPrChange w:id="4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teiff bitlich an / uñ bem</w:t>
      </w:r>
      <w:r w:rsidR="00A2594E" w:rsidRPr="00FC64E1">
        <w:rPr>
          <w:rFonts w:ascii="Junicode" w:hAnsi="Junicode"/>
          <w:sz w:val="28"/>
          <w:szCs w:val="28"/>
          <w:rPrChange w:id="4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het </w:t>
      </w:r>
      <w:r w:rsidR="00A2594E" w:rsidRPr="00FC64E1">
        <w:rPr>
          <w:rFonts w:ascii="Junicode" w:hAnsi="Junicode"/>
          <w:sz w:val="28"/>
          <w:szCs w:val="28"/>
          <w:rPrChange w:id="4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mitt</w:t>
      </w:r>
      <w:r w:rsidR="00991D34" w:rsidRPr="00FC64E1">
        <w:rPr>
          <w:rFonts w:ascii="Junicode" w:hAnsi="Junicode"/>
          <w:sz w:val="28"/>
          <w:szCs w:val="28"/>
          <w:rPrChange w:id="4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freundlichen Worten </w:t>
      </w:r>
      <w:r w:rsidR="00A2594E" w:rsidRPr="00FC64E1">
        <w:rPr>
          <w:rFonts w:ascii="Junicode" w:hAnsi="Junicode"/>
          <w:sz w:val="28"/>
          <w:szCs w:val="28"/>
          <w:rPrChange w:id="4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dazu bereden und zu erbitten / </w:t>
      </w:r>
      <w:r w:rsidR="00A2594E" w:rsidRPr="00FC64E1">
        <w:rPr>
          <w:rFonts w:ascii="Junicode" w:hAnsi="Junicode"/>
          <w:sz w:val="28"/>
          <w:szCs w:val="28"/>
          <w:rPrChange w:id="4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und bleibe~</w:t>
      </w:r>
      <w:r w:rsidR="00991D34" w:rsidRPr="00FC64E1">
        <w:rPr>
          <w:rFonts w:ascii="Junicode" w:hAnsi="Junicode"/>
          <w:sz w:val="28"/>
          <w:szCs w:val="28"/>
          <w:rPrChange w:id="4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alle unerbitlich / eine jede wil jhre</w:t>
      </w:r>
      <w:r w:rsidR="00991D34" w:rsidRPr="00FC64E1">
        <w:rPr>
          <w:rFonts w:ascii="Junicode" w:hAnsi="Junicode"/>
          <w:sz w:val="28"/>
          <w:szCs w:val="28"/>
          <w:rPrChange w:id="4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</w:t>
      </w:r>
      <w:r w:rsidR="00991D34" w:rsidRPr="00FC64E1">
        <w:rPr>
          <w:rFonts w:ascii="Junicode" w:hAnsi="Junicode"/>
          <w:sz w:val="28"/>
          <w:szCs w:val="28"/>
          <w:rPrChange w:id="4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und Reputation hie viel zu ge</w:t>
      </w:r>
      <w:r w:rsidR="000B6D03" w:rsidRPr="00FC64E1">
        <w:rPr>
          <w:rFonts w:ascii="Junicode" w:hAnsi="Junicode"/>
          <w:sz w:val="28"/>
          <w:szCs w:val="28"/>
          <w:rPrChange w:id="4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nau in acht nehmen / der Her</w:t>
      </w:r>
      <w:r w:rsidR="00EA50DB" w:rsidRPr="00FC64E1">
        <w:rPr>
          <w:rFonts w:ascii="Junicode" w:hAnsi="Junicode"/>
          <w:sz w:val="28"/>
          <w:szCs w:val="28"/>
          <w:rPrChange w:id="4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B6D03" w:rsidRPr="00FC64E1">
        <w:rPr>
          <w:rFonts w:ascii="Junicode" w:hAnsi="Junicode"/>
          <w:sz w:val="28"/>
          <w:szCs w:val="28"/>
          <w:rPrChange w:id="4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(</w:t>
      </w:r>
      <w:r w:rsidR="00A2594E" w:rsidRPr="00FC64E1">
        <w:rPr>
          <w:rFonts w:ascii="Junicode" w:hAnsi="Junicode"/>
          <w:sz w:val="28"/>
          <w:szCs w:val="28"/>
          <w:rPrChange w:id="4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preche~</w:t>
      </w:r>
      <w:r w:rsidR="00991D34" w:rsidRPr="00FC64E1">
        <w:rPr>
          <w:rFonts w:ascii="Junicode" w:hAnsi="Junicode"/>
          <w:sz w:val="28"/>
          <w:szCs w:val="28"/>
          <w:rPrChange w:id="4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ie) la</w:t>
      </w:r>
      <w:r w:rsidR="00A2594E" w:rsidRPr="00FC64E1">
        <w:rPr>
          <w:rFonts w:ascii="Junicode" w:hAnsi="Junicode"/>
          <w:sz w:val="28"/>
          <w:szCs w:val="28"/>
          <w:rPrChange w:id="4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B6D03" w:rsidRPr="00FC64E1">
        <w:rPr>
          <w:rFonts w:ascii="Junicode" w:hAnsi="Junicode"/>
          <w:sz w:val="28"/>
          <w:szCs w:val="28"/>
          <w:rPrChange w:id="4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4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 Bitte nur </w:t>
      </w:r>
      <w:r w:rsidR="00A2594E" w:rsidRPr="00FC64E1">
        <w:rPr>
          <w:rFonts w:ascii="Junicode" w:hAnsi="Junicode"/>
          <w:sz w:val="28"/>
          <w:szCs w:val="28"/>
          <w:rPrChange w:id="4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  <w:r w:rsidR="00991D34" w:rsidRPr="00FC64E1">
        <w:rPr>
          <w:rFonts w:ascii="Junicode" w:hAnsi="Junicode"/>
          <w:sz w:val="28"/>
          <w:szCs w:val="28"/>
          <w:rPrChange w:id="4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begeren de</w:t>
      </w:r>
      <w:r w:rsidR="00A2594E" w:rsidRPr="00FC64E1">
        <w:rPr>
          <w:rFonts w:ascii="Junicode" w:hAnsi="Junicode"/>
          <w:sz w:val="28"/>
          <w:szCs w:val="28"/>
          <w:rPrChange w:id="4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B6D03" w:rsidRPr="00FC64E1">
        <w:rPr>
          <w:rFonts w:ascii="Junicode" w:hAnsi="Junicode"/>
          <w:sz w:val="28"/>
          <w:szCs w:val="28"/>
          <w:rPrChange w:id="4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nicht / Er halte</w:t>
      </w:r>
      <w:r w:rsidR="00991D34" w:rsidRPr="00FC64E1">
        <w:rPr>
          <w:rFonts w:ascii="Junicode" w:hAnsi="Junicode"/>
          <w:sz w:val="28"/>
          <w:szCs w:val="28"/>
          <w:rPrChange w:id="4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damit ein / es i</w:t>
      </w:r>
      <w:r w:rsidR="00A2594E" w:rsidRPr="00FC64E1">
        <w:rPr>
          <w:rFonts w:ascii="Junicode" w:hAnsi="Junicode"/>
          <w:sz w:val="28"/>
          <w:szCs w:val="28"/>
          <w:rPrChange w:id="4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doch vergeblich /</w:t>
      </w:r>
      <w:r w:rsidR="00991D34" w:rsidRPr="00FC64E1">
        <w:rPr>
          <w:rFonts w:ascii="Junicode" w:hAnsi="Junicode"/>
          <w:sz w:val="28"/>
          <w:szCs w:val="28"/>
          <w:rPrChange w:id="4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4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Woche ge</w:t>
      </w:r>
      <w:r w:rsidR="00A2594E" w:rsidRPr="00FC64E1">
        <w:rPr>
          <w:rFonts w:ascii="Junicode" w:hAnsi="Junicode"/>
          <w:sz w:val="28"/>
          <w:szCs w:val="28"/>
          <w:rPrChange w:id="4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chicht es nicht / i</w:t>
      </w:r>
      <w:r w:rsidR="00A2594E" w:rsidRPr="00FC64E1">
        <w:rPr>
          <w:rFonts w:ascii="Junicode" w:hAnsi="Junicode"/>
          <w:sz w:val="28"/>
          <w:szCs w:val="28"/>
          <w:rPrChange w:id="4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991D34" w:rsidRPr="00FC64E1">
        <w:rPr>
          <w:rFonts w:ascii="Junicode" w:hAnsi="Junicode"/>
          <w:sz w:val="28"/>
          <w:szCs w:val="28"/>
          <w:rPrChange w:id="4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Her</w:t>
      </w:r>
      <w:r w:rsidR="00EA50DB" w:rsidRPr="00FC64E1">
        <w:rPr>
          <w:rFonts w:ascii="Junicode" w:hAnsi="Junicode"/>
          <w:sz w:val="28"/>
          <w:szCs w:val="28"/>
          <w:rPrChange w:id="4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B6D03" w:rsidRPr="00FC64E1">
        <w:rPr>
          <w:rFonts w:ascii="Junicode" w:hAnsi="Junicode"/>
          <w:sz w:val="28"/>
          <w:szCs w:val="28"/>
          <w:rPrChange w:id="4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auch h</w:t>
      </w:r>
      <w:r w:rsidR="00A2594E" w:rsidRPr="00FC64E1">
        <w:rPr>
          <w:rFonts w:ascii="Junicode" w:hAnsi="Junicode"/>
          <w:sz w:val="28"/>
          <w:szCs w:val="28"/>
          <w:rPrChange w:id="4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B6D03" w:rsidRPr="00FC64E1">
        <w:rPr>
          <w:rFonts w:ascii="Junicode" w:hAnsi="Junicode"/>
          <w:sz w:val="28"/>
          <w:szCs w:val="28"/>
          <w:rPrChange w:id="4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</w:t>
      </w:r>
      <w:r w:rsidR="00A2594E" w:rsidRPr="00FC64E1">
        <w:rPr>
          <w:rFonts w:ascii="Junicode" w:hAnsi="Junicode"/>
          <w:sz w:val="28"/>
          <w:szCs w:val="28"/>
          <w:rPrChange w:id="4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oder meinet</w:t>
      </w:r>
      <w:r w:rsidR="00991D34" w:rsidRPr="00FC64E1">
        <w:rPr>
          <w:rFonts w:ascii="Junicode" w:hAnsi="Junicode"/>
          <w:sz w:val="28"/>
          <w:szCs w:val="28"/>
          <w:rPrChange w:id="4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/ daß ich eine Hure </w:t>
      </w:r>
      <w:r w:rsidR="00A2594E" w:rsidRPr="00FC64E1">
        <w:rPr>
          <w:rFonts w:ascii="Junicode" w:hAnsi="Junicode"/>
          <w:sz w:val="28"/>
          <w:szCs w:val="28"/>
          <w:rPrChange w:id="4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4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4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B6D03" w:rsidRPr="00FC64E1">
        <w:rPr>
          <w:rFonts w:ascii="Junicode" w:hAnsi="Junicode"/>
          <w:sz w:val="28"/>
          <w:szCs w:val="28"/>
          <w:rPrChange w:id="4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met</w:t>
      </w:r>
      <w:r w:rsidR="00991D34" w:rsidRPr="00FC64E1">
        <w:rPr>
          <w:rFonts w:ascii="Junicode" w:hAnsi="Junicode"/>
          <w:sz w:val="28"/>
          <w:szCs w:val="28"/>
          <w:rPrChange w:id="4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euch nicht / cum </w:t>
      </w:r>
      <w:r w:rsidR="00A2594E" w:rsidRPr="00FC64E1">
        <w:rPr>
          <w:rFonts w:ascii="Junicode" w:hAnsi="Junicode"/>
          <w:sz w:val="28"/>
          <w:szCs w:val="28"/>
          <w:rPrChange w:id="4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imilibus? Wan</w:t>
      </w:r>
      <w:r w:rsidR="00991D34" w:rsidRPr="00FC64E1">
        <w:rPr>
          <w:rFonts w:ascii="Junicode" w:hAnsi="Junicode"/>
          <w:sz w:val="28"/>
          <w:szCs w:val="28"/>
          <w:rPrChange w:id="4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euch l</w:t>
      </w:r>
      <w:r w:rsidR="00A2594E" w:rsidRPr="00FC64E1">
        <w:rPr>
          <w:rFonts w:ascii="Junicode" w:hAnsi="Junicode"/>
          <w:sz w:val="28"/>
          <w:szCs w:val="28"/>
          <w:rPrChange w:id="4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0B6D03" w:rsidRPr="00FC64E1">
        <w:rPr>
          <w:rFonts w:ascii="Junicode" w:hAnsi="Junicode"/>
          <w:sz w:val="28"/>
          <w:szCs w:val="28"/>
          <w:rPrChange w:id="4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das M</w:t>
      </w:r>
      <w:r w:rsidR="00A2594E" w:rsidRPr="00FC64E1">
        <w:rPr>
          <w:rFonts w:ascii="Junicode" w:hAnsi="Junicode"/>
          <w:sz w:val="28"/>
          <w:szCs w:val="28"/>
          <w:rPrChange w:id="4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B6D03" w:rsidRPr="00FC64E1">
        <w:rPr>
          <w:rFonts w:ascii="Junicode" w:hAnsi="Junicode"/>
          <w:sz w:val="28"/>
          <w:szCs w:val="28"/>
          <w:rPrChange w:id="4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ulchen</w:t>
      </w:r>
      <w:r w:rsidR="00991D34" w:rsidRPr="00FC64E1">
        <w:rPr>
          <w:rFonts w:ascii="Junicode" w:hAnsi="Junicode"/>
          <w:sz w:val="28"/>
          <w:szCs w:val="28"/>
          <w:rPrChange w:id="4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erweichen / </w:t>
      </w:r>
      <w:r w:rsidR="00A2594E" w:rsidRPr="00FC64E1">
        <w:rPr>
          <w:rFonts w:ascii="Junicode" w:hAnsi="Junicode"/>
          <w:sz w:val="28"/>
          <w:szCs w:val="28"/>
          <w:rPrChange w:id="4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wollet jhr al</w:t>
      </w:r>
      <w:r w:rsidR="00A2594E" w:rsidRPr="00FC64E1">
        <w:rPr>
          <w:rFonts w:ascii="Junicode" w:hAnsi="Junicode"/>
          <w:sz w:val="28"/>
          <w:szCs w:val="28"/>
          <w:rPrChange w:id="4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obald</w:t>
      </w:r>
      <w:r w:rsidR="00991D34" w:rsidRPr="00FC64E1">
        <w:rPr>
          <w:rFonts w:ascii="Junicode" w:hAnsi="Junicode"/>
          <w:sz w:val="28"/>
          <w:szCs w:val="28"/>
          <w:rPrChange w:id="4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weiter umgreiffen / weg la</w:t>
      </w:r>
      <w:r w:rsidR="00A2594E" w:rsidRPr="00FC64E1">
        <w:rPr>
          <w:rFonts w:ascii="Junicode" w:hAnsi="Junicode"/>
          <w:sz w:val="28"/>
          <w:szCs w:val="28"/>
          <w:rPrChange w:id="4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B6D03" w:rsidRPr="00FC64E1">
        <w:rPr>
          <w:rFonts w:ascii="Junicode" w:hAnsi="Junicode"/>
          <w:sz w:val="28"/>
          <w:szCs w:val="28"/>
          <w:rPrChange w:id="4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</w:t>
      </w:r>
      <w:r w:rsidR="00991D34" w:rsidRPr="00FC64E1">
        <w:rPr>
          <w:rFonts w:ascii="Junicode" w:hAnsi="Junicode"/>
          <w:sz w:val="28"/>
          <w:szCs w:val="28"/>
          <w:rPrChange w:id="4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wa</w:t>
      </w:r>
      <w:r w:rsidR="00A2594E" w:rsidRPr="00FC64E1">
        <w:rPr>
          <w:rFonts w:ascii="Junicode" w:hAnsi="Junicode"/>
          <w:sz w:val="28"/>
          <w:szCs w:val="28"/>
          <w:rPrChange w:id="4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euere grobe Ta</w:t>
      </w:r>
      <w:r w:rsidR="00A2594E" w:rsidRPr="00FC64E1">
        <w:rPr>
          <w:rFonts w:ascii="Junicode" w:hAnsi="Junicode"/>
          <w:sz w:val="28"/>
          <w:szCs w:val="28"/>
          <w:rPrChange w:id="4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</w:t>
      </w:r>
      <w:r w:rsidR="003C171E" w:rsidRPr="00FC64E1">
        <w:rPr>
          <w:rFonts w:ascii="Junicode" w:hAnsi="Junicode"/>
          <w:sz w:val="28"/>
          <w:szCs w:val="28"/>
          <w:rPrChange w:id="4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6D03" w:rsidRPr="00FC64E1">
        <w:rPr>
          <w:rFonts w:ascii="Junicode" w:hAnsi="Junicode"/>
          <w:sz w:val="28"/>
          <w:szCs w:val="28"/>
          <w:rPrChange w:id="4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allhie zu na</w:t>
      </w:r>
      <w:r w:rsidR="00A2594E" w:rsidRPr="00FC64E1">
        <w:rPr>
          <w:rFonts w:ascii="Junicode" w:hAnsi="Junicode"/>
          <w:sz w:val="28"/>
          <w:szCs w:val="28"/>
          <w:rPrChange w:id="4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4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/ </w:t>
      </w:r>
      <w:r w:rsidR="000B6D03" w:rsidRPr="00FC64E1">
        <w:rPr>
          <w:rFonts w:ascii="Junicode" w:hAnsi="Junicode"/>
          <w:sz w:val="28"/>
          <w:szCs w:val="28"/>
          <w:rPrChange w:id="4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kan nicht</w:t>
      </w:r>
      <w:r w:rsidR="00991D34" w:rsidRPr="00FC64E1">
        <w:rPr>
          <w:rFonts w:ascii="Junicode" w:hAnsi="Junicode"/>
          <w:sz w:val="28"/>
          <w:szCs w:val="28"/>
          <w:rPrChange w:id="4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6D03" w:rsidRPr="00FC64E1">
        <w:rPr>
          <w:rFonts w:ascii="Junicode" w:hAnsi="Junicode"/>
          <w:sz w:val="28"/>
          <w:szCs w:val="28"/>
          <w:rPrChange w:id="4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EA50DB" w:rsidRPr="00FC64E1">
        <w:rPr>
          <w:rFonts w:ascii="Junicode" w:hAnsi="Junicode"/>
          <w:sz w:val="28"/>
          <w:szCs w:val="28"/>
          <w:rPrChange w:id="4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B6D03" w:rsidRPr="00FC64E1">
        <w:rPr>
          <w:rFonts w:ascii="Junicode" w:hAnsi="Junicode"/>
          <w:sz w:val="28"/>
          <w:szCs w:val="28"/>
          <w:rPrChange w:id="4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772EEEB7" w14:textId="4B33A17F" w:rsidR="000B6D03" w:rsidRPr="00FC64E1" w:rsidRDefault="000B6D03" w:rsidP="001B2A6D">
      <w:pPr>
        <w:spacing w:line="360" w:lineRule="auto"/>
        <w:rPr>
          <w:rFonts w:ascii="Junicode" w:hAnsi="Junicode"/>
          <w:sz w:val="28"/>
          <w:szCs w:val="28"/>
          <w:rPrChange w:id="4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Sie d</w:t>
      </w:r>
      <w:r w:rsidR="00A2594E" w:rsidRPr="00FC64E1">
        <w:rPr>
          <w:rFonts w:ascii="Junicode" w:hAnsi="Junicode"/>
          <w:sz w:val="28"/>
          <w:szCs w:val="28"/>
          <w:rPrChange w:id="4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rffen es auch wol wagen</w:t>
      </w:r>
      <w:r w:rsidR="00991D34" w:rsidRPr="00FC64E1">
        <w:rPr>
          <w:rFonts w:ascii="Junicode" w:hAnsi="Junicode"/>
          <w:sz w:val="28"/>
          <w:szCs w:val="28"/>
          <w:rPrChange w:id="4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nachfolgendes Liedlein vorzu</w:t>
      </w:r>
      <w:r w:rsidR="00A2594E" w:rsidRPr="00FC64E1">
        <w:rPr>
          <w:rFonts w:ascii="Junicode" w:hAnsi="Junicode"/>
          <w:sz w:val="28"/>
          <w:szCs w:val="28"/>
          <w:rPrChange w:id="4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ingen / daß man das Gebiß und die</w:t>
      </w:r>
      <w:r w:rsidR="00991D34" w:rsidRPr="00FC64E1">
        <w:rPr>
          <w:rFonts w:ascii="Junicode" w:hAnsi="Junicode"/>
          <w:sz w:val="28"/>
          <w:szCs w:val="28"/>
          <w:rPrChange w:id="4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</w:t>
      </w:r>
      <w:r w:rsidR="00A2594E" w:rsidRPr="00FC64E1">
        <w:rPr>
          <w:rFonts w:ascii="Junicode" w:hAnsi="Junicode"/>
          <w:sz w:val="28"/>
          <w:szCs w:val="28"/>
          <w:rPrChange w:id="4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darauff wezen und das Maul</w:t>
      </w:r>
      <w:r w:rsidR="00991D34" w:rsidRPr="00FC64E1">
        <w:rPr>
          <w:rFonts w:ascii="Junicode" w:hAnsi="Junicode"/>
          <w:sz w:val="28"/>
          <w:szCs w:val="28"/>
          <w:rPrChange w:id="4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darnach leken </w:t>
      </w:r>
      <w:r w:rsidR="00A2594E" w:rsidRPr="00FC64E1">
        <w:rPr>
          <w:rFonts w:ascii="Junicode" w:hAnsi="Junicode"/>
          <w:sz w:val="28"/>
          <w:szCs w:val="28"/>
          <w:rPrChange w:id="4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/ welches Liedlein</w:t>
      </w:r>
      <w:r w:rsidR="00991D34" w:rsidRPr="00FC64E1">
        <w:rPr>
          <w:rFonts w:ascii="Junicode" w:hAnsi="Junicode"/>
          <w:sz w:val="28"/>
          <w:szCs w:val="28"/>
          <w:rPrChange w:id="4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weil es noch uicht gemein / </w:t>
      </w:r>
      <w:r w:rsidR="00A2594E" w:rsidRPr="00FC64E1">
        <w:rPr>
          <w:rFonts w:ascii="Junicode" w:hAnsi="Junicode"/>
          <w:sz w:val="28"/>
          <w:szCs w:val="28"/>
          <w:rPrChange w:id="4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onderen</w:t>
      </w:r>
      <w:r w:rsidR="00991D34" w:rsidRPr="00FC64E1">
        <w:rPr>
          <w:rFonts w:ascii="Junicode" w:hAnsi="Junicode"/>
          <w:sz w:val="28"/>
          <w:szCs w:val="28"/>
          <w:rPrChange w:id="4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 kurzer Zeit ab incerto Authore</w:t>
      </w:r>
      <w:r w:rsidR="00991D34" w:rsidRPr="00FC64E1">
        <w:rPr>
          <w:rFonts w:ascii="Junicode" w:hAnsi="Junicode"/>
          <w:sz w:val="28"/>
          <w:szCs w:val="28"/>
          <w:rPrChange w:id="4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Tag kommen / auch wol w</w:t>
      </w:r>
      <w:r w:rsidR="00A2594E" w:rsidRPr="00FC64E1">
        <w:rPr>
          <w:rFonts w:ascii="Junicode" w:hAnsi="Junicode"/>
          <w:sz w:val="28"/>
          <w:szCs w:val="28"/>
          <w:rPrChange w:id="4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rdig /</w:t>
      </w:r>
      <w:r w:rsidR="00991D34" w:rsidRPr="00FC64E1">
        <w:rPr>
          <w:rFonts w:ascii="Junicode" w:hAnsi="Junicode"/>
          <w:sz w:val="28"/>
          <w:szCs w:val="28"/>
          <w:rPrChange w:id="4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es von einem jeden gelernet und</w:t>
      </w:r>
      <w:r w:rsidR="00991D34" w:rsidRPr="00FC64E1">
        <w:rPr>
          <w:rFonts w:ascii="Junicode" w:hAnsi="Junicode"/>
          <w:sz w:val="28"/>
          <w:szCs w:val="28"/>
          <w:rPrChange w:id="4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practiciret werde / haben wir es</w:t>
      </w:r>
      <w:r w:rsidR="00991D34" w:rsidRPr="00FC64E1">
        <w:rPr>
          <w:rFonts w:ascii="Junicode" w:hAnsi="Junicode"/>
          <w:sz w:val="28"/>
          <w:szCs w:val="28"/>
          <w:rPrChange w:id="4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hiebei ge</w:t>
      </w:r>
      <w:r w:rsidR="00A2594E" w:rsidRPr="00FC64E1">
        <w:rPr>
          <w:rFonts w:ascii="Junicode" w:hAnsi="Junicode"/>
          <w:sz w:val="28"/>
          <w:szCs w:val="28"/>
          <w:rPrChange w:id="4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 und folgender ma</w:t>
      </w:r>
      <w:r w:rsidR="00A2594E" w:rsidRPr="00FC64E1">
        <w:rPr>
          <w:rFonts w:ascii="Junicode" w:hAnsi="Junicode"/>
          <w:sz w:val="28"/>
          <w:szCs w:val="28"/>
          <w:rPrChange w:id="4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4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mit-teilen wolle.</w:t>
      </w:r>
    </w:p>
    <w:p w14:paraId="3A58A9F2" w14:textId="51A53D14" w:rsidR="000B6D03" w:rsidRPr="00FC64E1" w:rsidRDefault="000B6D03" w:rsidP="001B2A6D">
      <w:pPr>
        <w:spacing w:line="360" w:lineRule="auto"/>
        <w:rPr>
          <w:rFonts w:ascii="Junicode" w:hAnsi="Junicode"/>
          <w:sz w:val="28"/>
          <w:szCs w:val="28"/>
          <w:rPrChange w:id="4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Lied /</w:t>
      </w:r>
      <w:r w:rsidR="003C171E" w:rsidRPr="00FC64E1">
        <w:rPr>
          <w:rFonts w:ascii="Junicode" w:hAnsi="Junicode"/>
          <w:sz w:val="28"/>
          <w:szCs w:val="28"/>
          <w:rPrChange w:id="4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Warum </w:t>
      </w:r>
      <w:r w:rsidR="00A2594E" w:rsidRPr="00FC64E1">
        <w:rPr>
          <w:rFonts w:ascii="Junicode" w:hAnsi="Junicode"/>
          <w:sz w:val="28"/>
          <w:szCs w:val="28"/>
          <w:rPrChange w:id="4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die Jungfrauen</w:t>
      </w:r>
      <w:r w:rsidR="00991D34" w:rsidRPr="00FC64E1">
        <w:rPr>
          <w:rFonts w:ascii="Junicode" w:hAnsi="Junicode"/>
          <w:sz w:val="28"/>
          <w:szCs w:val="28"/>
          <w:rPrChange w:id="4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k</w:t>
      </w:r>
      <w:r w:rsidR="00A2594E" w:rsidRPr="00FC64E1">
        <w:rPr>
          <w:rFonts w:ascii="Junicode" w:hAnsi="Junicode"/>
          <w:sz w:val="28"/>
          <w:szCs w:val="28"/>
          <w:rPrChange w:id="4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la</w:t>
      </w:r>
      <w:r w:rsidR="00A2594E" w:rsidRPr="00FC64E1">
        <w:rPr>
          <w:rFonts w:ascii="Junicode" w:hAnsi="Junicode"/>
          <w:sz w:val="28"/>
          <w:szCs w:val="28"/>
          <w:rPrChange w:id="4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991D34" w:rsidRPr="00FC64E1">
        <w:rPr>
          <w:rFonts w:ascii="Junicode" w:hAnsi="Junicode"/>
          <w:sz w:val="28"/>
          <w:szCs w:val="28"/>
          <w:rPrChange w:id="4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wollen.</w:t>
      </w:r>
      <w:r w:rsidR="003C171E" w:rsidRPr="00FC64E1">
        <w:rPr>
          <w:rFonts w:ascii="Junicode" w:hAnsi="Junicode"/>
          <w:sz w:val="28"/>
          <w:szCs w:val="28"/>
          <w:rPrChange w:id="4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[Notensatz]</w:t>
      </w:r>
    </w:p>
    <w:p w14:paraId="7F833794" w14:textId="7B1CBA68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1.</w:t>
      </w:r>
      <w:r w:rsidR="00861688" w:rsidRPr="00FC64E1">
        <w:rPr>
          <w:rFonts w:ascii="Junicode" w:hAnsi="Junicode"/>
          <w:sz w:val="28"/>
          <w:szCs w:val="28"/>
          <w:rPrChange w:id="4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NEulich ich h</w:t>
      </w:r>
      <w:r w:rsidR="00A2594E" w:rsidRPr="00FC64E1">
        <w:rPr>
          <w:rFonts w:ascii="Junicode" w:hAnsi="Junicode"/>
          <w:sz w:val="28"/>
          <w:szCs w:val="28"/>
          <w:rPrChange w:id="4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rte / wie </w:t>
      </w:r>
      <w:r w:rsidR="00A2594E" w:rsidRPr="00FC64E1">
        <w:rPr>
          <w:rFonts w:ascii="Junicode" w:hAnsi="Junicode"/>
          <w:sz w:val="28"/>
          <w:szCs w:val="28"/>
          <w:rPrChange w:id="4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</w:t>
      </w:r>
      <w:r w:rsidR="00A2594E" w:rsidRPr="00FC64E1">
        <w:rPr>
          <w:rFonts w:ascii="Junicode" w:hAnsi="Junicode"/>
          <w:sz w:val="28"/>
          <w:szCs w:val="28"/>
          <w:rPrChange w:id="4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chwerte /</w:t>
      </w:r>
    </w:p>
    <w:p w14:paraId="3171F775" w14:textId="743FEE70" w:rsidR="00F47138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junges M</w:t>
      </w:r>
      <w:r w:rsidR="00A2594E" w:rsidRPr="00FC64E1">
        <w:rPr>
          <w:rFonts w:ascii="Junicode" w:hAnsi="Junicode"/>
          <w:sz w:val="28"/>
          <w:szCs w:val="28"/>
          <w:rPrChange w:id="4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gdlein </w:t>
      </w:r>
      <w:r w:rsidR="00A2594E" w:rsidRPr="00FC64E1">
        <w:rPr>
          <w:rFonts w:ascii="Junicode" w:hAnsi="Junicode"/>
          <w:sz w:val="28"/>
          <w:szCs w:val="28"/>
          <w:rPrChange w:id="4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mich:</w:t>
      </w:r>
    </w:p>
    <w:p w14:paraId="0B2817A6" w14:textId="5716B78A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ich </w:t>
      </w:r>
      <w:r w:rsidR="00A2594E" w:rsidRPr="00FC64E1">
        <w:rPr>
          <w:rFonts w:ascii="Junicode" w:hAnsi="Junicode"/>
          <w:sz w:val="28"/>
          <w:szCs w:val="28"/>
          <w:rPrChange w:id="4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 immer / das Frauenzimmer /</w:t>
      </w:r>
    </w:p>
    <w:p w14:paraId="111AF4B1" w14:textId="2C44D238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Solte gern la</w:t>
      </w:r>
      <w:r w:rsidR="00A2594E" w:rsidRPr="00FC64E1">
        <w:rPr>
          <w:rFonts w:ascii="Junicode" w:hAnsi="Junicode"/>
          <w:sz w:val="28"/>
          <w:szCs w:val="28"/>
          <w:rPrChange w:id="4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k</w:t>
      </w:r>
      <w:r w:rsidR="00A2594E" w:rsidRPr="00FC64E1">
        <w:rPr>
          <w:rFonts w:ascii="Junicode" w:hAnsi="Junicode"/>
          <w:sz w:val="28"/>
          <w:szCs w:val="28"/>
          <w:rPrChange w:id="4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4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ich:</w:t>
      </w:r>
    </w:p>
    <w:p w14:paraId="2D0557C2" w14:textId="1751030A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Jch meinte </w:t>
      </w:r>
      <w:r w:rsidR="00A2594E" w:rsidRPr="00FC64E1">
        <w:rPr>
          <w:rFonts w:ascii="Junicode" w:hAnsi="Junicode"/>
          <w:sz w:val="28"/>
          <w:szCs w:val="28"/>
          <w:rPrChange w:id="4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es were recht /</w:t>
      </w:r>
    </w:p>
    <w:p w14:paraId="622A69BD" w14:textId="56323A58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Wen </w:t>
      </w:r>
      <w:r w:rsidR="00A2594E" w:rsidRPr="00FC64E1">
        <w:rPr>
          <w:rFonts w:ascii="Junicode" w:hAnsi="Junicode"/>
          <w:sz w:val="28"/>
          <w:szCs w:val="28"/>
          <w:rPrChange w:id="4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k</w:t>
      </w:r>
      <w:r w:rsidR="00A2594E" w:rsidRPr="00FC64E1">
        <w:rPr>
          <w:rFonts w:ascii="Junicode" w:hAnsi="Junicode"/>
          <w:sz w:val="28"/>
          <w:szCs w:val="28"/>
          <w:rPrChange w:id="4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lie</w:t>
      </w:r>
      <w:r w:rsidR="00A2594E" w:rsidRPr="00FC64E1">
        <w:rPr>
          <w:rFonts w:ascii="Junicode" w:hAnsi="Junicode"/>
          <w:sz w:val="28"/>
          <w:szCs w:val="28"/>
          <w:rPrChange w:id="4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jederman /</w:t>
      </w:r>
    </w:p>
    <w:p w14:paraId="52C146E4" w14:textId="10BA3669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doch mit fug / und ur</w:t>
      </w:r>
      <w:r w:rsidR="00A2594E" w:rsidRPr="00FC64E1">
        <w:rPr>
          <w:rFonts w:ascii="Junicode" w:hAnsi="Junicode"/>
          <w:sz w:val="28"/>
          <w:szCs w:val="28"/>
          <w:rPrChange w:id="4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 gnug /</w:t>
      </w:r>
    </w:p>
    <w:p w14:paraId="5B5A8F1E" w14:textId="4F603E3B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Sich eine jede de</w:t>
      </w:r>
      <w:r w:rsidR="00A2594E" w:rsidRPr="00FC64E1">
        <w:rPr>
          <w:rFonts w:ascii="Junicode" w:hAnsi="Junicode"/>
          <w:sz w:val="28"/>
          <w:szCs w:val="28"/>
          <w:rPrChange w:id="4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weigern kan.</w:t>
      </w:r>
    </w:p>
    <w:p w14:paraId="59704E25" w14:textId="5484E378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2.</w:t>
      </w:r>
      <w:r w:rsidR="00861688" w:rsidRPr="00FC64E1">
        <w:rPr>
          <w:rFonts w:ascii="Junicode" w:hAnsi="Junicode"/>
          <w:sz w:val="28"/>
          <w:szCs w:val="28"/>
          <w:rPrChange w:id="4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Viel wan </w:t>
      </w:r>
      <w:r w:rsidR="00A2594E" w:rsidRPr="00FC64E1">
        <w:rPr>
          <w:rFonts w:ascii="Junicode" w:hAnsi="Junicode"/>
          <w:sz w:val="28"/>
          <w:szCs w:val="28"/>
          <w:rPrChange w:id="4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ein M</w:t>
      </w:r>
      <w:r w:rsidR="00A2594E" w:rsidRPr="00FC64E1">
        <w:rPr>
          <w:rFonts w:ascii="Junicode" w:hAnsi="Junicode"/>
          <w:sz w:val="28"/>
          <w:szCs w:val="28"/>
          <w:rPrChange w:id="4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gdlein </w:t>
      </w:r>
      <w:r w:rsidR="00A2594E" w:rsidRPr="00FC64E1">
        <w:rPr>
          <w:rFonts w:ascii="Junicode" w:hAnsi="Junicode"/>
          <w:sz w:val="28"/>
          <w:szCs w:val="28"/>
          <w:rPrChange w:id="4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</w:t>
      </w:r>
    </w:p>
    <w:p w14:paraId="00598CE7" w14:textId="31A9C889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</w:t>
      </w:r>
      <w:r w:rsidR="00A2594E" w:rsidRPr="00FC64E1">
        <w:rPr>
          <w:rFonts w:ascii="Junicode" w:hAnsi="Junicode"/>
          <w:sz w:val="28"/>
          <w:szCs w:val="28"/>
          <w:rPrChange w:id="4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4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und wolge</w:t>
      </w:r>
      <w:r w:rsidR="00A2594E" w:rsidRPr="00FC64E1">
        <w:rPr>
          <w:rFonts w:ascii="Junicode" w:hAnsi="Junicode"/>
          <w:sz w:val="28"/>
          <w:szCs w:val="28"/>
          <w:rPrChange w:id="4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chiket i</w:t>
      </w:r>
      <w:r w:rsidR="00A2594E" w:rsidRPr="00FC64E1">
        <w:rPr>
          <w:rFonts w:ascii="Junicode" w:hAnsi="Junicode"/>
          <w:sz w:val="28"/>
          <w:szCs w:val="28"/>
          <w:rPrChange w:id="4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564E20C3" w14:textId="3CC2A16F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i</w:t>
      </w:r>
      <w:r w:rsidR="00A2594E" w:rsidRPr="00FC64E1">
        <w:rPr>
          <w:rFonts w:ascii="Junicode" w:hAnsi="Junicode"/>
          <w:sz w:val="28"/>
          <w:szCs w:val="28"/>
          <w:rPrChange w:id="4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kein har</w:t>
      </w:r>
      <w:r w:rsidR="00EA50DB" w:rsidRPr="00FC64E1">
        <w:rPr>
          <w:rFonts w:ascii="Junicode" w:hAnsi="Junicode"/>
          <w:sz w:val="28"/>
          <w:szCs w:val="28"/>
          <w:rPrChange w:id="4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tumk</w:t>
      </w:r>
      <w:r w:rsidR="00A2594E" w:rsidRPr="00FC64E1">
        <w:rPr>
          <w:rFonts w:ascii="Junicode" w:hAnsi="Junicode"/>
          <w:sz w:val="28"/>
          <w:szCs w:val="28"/>
          <w:rPrChange w:id="4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hn als Nar</w:t>
      </w:r>
      <w:r w:rsidR="00EA50DB" w:rsidRPr="00FC64E1">
        <w:rPr>
          <w:rFonts w:ascii="Junicode" w:hAnsi="Junicode"/>
          <w:sz w:val="28"/>
          <w:szCs w:val="28"/>
          <w:rPrChange w:id="4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4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0BCF6563" w14:textId="26D3A347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Machen </w:t>
      </w:r>
      <w:r w:rsidR="00A2594E" w:rsidRPr="00FC64E1">
        <w:rPr>
          <w:rFonts w:ascii="Junicode" w:hAnsi="Junicode"/>
          <w:sz w:val="28"/>
          <w:szCs w:val="28"/>
          <w:rPrChange w:id="4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daran mit li</w:t>
      </w:r>
      <w:r w:rsidR="00A2594E" w:rsidRPr="00FC64E1">
        <w:rPr>
          <w:rFonts w:ascii="Junicode" w:hAnsi="Junicode"/>
          <w:sz w:val="28"/>
          <w:szCs w:val="28"/>
          <w:rPrChange w:id="4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</w:p>
    <w:p w14:paraId="4B0699C3" w14:textId="44032776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Sprechen </w:t>
      </w:r>
      <w:r w:rsidR="00A2594E" w:rsidRPr="00FC64E1">
        <w:rPr>
          <w:rFonts w:ascii="Junicode" w:hAnsi="Junicode"/>
          <w:sz w:val="28"/>
          <w:szCs w:val="28"/>
          <w:rPrChange w:id="4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an und wollen dan</w:t>
      </w:r>
    </w:p>
    <w:p w14:paraId="27B71EF1" w14:textId="5945E724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bei der er</w:t>
      </w:r>
      <w:r w:rsidR="00A2594E" w:rsidRPr="00FC64E1">
        <w:rPr>
          <w:rFonts w:ascii="Junicode" w:hAnsi="Junicode"/>
          <w:sz w:val="28"/>
          <w:szCs w:val="28"/>
          <w:rPrChange w:id="4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Kund</w:t>
      </w:r>
      <w:r w:rsidR="00A2594E" w:rsidRPr="00FC64E1">
        <w:rPr>
          <w:rFonts w:ascii="Junicode" w:hAnsi="Junicode"/>
          <w:sz w:val="28"/>
          <w:szCs w:val="28"/>
          <w:rPrChange w:id="4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k</w:t>
      </w:r>
      <w:r w:rsidR="00A2594E" w:rsidRPr="00FC64E1">
        <w:rPr>
          <w:rFonts w:ascii="Junicode" w:hAnsi="Junicode"/>
          <w:sz w:val="28"/>
          <w:szCs w:val="28"/>
          <w:rPrChange w:id="4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auch</w:t>
      </w:r>
    </w:p>
    <w:p w14:paraId="02007C91" w14:textId="6F01E53E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bringt kein Lob und i</w:t>
      </w:r>
      <w:r w:rsidR="00A2594E" w:rsidRPr="00FC64E1">
        <w:rPr>
          <w:rFonts w:ascii="Junicode" w:hAnsi="Junicode"/>
          <w:sz w:val="28"/>
          <w:szCs w:val="28"/>
          <w:rPrChange w:id="4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 grob</w:t>
      </w:r>
    </w:p>
    <w:p w14:paraId="029435D7" w14:textId="29CCB3CC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Dazu der leichten Leute rechter Brauch.</w:t>
      </w:r>
    </w:p>
    <w:p w14:paraId="2D1A717D" w14:textId="60181642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3.</w:t>
      </w:r>
      <w:r w:rsidR="00861688" w:rsidRPr="00FC64E1">
        <w:rPr>
          <w:rFonts w:ascii="Junicode" w:hAnsi="Junicode"/>
          <w:sz w:val="28"/>
          <w:szCs w:val="28"/>
          <w:rPrChange w:id="4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</w:t>
      </w:r>
      <w:r w:rsidR="00A2594E" w:rsidRPr="00FC64E1">
        <w:rPr>
          <w:rFonts w:ascii="Junicode" w:hAnsi="Junicode"/>
          <w:sz w:val="28"/>
          <w:szCs w:val="28"/>
          <w:rPrChange w:id="4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man k</w:t>
      </w:r>
      <w:r w:rsidR="00A2594E" w:rsidRPr="00FC64E1">
        <w:rPr>
          <w:rFonts w:ascii="Junicode" w:hAnsi="Junicode"/>
          <w:sz w:val="28"/>
          <w:szCs w:val="28"/>
          <w:rPrChange w:id="4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dsa k</w:t>
      </w:r>
      <w:r w:rsidR="00A2594E" w:rsidRPr="00FC64E1">
        <w:rPr>
          <w:rFonts w:ascii="Junicode" w:hAnsi="Junicode"/>
          <w:sz w:val="28"/>
          <w:szCs w:val="28"/>
          <w:rPrChange w:id="4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</w:t>
      </w:r>
      <w:r w:rsidR="00A2594E" w:rsidRPr="00FC64E1">
        <w:rPr>
          <w:rFonts w:ascii="Junicode" w:hAnsi="Junicode"/>
          <w:sz w:val="28"/>
          <w:szCs w:val="28"/>
          <w:rPrChange w:id="4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</w:t>
      </w:r>
    </w:p>
    <w:p w14:paraId="626623CC" w14:textId="247F865A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den man niemals gekant /</w:t>
      </w:r>
    </w:p>
    <w:p w14:paraId="35CA1474" w14:textId="35B453A9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Viel ohne </w:t>
      </w:r>
      <w:r w:rsidR="00A2594E" w:rsidRPr="00FC64E1">
        <w:rPr>
          <w:rFonts w:ascii="Junicode" w:hAnsi="Junicode"/>
          <w:sz w:val="28"/>
          <w:szCs w:val="28"/>
          <w:rPrChange w:id="4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cherze / meinen das Herze</w:t>
      </w:r>
    </w:p>
    <w:p w14:paraId="4B51E6DD" w14:textId="47904CE2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 man </w:t>
      </w:r>
      <w:r w:rsidR="00A2594E" w:rsidRPr="00FC64E1">
        <w:rPr>
          <w:rFonts w:ascii="Junicode" w:hAnsi="Junicode"/>
          <w:sz w:val="28"/>
          <w:szCs w:val="28"/>
          <w:rPrChange w:id="4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traks auff </w:t>
      </w:r>
      <w:r w:rsidR="00A2594E" w:rsidRPr="00FC64E1">
        <w:rPr>
          <w:rFonts w:ascii="Junicode" w:hAnsi="Junicode"/>
          <w:sz w:val="28"/>
          <w:szCs w:val="28"/>
          <w:rPrChange w:id="4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gewant</w:t>
      </w:r>
    </w:p>
    <w:p w14:paraId="00DE74BE" w14:textId="338D5080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 einen Kuß / uns zum verdruß /</w:t>
      </w:r>
    </w:p>
    <w:p w14:paraId="0AEFFB6E" w14:textId="560BBE1C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haben </w:t>
      </w:r>
      <w:r w:rsidR="00A2594E" w:rsidRPr="00FC64E1">
        <w:rPr>
          <w:rFonts w:ascii="Junicode" w:hAnsi="Junicode"/>
          <w:sz w:val="28"/>
          <w:szCs w:val="28"/>
          <w:rPrChange w:id="4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genug kaum angebracht</w:t>
      </w:r>
    </w:p>
    <w:p w14:paraId="4F56186A" w14:textId="03F0B862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bilden fein / jhn g</w:t>
      </w:r>
      <w:r w:rsidR="00A2594E" w:rsidRPr="00FC64E1">
        <w:rPr>
          <w:rFonts w:ascii="Junicode" w:hAnsi="Junicode"/>
          <w:sz w:val="28"/>
          <w:szCs w:val="28"/>
          <w:rPrChange w:id="4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ntzlich ein</w:t>
      </w:r>
    </w:p>
    <w:p w14:paraId="7A954E12" w14:textId="77A10AEF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man was </w:t>
      </w:r>
      <w:r w:rsidR="00A2594E" w:rsidRPr="00FC64E1">
        <w:rPr>
          <w:rFonts w:ascii="Junicode" w:hAnsi="Junicode"/>
          <w:sz w:val="28"/>
          <w:szCs w:val="28"/>
          <w:rPrChange w:id="4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onderlichs von jhnen macht.</w:t>
      </w:r>
    </w:p>
    <w:p w14:paraId="419042C9" w14:textId="7B27CA1E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4.</w:t>
      </w:r>
      <w:r w:rsidR="00861688" w:rsidRPr="00FC64E1">
        <w:rPr>
          <w:rFonts w:ascii="Junicode" w:hAnsi="Junicode"/>
          <w:sz w:val="28"/>
          <w:szCs w:val="28"/>
          <w:rPrChange w:id="4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Mancher </w:t>
      </w:r>
      <w:r w:rsidR="00A2594E" w:rsidRPr="00FC64E1">
        <w:rPr>
          <w:rFonts w:ascii="Junicode" w:hAnsi="Junicode"/>
          <w:sz w:val="28"/>
          <w:szCs w:val="28"/>
          <w:rPrChange w:id="4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charff zielet wie er uns </w:t>
      </w:r>
      <w:r w:rsidR="00A2594E" w:rsidRPr="00FC64E1">
        <w:rPr>
          <w:rFonts w:ascii="Junicode" w:hAnsi="Junicode"/>
          <w:sz w:val="28"/>
          <w:szCs w:val="28"/>
          <w:rPrChange w:id="4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tielet</w:t>
      </w:r>
    </w:p>
    <w:p w14:paraId="15F9182E" w14:textId="2DC76F09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Bald einen Kuß ohn un</w:t>
      </w:r>
      <w:r w:rsidR="00A2594E" w:rsidRPr="00FC64E1">
        <w:rPr>
          <w:rFonts w:ascii="Junicode" w:hAnsi="Junicode"/>
          <w:sz w:val="28"/>
          <w:szCs w:val="28"/>
          <w:rPrChange w:id="4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Dank</w:t>
      </w:r>
    </w:p>
    <w:p w14:paraId="6B6D48C6" w14:textId="1528A870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r</w:t>
      </w:r>
      <w:r w:rsidR="00A2594E" w:rsidRPr="00FC64E1">
        <w:rPr>
          <w:rFonts w:ascii="Junicode" w:hAnsi="Junicode"/>
          <w:sz w:val="28"/>
          <w:szCs w:val="28"/>
          <w:rPrChange w:id="4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hmt </w:t>
      </w:r>
      <w:r w:rsidR="00A2594E" w:rsidRPr="00FC64E1">
        <w:rPr>
          <w:rFonts w:ascii="Junicode" w:hAnsi="Junicode"/>
          <w:sz w:val="28"/>
          <w:szCs w:val="28"/>
          <w:rPrChange w:id="4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</w:t>
      </w:r>
      <w:r w:rsidR="00A2594E" w:rsidRPr="00FC64E1">
        <w:rPr>
          <w:rFonts w:ascii="Junicode" w:hAnsi="Junicode"/>
          <w:sz w:val="28"/>
          <w:szCs w:val="28"/>
          <w:rPrChange w:id="4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i</w:t>
      </w:r>
      <w:r w:rsidR="00A2594E" w:rsidRPr="00FC64E1">
        <w:rPr>
          <w:rFonts w:ascii="Junicode" w:hAnsi="Junicode"/>
          <w:sz w:val="28"/>
          <w:szCs w:val="28"/>
          <w:rPrChange w:id="4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verme</w:t>
      </w:r>
      <w:r w:rsidR="00A2594E" w:rsidRPr="00FC64E1">
        <w:rPr>
          <w:rFonts w:ascii="Junicode" w:hAnsi="Junicode"/>
          <w:sz w:val="28"/>
          <w:szCs w:val="28"/>
          <w:rPrChange w:id="4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0B21AFEE" w14:textId="2855398E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Macht uns bei Leuten einen Stan#</w:t>
      </w:r>
    </w:p>
    <w:p w14:paraId="5871FF1F" w14:textId="2256FD11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hat nicht Ruh und immerzu</w:t>
      </w:r>
    </w:p>
    <w:p w14:paraId="688DC8A3" w14:textId="38CCC555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Bei uns um einigen Kuß </w:t>
      </w:r>
      <w:r w:rsidR="00A2594E" w:rsidRPr="00FC64E1">
        <w:rPr>
          <w:rFonts w:ascii="Junicode" w:hAnsi="Junicode"/>
          <w:sz w:val="28"/>
          <w:szCs w:val="28"/>
          <w:rPrChange w:id="4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anhelt</w:t>
      </w:r>
    </w:p>
    <w:p w14:paraId="7E374592" w14:textId="33B96D21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Wirds jhm erlaubt / alsdan er glaubt</w:t>
      </w:r>
    </w:p>
    <w:p w14:paraId="05EB6CCB" w14:textId="1DDCA9B9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er </w:t>
      </w:r>
      <w:r w:rsidR="00A2594E" w:rsidRPr="00FC64E1">
        <w:rPr>
          <w:rFonts w:ascii="Junicode" w:hAnsi="Junicode"/>
          <w:sz w:val="28"/>
          <w:szCs w:val="28"/>
          <w:rPrChange w:id="4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trak </w:t>
      </w:r>
      <w:r w:rsidR="00A2594E" w:rsidRPr="00FC64E1">
        <w:rPr>
          <w:rFonts w:ascii="Junicode" w:hAnsi="Junicode"/>
          <w:sz w:val="28"/>
          <w:szCs w:val="28"/>
          <w:rPrChange w:id="4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der Lieb</w:t>
      </w:r>
      <w:r w:rsidR="00A2594E" w:rsidRPr="00FC64E1">
        <w:rPr>
          <w:rFonts w:ascii="Junicode" w:hAnsi="Junicode"/>
          <w:sz w:val="28"/>
          <w:szCs w:val="28"/>
          <w:rPrChange w:id="4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auff der Welt.</w:t>
      </w:r>
    </w:p>
    <w:p w14:paraId="1AD6812E" w14:textId="4DFF3E4C" w:rsidR="00F47138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5.</w:t>
      </w:r>
      <w:r w:rsidR="00861688" w:rsidRPr="00FC64E1">
        <w:rPr>
          <w:rFonts w:ascii="Junicode" w:hAnsi="Junicode"/>
          <w:sz w:val="28"/>
          <w:szCs w:val="28"/>
          <w:rPrChange w:id="4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Mancher kan </w:t>
      </w:r>
      <w:r w:rsidR="00A2594E" w:rsidRPr="00FC64E1">
        <w:rPr>
          <w:rFonts w:ascii="Junicode" w:hAnsi="Junicode"/>
          <w:sz w:val="28"/>
          <w:szCs w:val="28"/>
          <w:rPrChange w:id="4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chwazen / </w:t>
      </w:r>
      <w:r w:rsidR="00A2594E" w:rsidRPr="00FC64E1">
        <w:rPr>
          <w:rFonts w:ascii="Junicode" w:hAnsi="Junicode"/>
          <w:sz w:val="28"/>
          <w:szCs w:val="28"/>
          <w:rPrChange w:id="4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 gro</w:t>
      </w:r>
      <w:r w:rsidR="00A2594E" w:rsidRPr="00FC64E1">
        <w:rPr>
          <w:rFonts w:ascii="Junicode" w:hAnsi="Junicode"/>
          <w:sz w:val="28"/>
          <w:szCs w:val="28"/>
          <w:rPrChange w:id="4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Frazen</w:t>
      </w:r>
    </w:p>
    <w:p w14:paraId="702C9B48" w14:textId="5D99AD98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4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chwert bei Himmel und bei H</w:t>
      </w:r>
      <w:r w:rsidR="00A2594E" w:rsidRPr="00FC64E1">
        <w:rPr>
          <w:rFonts w:ascii="Junicode" w:hAnsi="Junicode"/>
          <w:sz w:val="28"/>
          <w:szCs w:val="28"/>
          <w:rPrChange w:id="4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</w:t>
      </w:r>
    </w:p>
    <w:p w14:paraId="1FBFC0BA" w14:textId="4FD0DA5C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liebet herzlich / und bittet </w:t>
      </w:r>
      <w:r w:rsidR="00A2594E" w:rsidRPr="00FC64E1">
        <w:rPr>
          <w:rFonts w:ascii="Junicode" w:hAnsi="Junicode"/>
          <w:sz w:val="28"/>
          <w:szCs w:val="28"/>
          <w:rPrChange w:id="4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chmerzlich</w:t>
      </w:r>
    </w:p>
    <w:p w14:paraId="3C78CA34" w14:textId="1686A9D7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Vmb einen Kuß / ein </w:t>
      </w:r>
      <w:r w:rsidR="00A2594E" w:rsidRPr="00FC64E1">
        <w:rPr>
          <w:rFonts w:ascii="Junicode" w:hAnsi="Junicode"/>
          <w:sz w:val="28"/>
          <w:szCs w:val="28"/>
          <w:rPrChange w:id="4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 Ge</w:t>
      </w:r>
      <w:r w:rsidR="00A2594E" w:rsidRPr="00FC64E1">
        <w:rPr>
          <w:rFonts w:ascii="Junicode" w:hAnsi="Junicode"/>
          <w:sz w:val="28"/>
          <w:szCs w:val="28"/>
          <w:rPrChange w:id="4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</w:t>
      </w:r>
    </w:p>
    <w:p w14:paraId="619CB2B9" w14:textId="594039FF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Meinet daß man </w:t>
      </w:r>
      <w:r w:rsidR="00A2594E" w:rsidRPr="00FC64E1">
        <w:rPr>
          <w:rFonts w:ascii="Junicode" w:hAnsi="Junicode"/>
          <w:sz w:val="28"/>
          <w:szCs w:val="28"/>
          <w:rPrChange w:id="4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trak glaube dran</w:t>
      </w:r>
    </w:p>
    <w:p w14:paraId="21D03E53" w14:textId="14EF921C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doch St. Lucas </w:t>
      </w:r>
      <w:r w:rsidR="00A2594E" w:rsidRPr="00FC64E1">
        <w:rPr>
          <w:rFonts w:ascii="Junicode" w:hAnsi="Junicode"/>
          <w:sz w:val="28"/>
          <w:szCs w:val="28"/>
          <w:rPrChange w:id="4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nicht davon</w:t>
      </w:r>
    </w:p>
    <w:p w14:paraId="3ADEF5BD" w14:textId="2E922BD5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es i</w:t>
      </w:r>
      <w:r w:rsidR="00A2594E" w:rsidRPr="00FC64E1">
        <w:rPr>
          <w:rFonts w:ascii="Junicode" w:hAnsi="Junicode"/>
          <w:sz w:val="28"/>
          <w:szCs w:val="28"/>
          <w:rPrChange w:id="4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gar / offt nicht halb waar /</w:t>
      </w:r>
    </w:p>
    <w:p w14:paraId="336FC5FA" w14:textId="4F168611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l</w:t>
      </w:r>
      <w:r w:rsidR="00A2594E" w:rsidRPr="00FC64E1">
        <w:rPr>
          <w:rFonts w:ascii="Junicode" w:hAnsi="Junicode"/>
          <w:sz w:val="28"/>
          <w:szCs w:val="28"/>
          <w:rPrChange w:id="4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gleichwol / ob </w:t>
      </w:r>
      <w:r w:rsidR="00A2594E" w:rsidRPr="00FC64E1">
        <w:rPr>
          <w:rFonts w:ascii="Junicode" w:hAnsi="Junicode"/>
          <w:sz w:val="28"/>
          <w:szCs w:val="28"/>
          <w:rPrChange w:id="4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chweren </w:t>
      </w:r>
      <w:r w:rsidR="00A2594E" w:rsidRPr="00FC64E1">
        <w:rPr>
          <w:rFonts w:ascii="Junicode" w:hAnsi="Junicode"/>
          <w:sz w:val="28"/>
          <w:szCs w:val="28"/>
          <w:rPrChange w:id="4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chon.</w:t>
      </w:r>
    </w:p>
    <w:p w14:paraId="2E7234C5" w14:textId="7DABF2FD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6.</w:t>
      </w:r>
      <w:r w:rsidR="00861688" w:rsidRPr="00FC64E1">
        <w:rPr>
          <w:rFonts w:ascii="Junicode" w:hAnsi="Junicode"/>
          <w:sz w:val="28"/>
          <w:szCs w:val="28"/>
          <w:rPrChange w:id="4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Mancher probieret eine / und </w:t>
      </w:r>
      <w:r w:rsidR="00A2594E" w:rsidRPr="00FC64E1">
        <w:rPr>
          <w:rFonts w:ascii="Junicode" w:hAnsi="Junicode"/>
          <w:sz w:val="28"/>
          <w:szCs w:val="28"/>
          <w:rPrChange w:id="4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4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</w:t>
      </w:r>
    </w:p>
    <w:p w14:paraId="34648404" w14:textId="06DA70E2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willig </w:t>
      </w:r>
      <w:r w:rsidR="00A2594E" w:rsidRPr="00FC64E1">
        <w:rPr>
          <w:rFonts w:ascii="Junicode" w:hAnsi="Junicode"/>
          <w:sz w:val="28"/>
          <w:szCs w:val="28"/>
          <w:rPrChange w:id="4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zu der Sach</w:t>
      </w:r>
    </w:p>
    <w:p w14:paraId="4047729F" w14:textId="50691C1A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er dan krieget / was jhn begn</w:t>
      </w:r>
      <w:r w:rsidR="00A2594E" w:rsidRPr="00FC64E1">
        <w:rPr>
          <w:rFonts w:ascii="Junicode" w:hAnsi="Junicode"/>
          <w:sz w:val="28"/>
          <w:szCs w:val="28"/>
          <w:rPrChange w:id="4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</w:t>
      </w:r>
    </w:p>
    <w:p w14:paraId="2B900157" w14:textId="1BB431B5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achtet er </w:t>
      </w:r>
      <w:r w:rsidR="00A2594E" w:rsidRPr="00FC64E1">
        <w:rPr>
          <w:rFonts w:ascii="Junicode" w:hAnsi="Junicode"/>
          <w:sz w:val="28"/>
          <w:szCs w:val="28"/>
          <w:rPrChange w:id="4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nichts darnach</w:t>
      </w:r>
    </w:p>
    <w:p w14:paraId="0A39BE50" w14:textId="1078EC21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Weigert man </w:t>
      </w:r>
      <w:r w:rsidR="00A2594E" w:rsidRPr="00FC64E1">
        <w:rPr>
          <w:rFonts w:ascii="Junicode" w:hAnsi="Junicode"/>
          <w:sz w:val="28"/>
          <w:szCs w:val="28"/>
          <w:rPrChange w:id="4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/ </w:t>
      </w:r>
      <w:r w:rsidR="00A2594E" w:rsidRPr="00FC64E1">
        <w:rPr>
          <w:rFonts w:ascii="Junicode" w:hAnsi="Junicode"/>
          <w:sz w:val="28"/>
          <w:szCs w:val="28"/>
          <w:rPrChange w:id="4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gibt man Stich</w:t>
      </w:r>
    </w:p>
    <w:p w14:paraId="0703C740" w14:textId="4642A361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rechnet es f</w:t>
      </w:r>
      <w:r w:rsidR="00A2594E" w:rsidRPr="00FC64E1">
        <w:rPr>
          <w:rFonts w:ascii="Junicode" w:hAnsi="Junicode"/>
          <w:sz w:val="28"/>
          <w:szCs w:val="28"/>
          <w:rPrChange w:id="4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ein Vnh</w:t>
      </w:r>
      <w:r w:rsidR="00A2594E" w:rsidRPr="00FC64E1">
        <w:rPr>
          <w:rFonts w:ascii="Junicode" w:hAnsi="Junicode"/>
          <w:sz w:val="28"/>
          <w:szCs w:val="28"/>
          <w:rPrChange w:id="4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flichkeit</w:t>
      </w:r>
    </w:p>
    <w:p w14:paraId="0525BD7F" w14:textId="42D059D0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Ja daß man </w:t>
      </w:r>
      <w:r w:rsidR="00A2594E" w:rsidRPr="00FC64E1">
        <w:rPr>
          <w:rFonts w:ascii="Junicode" w:hAnsi="Junicode"/>
          <w:sz w:val="28"/>
          <w:szCs w:val="28"/>
          <w:rPrChange w:id="4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/ </w:t>
      </w:r>
      <w:r w:rsidR="00A2594E" w:rsidRPr="00FC64E1">
        <w:rPr>
          <w:rFonts w:ascii="Junicode" w:hAnsi="Junicode"/>
          <w:sz w:val="28"/>
          <w:szCs w:val="28"/>
          <w:rPrChange w:id="4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 </w:t>
      </w:r>
      <w:r w:rsidR="00A2594E" w:rsidRPr="00FC64E1">
        <w:rPr>
          <w:rFonts w:ascii="Junicode" w:hAnsi="Junicode"/>
          <w:sz w:val="28"/>
          <w:szCs w:val="28"/>
          <w:rPrChange w:id="4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tolz dabei</w:t>
      </w:r>
    </w:p>
    <w:p w14:paraId="17833698" w14:textId="1A73BE1C" w:rsidR="00EB0889" w:rsidRPr="00FC64E1" w:rsidRDefault="00EB0889" w:rsidP="001B2A6D">
      <w:pPr>
        <w:spacing w:line="360" w:lineRule="auto"/>
        <w:rPr>
          <w:rFonts w:ascii="Junicode" w:hAnsi="Junicode"/>
          <w:sz w:val="28"/>
          <w:szCs w:val="28"/>
          <w:rPrChange w:id="4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4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4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 und h</w:t>
      </w:r>
      <w:r w:rsidR="00A2594E" w:rsidRPr="00FC64E1">
        <w:rPr>
          <w:rFonts w:ascii="Junicode" w:hAnsi="Junicode"/>
          <w:sz w:val="28"/>
          <w:szCs w:val="28"/>
          <w:rPrChange w:id="4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ngt die Lippen langezeit.</w:t>
      </w:r>
    </w:p>
    <w:p w14:paraId="3E9C6323" w14:textId="34033039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7.</w:t>
      </w:r>
      <w:r w:rsidR="00861688" w:rsidRPr="00FC64E1">
        <w:rPr>
          <w:rFonts w:ascii="Junicode" w:hAnsi="Junicode"/>
          <w:sz w:val="28"/>
          <w:szCs w:val="28"/>
          <w:rPrChange w:id="4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 den bekanten / oder verwanten</w:t>
      </w:r>
    </w:p>
    <w:p w14:paraId="19372281" w14:textId="50267029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Kuß erlaubet wird allein</w:t>
      </w:r>
    </w:p>
    <w:p w14:paraId="17FC9680" w14:textId="4456E41C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will </w:t>
      </w:r>
      <w:r w:rsidR="00A2594E" w:rsidRPr="00FC64E1">
        <w:rPr>
          <w:rFonts w:ascii="Junicode" w:hAnsi="Junicode"/>
          <w:sz w:val="28"/>
          <w:szCs w:val="28"/>
          <w:rPrChange w:id="4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eben auch mit angeben</w:t>
      </w:r>
    </w:p>
    <w:p w14:paraId="6DA9AF8E" w14:textId="3D59C03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</w:t>
      </w:r>
      <w:r w:rsidR="00A2594E" w:rsidRPr="00FC64E1">
        <w:rPr>
          <w:rFonts w:ascii="Junicode" w:hAnsi="Junicode"/>
          <w:sz w:val="28"/>
          <w:szCs w:val="28"/>
          <w:rPrChange w:id="4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fremd  i</w:t>
      </w:r>
      <w:r w:rsidR="00A2594E" w:rsidRPr="00FC64E1">
        <w:rPr>
          <w:rFonts w:ascii="Junicode" w:hAnsi="Junicode"/>
          <w:sz w:val="28"/>
          <w:szCs w:val="28"/>
          <w:rPrChange w:id="4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und dringt </w:t>
      </w:r>
      <w:r w:rsidR="00A2594E" w:rsidRPr="00FC64E1">
        <w:rPr>
          <w:rFonts w:ascii="Junicode" w:hAnsi="Junicode"/>
          <w:sz w:val="28"/>
          <w:szCs w:val="28"/>
          <w:rPrChange w:id="4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</w:t>
      </w:r>
    </w:p>
    <w:p w14:paraId="7D5A175A" w14:textId="1F3DF93A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Acht man das nicht / bald er die Pflicht</w:t>
      </w:r>
    </w:p>
    <w:p w14:paraId="758738F5" w14:textId="73B0B9C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Eins Cavaliers an uns wol gar vergi</w:t>
      </w:r>
      <w:r w:rsidR="00A2594E" w:rsidRPr="00FC64E1">
        <w:rPr>
          <w:rFonts w:ascii="Junicode" w:hAnsi="Junicode"/>
          <w:sz w:val="28"/>
          <w:szCs w:val="28"/>
          <w:rPrChange w:id="4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41B16BEA" w14:textId="6CEE6B28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Thut uns kein Ehr / l</w:t>
      </w:r>
      <w:r w:rsidR="00A2594E" w:rsidRPr="00FC64E1">
        <w:rPr>
          <w:rFonts w:ascii="Junicode" w:hAnsi="Junicode"/>
          <w:sz w:val="28"/>
          <w:szCs w:val="28"/>
          <w:rPrChange w:id="4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4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tert uns mehr</w:t>
      </w:r>
    </w:p>
    <w:p w14:paraId="7C69C957" w14:textId="3F96732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in Abwe</w:t>
      </w:r>
      <w:r w:rsidR="00A2594E" w:rsidRPr="00FC64E1">
        <w:rPr>
          <w:rFonts w:ascii="Junicode" w:hAnsi="Junicode"/>
          <w:sz w:val="28"/>
          <w:szCs w:val="28"/>
          <w:rPrChange w:id="4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</w:t>
      </w:r>
      <w:r w:rsidR="00A2594E" w:rsidRPr="00FC64E1">
        <w:rPr>
          <w:rFonts w:ascii="Junicode" w:hAnsi="Junicode"/>
          <w:sz w:val="28"/>
          <w:szCs w:val="28"/>
          <w:rPrChange w:id="4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4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4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tti</w:t>
      </w:r>
      <w:r w:rsidR="00A2594E" w:rsidRPr="00FC64E1">
        <w:rPr>
          <w:rFonts w:ascii="Junicode" w:hAnsi="Junicode"/>
          <w:sz w:val="28"/>
          <w:szCs w:val="28"/>
          <w:rPrChange w:id="4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i</w:t>
      </w:r>
      <w:r w:rsidR="00A2594E" w:rsidRPr="00FC64E1">
        <w:rPr>
          <w:rFonts w:ascii="Junicode" w:hAnsi="Junicode"/>
          <w:sz w:val="28"/>
          <w:szCs w:val="28"/>
          <w:rPrChange w:id="4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</w:p>
    <w:p w14:paraId="33C01732" w14:textId="1B51A2D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8.</w:t>
      </w:r>
      <w:r w:rsidR="00861688" w:rsidRPr="00FC64E1">
        <w:rPr>
          <w:rFonts w:ascii="Junicode" w:hAnsi="Junicode"/>
          <w:sz w:val="28"/>
          <w:szCs w:val="28"/>
          <w:rPrChange w:id="4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einem Affen / und unge</w:t>
      </w:r>
      <w:r w:rsidR="00A2594E" w:rsidRPr="00FC64E1">
        <w:rPr>
          <w:rFonts w:ascii="Junicode" w:hAnsi="Junicode"/>
          <w:sz w:val="28"/>
          <w:szCs w:val="28"/>
          <w:rPrChange w:id="4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</w:t>
      </w:r>
    </w:p>
    <w:p w14:paraId="0EA20954" w14:textId="09159EDC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4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mancher von Ge</w:t>
      </w:r>
      <w:r w:rsidR="00A2594E" w:rsidRPr="00FC64E1">
        <w:rPr>
          <w:rFonts w:ascii="Junicode" w:hAnsi="Junicode"/>
          <w:sz w:val="28"/>
          <w:szCs w:val="28"/>
          <w:rPrChange w:id="4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und Maul</w:t>
      </w:r>
    </w:p>
    <w:p w14:paraId="09C2F030" w14:textId="1F179F1E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4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volge</w:t>
      </w:r>
      <w:r w:rsidR="00A2594E" w:rsidRPr="00FC64E1">
        <w:rPr>
          <w:rFonts w:ascii="Junicode" w:hAnsi="Junicode"/>
          <w:sz w:val="28"/>
          <w:szCs w:val="28"/>
          <w:rPrChange w:id="4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4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uffet / be</w:t>
      </w:r>
      <w:r w:rsidR="00A2594E" w:rsidRPr="00FC64E1">
        <w:rPr>
          <w:rFonts w:ascii="Junicode" w:hAnsi="Junicode"/>
          <w:sz w:val="28"/>
          <w:szCs w:val="28"/>
          <w:rPrChange w:id="4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chmuzt betreuffet</w:t>
      </w:r>
    </w:p>
    <w:p w14:paraId="0DA50279" w14:textId="636C408E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Voller Granaten / </w:t>
      </w:r>
      <w:r w:rsidR="00A2594E" w:rsidRPr="00FC64E1">
        <w:rPr>
          <w:rFonts w:ascii="Junicode" w:hAnsi="Junicode"/>
          <w:sz w:val="28"/>
          <w:szCs w:val="28"/>
          <w:rPrChange w:id="4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tinkend faul.</w:t>
      </w:r>
    </w:p>
    <w:p w14:paraId="0F732CF3" w14:textId="7DAE9C41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wie ein B</w:t>
      </w:r>
      <w:r w:rsidR="00A2594E" w:rsidRPr="00FC64E1">
        <w:rPr>
          <w:rFonts w:ascii="Junicode" w:hAnsi="Junicode"/>
          <w:sz w:val="28"/>
          <w:szCs w:val="28"/>
          <w:rPrChange w:id="4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/ Tazen </w:t>
      </w:r>
      <w:r w:rsidR="00A2594E" w:rsidRPr="00FC64E1">
        <w:rPr>
          <w:rFonts w:ascii="Junicode" w:hAnsi="Junicode"/>
          <w:sz w:val="28"/>
          <w:szCs w:val="28"/>
          <w:rPrChange w:id="4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4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</w:t>
      </w:r>
    </w:p>
    <w:p w14:paraId="42D15771" w14:textId="05D4E1AF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breit und hart als wie Wa</w:t>
      </w:r>
      <w:r w:rsidR="00A2594E" w:rsidRPr="00FC64E1">
        <w:rPr>
          <w:rFonts w:ascii="Junicode" w:hAnsi="Junicode"/>
          <w:sz w:val="28"/>
          <w:szCs w:val="28"/>
          <w:rPrChange w:id="4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chh</w:t>
      </w:r>
      <w:r w:rsidR="00A2594E" w:rsidRPr="00FC64E1">
        <w:rPr>
          <w:rFonts w:ascii="Junicode" w:hAnsi="Junicode"/>
          <w:sz w:val="28"/>
          <w:szCs w:val="28"/>
          <w:rPrChange w:id="4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lzer </w:t>
      </w:r>
      <w:r w:rsidR="00A2594E" w:rsidRPr="00FC64E1">
        <w:rPr>
          <w:rFonts w:ascii="Junicode" w:hAnsi="Junicode"/>
          <w:sz w:val="28"/>
          <w:szCs w:val="28"/>
          <w:rPrChange w:id="4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ein:</w:t>
      </w:r>
    </w:p>
    <w:p w14:paraId="4C743D12" w14:textId="0FC1CC6F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Begeret doch / zu k</w:t>
      </w:r>
      <w:r w:rsidR="00A2594E" w:rsidRPr="00FC64E1">
        <w:rPr>
          <w:rFonts w:ascii="Junicode" w:hAnsi="Junicode"/>
          <w:sz w:val="28"/>
          <w:szCs w:val="28"/>
          <w:rPrChange w:id="4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noch</w:t>
      </w:r>
    </w:p>
    <w:p w14:paraId="197A200D" w14:textId="48FA666F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jhren Mund ein </w:t>
      </w:r>
      <w:r w:rsidR="00A2594E" w:rsidRPr="00FC64E1">
        <w:rPr>
          <w:rFonts w:ascii="Junicode" w:hAnsi="Junicode"/>
          <w:sz w:val="28"/>
          <w:szCs w:val="28"/>
          <w:rPrChange w:id="4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4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uber Jungfr</w:t>
      </w:r>
      <w:r w:rsidR="00A2594E" w:rsidRPr="00FC64E1">
        <w:rPr>
          <w:rFonts w:ascii="Junicode" w:hAnsi="Junicode"/>
          <w:sz w:val="28"/>
          <w:szCs w:val="28"/>
          <w:rPrChange w:id="4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ulein.</w:t>
      </w:r>
    </w:p>
    <w:p w14:paraId="6DE7BECC" w14:textId="3F80C354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9.</w:t>
      </w:r>
      <w:r w:rsidR="00861688" w:rsidRPr="00FC64E1">
        <w:rPr>
          <w:rFonts w:ascii="Junicode" w:hAnsi="Junicode"/>
          <w:sz w:val="28"/>
          <w:szCs w:val="28"/>
          <w:rPrChange w:id="4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</w:t>
      </w:r>
      <w:r w:rsidR="00A2594E" w:rsidRPr="00FC64E1">
        <w:rPr>
          <w:rFonts w:ascii="Junicode" w:hAnsi="Junicode"/>
          <w:sz w:val="28"/>
          <w:szCs w:val="28"/>
          <w:rPrChange w:id="4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als H</w:t>
      </w:r>
      <w:r w:rsidR="00A2594E" w:rsidRPr="00FC64E1">
        <w:rPr>
          <w:rFonts w:ascii="Junicode" w:hAnsi="Junicode"/>
          <w:sz w:val="28"/>
          <w:szCs w:val="28"/>
          <w:rPrChange w:id="4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rner / B</w:t>
      </w:r>
      <w:r w:rsidR="00A2594E" w:rsidRPr="00FC64E1">
        <w:rPr>
          <w:rFonts w:ascii="Junicode" w:hAnsi="Junicode"/>
          <w:sz w:val="28"/>
          <w:szCs w:val="28"/>
          <w:rPrChange w:id="4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 wie D</w:t>
      </w:r>
      <w:r w:rsidR="00A2594E" w:rsidRPr="00FC64E1">
        <w:rPr>
          <w:rFonts w:ascii="Junicode" w:hAnsi="Junicode"/>
          <w:sz w:val="28"/>
          <w:szCs w:val="28"/>
          <w:rPrChange w:id="4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rner</w:t>
      </w:r>
    </w:p>
    <w:p w14:paraId="4A5CD4D8" w14:textId="235B996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Sehn wir am Kopff und Munde </w:t>
      </w:r>
      <w:r w:rsidR="00A2594E" w:rsidRPr="00FC64E1">
        <w:rPr>
          <w:rFonts w:ascii="Junicode" w:hAnsi="Junicode"/>
          <w:sz w:val="28"/>
          <w:szCs w:val="28"/>
          <w:rPrChange w:id="4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tehn</w:t>
      </w:r>
    </w:p>
    <w:p w14:paraId="47875C85" w14:textId="155253F3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Daran noch eben die Tropffen kleben</w:t>
      </w:r>
    </w:p>
    <w:p w14:paraId="0E77645F" w14:textId="0F84FB29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Maul voll gro</w:t>
      </w:r>
      <w:r w:rsidR="00A2594E" w:rsidRPr="00FC64E1">
        <w:rPr>
          <w:rFonts w:ascii="Junicode" w:hAnsi="Junicode"/>
          <w:sz w:val="28"/>
          <w:szCs w:val="28"/>
          <w:rPrChange w:id="4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4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chwarzer Z</w:t>
      </w:r>
      <w:r w:rsidR="00A2594E" w:rsidRPr="00FC64E1">
        <w:rPr>
          <w:rFonts w:ascii="Junicode" w:hAnsi="Junicode"/>
          <w:sz w:val="28"/>
          <w:szCs w:val="28"/>
          <w:rPrChange w:id="4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hn</w:t>
      </w:r>
    </w:p>
    <w:p w14:paraId="126B570A" w14:textId="366EF6BC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Mir </w:t>
      </w:r>
      <w:r w:rsidR="00A2594E" w:rsidRPr="00FC64E1">
        <w:rPr>
          <w:rFonts w:ascii="Junicode" w:hAnsi="Junicode"/>
          <w:sz w:val="28"/>
          <w:szCs w:val="28"/>
          <w:rPrChange w:id="4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tund das Haar / zu Berge gar /</w:t>
      </w:r>
    </w:p>
    <w:p w14:paraId="29EBF2BC" w14:textId="57615E2E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ich </w:t>
      </w:r>
      <w:r w:rsidR="00A2594E" w:rsidRPr="00FC64E1">
        <w:rPr>
          <w:rFonts w:ascii="Junicode" w:hAnsi="Junicode"/>
          <w:sz w:val="28"/>
          <w:szCs w:val="28"/>
          <w:rPrChange w:id="4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einen neulich nur an</w:t>
      </w:r>
      <w:r w:rsidR="00A2594E" w:rsidRPr="00FC64E1">
        <w:rPr>
          <w:rFonts w:ascii="Junicode" w:hAnsi="Junicode"/>
          <w:sz w:val="28"/>
          <w:szCs w:val="28"/>
          <w:rPrChange w:id="4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ah</w:t>
      </w:r>
    </w:p>
    <w:p w14:paraId="347E5D4D" w14:textId="786FBD89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m</w:t>
      </w:r>
      <w:r w:rsidR="00A2594E" w:rsidRPr="00FC64E1">
        <w:rPr>
          <w:rFonts w:ascii="Junicode" w:hAnsi="Junicode"/>
          <w:sz w:val="28"/>
          <w:szCs w:val="28"/>
          <w:rPrChange w:id="4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4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ich thun / wan er mich nun</w:t>
      </w:r>
    </w:p>
    <w:p w14:paraId="7435B4C7" w14:textId="60C3E1C6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4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wolt / und mit etwan k</w:t>
      </w:r>
      <w:r w:rsidR="00A2594E" w:rsidRPr="00FC64E1">
        <w:rPr>
          <w:rFonts w:ascii="Junicode" w:hAnsi="Junicode"/>
          <w:sz w:val="28"/>
          <w:szCs w:val="28"/>
          <w:rPrChange w:id="4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 nah.</w:t>
      </w:r>
    </w:p>
    <w:p w14:paraId="55014096" w14:textId="24613037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10.</w:t>
      </w:r>
      <w:r w:rsidR="00861688" w:rsidRPr="00FC64E1">
        <w:rPr>
          <w:rFonts w:ascii="Junicode" w:hAnsi="Junicode"/>
          <w:sz w:val="28"/>
          <w:szCs w:val="28"/>
          <w:rPrChange w:id="4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Drum </w:t>
      </w:r>
      <w:r w:rsidR="00A2594E" w:rsidRPr="00FC64E1">
        <w:rPr>
          <w:rFonts w:ascii="Junicode" w:hAnsi="Junicode"/>
          <w:sz w:val="28"/>
          <w:szCs w:val="28"/>
          <w:rPrChange w:id="4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man wi</w:t>
      </w:r>
      <w:r w:rsidR="00A2594E" w:rsidRPr="00FC64E1">
        <w:rPr>
          <w:rFonts w:ascii="Junicode" w:hAnsi="Junicode"/>
          <w:sz w:val="28"/>
          <w:szCs w:val="28"/>
          <w:rPrChange w:id="4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wen man </w:t>
      </w:r>
      <w:r w:rsidR="00A2594E" w:rsidRPr="00FC64E1">
        <w:rPr>
          <w:rFonts w:ascii="Junicode" w:hAnsi="Junicode"/>
          <w:sz w:val="28"/>
          <w:szCs w:val="28"/>
          <w:rPrChange w:id="4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k</w:t>
      </w:r>
      <w:r w:rsidR="00A2594E" w:rsidRPr="00FC64E1">
        <w:rPr>
          <w:rFonts w:ascii="Junicode" w:hAnsi="Junicode"/>
          <w:sz w:val="28"/>
          <w:szCs w:val="28"/>
          <w:rPrChange w:id="4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</w:p>
    <w:p w14:paraId="23AD23FF" w14:textId="4F6C8CFB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4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Herzen la</w:t>
      </w:r>
      <w:r w:rsidR="00A2594E" w:rsidRPr="00FC64E1">
        <w:rPr>
          <w:rFonts w:ascii="Junicode" w:hAnsi="Junicode"/>
          <w:sz w:val="28"/>
          <w:szCs w:val="28"/>
          <w:rPrChange w:id="4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4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ol.</w:t>
      </w:r>
    </w:p>
    <w:p w14:paraId="7FE55241" w14:textId="3A2AA87A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jeden trauen / recht wol zu </w:t>
      </w:r>
      <w:r w:rsidR="00A2594E" w:rsidRPr="00FC64E1">
        <w:rPr>
          <w:rFonts w:ascii="Junicode" w:hAnsi="Junicode"/>
          <w:sz w:val="28"/>
          <w:szCs w:val="28"/>
          <w:rPrChange w:id="4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 /</w:t>
      </w:r>
    </w:p>
    <w:p w14:paraId="36B2CA17" w14:textId="13FD2F34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Leute </w:t>
      </w:r>
      <w:r w:rsidR="00A2594E" w:rsidRPr="00FC64E1">
        <w:rPr>
          <w:rFonts w:ascii="Junicode" w:hAnsi="Junicode"/>
          <w:sz w:val="28"/>
          <w:szCs w:val="28"/>
          <w:rPrChange w:id="4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offt Schalkheit vol /</w:t>
      </w:r>
    </w:p>
    <w:p w14:paraId="7264E314" w14:textId="64296184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eine Dam / an jhrem nam</w:t>
      </w:r>
    </w:p>
    <w:p w14:paraId="77CBE552" w14:textId="5E33E159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Ehren einen Flek bekommet bald</w:t>
      </w:r>
    </w:p>
    <w:p w14:paraId="228EDFFE" w14:textId="17E83C35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nun i</w:t>
      </w:r>
      <w:r w:rsidR="00A2594E" w:rsidRPr="00FC64E1">
        <w:rPr>
          <w:rFonts w:ascii="Junicode" w:hAnsi="Junicode"/>
          <w:sz w:val="28"/>
          <w:szCs w:val="28"/>
          <w:rPrChange w:id="4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weis' / </w:t>
      </w:r>
      <w:r w:rsidR="00A2594E" w:rsidRPr="00FC64E1">
        <w:rPr>
          <w:rFonts w:ascii="Junicode" w:hAnsi="Junicode"/>
          <w:sz w:val="28"/>
          <w:szCs w:val="28"/>
          <w:rPrChange w:id="4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ihe zu mit fleiß</w:t>
      </w:r>
    </w:p>
    <w:p w14:paraId="0758F784" w14:textId="6D104572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</w:t>
      </w:r>
      <w:r w:rsidR="00A2594E" w:rsidRPr="00FC64E1">
        <w:rPr>
          <w:rFonts w:ascii="Junicode" w:hAnsi="Junicode"/>
          <w:sz w:val="28"/>
          <w:szCs w:val="28"/>
          <w:rPrChange w:id="4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im k</w:t>
      </w:r>
      <w:r w:rsidR="00A2594E" w:rsidRPr="00FC64E1">
        <w:rPr>
          <w:rFonts w:ascii="Junicode" w:hAnsi="Junicode"/>
          <w:sz w:val="28"/>
          <w:szCs w:val="28"/>
          <w:rPrChange w:id="4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4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behut</w:t>
      </w:r>
      <w:r w:rsidR="00A2594E" w:rsidRPr="00FC64E1">
        <w:rPr>
          <w:rFonts w:ascii="Junicode" w:hAnsi="Junicode"/>
          <w:sz w:val="28"/>
          <w:szCs w:val="28"/>
          <w:rPrChange w:id="4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halt.</w:t>
      </w:r>
    </w:p>
    <w:p w14:paraId="72EE0C22" w14:textId="6AB9BC1D" w:rsidR="000360C7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Es i</w:t>
      </w:r>
      <w:r w:rsidR="00A2594E" w:rsidRPr="00FC64E1">
        <w:rPr>
          <w:rFonts w:ascii="Junicode" w:hAnsi="Junicode"/>
          <w:sz w:val="28"/>
          <w:szCs w:val="28"/>
          <w:rPrChange w:id="4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ein altes / daß der</w:t>
      </w:r>
      <w:r w:rsidR="00991D34" w:rsidRPr="00FC64E1">
        <w:rPr>
          <w:rFonts w:ascii="Junicode" w:hAnsi="Junicode"/>
          <w:sz w:val="28"/>
          <w:szCs w:val="28"/>
          <w:rPrChange w:id="4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Mund offt weigert / was das Herze</w:t>
      </w:r>
      <w:r w:rsidR="00991D34" w:rsidRPr="00FC64E1">
        <w:rPr>
          <w:rFonts w:ascii="Junicode" w:hAnsi="Junicode"/>
          <w:sz w:val="28"/>
          <w:szCs w:val="28"/>
          <w:rPrChange w:id="4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gern hette / es i</w:t>
      </w:r>
      <w:r w:rsidR="00A2594E" w:rsidRPr="00FC64E1">
        <w:rPr>
          <w:rFonts w:ascii="Junicode" w:hAnsi="Junicode"/>
          <w:sz w:val="28"/>
          <w:szCs w:val="28"/>
          <w:rPrChange w:id="4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jhnen mit nichten</w:t>
      </w:r>
      <w:r w:rsidR="00991D34" w:rsidRPr="00FC64E1">
        <w:rPr>
          <w:rFonts w:ascii="Junicode" w:hAnsi="Junicode"/>
          <w:sz w:val="28"/>
          <w:szCs w:val="28"/>
          <w:rPrChange w:id="4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bedacht / weigern </w:t>
      </w:r>
      <w:r w:rsidR="00A2594E" w:rsidRPr="00FC64E1">
        <w:rPr>
          <w:rFonts w:ascii="Junicode" w:hAnsi="Junicode"/>
          <w:sz w:val="28"/>
          <w:szCs w:val="28"/>
          <w:rPrChange w:id="4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4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vor den Leu</w:t>
      </w:r>
      <w:r w:rsidRPr="00FC64E1">
        <w:rPr>
          <w:rFonts w:ascii="Junicode" w:hAnsi="Junicode"/>
          <w:sz w:val="28"/>
          <w:szCs w:val="28"/>
          <w:rPrChange w:id="4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daß wie ge</w:t>
      </w:r>
      <w:r w:rsidR="00A2594E" w:rsidRPr="00FC64E1">
        <w:rPr>
          <w:rFonts w:ascii="Junicode" w:hAnsi="Junicode"/>
          <w:sz w:val="28"/>
          <w:szCs w:val="28"/>
          <w:rPrChange w:id="4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agt i</w:t>
      </w:r>
      <w:r w:rsidR="00A2594E" w:rsidRPr="00FC64E1">
        <w:rPr>
          <w:rFonts w:ascii="Junicode" w:hAnsi="Junicode"/>
          <w:sz w:val="28"/>
          <w:szCs w:val="28"/>
          <w:rPrChange w:id="4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4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</w:t>
      </w:r>
      <w:r w:rsidR="00A2594E" w:rsidRPr="00FC64E1">
        <w:rPr>
          <w:rFonts w:ascii="Junicode" w:hAnsi="Junicode"/>
          <w:sz w:val="28"/>
          <w:szCs w:val="28"/>
          <w:rPrChange w:id="4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die</w:t>
      </w:r>
      <w:r w:rsidR="00991D34" w:rsidRPr="00FC64E1">
        <w:rPr>
          <w:rFonts w:ascii="Junicode" w:hAnsi="Junicode"/>
          <w:sz w:val="28"/>
          <w:szCs w:val="28"/>
          <w:rPrChange w:id="4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Leute die </w:t>
      </w:r>
      <w:r w:rsidR="00A2594E" w:rsidRPr="00FC64E1">
        <w:rPr>
          <w:rFonts w:ascii="Junicode" w:hAnsi="Junicode"/>
          <w:sz w:val="28"/>
          <w:szCs w:val="28"/>
          <w:rPrChange w:id="4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4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/ nicht m</w:t>
      </w:r>
      <w:r w:rsidR="00A2594E" w:rsidRPr="00FC64E1">
        <w:rPr>
          <w:rFonts w:ascii="Junicode" w:hAnsi="Junicode"/>
          <w:sz w:val="28"/>
          <w:szCs w:val="28"/>
          <w:rPrChange w:id="4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91D34" w:rsidRPr="00FC64E1">
        <w:rPr>
          <w:rFonts w:ascii="Junicode" w:hAnsi="Junicode"/>
          <w:sz w:val="28"/>
          <w:szCs w:val="28"/>
          <w:rPrChange w:id="4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an</w:t>
      </w:r>
      <w:r w:rsidRPr="00FC64E1">
        <w:rPr>
          <w:rFonts w:ascii="Junicode" w:hAnsi="Junicode"/>
          <w:sz w:val="28"/>
          <w:szCs w:val="28"/>
          <w:rPrChange w:id="4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4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werden / wan aber </w:t>
      </w:r>
      <w:r w:rsidR="00A2594E" w:rsidRPr="00FC64E1">
        <w:rPr>
          <w:rFonts w:ascii="Junicode" w:hAnsi="Junicode"/>
          <w:sz w:val="28"/>
          <w:szCs w:val="28"/>
          <w:rPrChange w:id="4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olus</w:t>
      </w:r>
      <w:r w:rsidR="00991D34" w:rsidRPr="00FC64E1">
        <w:rPr>
          <w:rFonts w:ascii="Junicode" w:hAnsi="Junicode"/>
          <w:sz w:val="28"/>
          <w:szCs w:val="28"/>
          <w:rPrChange w:id="4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com </w:t>
      </w:r>
      <w:r w:rsidR="00A2594E" w:rsidRPr="00FC64E1">
        <w:rPr>
          <w:rFonts w:ascii="Junicode" w:hAnsi="Junicode"/>
          <w:sz w:val="28"/>
          <w:szCs w:val="28"/>
          <w:rPrChange w:id="4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ola (H</w:t>
      </w:r>
      <w:r w:rsidR="00A2594E" w:rsidRPr="00FC64E1">
        <w:rPr>
          <w:rFonts w:ascii="Junicode" w:hAnsi="Junicode"/>
          <w:sz w:val="28"/>
          <w:szCs w:val="28"/>
          <w:rPrChange w:id="4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nsgen mit Gretgen)</w:t>
      </w:r>
      <w:r w:rsidR="00991D34" w:rsidRPr="00FC64E1">
        <w:rPr>
          <w:rFonts w:ascii="Junicode" w:hAnsi="Junicode"/>
          <w:sz w:val="28"/>
          <w:szCs w:val="28"/>
          <w:rPrChange w:id="4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hinter der Th</w:t>
      </w:r>
      <w:r w:rsidR="00A2594E" w:rsidRPr="00FC64E1">
        <w:rPr>
          <w:rFonts w:ascii="Junicode" w:hAnsi="Junicode"/>
          <w:sz w:val="28"/>
          <w:szCs w:val="28"/>
          <w:rPrChange w:id="4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 oder auff der</w:t>
      </w:r>
      <w:r w:rsidR="00991D34" w:rsidRPr="00FC64E1">
        <w:rPr>
          <w:rFonts w:ascii="Junicode" w:hAnsi="Junicode"/>
          <w:sz w:val="28"/>
          <w:szCs w:val="28"/>
          <w:rPrChange w:id="4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Kammer i</w:t>
      </w:r>
      <w:r w:rsidR="00A2594E" w:rsidRPr="00FC64E1">
        <w:rPr>
          <w:rFonts w:ascii="Junicode" w:hAnsi="Junicode"/>
          <w:sz w:val="28"/>
          <w:szCs w:val="28"/>
          <w:rPrChange w:id="4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</w:t>
      </w:r>
      <w:r w:rsidR="00A2594E" w:rsidRPr="00FC64E1">
        <w:rPr>
          <w:rFonts w:ascii="Junicode" w:hAnsi="Junicode"/>
          <w:sz w:val="28"/>
          <w:szCs w:val="28"/>
          <w:rPrChange w:id="4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rffen </w:t>
      </w:r>
      <w:r w:rsidR="00A2594E" w:rsidRPr="00FC64E1">
        <w:rPr>
          <w:rFonts w:ascii="Junicode" w:hAnsi="Junicode"/>
          <w:sz w:val="28"/>
          <w:szCs w:val="28"/>
          <w:rPrChange w:id="4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wol ein</w:t>
      </w:r>
      <w:r w:rsidR="00991D34" w:rsidRPr="00FC64E1">
        <w:rPr>
          <w:rFonts w:ascii="Junicode" w:hAnsi="Junicode"/>
          <w:sz w:val="28"/>
          <w:szCs w:val="28"/>
          <w:rPrChange w:id="4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anders wagen / dan es bekomt denen</w:t>
      </w:r>
      <w:r w:rsidR="00991D34" w:rsidRPr="00FC64E1">
        <w:rPr>
          <w:rFonts w:ascii="Junicode" w:hAnsi="Junicode"/>
          <w:sz w:val="28"/>
          <w:szCs w:val="28"/>
          <w:rPrChange w:id="4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es einmal gewonet </w:t>
      </w:r>
      <w:r w:rsidR="00A2594E" w:rsidRPr="00FC64E1">
        <w:rPr>
          <w:rFonts w:ascii="Junicode" w:hAnsi="Junicode"/>
          <w:sz w:val="28"/>
          <w:szCs w:val="28"/>
          <w:rPrChange w:id="4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das</w:t>
      </w:r>
      <w:r w:rsidR="00991D34" w:rsidRPr="00FC64E1">
        <w:rPr>
          <w:rFonts w:ascii="Junicode" w:hAnsi="Junicode"/>
          <w:sz w:val="28"/>
          <w:szCs w:val="28"/>
          <w:rPrChange w:id="4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4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4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herzen / das k</w:t>
      </w:r>
      <w:r w:rsidR="00A2594E" w:rsidRPr="00FC64E1">
        <w:rPr>
          <w:rFonts w:ascii="Junicode" w:hAnsi="Junicode"/>
          <w:sz w:val="28"/>
          <w:szCs w:val="28"/>
          <w:rPrChange w:id="4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zeln und</w:t>
      </w:r>
      <w:r w:rsidR="00991D34" w:rsidRPr="00FC64E1">
        <w:rPr>
          <w:rFonts w:ascii="Junicode" w:hAnsi="Junicode"/>
          <w:sz w:val="28"/>
          <w:szCs w:val="28"/>
          <w:rPrChange w:id="4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cherzen viel zu wol / und k</w:t>
      </w:r>
      <w:r w:rsidR="00A2594E" w:rsidRPr="00FC64E1">
        <w:rPr>
          <w:rFonts w:ascii="Junicode" w:hAnsi="Junicode"/>
          <w:sz w:val="28"/>
          <w:szCs w:val="28"/>
          <w:rPrChange w:id="4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gar</w:t>
      </w:r>
      <w:r w:rsidR="00991D34" w:rsidRPr="00FC64E1">
        <w:rPr>
          <w:rFonts w:ascii="Junicode" w:hAnsi="Junicode"/>
          <w:sz w:val="28"/>
          <w:szCs w:val="28"/>
          <w:rPrChange w:id="4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davon abla</w:t>
      </w:r>
      <w:r w:rsidR="00A2594E" w:rsidRPr="00FC64E1">
        <w:rPr>
          <w:rFonts w:ascii="Junicode" w:hAnsi="Junicode"/>
          <w:sz w:val="28"/>
          <w:szCs w:val="28"/>
          <w:rPrChange w:id="4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wan </w:t>
      </w:r>
      <w:r w:rsidR="00A2594E" w:rsidRPr="00FC64E1">
        <w:rPr>
          <w:rFonts w:ascii="Junicode" w:hAnsi="Junicode"/>
          <w:sz w:val="28"/>
          <w:szCs w:val="28"/>
          <w:rPrChange w:id="4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</w:t>
      </w:r>
      <w:r w:rsidR="00991D34" w:rsidRPr="00FC64E1">
        <w:rPr>
          <w:rFonts w:ascii="Junicode" w:hAnsi="Junicode"/>
          <w:sz w:val="28"/>
          <w:szCs w:val="28"/>
          <w:rPrChange w:id="4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noch eins </w:t>
      </w:r>
      <w:r w:rsidR="00A2594E" w:rsidRPr="00FC64E1">
        <w:rPr>
          <w:rFonts w:ascii="Junicode" w:hAnsi="Junicode"/>
          <w:sz w:val="28"/>
          <w:szCs w:val="28"/>
          <w:rPrChange w:id="4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maulfr</w:t>
      </w:r>
      <w:r w:rsidR="00A2594E" w:rsidRPr="00FC64E1">
        <w:rPr>
          <w:rFonts w:ascii="Junicode" w:hAnsi="Junicode"/>
          <w:sz w:val="28"/>
          <w:szCs w:val="28"/>
          <w:rPrChange w:id="4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nki</w:t>
      </w:r>
      <w:r w:rsidR="00A2594E" w:rsidRPr="00FC64E1">
        <w:rPr>
          <w:rFonts w:ascii="Junicode" w:hAnsi="Junicode"/>
          <w:sz w:val="28"/>
          <w:szCs w:val="28"/>
          <w:rPrChange w:id="4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aus</w:t>
      </w:r>
      <w:r w:rsidR="00A2594E" w:rsidRPr="00FC64E1">
        <w:rPr>
          <w:rFonts w:ascii="Junicode" w:hAnsi="Junicode"/>
          <w:sz w:val="28"/>
          <w:szCs w:val="28"/>
          <w:rPrChange w:id="4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</w:t>
      </w:r>
      <w:r w:rsidR="00991D34" w:rsidRPr="00FC64E1">
        <w:rPr>
          <w:rFonts w:ascii="Junicode" w:hAnsi="Junicode"/>
          <w:sz w:val="28"/>
          <w:szCs w:val="28"/>
          <w:rPrChange w:id="4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wollen.</w:t>
      </w:r>
    </w:p>
    <w:p w14:paraId="317A92C5" w14:textId="5F34E7E5" w:rsidR="000C080F" w:rsidRPr="00FC64E1" w:rsidRDefault="000360C7" w:rsidP="001B2A6D">
      <w:pPr>
        <w:spacing w:line="360" w:lineRule="auto"/>
        <w:rPr>
          <w:rFonts w:ascii="Junicode" w:hAnsi="Junicode"/>
          <w:sz w:val="28"/>
          <w:szCs w:val="28"/>
          <w:rPrChange w:id="4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Man kan aber einer </w:t>
      </w:r>
      <w:r w:rsidR="00A2594E" w:rsidRPr="00FC64E1">
        <w:rPr>
          <w:rFonts w:ascii="Junicode" w:hAnsi="Junicode"/>
          <w:sz w:val="28"/>
          <w:szCs w:val="28"/>
          <w:rPrChange w:id="4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nur</w:t>
      </w:r>
      <w:r w:rsidR="00991D34" w:rsidRPr="00FC64E1">
        <w:rPr>
          <w:rFonts w:ascii="Junicode" w:hAnsi="Junicode"/>
          <w:sz w:val="28"/>
          <w:szCs w:val="28"/>
          <w:rPrChange w:id="4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zum </w:t>
      </w:r>
      <w:r w:rsidR="00A2594E" w:rsidRPr="00FC64E1">
        <w:rPr>
          <w:rFonts w:ascii="Junicode" w:hAnsi="Junicode"/>
          <w:sz w:val="28"/>
          <w:szCs w:val="28"/>
          <w:rPrChange w:id="4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chein / </w:t>
      </w:r>
      <w:r w:rsidR="00A2594E" w:rsidRPr="00FC64E1">
        <w:rPr>
          <w:rFonts w:ascii="Junicode" w:hAnsi="Junicode"/>
          <w:sz w:val="28"/>
          <w:szCs w:val="28"/>
          <w:rPrChange w:id="4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 </w:t>
      </w:r>
      <w:r w:rsidR="00A2594E" w:rsidRPr="00FC64E1">
        <w:rPr>
          <w:rFonts w:ascii="Junicode" w:hAnsi="Junicode"/>
          <w:sz w:val="28"/>
          <w:szCs w:val="28"/>
          <w:rPrChange w:id="4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cheu und </w:t>
      </w:r>
      <w:r w:rsidR="00A2594E" w:rsidRPr="00FC64E1">
        <w:rPr>
          <w:rFonts w:ascii="Junicode" w:hAnsi="Junicode"/>
          <w:sz w:val="28"/>
          <w:szCs w:val="28"/>
          <w:rPrChange w:id="4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4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cham</w:t>
      </w:r>
      <w:r w:rsidRPr="00FC64E1">
        <w:rPr>
          <w:rFonts w:ascii="Junicode" w:hAnsi="Junicode"/>
          <w:sz w:val="28"/>
          <w:szCs w:val="28"/>
          <w:rPrChange w:id="4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haffte vermeinte Jungfrau / nicht</w:t>
      </w:r>
      <w:r w:rsidR="00991D34" w:rsidRPr="00FC64E1">
        <w:rPr>
          <w:rFonts w:ascii="Junicode" w:hAnsi="Junicode"/>
          <w:sz w:val="28"/>
          <w:szCs w:val="28"/>
          <w:rPrChange w:id="4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4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4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belonen und wider be</w:t>
      </w:r>
      <w:r w:rsidR="00A2594E" w:rsidRPr="00FC64E1">
        <w:rPr>
          <w:rFonts w:ascii="Junicode" w:hAnsi="Junicode"/>
          <w:sz w:val="28"/>
          <w:szCs w:val="28"/>
          <w:rPrChange w:id="4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chamet</w:t>
      </w:r>
      <w:r w:rsidR="00991D34" w:rsidRPr="00FC64E1">
        <w:rPr>
          <w:rFonts w:ascii="Junicode" w:hAnsi="Junicode"/>
          <w:sz w:val="28"/>
          <w:szCs w:val="28"/>
          <w:rPrChange w:id="4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machen / als wau man jhr folgendes</w:t>
      </w:r>
      <w:r w:rsidR="00991D34" w:rsidRPr="00FC64E1">
        <w:rPr>
          <w:rFonts w:ascii="Junicode" w:hAnsi="Junicode"/>
          <w:sz w:val="28"/>
          <w:szCs w:val="28"/>
          <w:rPrChange w:id="4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Chan</w:t>
      </w:r>
      <w:r w:rsidR="00A2594E" w:rsidRPr="00FC64E1">
        <w:rPr>
          <w:rFonts w:ascii="Junicode" w:hAnsi="Junicode"/>
          <w:sz w:val="28"/>
          <w:szCs w:val="28"/>
          <w:rPrChange w:id="4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onette (welches zu die</w:t>
      </w:r>
      <w:r w:rsidR="00A2594E" w:rsidRPr="00FC64E1">
        <w:rPr>
          <w:rFonts w:ascii="Junicode" w:hAnsi="Junicode"/>
          <w:sz w:val="28"/>
          <w:szCs w:val="28"/>
          <w:rPrChange w:id="4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991D34" w:rsidRPr="00FC64E1">
        <w:rPr>
          <w:rFonts w:ascii="Junicode" w:hAnsi="Junicode"/>
          <w:sz w:val="28"/>
          <w:szCs w:val="28"/>
          <w:rPrChange w:id="4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4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</w:t>
      </w:r>
      <w:r w:rsidR="00A2594E" w:rsidRPr="00FC64E1">
        <w:rPr>
          <w:rFonts w:ascii="Junicode" w:hAnsi="Junicode"/>
          <w:sz w:val="28"/>
          <w:szCs w:val="28"/>
          <w:rPrChange w:id="4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fflerei-Kun</w:t>
      </w:r>
      <w:r w:rsidR="00A2594E" w:rsidRPr="00FC64E1">
        <w:rPr>
          <w:rFonts w:ascii="Junicode" w:hAnsi="Junicode"/>
          <w:sz w:val="28"/>
          <w:szCs w:val="28"/>
          <w:rPrChange w:id="4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zum theil</w:t>
      </w:r>
      <w:r w:rsidR="00991D34" w:rsidRPr="00FC64E1">
        <w:rPr>
          <w:rFonts w:ascii="Junicode" w:hAnsi="Junicode"/>
          <w:sz w:val="28"/>
          <w:szCs w:val="28"/>
          <w:rPrChange w:id="4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</w:t>
      </w:r>
      <w:r w:rsidR="00A2594E" w:rsidRPr="00FC64E1">
        <w:rPr>
          <w:rFonts w:ascii="Junicode" w:hAnsi="Junicode"/>
          <w:sz w:val="28"/>
          <w:szCs w:val="28"/>
          <w:rPrChange w:id="4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rig / und von vorig-ungenanten</w:t>
      </w:r>
      <w:r w:rsidR="0024681D" w:rsidRPr="00FC64E1">
        <w:rPr>
          <w:rFonts w:ascii="Junicode" w:hAnsi="Junicode"/>
          <w:sz w:val="28"/>
          <w:szCs w:val="28"/>
          <w:rPrChange w:id="4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C080F" w:rsidRPr="00FC64E1">
        <w:rPr>
          <w:rFonts w:ascii="Junicode" w:hAnsi="Junicode"/>
          <w:sz w:val="28"/>
          <w:szCs w:val="28"/>
          <w:rPrChange w:id="4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Autore alhier ge</w:t>
      </w:r>
      <w:r w:rsidR="00A2594E" w:rsidRPr="00FC64E1">
        <w:rPr>
          <w:rFonts w:ascii="Junicode" w:hAnsi="Junicode"/>
          <w:sz w:val="28"/>
          <w:szCs w:val="28"/>
          <w:rPrChange w:id="4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C080F" w:rsidRPr="00FC64E1">
        <w:rPr>
          <w:rFonts w:ascii="Junicode" w:hAnsi="Junicode"/>
          <w:sz w:val="28"/>
          <w:szCs w:val="28"/>
          <w:rPrChange w:id="4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und geordnet</w:t>
      </w:r>
      <w:r w:rsidR="00991D34" w:rsidRPr="00FC64E1">
        <w:rPr>
          <w:rFonts w:ascii="Junicode" w:hAnsi="Junicode"/>
          <w:sz w:val="28"/>
          <w:szCs w:val="28"/>
          <w:rPrChange w:id="4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C080F" w:rsidRPr="00FC64E1">
        <w:rPr>
          <w:rFonts w:ascii="Junicode" w:hAnsi="Junicode"/>
          <w:sz w:val="28"/>
          <w:szCs w:val="28"/>
          <w:rPrChange w:id="4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worden) zum Schimpff vor</w:t>
      </w:r>
      <w:r w:rsidR="00A2594E" w:rsidRPr="00FC64E1">
        <w:rPr>
          <w:rFonts w:ascii="Junicode" w:hAnsi="Junicode"/>
          <w:sz w:val="28"/>
          <w:szCs w:val="28"/>
          <w:rPrChange w:id="4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C080F" w:rsidRPr="00FC64E1">
        <w:rPr>
          <w:rFonts w:ascii="Junicode" w:hAnsi="Junicode"/>
          <w:sz w:val="28"/>
          <w:szCs w:val="28"/>
          <w:rPrChange w:id="4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inget / in welchem ein guter bekanter</w:t>
      </w:r>
      <w:r w:rsidR="00991D34" w:rsidRPr="00FC64E1">
        <w:rPr>
          <w:rFonts w:ascii="Junicode" w:hAnsi="Junicode"/>
          <w:sz w:val="28"/>
          <w:szCs w:val="28"/>
          <w:rPrChange w:id="4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C080F" w:rsidRPr="00FC64E1">
        <w:rPr>
          <w:rFonts w:ascii="Junicode" w:hAnsi="Junicode"/>
          <w:sz w:val="28"/>
          <w:szCs w:val="28"/>
          <w:rPrChange w:id="4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Freu~d zu </w:t>
      </w:r>
      <w:r w:rsidR="00A2594E" w:rsidRPr="00FC64E1">
        <w:rPr>
          <w:rFonts w:ascii="Junicode" w:hAnsi="Junicode"/>
          <w:sz w:val="28"/>
          <w:szCs w:val="28"/>
          <w:rPrChange w:id="4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C080F" w:rsidRPr="00FC64E1">
        <w:rPr>
          <w:rFonts w:ascii="Junicode" w:hAnsi="Junicode"/>
          <w:sz w:val="28"/>
          <w:szCs w:val="28"/>
          <w:rPrChange w:id="4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ewigen Nachruhm</w:t>
      </w:r>
      <w:r w:rsidR="00991D34" w:rsidRPr="00FC64E1">
        <w:rPr>
          <w:rFonts w:ascii="Junicode" w:hAnsi="Junicode"/>
          <w:sz w:val="28"/>
          <w:szCs w:val="28"/>
          <w:rPrChange w:id="4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C080F" w:rsidRPr="00FC64E1">
        <w:rPr>
          <w:rFonts w:ascii="Junicode" w:hAnsi="Junicode"/>
          <w:sz w:val="28"/>
          <w:szCs w:val="28"/>
          <w:rPrChange w:id="4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jhres Mores (Sitten und Gebr</w:t>
      </w:r>
      <w:r w:rsidR="00A2594E" w:rsidRPr="00FC64E1">
        <w:rPr>
          <w:rFonts w:ascii="Junicode" w:hAnsi="Junicode"/>
          <w:sz w:val="28"/>
          <w:szCs w:val="28"/>
          <w:rPrChange w:id="4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C080F" w:rsidRPr="00FC64E1">
        <w:rPr>
          <w:rFonts w:ascii="Junicode" w:hAnsi="Junicode"/>
          <w:sz w:val="28"/>
          <w:szCs w:val="28"/>
          <w:rPrChange w:id="4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uche)</w:t>
      </w:r>
      <w:r w:rsidR="00991D34" w:rsidRPr="00FC64E1">
        <w:rPr>
          <w:rFonts w:ascii="Junicode" w:hAnsi="Junicode"/>
          <w:sz w:val="28"/>
          <w:szCs w:val="28"/>
          <w:rPrChange w:id="4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C080F" w:rsidRPr="00FC64E1">
        <w:rPr>
          <w:rFonts w:ascii="Junicode" w:hAnsi="Junicode"/>
          <w:sz w:val="28"/>
          <w:szCs w:val="28"/>
          <w:rPrChange w:id="4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artig be</w:t>
      </w:r>
      <w:r w:rsidR="00A2594E" w:rsidRPr="00FC64E1">
        <w:rPr>
          <w:rFonts w:ascii="Junicode" w:hAnsi="Junicode"/>
          <w:sz w:val="28"/>
          <w:szCs w:val="28"/>
          <w:rPrChange w:id="4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C080F" w:rsidRPr="00FC64E1">
        <w:rPr>
          <w:rFonts w:ascii="Junicode" w:hAnsi="Junicode"/>
          <w:sz w:val="28"/>
          <w:szCs w:val="28"/>
          <w:rPrChange w:id="4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 hat.</w:t>
      </w:r>
    </w:p>
    <w:p w14:paraId="23E1ED29" w14:textId="2ECE50B6" w:rsidR="00986C8D" w:rsidRPr="00FC64E1" w:rsidRDefault="000C080F" w:rsidP="001B2A6D">
      <w:pPr>
        <w:spacing w:line="360" w:lineRule="auto"/>
        <w:rPr>
          <w:rFonts w:ascii="Junicode" w:hAnsi="Junicode"/>
          <w:sz w:val="28"/>
          <w:szCs w:val="28"/>
          <w:rPrChange w:id="4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Chan</w:t>
      </w:r>
      <w:r w:rsidR="00A2594E" w:rsidRPr="00FC64E1">
        <w:rPr>
          <w:rFonts w:ascii="Junicode" w:hAnsi="Junicode"/>
          <w:sz w:val="28"/>
          <w:szCs w:val="28"/>
          <w:rPrChange w:id="4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onette.</w:t>
      </w:r>
      <w:r w:rsidR="00861688" w:rsidRPr="00FC64E1">
        <w:rPr>
          <w:rFonts w:ascii="Junicode" w:hAnsi="Junicode"/>
          <w:sz w:val="28"/>
          <w:szCs w:val="28"/>
          <w:rPrChange w:id="4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|| </w:t>
      </w:r>
      <w:r w:rsidRPr="00FC64E1">
        <w:rPr>
          <w:rFonts w:ascii="Junicode" w:hAnsi="Junicode"/>
          <w:sz w:val="28"/>
          <w:szCs w:val="28"/>
          <w:rPrChange w:id="4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eine (doch nur zum Schein)</w:t>
      </w:r>
      <w:r w:rsidR="00991D34" w:rsidRPr="00FC64E1">
        <w:rPr>
          <w:rFonts w:ascii="Junicode" w:hAnsi="Junicode"/>
          <w:sz w:val="28"/>
          <w:szCs w:val="28"/>
          <w:rPrChange w:id="4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4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 </w:t>
      </w:r>
      <w:r w:rsidR="00A2594E" w:rsidRPr="00FC64E1">
        <w:rPr>
          <w:rFonts w:ascii="Junicode" w:hAnsi="Junicode"/>
          <w:sz w:val="28"/>
          <w:szCs w:val="28"/>
          <w:rPrChange w:id="4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cheue und </w:t>
      </w:r>
      <w:r w:rsidR="00A2594E" w:rsidRPr="00FC64E1">
        <w:rPr>
          <w:rFonts w:ascii="Junicode" w:hAnsi="Junicode"/>
          <w:sz w:val="28"/>
          <w:szCs w:val="28"/>
          <w:rPrChange w:id="4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chamhaffte</w:t>
      </w:r>
      <w:r w:rsidR="00991D34" w:rsidRPr="00FC64E1">
        <w:rPr>
          <w:rFonts w:ascii="Junicode" w:hAnsi="Junicode"/>
          <w:sz w:val="28"/>
          <w:szCs w:val="28"/>
          <w:rPrChange w:id="4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4681D" w:rsidRPr="00FC64E1">
        <w:rPr>
          <w:rFonts w:ascii="Junicode" w:hAnsi="Junicode"/>
          <w:sz w:val="28"/>
          <w:szCs w:val="28"/>
          <w:rPrChange w:id="4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Jungfer. || </w:t>
      </w:r>
      <w:r w:rsidR="00986C8D" w:rsidRPr="00FC64E1">
        <w:rPr>
          <w:rFonts w:ascii="Junicode" w:hAnsi="Junicode"/>
          <w:sz w:val="28"/>
          <w:szCs w:val="28"/>
          <w:rPrChange w:id="4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[Notensatz]</w:t>
      </w:r>
    </w:p>
    <w:p w14:paraId="1C59F391" w14:textId="2C383506" w:rsidR="00986C8D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1.</w:t>
      </w:r>
      <w:r w:rsidR="00861688" w:rsidRPr="00FC64E1">
        <w:rPr>
          <w:rFonts w:ascii="Junicode" w:hAnsi="Junicode"/>
          <w:sz w:val="28"/>
          <w:szCs w:val="28"/>
          <w:rPrChange w:id="4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 was m</w:t>
      </w:r>
      <w:r w:rsidR="00A2594E" w:rsidRPr="00FC64E1">
        <w:rPr>
          <w:rFonts w:ascii="Junicode" w:hAnsi="Junicode"/>
          <w:sz w:val="28"/>
          <w:szCs w:val="28"/>
          <w:rPrChange w:id="4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jhr euch ziehen /</w:t>
      </w:r>
    </w:p>
    <w:p w14:paraId="7C4CD9DA" w14:textId="408A848B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jhr pflegt vor mir zu fliehen /</w:t>
      </w:r>
    </w:p>
    <w:p w14:paraId="7E7DF0C4" w14:textId="409A3D22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Gleich wie eine </w:t>
      </w:r>
      <w:r w:rsidR="00A2594E" w:rsidRPr="00FC64E1">
        <w:rPr>
          <w:rFonts w:ascii="Junicode" w:hAnsi="Junicode"/>
          <w:sz w:val="28"/>
          <w:szCs w:val="28"/>
          <w:rPrChange w:id="4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cheue Hinde /</w:t>
      </w:r>
    </w:p>
    <w:p w14:paraId="1D0B8D5C" w14:textId="37A4DE82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Haaß / den Hund und Winde</w:t>
      </w:r>
    </w:p>
    <w:p w14:paraId="69F6AF02" w14:textId="6FEF16DC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Jagen / </w:t>
      </w:r>
      <w:r w:rsidR="00A2594E" w:rsidRPr="00FC64E1">
        <w:rPr>
          <w:rFonts w:ascii="Junicode" w:hAnsi="Junicode"/>
          <w:sz w:val="28"/>
          <w:szCs w:val="28"/>
          <w:rPrChange w:id="4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4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beraus ge</w:t>
      </w:r>
      <w:r w:rsidR="00A2594E" w:rsidRPr="00FC64E1">
        <w:rPr>
          <w:rFonts w:ascii="Junicode" w:hAnsi="Junicode"/>
          <w:sz w:val="28"/>
          <w:szCs w:val="28"/>
          <w:rPrChange w:id="4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chwinde.</w:t>
      </w:r>
    </w:p>
    <w:p w14:paraId="35D79766" w14:textId="3C0E2BA5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2.</w:t>
      </w:r>
      <w:r w:rsidR="00861688" w:rsidRPr="00FC64E1">
        <w:rPr>
          <w:rFonts w:ascii="Junicode" w:hAnsi="Junicode"/>
          <w:sz w:val="28"/>
          <w:szCs w:val="28"/>
          <w:rPrChange w:id="4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Warum wolt jhr euch ver</w:t>
      </w:r>
      <w:r w:rsidR="00A2594E" w:rsidRPr="00FC64E1">
        <w:rPr>
          <w:rFonts w:ascii="Junicode" w:hAnsi="Junicode"/>
          <w:sz w:val="28"/>
          <w:szCs w:val="28"/>
          <w:rPrChange w:id="4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teken /</w:t>
      </w:r>
    </w:p>
    <w:p w14:paraId="6CFA038D" w14:textId="2501AEBA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Wild das in die Heken</w:t>
      </w:r>
    </w:p>
    <w:p w14:paraId="66855B05" w14:textId="10D78BFC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Sich verkreucht / vor </w:t>
      </w:r>
      <w:r w:rsidR="00A2594E" w:rsidRPr="00FC64E1">
        <w:rPr>
          <w:rFonts w:ascii="Junicode" w:hAnsi="Junicode"/>
          <w:sz w:val="28"/>
          <w:szCs w:val="28"/>
          <w:rPrChange w:id="4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4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bebet /</w:t>
      </w:r>
    </w:p>
    <w:p w14:paraId="4C98DC3A" w14:textId="3066440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ein rau</w:t>
      </w:r>
      <w:r w:rsidR="00A2594E" w:rsidRPr="00FC64E1">
        <w:rPr>
          <w:rFonts w:ascii="Junicode" w:hAnsi="Junicode"/>
          <w:sz w:val="28"/>
          <w:szCs w:val="28"/>
          <w:rPrChange w:id="4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chend Windlein </w:t>
      </w:r>
      <w:r w:rsidR="00A2594E" w:rsidRPr="00FC64E1">
        <w:rPr>
          <w:rFonts w:ascii="Junicode" w:hAnsi="Junicode"/>
          <w:sz w:val="28"/>
          <w:szCs w:val="28"/>
          <w:rPrChange w:id="4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chwebet /</w:t>
      </w:r>
    </w:p>
    <w:p w14:paraId="4896274E" w14:textId="3CA5E972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</w:t>
      </w:r>
      <w:r w:rsidR="00A2594E" w:rsidRPr="00FC64E1">
        <w:rPr>
          <w:rFonts w:ascii="Junicode" w:hAnsi="Junicode"/>
          <w:sz w:val="28"/>
          <w:szCs w:val="28"/>
          <w:rPrChange w:id="4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jhr in Furchten lebet.</w:t>
      </w:r>
    </w:p>
    <w:p w14:paraId="621491F5" w14:textId="3B5A0D2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3.</w:t>
      </w:r>
      <w:r w:rsidR="00861688" w:rsidRPr="00FC64E1">
        <w:rPr>
          <w:rFonts w:ascii="Junicode" w:hAnsi="Junicode"/>
          <w:sz w:val="28"/>
          <w:szCs w:val="28"/>
          <w:rPrChange w:id="4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</w:t>
      </w:r>
      <w:r w:rsidR="00A2594E" w:rsidRPr="00FC64E1">
        <w:rPr>
          <w:rFonts w:ascii="Junicode" w:hAnsi="Junicode"/>
          <w:sz w:val="28"/>
          <w:szCs w:val="28"/>
          <w:rPrChange w:id="4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euch vor mir nicht grauen</w:t>
      </w:r>
    </w:p>
    <w:p w14:paraId="39D52137" w14:textId="77D858EB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hab keine L</w:t>
      </w:r>
      <w:r w:rsidR="00A2594E" w:rsidRPr="00FC64E1">
        <w:rPr>
          <w:rFonts w:ascii="Junicode" w:hAnsi="Junicode"/>
          <w:sz w:val="28"/>
          <w:szCs w:val="28"/>
          <w:rPrChange w:id="4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4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wenklawen.</w:t>
      </w:r>
    </w:p>
    <w:p w14:paraId="749D2654" w14:textId="0C5AB9A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Bin ich nicht wie ein B</w:t>
      </w:r>
      <w:r w:rsidR="00A2594E" w:rsidRPr="00FC64E1">
        <w:rPr>
          <w:rFonts w:ascii="Junicode" w:hAnsi="Junicode"/>
          <w:sz w:val="28"/>
          <w:szCs w:val="28"/>
          <w:rPrChange w:id="4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4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4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grimmig</w:t>
      </w:r>
    </w:p>
    <w:p w14:paraId="2C262FAB" w14:textId="18269AA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nicht ra</w:t>
      </w:r>
      <w:r w:rsidR="00A2594E" w:rsidRPr="00FC64E1">
        <w:rPr>
          <w:rFonts w:ascii="Junicode" w:hAnsi="Junicode"/>
          <w:sz w:val="28"/>
          <w:szCs w:val="28"/>
          <w:rPrChange w:id="4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 / unge</w:t>
      </w:r>
      <w:r w:rsidR="00A2594E" w:rsidRPr="00FC64E1">
        <w:rPr>
          <w:rFonts w:ascii="Junicode" w:hAnsi="Junicode"/>
          <w:sz w:val="28"/>
          <w:szCs w:val="28"/>
          <w:rPrChange w:id="4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timig</w:t>
      </w:r>
    </w:p>
    <w:p w14:paraId="154EDEE7" w14:textId="7C476DA0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Tigertier Zorn</w:t>
      </w:r>
      <w:r w:rsidR="00A2594E" w:rsidRPr="00FC64E1">
        <w:rPr>
          <w:rFonts w:ascii="Junicode" w:hAnsi="Junicode"/>
          <w:sz w:val="28"/>
          <w:szCs w:val="28"/>
          <w:rPrChange w:id="4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4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innig.</w:t>
      </w:r>
    </w:p>
    <w:p w14:paraId="757B4F43" w14:textId="08D75294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4.</w:t>
      </w:r>
      <w:r w:rsidR="00861688" w:rsidRPr="00FC64E1">
        <w:rPr>
          <w:rFonts w:ascii="Junicode" w:hAnsi="Junicode"/>
          <w:sz w:val="28"/>
          <w:szCs w:val="28"/>
          <w:rPrChange w:id="4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4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pflegt euch recht zugebaren</w:t>
      </w:r>
    </w:p>
    <w:p w14:paraId="13D8C96D" w14:textId="1496ED45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4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4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ein Kind von </w:t>
      </w:r>
      <w:r w:rsidR="00A2594E" w:rsidRPr="00FC64E1">
        <w:rPr>
          <w:rFonts w:ascii="Junicode" w:hAnsi="Junicode"/>
          <w:sz w:val="28"/>
          <w:szCs w:val="28"/>
          <w:rPrChange w:id="4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ieben Jaren</w:t>
      </w:r>
    </w:p>
    <w:p w14:paraId="5B5EEE27" w14:textId="48FC771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Gleich als </w:t>
      </w:r>
      <w:r w:rsidR="00A2594E" w:rsidRPr="00FC64E1">
        <w:rPr>
          <w:rFonts w:ascii="Junicode" w:hAnsi="Junicode"/>
          <w:sz w:val="28"/>
          <w:szCs w:val="28"/>
          <w:rPrChange w:id="5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euch fremd die Sachen</w:t>
      </w:r>
    </w:p>
    <w:p w14:paraId="1E0F548E" w14:textId="56061EB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jhr mit dem Mann </w:t>
      </w:r>
      <w:r w:rsidR="00A2594E" w:rsidRPr="00FC64E1">
        <w:rPr>
          <w:rFonts w:ascii="Junicode" w:hAnsi="Junicode"/>
          <w:sz w:val="28"/>
          <w:szCs w:val="28"/>
          <w:rPrChange w:id="5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 machen</w:t>
      </w:r>
    </w:p>
    <w:p w14:paraId="19A7CFA0" w14:textId="6548897E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Jch muß </w:t>
      </w:r>
      <w:r w:rsidR="00A2594E" w:rsidRPr="00FC64E1">
        <w:rPr>
          <w:rFonts w:ascii="Junicode" w:hAnsi="Junicode"/>
          <w:sz w:val="28"/>
          <w:szCs w:val="28"/>
          <w:rPrChange w:id="5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Torheit lachen.</w:t>
      </w:r>
    </w:p>
    <w:p w14:paraId="6E5E4AF5" w14:textId="3C3CAA20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5.</w:t>
      </w:r>
      <w:r w:rsidR="00861688" w:rsidRPr="00FC64E1">
        <w:rPr>
          <w:rFonts w:ascii="Junicode" w:hAnsi="Junicode"/>
          <w:sz w:val="28"/>
          <w:szCs w:val="28"/>
          <w:rPrChange w:id="5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ich euch doch offt ge</w:t>
      </w:r>
      <w:r w:rsidR="00A2594E" w:rsidRPr="00FC64E1">
        <w:rPr>
          <w:rFonts w:ascii="Junicode" w:hAnsi="Junicode"/>
          <w:sz w:val="28"/>
          <w:szCs w:val="28"/>
          <w:rPrChange w:id="5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</w:t>
      </w:r>
    </w:p>
    <w:p w14:paraId="53DC4755" w14:textId="33226EE4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Hie und dort </w:t>
      </w:r>
      <w:r w:rsidR="00A2594E" w:rsidRPr="00FC64E1">
        <w:rPr>
          <w:rFonts w:ascii="Junicode" w:hAnsi="Junicode"/>
          <w:sz w:val="28"/>
          <w:szCs w:val="28"/>
          <w:rPrChange w:id="5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pazieren gehen</w:t>
      </w:r>
    </w:p>
    <w:p w14:paraId="33E26151" w14:textId="18D0D1E5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jhr an der Hausth</w:t>
      </w:r>
      <w:r w:rsidR="00A2594E" w:rsidRPr="00FC64E1">
        <w:rPr>
          <w:rFonts w:ascii="Junicode" w:hAnsi="Junicode"/>
          <w:sz w:val="28"/>
          <w:szCs w:val="28"/>
          <w:rPrChange w:id="5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A2594E" w:rsidRPr="00FC64E1">
        <w:rPr>
          <w:rFonts w:ascii="Junicode" w:hAnsi="Junicode"/>
          <w:sz w:val="28"/>
          <w:szCs w:val="28"/>
          <w:rPrChange w:id="5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chwellen</w:t>
      </w:r>
    </w:p>
    <w:p w14:paraId="61B5E6AE" w14:textId="3AC7829B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Abends </w:t>
      </w:r>
      <w:r w:rsidR="00A2594E" w:rsidRPr="00FC64E1">
        <w:rPr>
          <w:rFonts w:ascii="Junicode" w:hAnsi="Junicode"/>
          <w:sz w:val="28"/>
          <w:szCs w:val="28"/>
          <w:rPrChange w:id="5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pat mit den Ge</w:t>
      </w:r>
      <w:r w:rsidR="00A2594E" w:rsidRPr="00FC64E1">
        <w:rPr>
          <w:rFonts w:ascii="Junicode" w:hAnsi="Junicode"/>
          <w:sz w:val="28"/>
          <w:szCs w:val="28"/>
          <w:rPrChange w:id="5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/</w:t>
      </w:r>
    </w:p>
    <w:p w14:paraId="6075A00D" w14:textId="1CF0D43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Euch </w:t>
      </w:r>
      <w:r w:rsidR="00A2594E" w:rsidRPr="00FC64E1">
        <w:rPr>
          <w:rFonts w:ascii="Junicode" w:hAnsi="Junicode"/>
          <w:sz w:val="28"/>
          <w:szCs w:val="28"/>
          <w:rPrChange w:id="5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freundlich k</w:t>
      </w:r>
      <w:r w:rsidR="00A2594E" w:rsidRPr="00FC64E1">
        <w:rPr>
          <w:rFonts w:ascii="Junicode" w:hAnsi="Junicode"/>
          <w:sz w:val="28"/>
          <w:szCs w:val="28"/>
          <w:rPrChange w:id="5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nnet </w:t>
      </w:r>
      <w:r w:rsidR="00A2594E" w:rsidRPr="00FC64E1">
        <w:rPr>
          <w:rFonts w:ascii="Junicode" w:hAnsi="Junicode"/>
          <w:sz w:val="28"/>
          <w:szCs w:val="28"/>
          <w:rPrChange w:id="5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tellen.</w:t>
      </w:r>
    </w:p>
    <w:p w14:paraId="6BA26B63" w14:textId="790F5E93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6.</w:t>
      </w:r>
      <w:r w:rsidR="00861688" w:rsidRPr="00FC64E1">
        <w:rPr>
          <w:rFonts w:ascii="Junicode" w:hAnsi="Junicode"/>
          <w:sz w:val="28"/>
          <w:szCs w:val="28"/>
          <w:rPrChange w:id="5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Eure Stolzheit / euer Prangen</w:t>
      </w:r>
    </w:p>
    <w:p w14:paraId="72816DA2" w14:textId="0E63F8A5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A2594E" w:rsidRPr="00FC64E1">
        <w:rPr>
          <w:rFonts w:ascii="Junicode" w:hAnsi="Junicode"/>
          <w:sz w:val="28"/>
          <w:szCs w:val="28"/>
          <w:rPrChange w:id="5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ldne Ketten / Perlein Spangen</w:t>
      </w:r>
    </w:p>
    <w:p w14:paraId="486F0881" w14:textId="209350F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Theure Kleider / hohe Kragen</w:t>
      </w:r>
    </w:p>
    <w:p w14:paraId="0E1D996B" w14:textId="73950F4C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Werdet jhr darum nicht tragen</w:t>
      </w:r>
    </w:p>
    <w:p w14:paraId="4E9635A6" w14:textId="0CD0529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Euer Mutter zu behagen.</w:t>
      </w:r>
    </w:p>
    <w:p w14:paraId="2EFD31BD" w14:textId="2E958521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7.</w:t>
      </w:r>
      <w:r w:rsidR="00861688" w:rsidRPr="00FC64E1">
        <w:rPr>
          <w:rFonts w:ascii="Junicode" w:hAnsi="Junicode"/>
          <w:sz w:val="28"/>
          <w:szCs w:val="28"/>
          <w:rPrChange w:id="5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</w:t>
      </w:r>
      <w:r w:rsidR="00A2594E" w:rsidRPr="00FC64E1">
        <w:rPr>
          <w:rFonts w:ascii="Junicode" w:hAnsi="Junicode"/>
          <w:sz w:val="28"/>
          <w:szCs w:val="28"/>
          <w:rPrChange w:id="5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pazieret / tanzt und </w:t>
      </w:r>
      <w:r w:rsidR="00A2594E" w:rsidRPr="00FC64E1">
        <w:rPr>
          <w:rFonts w:ascii="Junicode" w:hAnsi="Junicode"/>
          <w:sz w:val="28"/>
          <w:szCs w:val="28"/>
          <w:rPrChange w:id="5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pringet /</w:t>
      </w:r>
    </w:p>
    <w:p w14:paraId="759E404A" w14:textId="5D9DE09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die Zeit damit verbringet /</w:t>
      </w:r>
    </w:p>
    <w:p w14:paraId="32360656" w14:textId="6D2F7CFC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Euer h</w:t>
      </w:r>
      <w:r w:rsidR="00A2594E" w:rsidRPr="00FC64E1">
        <w:rPr>
          <w:rFonts w:ascii="Junicode" w:hAnsi="Junicode"/>
          <w:sz w:val="28"/>
          <w:szCs w:val="28"/>
          <w:rPrChange w:id="5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 buken / neigen /</w:t>
      </w:r>
    </w:p>
    <w:p w14:paraId="0CBDE869" w14:textId="5D00E62E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Schwerz und Gaukelwerck deßgleichen</w:t>
      </w:r>
    </w:p>
    <w:p w14:paraId="7A7E5E9F" w14:textId="2DD2D78B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euch viel ein anders zeigen.</w:t>
      </w:r>
    </w:p>
    <w:p w14:paraId="0CA3C9CA" w14:textId="4544EF3B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8.</w:t>
      </w:r>
      <w:r w:rsidR="00861688" w:rsidRPr="00FC64E1">
        <w:rPr>
          <w:rFonts w:ascii="Junicode" w:hAnsi="Junicode"/>
          <w:sz w:val="28"/>
          <w:szCs w:val="28"/>
          <w:rPrChange w:id="5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Eurer l</w:t>
      </w:r>
      <w:r w:rsidR="00A2594E" w:rsidRPr="00FC64E1">
        <w:rPr>
          <w:rFonts w:ascii="Junicode" w:hAnsi="Junicode"/>
          <w:sz w:val="28"/>
          <w:szCs w:val="28"/>
          <w:rPrChange w:id="5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ffeln / H</w:t>
      </w:r>
      <w:r w:rsidR="00A2594E" w:rsidRPr="00FC64E1">
        <w:rPr>
          <w:rFonts w:ascii="Junicode" w:hAnsi="Junicode"/>
          <w:sz w:val="28"/>
          <w:szCs w:val="28"/>
          <w:rPrChange w:id="5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klopffen</w:t>
      </w:r>
    </w:p>
    <w:p w14:paraId="28E29ABE" w14:textId="3F965DB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</w:t>
      </w:r>
      <w:r w:rsidR="00A2594E" w:rsidRPr="00FC64E1">
        <w:rPr>
          <w:rFonts w:ascii="Junicode" w:hAnsi="Junicode"/>
          <w:sz w:val="28"/>
          <w:szCs w:val="28"/>
          <w:rPrChange w:id="5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k</w:t>
      </w:r>
      <w:r w:rsidR="00A2594E" w:rsidRPr="00FC64E1">
        <w:rPr>
          <w:rFonts w:ascii="Junicode" w:hAnsi="Junicode"/>
          <w:sz w:val="28"/>
          <w:szCs w:val="28"/>
          <w:rPrChange w:id="5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zeln / k</w:t>
      </w:r>
      <w:r w:rsidR="00A2594E" w:rsidRPr="00FC64E1">
        <w:rPr>
          <w:rFonts w:ascii="Junicode" w:hAnsi="Junicode"/>
          <w:sz w:val="28"/>
          <w:szCs w:val="28"/>
          <w:rPrChange w:id="5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5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5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topffen</w:t>
      </w:r>
    </w:p>
    <w:p w14:paraId="65926B20" w14:textId="42E1F3E9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Schmuzerlachen / </w:t>
      </w:r>
      <w:r w:rsidR="00A2594E" w:rsidRPr="00FC64E1">
        <w:rPr>
          <w:rFonts w:ascii="Junicode" w:hAnsi="Junicode"/>
          <w:sz w:val="28"/>
          <w:szCs w:val="28"/>
          <w:rPrChange w:id="5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chmazen / leken</w:t>
      </w:r>
    </w:p>
    <w:p w14:paraId="3E030F01" w14:textId="30B44480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Ohrenzupffen / </w:t>
      </w:r>
      <w:r w:rsidR="00A2594E" w:rsidRPr="00FC64E1">
        <w:rPr>
          <w:rFonts w:ascii="Junicode" w:hAnsi="Junicode"/>
          <w:sz w:val="28"/>
          <w:szCs w:val="28"/>
          <w:rPrChange w:id="5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chimpffen / geken</w:t>
      </w:r>
    </w:p>
    <w:p w14:paraId="0E140692" w14:textId="441AC4C4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pflegt hinter dem zu </w:t>
      </w:r>
      <w:r w:rsidR="00A2594E" w:rsidRPr="00FC64E1">
        <w:rPr>
          <w:rFonts w:ascii="Junicode" w:hAnsi="Junicode"/>
          <w:sz w:val="28"/>
          <w:szCs w:val="28"/>
          <w:rPrChange w:id="5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teken.</w:t>
      </w:r>
    </w:p>
    <w:p w14:paraId="5E363DAE" w14:textId="452A0813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9.</w:t>
      </w:r>
      <w:r w:rsidR="00861688" w:rsidRPr="00FC64E1">
        <w:rPr>
          <w:rFonts w:ascii="Junicode" w:hAnsi="Junicode"/>
          <w:sz w:val="28"/>
          <w:szCs w:val="28"/>
          <w:rPrChange w:id="5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Anders nichts als daß jhr eben</w:t>
      </w:r>
    </w:p>
    <w:p w14:paraId="4821E9D3" w14:textId="32967312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Euch nicht wolt ins Clo</w:t>
      </w:r>
      <w:r w:rsidR="00A2594E" w:rsidRPr="00FC64E1">
        <w:rPr>
          <w:rFonts w:ascii="Junicode" w:hAnsi="Junicode"/>
          <w:sz w:val="28"/>
          <w:szCs w:val="28"/>
          <w:rPrChange w:id="5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geben</w:t>
      </w:r>
    </w:p>
    <w:p w14:paraId="144F5862" w14:textId="156C7714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 nicht blind i</w:t>
      </w:r>
      <w:r w:rsidR="00A2594E" w:rsidRPr="00FC64E1">
        <w:rPr>
          <w:rFonts w:ascii="Junicode" w:hAnsi="Junicode"/>
          <w:sz w:val="28"/>
          <w:szCs w:val="28"/>
          <w:rPrChange w:id="5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kan wol </w:t>
      </w:r>
      <w:r w:rsidR="00A2594E" w:rsidRPr="00FC64E1">
        <w:rPr>
          <w:rFonts w:ascii="Junicode" w:hAnsi="Junicode"/>
          <w:sz w:val="28"/>
          <w:szCs w:val="28"/>
          <w:rPrChange w:id="5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</w:t>
      </w:r>
    </w:p>
    <w:p w14:paraId="34129344" w14:textId="656B80F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jhr gleich wie </w:t>
      </w:r>
      <w:r w:rsidR="00A2594E" w:rsidRPr="00FC64E1">
        <w:rPr>
          <w:rFonts w:ascii="Junicode" w:hAnsi="Junicode"/>
          <w:sz w:val="28"/>
          <w:szCs w:val="28"/>
          <w:rPrChange w:id="5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5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Jungfranen</w:t>
      </w:r>
    </w:p>
    <w:p w14:paraId="20FF56DD" w14:textId="64FAB8EC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Euch lie</w:t>
      </w:r>
      <w:r w:rsidR="00A2594E" w:rsidRPr="00FC64E1">
        <w:rPr>
          <w:rFonts w:ascii="Junicode" w:hAnsi="Junicode"/>
          <w:sz w:val="28"/>
          <w:szCs w:val="28"/>
          <w:rPrChange w:id="5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gern mit einem trauen.</w:t>
      </w:r>
    </w:p>
    <w:p w14:paraId="50E90483" w14:textId="0F8806D0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10.</w:t>
      </w:r>
      <w:r w:rsidR="00861688" w:rsidRPr="00FC64E1">
        <w:rPr>
          <w:rFonts w:ascii="Junicode" w:hAnsi="Junicode"/>
          <w:sz w:val="28"/>
          <w:szCs w:val="28"/>
          <w:rPrChange w:id="5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Frag ich / was </w:t>
      </w:r>
      <w:r w:rsidR="00A2594E" w:rsidRPr="00FC64E1">
        <w:rPr>
          <w:rFonts w:ascii="Junicode" w:hAnsi="Junicode"/>
          <w:sz w:val="28"/>
          <w:szCs w:val="28"/>
          <w:rPrChange w:id="5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precht jhr ge</w:t>
      </w:r>
      <w:r w:rsidR="00A2594E" w:rsidRPr="00FC64E1">
        <w:rPr>
          <w:rFonts w:ascii="Junicode" w:hAnsi="Junicode"/>
          <w:sz w:val="28"/>
          <w:szCs w:val="28"/>
          <w:rPrChange w:id="5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chwinde /</w:t>
      </w:r>
    </w:p>
    <w:p w14:paraId="5164F408" w14:textId="6790E5F7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jhr </w:t>
      </w:r>
      <w:r w:rsidR="00A2594E" w:rsidRPr="00FC64E1">
        <w:rPr>
          <w:rFonts w:ascii="Junicode" w:hAnsi="Junicode"/>
          <w:sz w:val="28"/>
          <w:szCs w:val="28"/>
          <w:rPrChange w:id="5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eid der sach ein Kinde /</w:t>
      </w:r>
    </w:p>
    <w:p w14:paraId="0208DA56" w14:textId="437809C0" w:rsidR="00DF0024" w:rsidRPr="00FC64E1" w:rsidRDefault="00DF0024" w:rsidP="001B2A6D">
      <w:pPr>
        <w:spacing w:line="360" w:lineRule="auto"/>
        <w:rPr>
          <w:rFonts w:ascii="Junicode" w:hAnsi="Junicode"/>
          <w:sz w:val="28"/>
          <w:szCs w:val="28"/>
          <w:rPrChange w:id="5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jhr </w:t>
      </w:r>
      <w:r w:rsidR="009E58DF" w:rsidRPr="00FC64E1">
        <w:rPr>
          <w:rFonts w:ascii="Junicode" w:hAnsi="Junicode"/>
          <w:sz w:val="28"/>
          <w:szCs w:val="28"/>
          <w:rPrChange w:id="5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doch </w:t>
      </w:r>
      <w:r w:rsidR="00A2594E" w:rsidRPr="00FC64E1">
        <w:rPr>
          <w:rFonts w:ascii="Junicode" w:hAnsi="Junicode"/>
          <w:sz w:val="28"/>
          <w:szCs w:val="28"/>
          <w:rPrChange w:id="5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E58DF" w:rsidRPr="00FC64E1">
        <w:rPr>
          <w:rFonts w:ascii="Junicode" w:hAnsi="Junicode"/>
          <w:sz w:val="28"/>
          <w:szCs w:val="28"/>
          <w:rPrChange w:id="5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eid gnug</w:t>
      </w:r>
      <w:r w:rsidR="00A2594E" w:rsidRPr="00FC64E1">
        <w:rPr>
          <w:rFonts w:ascii="Junicode" w:hAnsi="Junicode"/>
          <w:sz w:val="28"/>
          <w:szCs w:val="28"/>
          <w:rPrChange w:id="5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E58DF" w:rsidRPr="00FC64E1">
        <w:rPr>
          <w:rFonts w:ascii="Junicode" w:hAnsi="Junicode"/>
          <w:sz w:val="28"/>
          <w:szCs w:val="28"/>
          <w:rPrChange w:id="5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m</w:t>
      </w:r>
      <w:r w:rsidR="00A2594E" w:rsidRPr="00FC64E1">
        <w:rPr>
          <w:rFonts w:ascii="Junicode" w:hAnsi="Junicode"/>
          <w:sz w:val="28"/>
          <w:szCs w:val="28"/>
          <w:rPrChange w:id="5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E58DF" w:rsidRPr="00FC64E1">
        <w:rPr>
          <w:rFonts w:ascii="Junicode" w:hAnsi="Junicode"/>
          <w:sz w:val="28"/>
          <w:szCs w:val="28"/>
          <w:rPrChange w:id="5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</w:t>
      </w:r>
    </w:p>
    <w:p w14:paraId="21047F71" w14:textId="73C37D6A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Zum Haußhalten gar ausb</w:t>
      </w:r>
      <w:r w:rsidR="00A2594E" w:rsidRPr="00FC64E1">
        <w:rPr>
          <w:rFonts w:ascii="Junicode" w:hAnsi="Junicode"/>
          <w:sz w:val="28"/>
          <w:szCs w:val="28"/>
          <w:rPrChange w:id="5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</w:t>
      </w:r>
    </w:p>
    <w:p w14:paraId="5B3B7234" w14:textId="38FE169B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Vnd </w:t>
      </w:r>
      <w:r w:rsidR="00A2594E" w:rsidRPr="00FC64E1">
        <w:rPr>
          <w:rFonts w:ascii="Junicode" w:hAnsi="Junicode"/>
          <w:sz w:val="28"/>
          <w:szCs w:val="28"/>
          <w:rPrChange w:id="5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5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vielen Sachen k</w:t>
      </w:r>
      <w:r w:rsidR="00A2594E" w:rsidRPr="00FC64E1">
        <w:rPr>
          <w:rFonts w:ascii="Junicode" w:hAnsi="Junicode"/>
          <w:sz w:val="28"/>
          <w:szCs w:val="28"/>
          <w:rPrChange w:id="5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ndig.</w:t>
      </w:r>
    </w:p>
    <w:p w14:paraId="41B82E84" w14:textId="16B77A45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11.</w:t>
      </w:r>
      <w:r w:rsidR="00861688" w:rsidRPr="00FC64E1">
        <w:rPr>
          <w:rFonts w:ascii="Junicode" w:hAnsi="Junicode"/>
          <w:sz w:val="28"/>
          <w:szCs w:val="28"/>
          <w:rPrChange w:id="5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Seid ge</w:t>
      </w:r>
      <w:r w:rsidR="00A2594E" w:rsidRPr="00FC64E1">
        <w:rPr>
          <w:rFonts w:ascii="Junicode" w:hAnsi="Junicode"/>
          <w:sz w:val="28"/>
          <w:szCs w:val="28"/>
          <w:rPrChange w:id="5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chikt zu allen Dingen</w:t>
      </w:r>
    </w:p>
    <w:p w14:paraId="4C701C55" w14:textId="6FA5B944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kan bald in euch was bringen</w:t>
      </w:r>
    </w:p>
    <w:p w14:paraId="03FBD84D" w14:textId="6DBA03AA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Darum bitt ich euch nunmere</w:t>
      </w:r>
    </w:p>
    <w:p w14:paraId="43C167DB" w14:textId="6D04BCBE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Laufft doch vor mir nicht </w:t>
      </w:r>
      <w:r w:rsidR="00A2594E" w:rsidRPr="00FC64E1">
        <w:rPr>
          <w:rFonts w:ascii="Junicode" w:hAnsi="Junicode"/>
          <w:sz w:val="28"/>
          <w:szCs w:val="28"/>
          <w:rPrChange w:id="5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5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</w:t>
      </w:r>
    </w:p>
    <w:p w14:paraId="142B7910" w14:textId="2E91449D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habt de</w:t>
      </w:r>
      <w:r w:rsidR="00A2594E" w:rsidRPr="00FC64E1">
        <w:rPr>
          <w:rFonts w:ascii="Junicode" w:hAnsi="Junicode"/>
          <w:sz w:val="28"/>
          <w:szCs w:val="28"/>
          <w:rPrChange w:id="5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keine Ehre:</w:t>
      </w:r>
    </w:p>
    <w:p w14:paraId="068C42D4" w14:textId="32F9E5AE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12.</w:t>
      </w:r>
      <w:r w:rsidR="00861688" w:rsidRPr="00FC64E1">
        <w:rPr>
          <w:rFonts w:ascii="Junicode" w:hAnsi="Junicode"/>
          <w:sz w:val="28"/>
          <w:szCs w:val="28"/>
          <w:rPrChange w:id="5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wil herzen euch und kr</w:t>
      </w:r>
      <w:r w:rsidR="00A2594E" w:rsidRPr="00FC64E1">
        <w:rPr>
          <w:rFonts w:ascii="Junicode" w:hAnsi="Junicode"/>
          <w:sz w:val="28"/>
          <w:szCs w:val="28"/>
          <w:rPrChange w:id="5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</w:t>
      </w:r>
    </w:p>
    <w:p w14:paraId="02CE9F00" w14:textId="276011AE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Lieben / laben / puzen / </w:t>
      </w:r>
      <w:r w:rsidR="00A2594E" w:rsidRPr="00FC64E1">
        <w:rPr>
          <w:rFonts w:ascii="Junicode" w:hAnsi="Junicode"/>
          <w:sz w:val="28"/>
          <w:szCs w:val="28"/>
          <w:rPrChange w:id="5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5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/</w:t>
      </w:r>
    </w:p>
    <w:p w14:paraId="338425A2" w14:textId="41DE9135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Ehren / nehren und hoch achten</w:t>
      </w:r>
    </w:p>
    <w:p w14:paraId="13A1D113" w14:textId="3CF50044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Hegen / pflegen / euer wachten</w:t>
      </w:r>
    </w:p>
    <w:p w14:paraId="127566CA" w14:textId="03071BCB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Wollet </w:t>
      </w:r>
      <w:r w:rsidR="00A2594E" w:rsidRPr="00FC64E1">
        <w:rPr>
          <w:rFonts w:ascii="Junicode" w:hAnsi="Junicode"/>
          <w:sz w:val="28"/>
          <w:szCs w:val="28"/>
          <w:rPrChange w:id="5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doch betrachten.</w:t>
      </w:r>
    </w:p>
    <w:p w14:paraId="496AAC0E" w14:textId="1EDA6812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13.</w:t>
      </w:r>
      <w:r w:rsidR="00861688" w:rsidRPr="00FC64E1">
        <w:rPr>
          <w:rFonts w:ascii="Junicode" w:hAnsi="Junicode"/>
          <w:sz w:val="28"/>
          <w:szCs w:val="28"/>
          <w:rPrChange w:id="5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h</w:t>
      </w:r>
      <w:r w:rsidR="00A2594E" w:rsidRPr="00FC64E1">
        <w:rPr>
          <w:rFonts w:ascii="Junicode" w:hAnsi="Junicode"/>
          <w:sz w:val="28"/>
          <w:szCs w:val="28"/>
          <w:rPrChange w:id="5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 daß ich meine Dinge</w:t>
      </w:r>
    </w:p>
    <w:p w14:paraId="5F9DDEE8" w14:textId="43E2A756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Fein nar</w:t>
      </w:r>
      <w:r w:rsidR="00A2594E" w:rsidRPr="00FC64E1">
        <w:rPr>
          <w:rFonts w:ascii="Junicode" w:hAnsi="Junicode"/>
          <w:sz w:val="28"/>
          <w:szCs w:val="28"/>
          <w:rPrChange w:id="5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 vor euch bringe</w:t>
      </w:r>
    </w:p>
    <w:p w14:paraId="53C43038" w14:textId="4F9F5688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verkauff euch keine Brillen</w:t>
      </w:r>
    </w:p>
    <w:p w14:paraId="06BB0444" w14:textId="344FA566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Kurz und gut nach meinem Willen /</w:t>
      </w:r>
    </w:p>
    <w:p w14:paraId="2EC7713B" w14:textId="0110DB4C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viel Wort den Sat nicht f</w:t>
      </w:r>
      <w:r w:rsidR="00A2594E" w:rsidRPr="00FC64E1">
        <w:rPr>
          <w:rFonts w:ascii="Junicode" w:hAnsi="Junicode"/>
          <w:sz w:val="28"/>
          <w:szCs w:val="28"/>
          <w:rPrChange w:id="5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llen.</w:t>
      </w:r>
    </w:p>
    <w:p w14:paraId="7D1C9FB8" w14:textId="495D9D81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14.</w:t>
      </w:r>
      <w:r w:rsidR="00861688" w:rsidRPr="00FC64E1">
        <w:rPr>
          <w:rFonts w:ascii="Junicode" w:hAnsi="Junicode"/>
          <w:sz w:val="28"/>
          <w:szCs w:val="28"/>
          <w:rPrChange w:id="5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 teut</w:t>
      </w:r>
      <w:r w:rsidR="00A2594E" w:rsidRPr="00FC64E1">
        <w:rPr>
          <w:rFonts w:ascii="Junicode" w:hAnsi="Junicode"/>
          <w:sz w:val="28"/>
          <w:szCs w:val="28"/>
          <w:rPrChange w:id="5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red ich von den Sachen /</w:t>
      </w:r>
    </w:p>
    <w:p w14:paraId="7E2628C2" w14:textId="15AEF8DA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Kan nicht viel </w:t>
      </w:r>
      <w:r w:rsidR="00A2594E" w:rsidRPr="00FC64E1">
        <w:rPr>
          <w:rFonts w:ascii="Junicode" w:hAnsi="Junicode"/>
          <w:sz w:val="28"/>
          <w:szCs w:val="28"/>
          <w:rPrChange w:id="5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5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5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91D34" w:rsidRPr="00FC64E1">
        <w:rPr>
          <w:rFonts w:ascii="Junicode" w:hAnsi="Junicode"/>
          <w:sz w:val="28"/>
          <w:szCs w:val="28"/>
          <w:rPrChange w:id="5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machen /</w:t>
      </w:r>
    </w:p>
    <w:p w14:paraId="477EF832" w14:textId="264A9F0F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Wollet mich dennoch nicht ha</w:t>
      </w:r>
      <w:r w:rsidR="00A2594E" w:rsidRPr="00FC64E1">
        <w:rPr>
          <w:rFonts w:ascii="Junicode" w:hAnsi="Junicode"/>
          <w:sz w:val="28"/>
          <w:szCs w:val="28"/>
          <w:rPrChange w:id="5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601E32F4" w14:textId="4FFFF54D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Sondern lieben guter ma</w:t>
      </w:r>
      <w:r w:rsidR="00A2594E" w:rsidRPr="00FC64E1">
        <w:rPr>
          <w:rFonts w:ascii="Junicode" w:hAnsi="Junicode"/>
          <w:sz w:val="28"/>
          <w:szCs w:val="28"/>
          <w:rPrChange w:id="5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0ACF575A" w14:textId="4D871F3C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Wolt ihr nicht / </w:t>
      </w:r>
      <w:r w:rsidR="00A2594E" w:rsidRPr="00FC64E1">
        <w:rPr>
          <w:rFonts w:ascii="Junicode" w:hAnsi="Junicode"/>
          <w:sz w:val="28"/>
          <w:szCs w:val="28"/>
          <w:rPrChange w:id="5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m</w:t>
      </w:r>
      <w:r w:rsidR="00A2594E" w:rsidRPr="00FC64E1">
        <w:rPr>
          <w:rFonts w:ascii="Junicode" w:hAnsi="Junicode"/>
          <w:sz w:val="28"/>
          <w:szCs w:val="28"/>
          <w:rPrChange w:id="5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jhrs la</w:t>
      </w:r>
      <w:r w:rsidR="00A2594E" w:rsidRPr="00FC64E1">
        <w:rPr>
          <w:rFonts w:ascii="Junicode" w:hAnsi="Junicode"/>
          <w:sz w:val="28"/>
          <w:szCs w:val="28"/>
          <w:rPrChange w:id="5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6220DE8C" w14:textId="3AC92C1E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Und die</w:t>
      </w:r>
      <w:r w:rsidR="00A2594E" w:rsidRPr="00FC64E1">
        <w:rPr>
          <w:rFonts w:ascii="Junicode" w:hAnsi="Junicode"/>
          <w:sz w:val="28"/>
          <w:szCs w:val="28"/>
          <w:rPrChange w:id="5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5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</w:t>
      </w:r>
      <w:r w:rsidR="00A2594E" w:rsidRPr="00FC64E1">
        <w:rPr>
          <w:rFonts w:ascii="Junicode" w:hAnsi="Junicode"/>
          <w:sz w:val="28"/>
          <w:szCs w:val="28"/>
          <w:rPrChange w:id="5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</w:t>
      </w:r>
      <w:r w:rsidR="00991D34" w:rsidRPr="00FC64E1">
        <w:rPr>
          <w:rFonts w:ascii="Junicode" w:hAnsi="Junicode"/>
          <w:sz w:val="28"/>
          <w:szCs w:val="28"/>
          <w:rPrChange w:id="5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enug von die</w:t>
      </w:r>
      <w:r w:rsidR="00A2594E" w:rsidRPr="00FC64E1">
        <w:rPr>
          <w:rFonts w:ascii="Junicode" w:hAnsi="Junicode"/>
          <w:sz w:val="28"/>
          <w:szCs w:val="28"/>
          <w:rPrChange w:id="5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Ge</w:t>
      </w:r>
      <w:r w:rsidR="00A2594E" w:rsidRPr="00FC64E1">
        <w:rPr>
          <w:rFonts w:ascii="Junicode" w:hAnsi="Junicode"/>
          <w:sz w:val="28"/>
          <w:szCs w:val="28"/>
          <w:rPrChange w:id="5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das ander i</w:t>
      </w:r>
      <w:r w:rsidR="00A2594E" w:rsidRPr="00FC64E1">
        <w:rPr>
          <w:rFonts w:ascii="Junicode" w:hAnsi="Junicode"/>
          <w:sz w:val="28"/>
          <w:szCs w:val="28"/>
          <w:rPrChange w:id="5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5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</w:t>
      </w:r>
      <w:r w:rsidRPr="00FC64E1">
        <w:rPr>
          <w:rFonts w:ascii="Junicode" w:hAnsi="Junicode"/>
          <w:sz w:val="28"/>
          <w:szCs w:val="28"/>
          <w:rPrChange w:id="5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mal unter</w:t>
      </w:r>
      <w:r w:rsidR="00A2594E" w:rsidRPr="00FC64E1">
        <w:rPr>
          <w:rFonts w:ascii="Junicode" w:hAnsi="Junicode"/>
          <w:sz w:val="28"/>
          <w:szCs w:val="28"/>
          <w:rPrChange w:id="5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chiedlicher Natur / jhrer</w:t>
      </w:r>
      <w:r w:rsidR="00991D34" w:rsidRPr="00FC64E1">
        <w:rPr>
          <w:rFonts w:ascii="Junicode" w:hAnsi="Junicode"/>
          <w:sz w:val="28"/>
          <w:szCs w:val="28"/>
          <w:rPrChange w:id="5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etli</w:t>
      </w:r>
      <w:r w:rsidR="0024681D" w:rsidRPr="00FC64E1">
        <w:rPr>
          <w:rFonts w:ascii="Junicode" w:hAnsi="Junicode"/>
          <w:sz w:val="28"/>
          <w:szCs w:val="28"/>
          <w:rPrChange w:id="5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hangen an eine~Mann allein / </w:t>
      </w:r>
      <w:r w:rsidR="00991D34" w:rsidRPr="00FC64E1">
        <w:rPr>
          <w:rFonts w:ascii="Junicode" w:hAnsi="Junicode"/>
          <w:sz w:val="28"/>
          <w:szCs w:val="28"/>
          <w:rPrChange w:id="5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werden / darum in den alge</w:t>
      </w:r>
      <w:r w:rsidRPr="00FC64E1">
        <w:rPr>
          <w:rFonts w:ascii="Junicode" w:hAnsi="Junicode"/>
          <w:sz w:val="28"/>
          <w:szCs w:val="28"/>
          <w:rPrChange w:id="5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meinen Kai</w:t>
      </w:r>
      <w:r w:rsidR="00A2594E" w:rsidRPr="00FC64E1">
        <w:rPr>
          <w:rFonts w:ascii="Junicode" w:hAnsi="Junicode"/>
          <w:sz w:val="28"/>
          <w:szCs w:val="28"/>
          <w:rPrChange w:id="5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5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erlichen Rechten Con</w:t>
      </w:r>
      <w:r w:rsidRPr="00FC64E1">
        <w:rPr>
          <w:rFonts w:ascii="Junicode" w:hAnsi="Junicode"/>
          <w:sz w:val="28"/>
          <w:szCs w:val="28"/>
          <w:rPrChange w:id="5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cubinæ gen</w:t>
      </w:r>
      <w:r w:rsidR="00A2594E" w:rsidRPr="00FC64E1">
        <w:rPr>
          <w:rFonts w:ascii="Junicode" w:hAnsi="Junicode"/>
          <w:sz w:val="28"/>
          <w:szCs w:val="28"/>
          <w:rPrChange w:id="5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nnet / etliche aber der</w:t>
      </w:r>
      <w:r w:rsidR="00991D34" w:rsidRPr="00FC64E1">
        <w:rPr>
          <w:rFonts w:ascii="Junicode" w:hAnsi="Junicode"/>
          <w:sz w:val="28"/>
          <w:szCs w:val="28"/>
          <w:rPrChange w:id="5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vermeinten Jungfrauen / machen</w:t>
      </w:r>
      <w:r w:rsidR="00991D34" w:rsidRPr="00FC64E1">
        <w:rPr>
          <w:rFonts w:ascii="Junicode" w:hAnsi="Junicode"/>
          <w:sz w:val="28"/>
          <w:szCs w:val="28"/>
          <w:rPrChange w:id="5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5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gemein / und werden Philoco</w:t>
      </w:r>
      <w:r w:rsidRPr="00FC64E1">
        <w:rPr>
          <w:rFonts w:ascii="Junicode" w:hAnsi="Junicode"/>
          <w:sz w:val="28"/>
          <w:szCs w:val="28"/>
          <w:rPrChange w:id="5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="00A2594E" w:rsidRPr="00FC64E1">
        <w:rPr>
          <w:rFonts w:ascii="Junicode" w:hAnsi="Junicode"/>
          <w:sz w:val="28"/>
          <w:szCs w:val="28"/>
          <w:rPrChange w:id="5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iæ das i</w:t>
      </w:r>
      <w:r w:rsidR="00A2594E" w:rsidRPr="00FC64E1">
        <w:rPr>
          <w:rFonts w:ascii="Junicode" w:hAnsi="Junicode"/>
          <w:sz w:val="28"/>
          <w:szCs w:val="28"/>
          <w:rPrChange w:id="5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Geloch</w:t>
      </w:r>
      <w:r w:rsidR="00A2594E" w:rsidRPr="00FC64E1">
        <w:rPr>
          <w:rFonts w:ascii="Junicode" w:hAnsi="Junicode"/>
          <w:sz w:val="28"/>
          <w:szCs w:val="28"/>
          <w:rPrChange w:id="5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</w:t>
      </w:r>
      <w:r w:rsidR="00A2594E" w:rsidRPr="00FC64E1">
        <w:rPr>
          <w:rFonts w:ascii="Junicode" w:hAnsi="Junicode"/>
          <w:sz w:val="28"/>
          <w:szCs w:val="28"/>
          <w:rPrChange w:id="5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</w:t>
      </w:r>
      <w:r w:rsidR="00991D34" w:rsidRPr="00FC64E1">
        <w:rPr>
          <w:rFonts w:ascii="Junicode" w:hAnsi="Junicode"/>
          <w:sz w:val="28"/>
          <w:szCs w:val="28"/>
          <w:rPrChange w:id="5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genennet / die mit unten und oben</w:t>
      </w:r>
      <w:r w:rsidR="00991D34" w:rsidRPr="00FC64E1">
        <w:rPr>
          <w:rFonts w:ascii="Junicode" w:hAnsi="Junicode"/>
          <w:sz w:val="28"/>
          <w:szCs w:val="28"/>
          <w:rPrChange w:id="5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liegen /</w:t>
      </w:r>
      <w:r w:rsidR="00991D34" w:rsidRPr="00FC64E1">
        <w:rPr>
          <w:rFonts w:ascii="Junicode" w:hAnsi="Junicode"/>
          <w:sz w:val="28"/>
          <w:szCs w:val="28"/>
          <w:rPrChange w:id="5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dergleichen war etwa jene / de</w:t>
      </w:r>
      <w:r w:rsidRPr="00FC64E1">
        <w:rPr>
          <w:rFonts w:ascii="Junicode" w:hAnsi="Junicode"/>
          <w:sz w:val="28"/>
          <w:szCs w:val="28"/>
          <w:rPrChange w:id="5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rer Sal. von Golau gedencket:</w:t>
      </w:r>
      <w:r w:rsidR="00991D34" w:rsidRPr="00FC64E1">
        <w:rPr>
          <w:rFonts w:ascii="Junicode" w:hAnsi="Junicode"/>
          <w:sz w:val="28"/>
          <w:szCs w:val="28"/>
          <w:rPrChange w:id="5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Jungfer ward zur Hur' / ei / was</w:t>
      </w:r>
      <w:r w:rsidR="00991D34" w:rsidRPr="00FC64E1">
        <w:rPr>
          <w:rFonts w:ascii="Junicode" w:hAnsi="Junicode"/>
          <w:sz w:val="28"/>
          <w:szCs w:val="28"/>
          <w:rPrChange w:id="5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mehr ? der gro</w:t>
      </w:r>
      <w:r w:rsidR="00A2594E" w:rsidRPr="00FC64E1">
        <w:rPr>
          <w:rFonts w:ascii="Junicode" w:hAnsi="Junicode"/>
          <w:sz w:val="28"/>
          <w:szCs w:val="28"/>
          <w:rPrChange w:id="5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Hohn</w:t>
      </w:r>
      <w:r w:rsidR="00991D34" w:rsidRPr="00FC64E1">
        <w:rPr>
          <w:rFonts w:ascii="Junicode" w:hAnsi="Junicode"/>
          <w:sz w:val="28"/>
          <w:szCs w:val="28"/>
          <w:rPrChange w:id="5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5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5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5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nun Bu</w:t>
      </w:r>
      <w:r w:rsidR="00A2594E" w:rsidRPr="00FC64E1">
        <w:rPr>
          <w:rFonts w:ascii="Junicode" w:hAnsi="Junicode"/>
          <w:sz w:val="28"/>
          <w:szCs w:val="28"/>
          <w:rPrChange w:id="5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thun: dan </w:t>
      </w:r>
      <w:r w:rsidR="00A2594E" w:rsidRPr="00FC64E1">
        <w:rPr>
          <w:rFonts w:ascii="Junicode" w:hAnsi="Junicode"/>
          <w:sz w:val="28"/>
          <w:szCs w:val="28"/>
          <w:rPrChange w:id="5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l</w:t>
      </w:r>
      <w:r w:rsidR="00A2594E" w:rsidRPr="00FC64E1">
        <w:rPr>
          <w:rFonts w:ascii="Junicode" w:hAnsi="Junicode"/>
          <w:sz w:val="28"/>
          <w:szCs w:val="28"/>
          <w:rPrChange w:id="5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5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991D34" w:rsidRPr="00FC64E1">
        <w:rPr>
          <w:rFonts w:ascii="Junicode" w:hAnsi="Junicode"/>
          <w:sz w:val="28"/>
          <w:szCs w:val="28"/>
          <w:rPrChange w:id="5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nicht davon.</w:t>
      </w:r>
      <w:r w:rsidR="00991D34" w:rsidRPr="00FC64E1">
        <w:rPr>
          <w:rFonts w:ascii="Junicode" w:hAnsi="Junicode"/>
          <w:sz w:val="28"/>
          <w:szCs w:val="28"/>
          <w:rPrChange w:id="5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5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91D34" w:rsidRPr="00FC64E1">
        <w:rPr>
          <w:rFonts w:ascii="Junicode" w:hAnsi="Junicode"/>
          <w:sz w:val="28"/>
          <w:szCs w:val="28"/>
          <w:rPrChange w:id="5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werden auch genennet charito</w:t>
      </w:r>
      <w:r w:rsidRPr="00FC64E1">
        <w:rPr>
          <w:rFonts w:ascii="Junicode" w:hAnsi="Junicode"/>
          <w:sz w:val="28"/>
          <w:szCs w:val="28"/>
          <w:rPrChange w:id="5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niæ puellæ, quæ ex Platonis di</w:t>
      </w:r>
      <w:r w:rsidR="00A2594E" w:rsidRPr="00FC64E1">
        <w:rPr>
          <w:rFonts w:ascii="Junicode" w:hAnsi="Junicode"/>
          <w:sz w:val="28"/>
          <w:szCs w:val="28"/>
          <w:rPrChange w:id="5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ciplina</w:t>
      </w:r>
      <w:r w:rsidR="00991D34" w:rsidRPr="00FC64E1">
        <w:rPr>
          <w:rFonts w:ascii="Junicode" w:hAnsi="Junicode"/>
          <w:sz w:val="28"/>
          <w:szCs w:val="28"/>
          <w:rPrChange w:id="5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viventes gratiam venalem habent,</w:t>
      </w:r>
      <w:r w:rsidR="00991D34" w:rsidRPr="00FC64E1">
        <w:rPr>
          <w:rFonts w:ascii="Junicode" w:hAnsi="Junicode"/>
          <w:sz w:val="28"/>
          <w:szCs w:val="28"/>
          <w:rPrChange w:id="5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nemini negant </w:t>
      </w:r>
      <w:r w:rsidR="00A2594E" w:rsidRPr="00FC64E1">
        <w:rPr>
          <w:rFonts w:ascii="Junicode" w:hAnsi="Junicode"/>
          <w:sz w:val="28"/>
          <w:szCs w:val="28"/>
          <w:rPrChange w:id="5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modi argentum</w:t>
      </w:r>
      <w:r w:rsidR="00991D34" w:rsidRPr="00FC64E1">
        <w:rPr>
          <w:rFonts w:ascii="Junicode" w:hAnsi="Junicode"/>
          <w:sz w:val="28"/>
          <w:szCs w:val="28"/>
          <w:rPrChange w:id="5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dat. die niemand Bitte ver</w:t>
      </w:r>
      <w:r w:rsidR="00A2594E" w:rsidRPr="00FC64E1">
        <w:rPr>
          <w:rFonts w:ascii="Junicode" w:hAnsi="Junicode"/>
          <w:sz w:val="28"/>
          <w:szCs w:val="28"/>
          <w:rPrChange w:id="5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</w:t>
      </w:r>
      <w:r w:rsidR="00991D34" w:rsidRPr="00FC64E1">
        <w:rPr>
          <w:rFonts w:ascii="Junicode" w:hAnsi="Junicode"/>
          <w:sz w:val="28"/>
          <w:szCs w:val="28"/>
          <w:rPrChange w:id="5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</w:t>
      </w:r>
      <w:r w:rsidR="00A2594E" w:rsidRPr="00FC64E1">
        <w:rPr>
          <w:rFonts w:ascii="Junicode" w:hAnsi="Junicode"/>
          <w:sz w:val="28"/>
          <w:szCs w:val="28"/>
          <w:rPrChange w:id="5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nur Geld </w:t>
      </w:r>
      <w:r w:rsidR="00A2594E" w:rsidRPr="00FC64E1">
        <w:rPr>
          <w:rFonts w:ascii="Junicode" w:hAnsi="Junicode"/>
          <w:sz w:val="28"/>
          <w:szCs w:val="28"/>
          <w:rPrChange w:id="5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oder wie</w:t>
      </w:r>
      <w:r w:rsidR="00991D34" w:rsidRPr="00FC64E1">
        <w:rPr>
          <w:rFonts w:ascii="Junicode" w:hAnsi="Junicode"/>
          <w:sz w:val="28"/>
          <w:szCs w:val="28"/>
          <w:rPrChange w:id="5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etwan davon zu reden pfleget</w:t>
      </w:r>
      <w:r w:rsidR="00991D34" w:rsidRPr="00FC64E1">
        <w:rPr>
          <w:rFonts w:ascii="Junicode" w:hAnsi="Junicode"/>
          <w:sz w:val="28"/>
          <w:szCs w:val="28"/>
          <w:rPrChange w:id="5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klein Geld verdienen / und </w:t>
      </w:r>
      <w:r w:rsidR="00A2594E" w:rsidRPr="00FC64E1">
        <w:rPr>
          <w:rFonts w:ascii="Junicode" w:hAnsi="Junicode"/>
          <w:sz w:val="28"/>
          <w:szCs w:val="28"/>
          <w:rPrChange w:id="5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991D34" w:rsidRPr="00FC64E1">
        <w:rPr>
          <w:rFonts w:ascii="Junicode" w:hAnsi="Junicode"/>
          <w:sz w:val="28"/>
          <w:szCs w:val="28"/>
          <w:rPrChange w:id="5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der Fau</w:t>
      </w:r>
      <w:r w:rsidR="00A2594E" w:rsidRPr="00FC64E1">
        <w:rPr>
          <w:rFonts w:ascii="Junicode" w:hAnsi="Junicode"/>
          <w:sz w:val="28"/>
          <w:szCs w:val="28"/>
          <w:rPrChange w:id="5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ern</w:t>
      </w:r>
      <w:r w:rsidR="00A2594E" w:rsidRPr="00FC64E1">
        <w:rPr>
          <w:rFonts w:ascii="Junicode" w:hAnsi="Junicode"/>
          <w:sz w:val="28"/>
          <w:szCs w:val="28"/>
          <w:rPrChange w:id="5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/ darauff </w:t>
      </w:r>
      <w:r w:rsidR="00A2594E" w:rsidRPr="00FC64E1">
        <w:rPr>
          <w:rFonts w:ascii="Junicode" w:hAnsi="Junicode"/>
          <w:sz w:val="28"/>
          <w:szCs w:val="28"/>
          <w:rPrChange w:id="5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991D34" w:rsidRPr="00FC64E1">
        <w:rPr>
          <w:rFonts w:ascii="Junicode" w:hAnsi="Junicode"/>
          <w:sz w:val="28"/>
          <w:szCs w:val="28"/>
          <w:rPrChange w:id="5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itzen / </w:t>
      </w:r>
      <w:r w:rsidR="00EA50DB" w:rsidRPr="00FC64E1">
        <w:rPr>
          <w:rFonts w:ascii="Junicode" w:hAnsi="Junicode"/>
          <w:sz w:val="28"/>
          <w:szCs w:val="28"/>
          <w:rPrChange w:id="5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Solche aber achten es</w:t>
      </w:r>
      <w:r w:rsidR="00991D34" w:rsidRPr="00FC64E1">
        <w:rPr>
          <w:rFonts w:ascii="Junicode" w:hAnsi="Junicode"/>
          <w:sz w:val="28"/>
          <w:szCs w:val="28"/>
          <w:rPrChange w:id="5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gering / daß jhnen jhr Kr</w:t>
      </w:r>
      <w:r w:rsidR="00A2594E" w:rsidRPr="00FC64E1">
        <w:rPr>
          <w:rFonts w:ascii="Junicode" w:hAnsi="Junicode"/>
          <w:sz w:val="28"/>
          <w:szCs w:val="28"/>
          <w:rPrChange w:id="5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ntzlein</w:t>
      </w:r>
      <w:r w:rsidR="0024681D" w:rsidRPr="00FC64E1">
        <w:rPr>
          <w:rFonts w:ascii="Junicode" w:hAnsi="Junicode"/>
          <w:sz w:val="28"/>
          <w:szCs w:val="28"/>
          <w:rPrChange w:id="5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genommen worden / </w:t>
      </w:r>
      <w:r w:rsidR="00A2594E" w:rsidRPr="00FC64E1">
        <w:rPr>
          <w:rFonts w:ascii="Junicode" w:hAnsi="Junicode"/>
          <w:sz w:val="28"/>
          <w:szCs w:val="28"/>
          <w:rPrChange w:id="5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deßwegen</w:t>
      </w:r>
      <w:r w:rsidR="00991D34" w:rsidRPr="00FC64E1">
        <w:rPr>
          <w:rFonts w:ascii="Junicode" w:hAnsi="Junicode"/>
          <w:sz w:val="28"/>
          <w:szCs w:val="28"/>
          <w:rPrChange w:id="5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vielmehr erfreuet / weil </w:t>
      </w:r>
      <w:r w:rsidR="00A2594E" w:rsidRPr="00FC64E1">
        <w:rPr>
          <w:rFonts w:ascii="Junicode" w:hAnsi="Junicode"/>
          <w:sz w:val="28"/>
          <w:szCs w:val="28"/>
          <w:rPrChange w:id="5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nachmals</w:t>
      </w:r>
    </w:p>
    <w:p w14:paraId="3C8DF801" w14:textId="7E5F3F88" w:rsidR="009E58DF" w:rsidRPr="00FC64E1" w:rsidRDefault="009E58DF" w:rsidP="001B2A6D">
      <w:pPr>
        <w:spacing w:line="360" w:lineRule="auto"/>
        <w:rPr>
          <w:rFonts w:ascii="Junicode" w:hAnsi="Junicode"/>
          <w:sz w:val="28"/>
          <w:szCs w:val="28"/>
          <w:rPrChange w:id="5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(wie gemeldet) jhren Gewin und</w:t>
      </w:r>
      <w:r w:rsidR="00991D34" w:rsidRPr="00FC64E1">
        <w:rPr>
          <w:rFonts w:ascii="Junicode" w:hAnsi="Junicode"/>
          <w:sz w:val="28"/>
          <w:szCs w:val="28"/>
          <w:rPrChange w:id="5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Nuzen ferner </w:t>
      </w:r>
      <w:r w:rsidR="00A2594E" w:rsidRPr="00FC64E1">
        <w:rPr>
          <w:rFonts w:ascii="Junicode" w:hAnsi="Junicode"/>
          <w:sz w:val="28"/>
          <w:szCs w:val="28"/>
          <w:rPrChange w:id="5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k</w:t>
      </w:r>
      <w:r w:rsidR="00A2594E" w:rsidRPr="00FC64E1">
        <w:rPr>
          <w:rFonts w:ascii="Junicode" w:hAnsi="Junicode"/>
          <w:sz w:val="28"/>
          <w:szCs w:val="28"/>
          <w:rPrChange w:id="5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wie</w:t>
      </w:r>
      <w:r w:rsidR="00991D34" w:rsidRPr="00FC64E1">
        <w:rPr>
          <w:rFonts w:ascii="Junicode" w:hAnsi="Junicode"/>
          <w:sz w:val="28"/>
          <w:szCs w:val="28"/>
          <w:rPrChange w:id="5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</w:t>
      </w:r>
      <w:r w:rsidR="00991D34" w:rsidRPr="00FC64E1">
        <w:rPr>
          <w:rFonts w:ascii="Junicode" w:hAnsi="Junicode"/>
          <w:sz w:val="28"/>
          <w:szCs w:val="28"/>
          <w:rPrChange w:id="5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lgendes Verslein deß mehr genan</w:t>
      </w:r>
      <w:r w:rsidRPr="00FC64E1">
        <w:rPr>
          <w:rFonts w:ascii="Junicode" w:hAnsi="Junicode"/>
          <w:sz w:val="28"/>
          <w:szCs w:val="28"/>
          <w:rPrChange w:id="5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4458EC" w:rsidRPr="00FC64E1">
        <w:rPr>
          <w:rFonts w:ascii="Junicode" w:hAnsi="Junicode"/>
          <w:sz w:val="28"/>
          <w:szCs w:val="28"/>
          <w:rPrChange w:id="5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S. G. bejahet:</w:t>
      </w:r>
    </w:p>
    <w:p w14:paraId="165B713F" w14:textId="67453C74" w:rsidR="00760977" w:rsidRPr="00FC64E1" w:rsidRDefault="004458EC" w:rsidP="001B2A6D">
      <w:pPr>
        <w:spacing w:line="360" w:lineRule="auto"/>
        <w:rPr>
          <w:rFonts w:ascii="Junicode" w:hAnsi="Junicode"/>
          <w:sz w:val="28"/>
          <w:szCs w:val="28"/>
          <w:rPrChange w:id="5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euch wird die Jungfer</w:t>
      </w:r>
      <w:r w:rsidR="00A2594E" w:rsidRPr="00FC64E1">
        <w:rPr>
          <w:rFonts w:ascii="Junicode" w:hAnsi="Junicode"/>
          <w:sz w:val="28"/>
          <w:szCs w:val="28"/>
          <w:rPrChange w:id="5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chafft/</w:t>
      </w:r>
      <w:r w:rsidR="00991D34" w:rsidRPr="00FC64E1">
        <w:rPr>
          <w:rFonts w:ascii="Junicode" w:hAnsi="Junicode"/>
          <w:sz w:val="28"/>
          <w:szCs w:val="28"/>
          <w:rPrChange w:id="5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Jungfer wo benommen /</w:t>
      </w:r>
    </w:p>
    <w:p w14:paraId="48838793" w14:textId="4D14449E" w:rsidR="004458EC" w:rsidRPr="00FC64E1" w:rsidRDefault="004458EC" w:rsidP="001B2A6D">
      <w:pPr>
        <w:spacing w:line="360" w:lineRule="auto"/>
        <w:rPr>
          <w:rFonts w:ascii="Junicode" w:hAnsi="Junicode"/>
          <w:sz w:val="28"/>
          <w:szCs w:val="28"/>
          <w:rPrChange w:id="5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5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5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 euch / weil jhr hiemit Kund</w:t>
      </w:r>
      <w:r w:rsidR="00A2594E" w:rsidRPr="00FC64E1">
        <w:rPr>
          <w:rFonts w:ascii="Junicode" w:hAnsi="Junicode"/>
          <w:sz w:val="28"/>
          <w:szCs w:val="28"/>
          <w:rPrChange w:id="5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chaft</w:t>
      </w:r>
      <w:r w:rsidR="00760977" w:rsidRPr="00FC64E1">
        <w:rPr>
          <w:rFonts w:ascii="Junicode" w:hAnsi="Junicode"/>
          <w:sz w:val="28"/>
          <w:szCs w:val="28"/>
          <w:rPrChange w:id="5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habt bekommen.</w:t>
      </w:r>
    </w:p>
    <w:p w14:paraId="513DCA8B" w14:textId="06D8929C" w:rsidR="004458EC" w:rsidRPr="00FC64E1" w:rsidRDefault="004458EC" w:rsidP="001B2A6D">
      <w:pPr>
        <w:spacing w:line="360" w:lineRule="auto"/>
        <w:rPr>
          <w:rFonts w:ascii="Junicode" w:hAnsi="Junicode"/>
          <w:sz w:val="28"/>
          <w:szCs w:val="28"/>
          <w:rPrChange w:id="5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Es begegnete ohngefehr eine </w:t>
      </w:r>
      <w:r w:rsidR="00A2594E" w:rsidRPr="00FC64E1">
        <w:rPr>
          <w:rFonts w:ascii="Junicode" w:hAnsi="Junicode"/>
          <w:sz w:val="28"/>
          <w:szCs w:val="28"/>
          <w:rPrChange w:id="5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Pr="00FC64E1">
        <w:rPr>
          <w:rFonts w:ascii="Junicode" w:hAnsi="Junicode"/>
          <w:sz w:val="28"/>
          <w:szCs w:val="28"/>
          <w:rPrChange w:id="5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Jungfrau auff offener Stra</w:t>
      </w:r>
      <w:r w:rsidR="00A2594E" w:rsidRPr="00FC64E1">
        <w:rPr>
          <w:rFonts w:ascii="Junicode" w:hAnsi="Junicode"/>
          <w:sz w:val="28"/>
          <w:szCs w:val="28"/>
          <w:rPrChange w:id="5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760977" w:rsidRPr="00FC64E1">
        <w:rPr>
          <w:rFonts w:ascii="Junicode" w:hAnsi="Junicode"/>
          <w:sz w:val="28"/>
          <w:szCs w:val="28"/>
          <w:rPrChange w:id="5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Ga</w:t>
      </w:r>
      <w:r w:rsidR="00A2594E" w:rsidRPr="00FC64E1">
        <w:rPr>
          <w:rFonts w:ascii="Junicode" w:hAnsi="Junicode"/>
          <w:sz w:val="28"/>
          <w:szCs w:val="28"/>
          <w:rPrChange w:id="5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einem fremden Corti</w:t>
      </w:r>
      <w:r w:rsidR="00A2594E" w:rsidRPr="00FC64E1">
        <w:rPr>
          <w:rFonts w:ascii="Junicode" w:hAnsi="Junicode"/>
          <w:sz w:val="28"/>
          <w:szCs w:val="28"/>
          <w:rPrChange w:id="5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/ als der</w:t>
      </w:r>
      <w:r w:rsidR="00A2594E" w:rsidRPr="00FC64E1">
        <w:rPr>
          <w:rFonts w:ascii="Junicode" w:hAnsi="Junicode"/>
          <w:sz w:val="28"/>
          <w:szCs w:val="28"/>
          <w:rPrChange w:id="5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 jhrer an</w:t>
      </w:r>
      <w:r w:rsidR="00A2594E" w:rsidRPr="00FC64E1">
        <w:rPr>
          <w:rFonts w:ascii="Junicode" w:hAnsi="Junicode"/>
          <w:sz w:val="28"/>
          <w:szCs w:val="28"/>
          <w:rPrChange w:id="5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ichtig</w:t>
      </w:r>
      <w:r w:rsidR="00760977" w:rsidRPr="00FC64E1">
        <w:rPr>
          <w:rFonts w:ascii="Junicode" w:hAnsi="Junicode"/>
          <w:sz w:val="28"/>
          <w:szCs w:val="28"/>
          <w:rPrChange w:id="5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ward / </w:t>
      </w:r>
      <w:r w:rsidR="00A2594E" w:rsidRPr="00FC64E1">
        <w:rPr>
          <w:rFonts w:ascii="Junicode" w:hAnsi="Junicode"/>
          <w:sz w:val="28"/>
          <w:szCs w:val="28"/>
          <w:rPrChange w:id="5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prach er mit gar lei</w:t>
      </w:r>
      <w:r w:rsidR="00A2594E" w:rsidRPr="00FC64E1">
        <w:rPr>
          <w:rFonts w:ascii="Junicode" w:hAnsi="Junicode"/>
          <w:sz w:val="28"/>
          <w:szCs w:val="28"/>
          <w:rPrChange w:id="5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halb</w:t>
      </w:r>
      <w:r w:rsidR="00760977" w:rsidRPr="00FC64E1">
        <w:rPr>
          <w:rFonts w:ascii="Junicode" w:hAnsi="Junicode"/>
          <w:sz w:val="28"/>
          <w:szCs w:val="28"/>
          <w:rPrChange w:id="5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teut</w:t>
      </w:r>
      <w:r w:rsidR="00A2594E" w:rsidRPr="00FC64E1">
        <w:rPr>
          <w:rFonts w:ascii="Junicode" w:hAnsi="Junicode"/>
          <w:sz w:val="28"/>
          <w:szCs w:val="28"/>
          <w:rPrChange w:id="5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Worten zu jhr al</w:t>
      </w:r>
      <w:r w:rsidR="00A2594E" w:rsidRPr="00FC64E1">
        <w:rPr>
          <w:rFonts w:ascii="Junicode" w:hAnsi="Junicode"/>
          <w:sz w:val="28"/>
          <w:szCs w:val="28"/>
          <w:rPrChange w:id="5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/ einen</w:t>
      </w:r>
      <w:r w:rsidR="00760977" w:rsidRPr="00FC64E1">
        <w:rPr>
          <w:rFonts w:ascii="Junicode" w:hAnsi="Junicode"/>
          <w:sz w:val="28"/>
          <w:szCs w:val="28"/>
          <w:rPrChange w:id="5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guten Morgen Giffru / </w:t>
      </w:r>
      <w:r w:rsidR="00A2594E" w:rsidRPr="00FC64E1">
        <w:rPr>
          <w:rFonts w:ascii="Junicode" w:hAnsi="Junicode"/>
          <w:sz w:val="28"/>
          <w:szCs w:val="28"/>
          <w:rPrChange w:id="5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ich bi ju</w:t>
      </w:r>
      <w:r w:rsidR="00760977" w:rsidRPr="00FC64E1">
        <w:rPr>
          <w:rFonts w:ascii="Junicode" w:hAnsi="Junicode"/>
          <w:sz w:val="28"/>
          <w:szCs w:val="28"/>
          <w:rPrChange w:id="5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chlapen? Die Jungfrau (</w:t>
      </w:r>
      <w:r w:rsidR="00A2594E" w:rsidRPr="00FC64E1">
        <w:rPr>
          <w:rFonts w:ascii="Junicode" w:hAnsi="Junicode"/>
          <w:sz w:val="28"/>
          <w:szCs w:val="28"/>
          <w:rPrChange w:id="5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cilicet)</w:t>
      </w:r>
      <w:r w:rsidR="00760977" w:rsidRPr="00FC64E1">
        <w:rPr>
          <w:rFonts w:ascii="Junicode" w:hAnsi="Junicode"/>
          <w:sz w:val="28"/>
          <w:szCs w:val="28"/>
          <w:rPrChange w:id="5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760977" w:rsidRPr="00FC64E1">
        <w:rPr>
          <w:rFonts w:ascii="Junicode" w:hAnsi="Junicode"/>
          <w:sz w:val="28"/>
          <w:szCs w:val="28"/>
          <w:rPrChange w:id="5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twortete / ich kan es nicht ver</w:t>
      </w:r>
      <w:r w:rsidR="00A2594E" w:rsidRPr="00FC64E1">
        <w:rPr>
          <w:rFonts w:ascii="Junicode" w:hAnsi="Junicode"/>
          <w:sz w:val="28"/>
          <w:szCs w:val="28"/>
          <w:rPrChange w:id="5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 Er replicirte. Giffru ich</w:t>
      </w:r>
      <w:r w:rsidR="00760977" w:rsidRPr="00FC64E1">
        <w:rPr>
          <w:rFonts w:ascii="Junicode" w:hAnsi="Junicode"/>
          <w:sz w:val="28"/>
          <w:szCs w:val="28"/>
          <w:rPrChange w:id="5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760977" w:rsidRPr="00FC64E1">
        <w:rPr>
          <w:rFonts w:ascii="Junicode" w:hAnsi="Junicode"/>
          <w:sz w:val="28"/>
          <w:szCs w:val="28"/>
          <w:rPrChange w:id="5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il ju geben en Ducat / die Jung</w:t>
      </w:r>
      <w:r w:rsidRPr="00FC64E1">
        <w:rPr>
          <w:rFonts w:ascii="Junicode" w:hAnsi="Junicode"/>
          <w:sz w:val="28"/>
          <w:szCs w:val="28"/>
          <w:rPrChange w:id="5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 </w:t>
      </w:r>
      <w:r w:rsidR="00A2594E" w:rsidRPr="00FC64E1">
        <w:rPr>
          <w:rFonts w:ascii="Junicode" w:hAnsi="Junicode"/>
          <w:sz w:val="28"/>
          <w:szCs w:val="28"/>
          <w:rPrChange w:id="5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h</w:t>
      </w:r>
      <w:r w:rsidR="00A2594E" w:rsidRPr="00FC64E1">
        <w:rPr>
          <w:rFonts w:ascii="Junicode" w:hAnsi="Junicode"/>
          <w:sz w:val="28"/>
          <w:szCs w:val="28"/>
          <w:rPrChange w:id="5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rende /</w:t>
      </w:r>
      <w:r w:rsidR="00760977" w:rsidRPr="00FC64E1">
        <w:rPr>
          <w:rFonts w:ascii="Junicode" w:hAnsi="Junicode"/>
          <w:sz w:val="28"/>
          <w:szCs w:val="28"/>
          <w:rPrChange w:id="5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gab mit auf</w:t>
      </w:r>
      <w:r w:rsidRPr="00FC64E1">
        <w:rPr>
          <w:rFonts w:ascii="Junicode" w:hAnsi="Junicode"/>
          <w:sz w:val="28"/>
          <w:szCs w:val="28"/>
          <w:rPrChange w:id="5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gehabender Hand und ausge</w:t>
      </w:r>
      <w:r w:rsidR="00A2594E" w:rsidRPr="00FC64E1">
        <w:rPr>
          <w:rFonts w:ascii="Junicode" w:hAnsi="Junicode"/>
          <w:sz w:val="28"/>
          <w:szCs w:val="28"/>
          <w:rPrChange w:id="5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trekten</w:t>
      </w:r>
      <w:r w:rsidR="00760977" w:rsidRPr="00FC64E1">
        <w:rPr>
          <w:rFonts w:ascii="Junicode" w:hAnsi="Junicode"/>
          <w:sz w:val="28"/>
          <w:szCs w:val="28"/>
          <w:rPrChange w:id="5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Fingern (welcher vier neben dem</w:t>
      </w:r>
      <w:r w:rsidR="0024681D" w:rsidRPr="00FC64E1">
        <w:rPr>
          <w:rFonts w:ascii="Junicode" w:hAnsi="Junicode"/>
          <w:sz w:val="28"/>
          <w:szCs w:val="28"/>
          <w:rPrChange w:id="5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Daumen waren) zu einer Lo</w:t>
      </w:r>
      <w:r w:rsidR="00A2594E" w:rsidRPr="00FC64E1">
        <w:rPr>
          <w:rFonts w:ascii="Junicode" w:hAnsi="Junicode"/>
          <w:sz w:val="28"/>
          <w:szCs w:val="28"/>
          <w:rPrChange w:id="5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 /</w:t>
      </w:r>
      <w:r w:rsidR="00760977" w:rsidRPr="00FC64E1">
        <w:rPr>
          <w:rFonts w:ascii="Junicode" w:hAnsi="Junicode"/>
          <w:sz w:val="28"/>
          <w:szCs w:val="28"/>
          <w:rPrChange w:id="5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wieviel Ducaten </w:t>
      </w:r>
      <w:r w:rsidR="00A2594E" w:rsidRPr="00FC64E1">
        <w:rPr>
          <w:rFonts w:ascii="Junicode" w:hAnsi="Junicode"/>
          <w:sz w:val="28"/>
          <w:szCs w:val="28"/>
          <w:rPrChange w:id="5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begerte / folgen</w:t>
      </w:r>
      <w:r w:rsidRPr="00FC64E1">
        <w:rPr>
          <w:rFonts w:ascii="Junicode" w:hAnsi="Junicode"/>
          <w:sz w:val="28"/>
          <w:szCs w:val="28"/>
          <w:rPrChange w:id="5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ma</w:t>
      </w:r>
      <w:r w:rsidR="00A2594E" w:rsidRPr="00FC64E1">
        <w:rPr>
          <w:rFonts w:ascii="Junicode" w:hAnsi="Junicode"/>
          <w:sz w:val="28"/>
          <w:szCs w:val="28"/>
          <w:rPrChange w:id="5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zu jhm </w:t>
      </w:r>
      <w:r w:rsidR="00A2594E" w:rsidRPr="00FC64E1">
        <w:rPr>
          <w:rFonts w:ascii="Junicode" w:hAnsi="Junicode"/>
          <w:sz w:val="28"/>
          <w:szCs w:val="28"/>
          <w:rPrChange w:id="5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prechend: Was</w:t>
      </w:r>
      <w:r w:rsidR="00760977" w:rsidRPr="00FC64E1">
        <w:rPr>
          <w:rFonts w:ascii="Junicode" w:hAnsi="Junicode"/>
          <w:sz w:val="28"/>
          <w:szCs w:val="28"/>
          <w:rPrChange w:id="5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mein Her</w:t>
      </w:r>
      <w:r w:rsidR="00EA50DB" w:rsidRPr="00FC64E1">
        <w:rPr>
          <w:rFonts w:ascii="Junicode" w:hAnsi="Junicode"/>
          <w:sz w:val="28"/>
          <w:szCs w:val="28"/>
          <w:rPrChange w:id="5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?</w:t>
      </w:r>
    </w:p>
    <w:p w14:paraId="14F2D3C6" w14:textId="4E52B483" w:rsidR="00685049" w:rsidRPr="00FC64E1" w:rsidRDefault="004458EC" w:rsidP="001B2A6D">
      <w:pPr>
        <w:spacing w:line="360" w:lineRule="auto"/>
        <w:rPr>
          <w:rFonts w:ascii="Junicode" w:hAnsi="Junicode"/>
          <w:sz w:val="28"/>
          <w:szCs w:val="28"/>
          <w:rPrChange w:id="5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</w:t>
      </w:r>
      <w:r w:rsidR="00685049" w:rsidRPr="00FC64E1">
        <w:rPr>
          <w:rFonts w:ascii="Junicode" w:hAnsi="Junicode"/>
          <w:sz w:val="28"/>
          <w:szCs w:val="28"/>
          <w:rPrChange w:id="5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Aus die</w:t>
      </w:r>
      <w:r w:rsidR="00A2594E" w:rsidRPr="00FC64E1">
        <w:rPr>
          <w:rFonts w:ascii="Junicode" w:hAnsi="Junicode"/>
          <w:sz w:val="28"/>
          <w:szCs w:val="28"/>
          <w:rPrChange w:id="5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bleiben etliche in jh</w:t>
      </w:r>
      <w:r w:rsidR="00685049" w:rsidRPr="00FC64E1">
        <w:rPr>
          <w:rFonts w:ascii="Junicode" w:hAnsi="Junicode"/>
          <w:sz w:val="28"/>
          <w:szCs w:val="28"/>
          <w:rPrChange w:id="5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H</w:t>
      </w:r>
      <w:r w:rsidR="00A2594E" w:rsidRPr="00FC64E1">
        <w:rPr>
          <w:rFonts w:ascii="Junicode" w:hAnsi="Junicode"/>
          <w:sz w:val="28"/>
          <w:szCs w:val="28"/>
          <w:rPrChange w:id="5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85049" w:rsidRPr="00FC64E1">
        <w:rPr>
          <w:rFonts w:ascii="Junicode" w:hAnsi="Junicode"/>
          <w:sz w:val="28"/>
          <w:szCs w:val="28"/>
          <w:rPrChange w:id="5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5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/ la</w:t>
      </w:r>
      <w:r w:rsidR="00A2594E" w:rsidRPr="00FC64E1">
        <w:rPr>
          <w:rFonts w:ascii="Junicode" w:hAnsi="Junicode"/>
          <w:sz w:val="28"/>
          <w:szCs w:val="28"/>
          <w:rPrChange w:id="5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85049" w:rsidRPr="00FC64E1">
        <w:rPr>
          <w:rFonts w:ascii="Junicode" w:hAnsi="Junicode"/>
          <w:sz w:val="28"/>
          <w:szCs w:val="28"/>
          <w:rPrChange w:id="5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niemand zu </w:t>
      </w:r>
      <w:r w:rsidR="00A2594E" w:rsidRPr="00FC64E1">
        <w:rPr>
          <w:rFonts w:ascii="Junicode" w:hAnsi="Junicode"/>
          <w:sz w:val="28"/>
          <w:szCs w:val="28"/>
          <w:rPrChange w:id="5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760977" w:rsidRPr="00FC64E1">
        <w:rPr>
          <w:rFonts w:ascii="Junicode" w:hAnsi="Junicode"/>
          <w:sz w:val="28"/>
          <w:szCs w:val="28"/>
          <w:rPrChange w:id="5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vorneme Her</w:t>
      </w:r>
      <w:r w:rsidR="00EA50DB" w:rsidRPr="00FC64E1">
        <w:rPr>
          <w:rFonts w:ascii="Junicode" w:hAnsi="Junicode"/>
          <w:sz w:val="28"/>
          <w:szCs w:val="28"/>
          <w:rPrChange w:id="5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60977" w:rsidRPr="00FC64E1">
        <w:rPr>
          <w:rFonts w:ascii="Junicode" w:hAnsi="Junicode"/>
          <w:sz w:val="28"/>
          <w:szCs w:val="28"/>
          <w:rPrChange w:id="5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Cavaliers / Rit</w:t>
      </w:r>
      <w:r w:rsidR="00685049" w:rsidRPr="00FC64E1">
        <w:rPr>
          <w:rFonts w:ascii="Junicode" w:hAnsi="Junicode"/>
          <w:sz w:val="28"/>
          <w:szCs w:val="28"/>
          <w:rPrChange w:id="5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ters / Edelleute / und </w:t>
      </w:r>
      <w:r w:rsidR="00A2594E" w:rsidRPr="00FC64E1">
        <w:rPr>
          <w:rFonts w:ascii="Junicode" w:hAnsi="Junicode"/>
          <w:sz w:val="28"/>
          <w:szCs w:val="28"/>
          <w:rPrChange w:id="5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5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reiche</w:t>
      </w:r>
      <w:r w:rsidR="00760977" w:rsidRPr="00FC64E1">
        <w:rPr>
          <w:rFonts w:ascii="Junicode" w:hAnsi="Junicode"/>
          <w:sz w:val="28"/>
          <w:szCs w:val="28"/>
          <w:rPrChange w:id="5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</w:t>
      </w:r>
      <w:r w:rsidR="00760977" w:rsidRPr="00FC64E1">
        <w:rPr>
          <w:rFonts w:ascii="Junicode" w:hAnsi="Junicode"/>
          <w:sz w:val="28"/>
          <w:szCs w:val="28"/>
          <w:rPrChange w:id="5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tuzer / die ganz Seiden und Sam</w:t>
      </w:r>
      <w:r w:rsidR="00685049" w:rsidRPr="00FC64E1">
        <w:rPr>
          <w:rFonts w:ascii="Junicode" w:hAnsi="Junicode"/>
          <w:sz w:val="28"/>
          <w:szCs w:val="28"/>
          <w:rPrChange w:id="5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meten R</w:t>
      </w:r>
      <w:r w:rsidR="00A2594E" w:rsidRPr="00FC64E1">
        <w:rPr>
          <w:rFonts w:ascii="Junicode" w:hAnsi="Junicode"/>
          <w:sz w:val="28"/>
          <w:szCs w:val="28"/>
          <w:rPrChange w:id="5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60977" w:rsidRPr="00FC64E1">
        <w:rPr>
          <w:rFonts w:ascii="Junicode" w:hAnsi="Junicode"/>
          <w:sz w:val="28"/>
          <w:szCs w:val="28"/>
          <w:rPrChange w:id="5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 / und Kleider / wie im</w:t>
      </w:r>
      <w:r w:rsidR="00685049" w:rsidRPr="00FC64E1">
        <w:rPr>
          <w:rFonts w:ascii="Junicode" w:hAnsi="Junicode"/>
          <w:sz w:val="28"/>
          <w:szCs w:val="28"/>
          <w:rPrChange w:id="5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gleichen allerhand Kleidodien und</w:t>
      </w:r>
      <w:r w:rsidR="00760977" w:rsidRPr="00FC64E1">
        <w:rPr>
          <w:rFonts w:ascii="Junicode" w:hAnsi="Junicode"/>
          <w:sz w:val="28"/>
          <w:szCs w:val="28"/>
          <w:rPrChange w:id="5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tatlich Ge</w:t>
      </w:r>
      <w:r w:rsidR="00A2594E" w:rsidRPr="00FC64E1">
        <w:rPr>
          <w:rFonts w:ascii="Junicode" w:hAnsi="Junicode"/>
          <w:sz w:val="28"/>
          <w:szCs w:val="28"/>
          <w:rPrChange w:id="5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chmeide </w:t>
      </w:r>
      <w:r w:rsidR="00A2594E" w:rsidRPr="00FC64E1">
        <w:rPr>
          <w:rFonts w:ascii="Junicode" w:hAnsi="Junicode"/>
          <w:sz w:val="28"/>
          <w:szCs w:val="28"/>
          <w:rPrChange w:id="5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685049" w:rsidRPr="00FC64E1">
        <w:rPr>
          <w:rFonts w:ascii="Junicode" w:hAnsi="Junicode"/>
          <w:sz w:val="28"/>
          <w:szCs w:val="28"/>
          <w:rPrChange w:id="5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und an </w:t>
      </w:r>
      <w:r w:rsidR="00A2594E" w:rsidRPr="00FC64E1">
        <w:rPr>
          <w:rFonts w:ascii="Junicode" w:hAnsi="Junicode"/>
          <w:sz w:val="28"/>
          <w:szCs w:val="28"/>
          <w:rPrChange w:id="5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760977" w:rsidRPr="00FC64E1">
        <w:rPr>
          <w:rFonts w:ascii="Junicode" w:hAnsi="Junicode"/>
          <w:sz w:val="28"/>
          <w:szCs w:val="28"/>
          <w:rPrChange w:id="5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haben / die vor ein jedes R</w:t>
      </w:r>
      <w:r w:rsidR="00A2594E" w:rsidRPr="00FC64E1">
        <w:rPr>
          <w:rFonts w:ascii="Junicode" w:hAnsi="Junicode"/>
          <w:sz w:val="28"/>
          <w:szCs w:val="28"/>
          <w:rPrChange w:id="5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85049" w:rsidRPr="00FC64E1">
        <w:rPr>
          <w:rFonts w:ascii="Junicode" w:hAnsi="Junicode"/>
          <w:sz w:val="28"/>
          <w:szCs w:val="28"/>
          <w:rPrChange w:id="5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ißlein</w:t>
      </w:r>
      <w:r w:rsidR="00760977" w:rsidRPr="00FC64E1">
        <w:rPr>
          <w:rFonts w:ascii="Junicode" w:hAnsi="Junicode"/>
          <w:sz w:val="28"/>
          <w:szCs w:val="28"/>
          <w:rPrChange w:id="5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Ro</w:t>
      </w:r>
      <w:r w:rsidR="00A2594E" w:rsidRPr="00FC64E1">
        <w:rPr>
          <w:rFonts w:ascii="Junicode" w:hAnsi="Junicode"/>
          <w:sz w:val="28"/>
          <w:szCs w:val="28"/>
          <w:rPrChange w:id="5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enobel oder Ducaten jhnen in die Fau</w:t>
      </w:r>
      <w:r w:rsidR="00A2594E" w:rsidRPr="00FC64E1">
        <w:rPr>
          <w:rFonts w:ascii="Junicode" w:hAnsi="Junicode"/>
          <w:sz w:val="28"/>
          <w:szCs w:val="28"/>
          <w:rPrChange w:id="5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5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techen / dahero </w:t>
      </w:r>
      <w:r w:rsidR="00A2594E" w:rsidRPr="00FC64E1">
        <w:rPr>
          <w:rFonts w:ascii="Junicode" w:hAnsi="Junicode"/>
          <w:sz w:val="28"/>
          <w:szCs w:val="28"/>
          <w:rPrChange w:id="5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760977" w:rsidRPr="00FC64E1">
        <w:rPr>
          <w:rFonts w:ascii="Junicode" w:hAnsi="Junicode"/>
          <w:sz w:val="28"/>
          <w:szCs w:val="28"/>
          <w:rPrChange w:id="5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unbillich Ro</w:t>
      </w:r>
      <w:r w:rsidR="00A2594E" w:rsidRPr="00FC64E1">
        <w:rPr>
          <w:rFonts w:ascii="Junicode" w:hAnsi="Junicode"/>
          <w:sz w:val="28"/>
          <w:szCs w:val="28"/>
          <w:rPrChange w:id="5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enobolares, Duca</w:t>
      </w:r>
      <w:r w:rsidR="00685049" w:rsidRPr="00FC64E1">
        <w:rPr>
          <w:rFonts w:ascii="Junicode" w:hAnsi="Junicode"/>
          <w:sz w:val="28"/>
          <w:szCs w:val="28"/>
          <w:rPrChange w:id="5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tenales gen</w:t>
      </w:r>
      <w:r w:rsidR="00A2594E" w:rsidRPr="00FC64E1">
        <w:rPr>
          <w:rFonts w:ascii="Junicode" w:hAnsi="Junicode"/>
          <w:sz w:val="28"/>
          <w:szCs w:val="28"/>
          <w:rPrChange w:id="5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85049" w:rsidRPr="00FC64E1">
        <w:rPr>
          <w:rFonts w:ascii="Junicode" w:hAnsi="Junicode"/>
          <w:sz w:val="28"/>
          <w:szCs w:val="28"/>
          <w:rPrChange w:id="5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nnet werden / das hei</w:t>
      </w:r>
      <w:r w:rsidR="00A2594E" w:rsidRPr="00FC64E1">
        <w:rPr>
          <w:rFonts w:ascii="Junicode" w:hAnsi="Junicode"/>
          <w:sz w:val="28"/>
          <w:szCs w:val="28"/>
          <w:rPrChange w:id="5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0977" w:rsidRPr="00FC64E1">
        <w:rPr>
          <w:rFonts w:ascii="Junicode" w:hAnsi="Junicode"/>
          <w:sz w:val="28"/>
          <w:szCs w:val="28"/>
          <w:rPrChange w:id="5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Ro</w:t>
      </w:r>
      <w:r w:rsidR="00A2594E" w:rsidRPr="00FC64E1">
        <w:rPr>
          <w:rFonts w:ascii="Junicode" w:hAnsi="Junicode"/>
          <w:sz w:val="28"/>
          <w:szCs w:val="28"/>
          <w:rPrChange w:id="5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enobel Junfern / Ducaten</w:t>
      </w:r>
      <w:r w:rsidR="00760977" w:rsidRPr="00FC64E1">
        <w:rPr>
          <w:rFonts w:ascii="Junicode" w:hAnsi="Junicode"/>
          <w:sz w:val="28"/>
          <w:szCs w:val="28"/>
          <w:rPrChange w:id="5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Huren / und was dergleichen /</w:t>
      </w:r>
      <w:r w:rsidR="00760977" w:rsidRPr="00FC64E1">
        <w:rPr>
          <w:rFonts w:ascii="Junicode" w:hAnsi="Junicode"/>
          <w:sz w:val="28"/>
          <w:szCs w:val="28"/>
          <w:rPrChange w:id="5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jhrer</w:t>
      </w:r>
      <w:r w:rsidR="00760977" w:rsidRPr="00FC64E1">
        <w:rPr>
          <w:rFonts w:ascii="Junicode" w:hAnsi="Junicode"/>
          <w:sz w:val="28"/>
          <w:szCs w:val="28"/>
          <w:rPrChange w:id="5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85049" w:rsidRPr="00FC64E1">
        <w:rPr>
          <w:rFonts w:ascii="Junicode" w:hAnsi="Junicode"/>
          <w:sz w:val="28"/>
          <w:szCs w:val="28"/>
          <w:rPrChange w:id="5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Ehren an</w:t>
      </w:r>
      <w:r w:rsidR="00A2594E" w:rsidRPr="00FC64E1">
        <w:rPr>
          <w:rFonts w:ascii="Junicode" w:hAnsi="Junicode"/>
          <w:sz w:val="28"/>
          <w:szCs w:val="28"/>
          <w:rPrChange w:id="5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5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85049" w:rsidRPr="00FC64E1">
        <w:rPr>
          <w:rFonts w:ascii="Junicode" w:hAnsi="Junicode"/>
          <w:sz w:val="28"/>
          <w:szCs w:val="28"/>
          <w:rPrChange w:id="5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ndige /) Namen mehr</w:t>
      </w:r>
      <w:r w:rsidR="00760977" w:rsidRPr="00FC64E1">
        <w:rPr>
          <w:rFonts w:ascii="Junicode" w:hAnsi="Junicode"/>
          <w:sz w:val="28"/>
          <w:szCs w:val="28"/>
          <w:rPrChange w:id="5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5049" w:rsidRPr="00FC64E1">
        <w:rPr>
          <w:rFonts w:ascii="Junicode" w:hAnsi="Junicode"/>
          <w:sz w:val="28"/>
          <w:szCs w:val="28"/>
          <w:rPrChange w:id="5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</w:t>
      </w:r>
      <w:r w:rsidR="00A2594E" w:rsidRPr="00FC64E1">
        <w:rPr>
          <w:rFonts w:ascii="Junicode" w:hAnsi="Junicode"/>
          <w:sz w:val="28"/>
          <w:szCs w:val="28"/>
          <w:rPrChange w:id="5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85049" w:rsidRPr="00FC64E1">
        <w:rPr>
          <w:rFonts w:ascii="Junicode" w:hAnsi="Junicode"/>
          <w:sz w:val="28"/>
          <w:szCs w:val="28"/>
          <w:rPrChange w:id="5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chten.</w:t>
      </w:r>
    </w:p>
    <w:p w14:paraId="3B728FC7" w14:textId="4C6CDDFD" w:rsidR="00685049" w:rsidRPr="00FC64E1" w:rsidRDefault="00685049" w:rsidP="001B2A6D">
      <w:pPr>
        <w:spacing w:line="360" w:lineRule="auto"/>
        <w:rPr>
          <w:rFonts w:ascii="Junicode" w:hAnsi="Junicode"/>
          <w:sz w:val="28"/>
          <w:szCs w:val="28"/>
          <w:rPrChange w:id="5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Etliche aber begeben </w:t>
      </w:r>
      <w:r w:rsidR="00A2594E" w:rsidRPr="00FC64E1">
        <w:rPr>
          <w:rFonts w:ascii="Junicode" w:hAnsi="Junicode"/>
          <w:sz w:val="28"/>
          <w:szCs w:val="28"/>
          <w:rPrChange w:id="5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 offene</w:t>
      </w:r>
      <w:r w:rsidR="00760977" w:rsidRPr="00FC64E1">
        <w:rPr>
          <w:rFonts w:ascii="Junicode" w:hAnsi="Junicode"/>
          <w:sz w:val="28"/>
          <w:szCs w:val="28"/>
          <w:rPrChange w:id="5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Hurenh</w:t>
      </w:r>
      <w:r w:rsidR="00A2594E" w:rsidRPr="00FC64E1">
        <w:rPr>
          <w:rFonts w:ascii="Junicode" w:hAnsi="Junicode"/>
          <w:sz w:val="28"/>
          <w:szCs w:val="28"/>
          <w:rPrChange w:id="5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5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/ und werden pro</w:t>
      </w:r>
      <w:r w:rsidR="00A2594E" w:rsidRPr="00FC64E1">
        <w:rPr>
          <w:rFonts w:ascii="Junicode" w:hAnsi="Junicode"/>
          <w:sz w:val="28"/>
          <w:szCs w:val="28"/>
          <w:rPrChange w:id="5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</w:t>
      </w:r>
      <w:r w:rsidRPr="00FC64E1">
        <w:rPr>
          <w:rFonts w:ascii="Junicode" w:hAnsi="Junicode"/>
          <w:sz w:val="28"/>
          <w:szCs w:val="28"/>
          <w:rPrChange w:id="5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bula, das i</w:t>
      </w:r>
      <w:r w:rsidR="00A2594E" w:rsidRPr="00FC64E1">
        <w:rPr>
          <w:rFonts w:ascii="Junicode" w:hAnsi="Junicode"/>
          <w:sz w:val="28"/>
          <w:szCs w:val="28"/>
          <w:rPrChange w:id="5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Zazen</w:t>
      </w:r>
      <w:r w:rsidR="00A2594E" w:rsidRPr="00FC64E1">
        <w:rPr>
          <w:rFonts w:ascii="Junicode" w:hAnsi="Junicode"/>
          <w:sz w:val="28"/>
          <w:szCs w:val="28"/>
          <w:rPrChange w:id="5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tiffts-Fr</w:t>
      </w:r>
      <w:r w:rsidR="00A2594E" w:rsidRPr="00FC64E1">
        <w:rPr>
          <w:rFonts w:ascii="Junicode" w:hAnsi="Junicode"/>
          <w:sz w:val="28"/>
          <w:szCs w:val="28"/>
          <w:rPrChange w:id="5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ndnerin / oder Jungfr</w:t>
      </w:r>
      <w:r w:rsidR="00A2594E" w:rsidRPr="00FC64E1">
        <w:rPr>
          <w:rFonts w:ascii="Junicode" w:hAnsi="Junicode"/>
          <w:sz w:val="28"/>
          <w:szCs w:val="28"/>
          <w:rPrChange w:id="5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60977" w:rsidRPr="00FC64E1">
        <w:rPr>
          <w:rFonts w:ascii="Junicode" w:hAnsi="Junicode"/>
          <w:sz w:val="28"/>
          <w:szCs w:val="28"/>
          <w:rPrChange w:id="5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uliche Leib</w:t>
      </w:r>
      <w:r w:rsidR="0024681D" w:rsidRPr="00FC64E1">
        <w:rPr>
          <w:rFonts w:ascii="Junicode" w:hAnsi="Junicode"/>
          <w:sz w:val="28"/>
          <w:szCs w:val="28"/>
          <w:rPrChange w:id="5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guardi.</w:t>
      </w:r>
    </w:p>
    <w:p w14:paraId="7CB1EA8B" w14:textId="7279485F" w:rsidR="005915FF" w:rsidRPr="00FC64E1" w:rsidRDefault="00685049" w:rsidP="001B2A6D">
      <w:pPr>
        <w:spacing w:line="360" w:lineRule="auto"/>
        <w:rPr>
          <w:rFonts w:ascii="Junicode" w:hAnsi="Junicode"/>
          <w:sz w:val="28"/>
          <w:szCs w:val="28"/>
          <w:rPrChange w:id="5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Andere / vagiren drau</w:t>
      </w:r>
      <w:r w:rsidR="00A2594E" w:rsidRPr="00FC64E1">
        <w:rPr>
          <w:rFonts w:ascii="Junicode" w:hAnsi="Junicode"/>
          <w:sz w:val="28"/>
          <w:szCs w:val="28"/>
          <w:rPrChange w:id="5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auff</w:t>
      </w:r>
      <w:r w:rsidR="00760977" w:rsidRPr="00FC64E1">
        <w:rPr>
          <w:rFonts w:ascii="Junicode" w:hAnsi="Junicode"/>
          <w:sz w:val="28"/>
          <w:szCs w:val="28"/>
          <w:rPrChange w:id="5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Lande / auff den D</w:t>
      </w:r>
      <w:r w:rsidR="00A2594E" w:rsidRPr="00FC64E1">
        <w:rPr>
          <w:rFonts w:ascii="Junicode" w:hAnsi="Junicode"/>
          <w:sz w:val="28"/>
          <w:szCs w:val="28"/>
          <w:rPrChange w:id="5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rffern und</w:t>
      </w:r>
      <w:r w:rsidR="00760977" w:rsidRPr="00FC64E1">
        <w:rPr>
          <w:rFonts w:ascii="Junicode" w:hAnsi="Junicode"/>
          <w:sz w:val="28"/>
          <w:szCs w:val="28"/>
          <w:rPrChange w:id="5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Kirchme</w:t>
      </w:r>
      <w:r w:rsidR="00A2594E" w:rsidRPr="00FC64E1">
        <w:rPr>
          <w:rFonts w:ascii="Junicode" w:hAnsi="Junicode"/>
          <w:sz w:val="28"/>
          <w:szCs w:val="28"/>
          <w:rPrChange w:id="5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in den luftigen Wie</w:t>
      </w:r>
      <w:r w:rsidR="00A2594E" w:rsidRPr="00FC64E1">
        <w:rPr>
          <w:rFonts w:ascii="Junicode" w:hAnsi="Junicode"/>
          <w:sz w:val="28"/>
          <w:szCs w:val="28"/>
          <w:rPrChange w:id="5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W</w:t>
      </w:r>
      <w:r w:rsidR="00A2594E" w:rsidRPr="00FC64E1">
        <w:rPr>
          <w:rFonts w:ascii="Junicode" w:hAnsi="Junicode"/>
          <w:sz w:val="28"/>
          <w:szCs w:val="28"/>
          <w:rPrChange w:id="5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ldern / werden daher</w:t>
      </w:r>
      <w:r w:rsidR="00760977" w:rsidRPr="00FC64E1">
        <w:rPr>
          <w:rFonts w:ascii="Junicode" w:hAnsi="Junicode"/>
          <w:sz w:val="28"/>
          <w:szCs w:val="28"/>
          <w:rPrChange w:id="5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pecora campi, ge</w:t>
      </w:r>
      <w:r w:rsidR="00A2594E" w:rsidRPr="00FC64E1">
        <w:rPr>
          <w:rFonts w:ascii="Junicode" w:hAnsi="Junicode"/>
          <w:sz w:val="28"/>
          <w:szCs w:val="28"/>
          <w:rPrChange w:id="5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chleiert Wildpret /</w:t>
      </w:r>
      <w:r w:rsidR="00760977" w:rsidRPr="00FC64E1">
        <w:rPr>
          <w:rFonts w:ascii="Junicode" w:hAnsi="Junicode"/>
          <w:sz w:val="28"/>
          <w:szCs w:val="28"/>
          <w:rPrChange w:id="5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5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chleierte Wachteln / Nymphæ</w:t>
      </w:r>
      <w:r w:rsidR="00760977" w:rsidRPr="00FC64E1">
        <w:rPr>
          <w:rFonts w:ascii="Junicode" w:hAnsi="Junicode"/>
          <w:sz w:val="28"/>
          <w:szCs w:val="28"/>
          <w:rPrChange w:id="5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ylve</w:t>
      </w:r>
      <w:r w:rsidR="00A2594E" w:rsidRPr="00FC64E1">
        <w:rPr>
          <w:rFonts w:ascii="Junicode" w:hAnsi="Junicode"/>
          <w:sz w:val="28"/>
          <w:szCs w:val="28"/>
          <w:rPrChange w:id="5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tres, Nymphæ nemorales &amp;</w:t>
      </w:r>
      <w:r w:rsidR="00760977" w:rsidRPr="00FC64E1">
        <w:rPr>
          <w:rFonts w:ascii="Junicode" w:hAnsi="Junicode"/>
          <w:sz w:val="28"/>
          <w:szCs w:val="28"/>
          <w:rPrChange w:id="5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campe</w:t>
      </w:r>
      <w:r w:rsidR="00A2594E" w:rsidRPr="00FC64E1">
        <w:rPr>
          <w:rFonts w:ascii="Junicode" w:hAnsi="Junicode"/>
          <w:sz w:val="28"/>
          <w:szCs w:val="28"/>
          <w:rPrChange w:id="5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tres rechte Waldg</w:t>
      </w:r>
      <w:r w:rsidR="00A2594E" w:rsidRPr="00FC64E1">
        <w:rPr>
          <w:rFonts w:ascii="Junicode" w:hAnsi="Junicode"/>
          <w:sz w:val="28"/>
          <w:szCs w:val="28"/>
          <w:rPrChange w:id="5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ttinen /</w:t>
      </w:r>
      <w:r w:rsidR="00760977" w:rsidRPr="00FC64E1">
        <w:rPr>
          <w:rFonts w:ascii="Junicode" w:hAnsi="Junicode"/>
          <w:sz w:val="28"/>
          <w:szCs w:val="28"/>
          <w:rPrChange w:id="5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die das Graß mit dem Hindern ab</w:t>
      </w:r>
      <w:r w:rsidRPr="00FC64E1">
        <w:rPr>
          <w:rFonts w:ascii="Junicode" w:hAnsi="Junicode"/>
          <w:sz w:val="28"/>
          <w:szCs w:val="28"/>
          <w:rPrChange w:id="5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mehen / Jtem Diobolares, halb</w:t>
      </w:r>
      <w:r w:rsidR="00760977" w:rsidRPr="00FC64E1">
        <w:rPr>
          <w:rFonts w:ascii="Junicode" w:hAnsi="Junicode"/>
          <w:sz w:val="28"/>
          <w:szCs w:val="28"/>
          <w:rPrChange w:id="5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Bazen M</w:t>
      </w:r>
      <w:r w:rsidR="00A2594E" w:rsidRPr="00FC64E1">
        <w:rPr>
          <w:rFonts w:ascii="Junicode" w:hAnsi="Junicode"/>
          <w:sz w:val="28"/>
          <w:szCs w:val="28"/>
          <w:rPrChange w:id="5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5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gdlein / die nemlich nicht</w:t>
      </w:r>
      <w:r w:rsidR="00760977" w:rsidRPr="00FC64E1">
        <w:rPr>
          <w:rFonts w:ascii="Junicode" w:hAnsi="Junicode"/>
          <w:sz w:val="28"/>
          <w:szCs w:val="28"/>
          <w:rPrChange w:id="5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gar theuer / damit </w:t>
      </w:r>
      <w:r w:rsidR="00A2594E" w:rsidRPr="00FC64E1">
        <w:rPr>
          <w:rFonts w:ascii="Junicode" w:hAnsi="Junicode"/>
          <w:sz w:val="28"/>
          <w:szCs w:val="28"/>
          <w:rPrChange w:id="5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5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</w:t>
      </w:r>
      <w:r w:rsidR="00760977" w:rsidRPr="00FC64E1">
        <w:rPr>
          <w:rFonts w:ascii="Junicode" w:hAnsi="Junicode"/>
          <w:sz w:val="28"/>
          <w:szCs w:val="28"/>
          <w:rPrChange w:id="5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einem Schilling</w:t>
      </w:r>
      <w:r w:rsidR="00B77884" w:rsidRPr="00FC64E1">
        <w:rPr>
          <w:rFonts w:ascii="Junicode" w:hAnsi="Junicode"/>
          <w:sz w:val="28"/>
          <w:szCs w:val="28"/>
          <w:rPrChange w:id="5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oder etliche /</w:t>
      </w:r>
      <w:r w:rsidR="00760977" w:rsidRPr="00FC64E1">
        <w:rPr>
          <w:rFonts w:ascii="Junicode" w:hAnsi="Junicode"/>
          <w:sz w:val="28"/>
          <w:szCs w:val="28"/>
          <w:rPrChange w:id="5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77884" w:rsidRPr="00FC64E1">
        <w:rPr>
          <w:rFonts w:ascii="Junicode" w:hAnsi="Junicode"/>
          <w:sz w:val="28"/>
          <w:szCs w:val="28"/>
          <w:rPrChange w:id="5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ja mit einem halben Bazen friedig</w:t>
      </w:r>
      <w:r w:rsidR="00760977" w:rsidRPr="00FC64E1">
        <w:rPr>
          <w:rFonts w:ascii="Junicode" w:hAnsi="Junicode"/>
          <w:sz w:val="28"/>
          <w:szCs w:val="28"/>
          <w:rPrChange w:id="5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77884" w:rsidRPr="00FC64E1">
        <w:rPr>
          <w:rFonts w:ascii="Junicode" w:hAnsi="Junicode"/>
          <w:sz w:val="28"/>
          <w:szCs w:val="28"/>
          <w:rPrChange w:id="5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EA50DB" w:rsidRPr="00FC64E1">
        <w:rPr>
          <w:rFonts w:ascii="Junicode" w:hAnsi="Junicode"/>
          <w:sz w:val="28"/>
          <w:szCs w:val="28"/>
          <w:rPrChange w:id="5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B77884" w:rsidRPr="00FC64E1">
        <w:rPr>
          <w:rFonts w:ascii="Junicode" w:hAnsi="Junicode"/>
          <w:sz w:val="28"/>
          <w:szCs w:val="28"/>
          <w:rPrChange w:id="5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die mei</w:t>
      </w:r>
      <w:r w:rsidR="00A2594E" w:rsidRPr="00FC64E1">
        <w:rPr>
          <w:rFonts w:ascii="Junicode" w:hAnsi="Junicode"/>
          <w:sz w:val="28"/>
          <w:szCs w:val="28"/>
          <w:rPrChange w:id="5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77884" w:rsidRPr="00FC64E1">
        <w:rPr>
          <w:rFonts w:ascii="Junicode" w:hAnsi="Junicode"/>
          <w:sz w:val="28"/>
          <w:szCs w:val="28"/>
          <w:rPrChange w:id="5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5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77884" w:rsidRPr="00FC64E1">
        <w:rPr>
          <w:rFonts w:ascii="Junicode" w:hAnsi="Junicode"/>
          <w:sz w:val="28"/>
          <w:szCs w:val="28"/>
          <w:rPrChange w:id="5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chlachten wol</w:t>
      </w:r>
      <w:r w:rsidR="00760977" w:rsidRPr="00FC64E1">
        <w:rPr>
          <w:rFonts w:ascii="Junicode" w:hAnsi="Junicode"/>
          <w:sz w:val="28"/>
          <w:szCs w:val="28"/>
          <w:rPrChange w:id="5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77884" w:rsidRPr="00FC64E1">
        <w:rPr>
          <w:rFonts w:ascii="Junicode" w:hAnsi="Junicode"/>
          <w:sz w:val="28"/>
          <w:szCs w:val="28"/>
          <w:rPrChange w:id="5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der Pholoe nach / welche uns</w:t>
      </w:r>
      <w:r w:rsidR="00760977" w:rsidRPr="00FC64E1">
        <w:rPr>
          <w:rFonts w:ascii="Junicode" w:hAnsi="Junicode"/>
          <w:sz w:val="28"/>
          <w:szCs w:val="28"/>
          <w:rPrChange w:id="5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77884" w:rsidRPr="00FC64E1">
        <w:rPr>
          <w:rFonts w:ascii="Junicode" w:hAnsi="Junicode"/>
          <w:sz w:val="28"/>
          <w:szCs w:val="28"/>
          <w:rPrChange w:id="5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vorgemelter S. v. Golau in die</w:t>
      </w:r>
      <w:r w:rsidR="00A2594E" w:rsidRPr="00FC64E1">
        <w:rPr>
          <w:rFonts w:ascii="Junicode" w:hAnsi="Junicode"/>
          <w:sz w:val="28"/>
          <w:szCs w:val="28"/>
          <w:rPrChange w:id="5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77884" w:rsidRPr="00FC64E1">
        <w:rPr>
          <w:rFonts w:ascii="Junicode" w:hAnsi="Junicode"/>
          <w:sz w:val="28"/>
          <w:szCs w:val="28"/>
          <w:rPrChange w:id="5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5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77884" w:rsidRPr="00FC64E1">
        <w:rPr>
          <w:rFonts w:ascii="Junicode" w:hAnsi="Junicode"/>
          <w:sz w:val="28"/>
          <w:szCs w:val="28"/>
          <w:rPrChange w:id="5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Verßen be</w:t>
      </w:r>
      <w:r w:rsidR="00A2594E" w:rsidRPr="00FC64E1">
        <w:rPr>
          <w:rFonts w:ascii="Junicode" w:hAnsi="Junicode"/>
          <w:sz w:val="28"/>
          <w:szCs w:val="28"/>
          <w:rPrChange w:id="5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77884" w:rsidRPr="00FC64E1">
        <w:rPr>
          <w:rFonts w:ascii="Junicode" w:hAnsi="Junicode"/>
          <w:sz w:val="28"/>
          <w:szCs w:val="28"/>
          <w:rPrChange w:id="5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  <w:r w:rsidR="00760977" w:rsidRPr="00FC64E1">
        <w:rPr>
          <w:rFonts w:ascii="Junicode" w:hAnsi="Junicode"/>
          <w:sz w:val="28"/>
          <w:szCs w:val="28"/>
          <w:rPrChange w:id="5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Pholoe mag lange denken / dennoch wird</w:t>
      </w:r>
      <w:r w:rsidR="00760977" w:rsidRPr="00FC64E1">
        <w:rPr>
          <w:rFonts w:ascii="Junicode" w:hAnsi="Junicode"/>
          <w:sz w:val="28"/>
          <w:szCs w:val="28"/>
          <w:rPrChange w:id="5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5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chwerlich wi</w:t>
      </w:r>
      <w:r w:rsidR="00A2594E" w:rsidRPr="00FC64E1">
        <w:rPr>
          <w:rFonts w:ascii="Junicode" w:hAnsi="Junicode"/>
          <w:sz w:val="28"/>
          <w:szCs w:val="28"/>
          <w:rPrChange w:id="5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915FF" w:rsidRPr="00FC64E1">
        <w:rPr>
          <w:rFonts w:ascii="Junicode" w:hAnsi="Junicode"/>
          <w:sz w:val="28"/>
          <w:szCs w:val="28"/>
          <w:rPrChange w:id="5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760977" w:rsidRPr="00FC64E1">
        <w:rPr>
          <w:rFonts w:ascii="Junicode" w:hAnsi="Junicode"/>
          <w:sz w:val="28"/>
          <w:szCs w:val="28"/>
          <w:rPrChange w:id="5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</w:t>
      </w:r>
      <w:r w:rsidR="00A2594E" w:rsidRPr="00FC64E1">
        <w:rPr>
          <w:rFonts w:ascii="Junicode" w:hAnsi="Junicode"/>
          <w:sz w:val="28"/>
          <w:szCs w:val="28"/>
          <w:rPrChange w:id="5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/ wo </w:t>
      </w:r>
      <w:r w:rsidR="00A2594E" w:rsidRPr="00FC64E1">
        <w:rPr>
          <w:rFonts w:ascii="Junicode" w:hAnsi="Junicode"/>
          <w:sz w:val="28"/>
          <w:szCs w:val="28"/>
          <w:rPrChange w:id="5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/ und wie ofte / der und je</w:t>
      </w:r>
      <w:r w:rsidR="005915FF" w:rsidRPr="00FC64E1">
        <w:rPr>
          <w:rFonts w:ascii="Junicode" w:hAnsi="Junicode"/>
          <w:sz w:val="28"/>
          <w:szCs w:val="28"/>
          <w:rPrChange w:id="5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 kam zu k</w:t>
      </w:r>
      <w:r w:rsidR="00A2594E" w:rsidRPr="00FC64E1">
        <w:rPr>
          <w:rFonts w:ascii="Junicode" w:hAnsi="Junicode"/>
          <w:sz w:val="28"/>
          <w:szCs w:val="28"/>
          <w:rPrChange w:id="5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5915FF" w:rsidRPr="00FC64E1">
        <w:rPr>
          <w:rFonts w:ascii="Junicode" w:hAnsi="Junicode"/>
          <w:sz w:val="28"/>
          <w:szCs w:val="28"/>
          <w:rPrChange w:id="5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760977" w:rsidRPr="00FC64E1">
        <w:rPr>
          <w:rFonts w:ascii="Junicode" w:hAnsi="Junicode"/>
          <w:sz w:val="28"/>
          <w:szCs w:val="28"/>
          <w:rPrChange w:id="5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Keiner i</w:t>
      </w:r>
      <w:r w:rsidR="00A2594E" w:rsidRPr="00FC64E1">
        <w:rPr>
          <w:rFonts w:ascii="Junicode" w:hAnsi="Junicode"/>
          <w:sz w:val="28"/>
          <w:szCs w:val="28"/>
          <w:rPrChange w:id="5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wol weg gewei</w:t>
      </w:r>
      <w:r w:rsidR="00A2594E" w:rsidRPr="00FC64E1">
        <w:rPr>
          <w:rFonts w:ascii="Junicode" w:hAnsi="Junicode"/>
          <w:sz w:val="28"/>
          <w:szCs w:val="28"/>
          <w:rPrChange w:id="5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der jhr</w:t>
      </w:r>
      <w:r w:rsidR="00760977" w:rsidRPr="00FC64E1">
        <w:rPr>
          <w:rFonts w:ascii="Junicode" w:hAnsi="Junicode"/>
          <w:sz w:val="28"/>
          <w:szCs w:val="28"/>
          <w:rPrChange w:id="5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nicht hat gelohnt /</w:t>
      </w:r>
      <w:r w:rsidR="00760977" w:rsidRPr="00FC64E1">
        <w:rPr>
          <w:rFonts w:ascii="Junicode" w:hAnsi="Junicode"/>
          <w:sz w:val="28"/>
          <w:szCs w:val="28"/>
          <w:rPrChange w:id="5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</w:t>
      </w:r>
      <w:r w:rsidR="00A2594E" w:rsidRPr="00FC64E1">
        <w:rPr>
          <w:rFonts w:ascii="Junicode" w:hAnsi="Junicode"/>
          <w:sz w:val="28"/>
          <w:szCs w:val="28"/>
          <w:rPrChange w:id="5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915FF" w:rsidRPr="00FC64E1">
        <w:rPr>
          <w:rFonts w:ascii="Junicode" w:hAnsi="Junicode"/>
          <w:sz w:val="28"/>
          <w:szCs w:val="28"/>
          <w:rPrChange w:id="5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dem / der </w:t>
      </w:r>
      <w:r w:rsidR="00A2594E" w:rsidRPr="00FC64E1">
        <w:rPr>
          <w:rFonts w:ascii="Junicode" w:hAnsi="Junicode"/>
          <w:sz w:val="28"/>
          <w:szCs w:val="28"/>
          <w:rPrChange w:id="5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einen Mund / </w:t>
      </w:r>
      <w:r w:rsidR="00A2594E" w:rsidRPr="00FC64E1">
        <w:rPr>
          <w:rFonts w:ascii="Junicode" w:hAnsi="Junicode"/>
          <w:sz w:val="28"/>
          <w:szCs w:val="28"/>
          <w:rPrChange w:id="5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5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0977" w:rsidRPr="00FC64E1">
        <w:rPr>
          <w:rFonts w:ascii="Junicode" w:hAnsi="Junicode"/>
          <w:sz w:val="28"/>
          <w:szCs w:val="28"/>
          <w:rPrChange w:id="5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915FF" w:rsidRPr="00FC64E1">
        <w:rPr>
          <w:rFonts w:ascii="Junicode" w:hAnsi="Junicode"/>
          <w:sz w:val="28"/>
          <w:szCs w:val="28"/>
          <w:rPrChange w:id="5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bedenklich hat ver</w:t>
      </w:r>
      <w:r w:rsidR="00A2594E" w:rsidRPr="00FC64E1">
        <w:rPr>
          <w:rFonts w:ascii="Junicode" w:hAnsi="Junicode"/>
          <w:sz w:val="28"/>
          <w:szCs w:val="28"/>
          <w:rPrChange w:id="5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915FF" w:rsidRPr="00FC64E1">
        <w:rPr>
          <w:rFonts w:ascii="Junicode" w:hAnsi="Junicode"/>
          <w:sz w:val="28"/>
          <w:szCs w:val="28"/>
          <w:rPrChange w:id="5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chont.</w:t>
      </w:r>
    </w:p>
    <w:p w14:paraId="42AAF28A" w14:textId="10EE1EB2" w:rsidR="00BE4487" w:rsidRPr="00FC64E1" w:rsidRDefault="005915FF" w:rsidP="001B2A6D">
      <w:pPr>
        <w:spacing w:line="360" w:lineRule="auto"/>
        <w:rPr>
          <w:rFonts w:ascii="Junicode" w:hAnsi="Junicode"/>
          <w:sz w:val="28"/>
          <w:szCs w:val="28"/>
          <w:rPrChange w:id="5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</w:t>
      </w:r>
      <w:r w:rsidR="00A2594E" w:rsidRPr="00FC64E1">
        <w:rPr>
          <w:rFonts w:ascii="Junicode" w:hAnsi="Junicode"/>
          <w:sz w:val="28"/>
          <w:szCs w:val="28"/>
          <w:rPrChange w:id="5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und dergleichen mehr / wie</w:t>
      </w:r>
      <w:r w:rsidR="00760977" w:rsidRPr="00FC64E1">
        <w:rPr>
          <w:rFonts w:ascii="Junicode" w:hAnsi="Junicode"/>
          <w:sz w:val="28"/>
          <w:szCs w:val="28"/>
          <w:rPrChange w:id="5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auch Namen haben / dieweil </w:t>
      </w:r>
      <w:r w:rsidR="00A2594E" w:rsidRPr="00FC64E1">
        <w:rPr>
          <w:rFonts w:ascii="Junicode" w:hAnsi="Junicode"/>
          <w:sz w:val="28"/>
          <w:szCs w:val="28"/>
          <w:rPrChange w:id="5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760977" w:rsidRPr="00FC64E1">
        <w:rPr>
          <w:rFonts w:ascii="Junicode" w:hAnsi="Junicode"/>
          <w:sz w:val="28"/>
          <w:szCs w:val="28"/>
          <w:rPrChange w:id="5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jure f</w:t>
      </w:r>
      <w:r w:rsidR="00A2594E" w:rsidRPr="00FC64E1">
        <w:rPr>
          <w:rFonts w:ascii="Junicode" w:hAnsi="Junicode"/>
          <w:sz w:val="28"/>
          <w:szCs w:val="28"/>
          <w:rPrChange w:id="5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meretrices und offentliche Huren gerechnet / und gehalten /</w:t>
      </w:r>
      <w:r w:rsidR="00760977" w:rsidRPr="00FC64E1">
        <w:rPr>
          <w:rFonts w:ascii="Junicode" w:hAnsi="Junicode"/>
          <w:sz w:val="28"/>
          <w:szCs w:val="28"/>
          <w:rPrChange w:id="5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juxta l. ablears, </w:t>
      </w:r>
      <w:r w:rsidR="008E7E6E" w:rsidRPr="00FC64E1">
        <w:rPr>
          <w:rFonts w:ascii="Junicode" w:hAnsi="Junicode"/>
          <w:sz w:val="28"/>
          <w:szCs w:val="28"/>
          <w:rPrChange w:id="5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BE4487" w:rsidRPr="00FC64E1">
        <w:rPr>
          <w:rFonts w:ascii="Junicode" w:hAnsi="Junicode"/>
          <w:sz w:val="28"/>
          <w:szCs w:val="28"/>
          <w:rPrChange w:id="5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ait prætor. l.</w:t>
      </w:r>
      <w:r w:rsidR="00760977" w:rsidRPr="00FC64E1">
        <w:rPr>
          <w:rFonts w:ascii="Junicode" w:hAnsi="Junicode"/>
          <w:sz w:val="28"/>
          <w:szCs w:val="28"/>
          <w:rPrChange w:id="5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palam. ff. de his qui not. infamil.</w:t>
      </w:r>
      <w:r w:rsidR="00760977" w:rsidRPr="00FC64E1">
        <w:rPr>
          <w:rFonts w:ascii="Junicode" w:hAnsi="Junicode"/>
          <w:sz w:val="28"/>
          <w:szCs w:val="28"/>
          <w:rPrChange w:id="5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E7E6E" w:rsidRPr="00FC64E1">
        <w:rPr>
          <w:rFonts w:ascii="Junicode" w:hAnsi="Junicode"/>
          <w:sz w:val="28"/>
          <w:szCs w:val="28"/>
          <w:rPrChange w:id="5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BE4487" w:rsidRPr="00FC64E1">
        <w:rPr>
          <w:rFonts w:ascii="Junicode" w:hAnsi="Junicode"/>
          <w:sz w:val="28"/>
          <w:szCs w:val="28"/>
          <w:rPrChange w:id="5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non e</w:t>
      </w:r>
      <w:r w:rsidR="00A2594E" w:rsidRPr="00FC64E1">
        <w:rPr>
          <w:rFonts w:ascii="Junicode" w:hAnsi="Junicode"/>
          <w:sz w:val="28"/>
          <w:szCs w:val="28"/>
          <w:rPrChange w:id="5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ff. de re. N. di</w:t>
      </w:r>
      <w:r w:rsidR="00A2594E" w:rsidRPr="00FC64E1">
        <w:rPr>
          <w:rFonts w:ascii="Junicode" w:hAnsi="Junicode"/>
          <w:sz w:val="28"/>
          <w:szCs w:val="28"/>
          <w:rPrChange w:id="5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34.</w:t>
      </w:r>
      <w:r w:rsidR="00760977" w:rsidRPr="00FC64E1">
        <w:rPr>
          <w:rFonts w:ascii="Junicode" w:hAnsi="Junicode"/>
          <w:sz w:val="28"/>
          <w:szCs w:val="28"/>
          <w:rPrChange w:id="5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36. c. meretrices. 32. quæ</w:t>
      </w:r>
      <w:r w:rsidR="00A2594E" w:rsidRPr="00FC64E1">
        <w:rPr>
          <w:rFonts w:ascii="Junicode" w:hAnsi="Junicode"/>
          <w:sz w:val="28"/>
          <w:szCs w:val="28"/>
          <w:rPrChange w:id="5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4.</w:t>
      </w:r>
      <w:r w:rsidR="00760977" w:rsidRPr="00FC64E1">
        <w:rPr>
          <w:rFonts w:ascii="Junicode" w:hAnsi="Junicode"/>
          <w:sz w:val="28"/>
          <w:szCs w:val="28"/>
          <w:rPrChange w:id="5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pflegen gemeinlich mit dem </w:t>
      </w:r>
      <w:r w:rsidR="00A2594E" w:rsidRPr="00FC64E1">
        <w:rPr>
          <w:rFonts w:ascii="Junicode" w:hAnsi="Junicode"/>
          <w:sz w:val="28"/>
          <w:szCs w:val="28"/>
          <w:rPrChange w:id="5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taupbe</w:t>
      </w:r>
      <w:r w:rsidR="00A2594E" w:rsidRPr="00FC64E1">
        <w:rPr>
          <w:rFonts w:ascii="Junicode" w:hAnsi="Junicode"/>
          <w:sz w:val="28"/>
          <w:szCs w:val="28"/>
          <w:rPrChange w:id="5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am pranger abge</w:t>
      </w:r>
      <w:r w:rsidR="00A2594E" w:rsidRPr="00FC64E1">
        <w:rPr>
          <w:rFonts w:ascii="Junicode" w:hAnsi="Junicode"/>
          <w:sz w:val="28"/>
          <w:szCs w:val="28"/>
          <w:rPrChange w:id="5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trafft zu wer</w:t>
      </w:r>
      <w:r w:rsidR="00BE4487" w:rsidRPr="00FC64E1">
        <w:rPr>
          <w:rFonts w:ascii="Junicode" w:hAnsi="Junicode"/>
          <w:sz w:val="28"/>
          <w:szCs w:val="28"/>
          <w:rPrChange w:id="5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/ geh</w:t>
      </w:r>
      <w:r w:rsidR="00A2594E" w:rsidRPr="00FC64E1">
        <w:rPr>
          <w:rFonts w:ascii="Junicode" w:hAnsi="Junicode"/>
          <w:sz w:val="28"/>
          <w:szCs w:val="28"/>
          <w:rPrChange w:id="5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E4487" w:rsidRPr="00FC64E1">
        <w:rPr>
          <w:rFonts w:ascii="Junicode" w:hAnsi="Junicode"/>
          <w:sz w:val="28"/>
          <w:szCs w:val="28"/>
          <w:rPrChange w:id="5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unter die Zal un</w:t>
      </w:r>
      <w:r w:rsidR="00A2594E" w:rsidRPr="00FC64E1">
        <w:rPr>
          <w:rFonts w:ascii="Junicode" w:hAnsi="Junicode"/>
          <w:sz w:val="28"/>
          <w:szCs w:val="28"/>
          <w:rPrChange w:id="5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760977" w:rsidRPr="00FC64E1">
        <w:rPr>
          <w:rFonts w:ascii="Junicode" w:hAnsi="Junicode"/>
          <w:sz w:val="28"/>
          <w:szCs w:val="28"/>
          <w:rPrChange w:id="5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5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E4487" w:rsidRPr="00FC64E1">
        <w:rPr>
          <w:rFonts w:ascii="Junicode" w:hAnsi="Junicode"/>
          <w:sz w:val="28"/>
          <w:szCs w:val="28"/>
          <w:rPrChange w:id="5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mit geno</w:t>
      </w:r>
      <w:r w:rsidR="00A2594E" w:rsidRPr="00FC64E1">
        <w:rPr>
          <w:rFonts w:ascii="Junicode" w:hAnsi="Junicode"/>
          <w:sz w:val="28"/>
          <w:szCs w:val="28"/>
          <w:rPrChange w:id="5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BE4487" w:rsidRPr="00FC64E1">
        <w:rPr>
          <w:rFonts w:ascii="Junicode" w:hAnsi="Junicode"/>
          <w:sz w:val="28"/>
          <w:szCs w:val="28"/>
          <w:rPrChange w:id="5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oder angeh</w:t>
      </w:r>
      <w:r w:rsidR="00A2594E" w:rsidRPr="00FC64E1">
        <w:rPr>
          <w:rFonts w:ascii="Junicode" w:hAnsi="Junicode"/>
          <w:sz w:val="28"/>
          <w:szCs w:val="28"/>
          <w:rPrChange w:id="5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E4487" w:rsidRPr="00FC64E1">
        <w:rPr>
          <w:rFonts w:ascii="Junicode" w:hAnsi="Junicode"/>
          <w:sz w:val="28"/>
          <w:szCs w:val="28"/>
          <w:rPrChange w:id="5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rige ganz nicht / </w:t>
      </w:r>
      <w:r w:rsidR="00A2594E" w:rsidRPr="00FC64E1">
        <w:rPr>
          <w:rFonts w:ascii="Junicode" w:hAnsi="Junicode"/>
          <w:sz w:val="28"/>
          <w:szCs w:val="28"/>
          <w:rPrChange w:id="5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wir wollen</w:t>
      </w:r>
      <w:r w:rsidR="00760977" w:rsidRPr="00FC64E1">
        <w:rPr>
          <w:rFonts w:ascii="Junicode" w:hAnsi="Junicode"/>
          <w:sz w:val="28"/>
          <w:szCs w:val="28"/>
          <w:rPrChange w:id="5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5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/ als ber</w:t>
      </w:r>
      <w:r w:rsidR="00A2594E" w:rsidRPr="00FC64E1">
        <w:rPr>
          <w:rFonts w:ascii="Junicode" w:hAnsi="Junicode"/>
          <w:sz w:val="28"/>
          <w:szCs w:val="28"/>
          <w:rPrChange w:id="5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E4487" w:rsidRPr="00FC64E1">
        <w:rPr>
          <w:rFonts w:ascii="Junicode" w:hAnsi="Junicode"/>
          <w:sz w:val="28"/>
          <w:szCs w:val="28"/>
          <w:rPrChange w:id="5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chtigte Leute von</w:t>
      </w:r>
      <w:r w:rsidR="00760977" w:rsidRPr="00FC64E1">
        <w:rPr>
          <w:rFonts w:ascii="Junicode" w:hAnsi="Junicode"/>
          <w:sz w:val="28"/>
          <w:szCs w:val="28"/>
          <w:rPrChange w:id="5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uns alhier ausdr</w:t>
      </w:r>
      <w:r w:rsidR="00A2594E" w:rsidRPr="00FC64E1">
        <w:rPr>
          <w:rFonts w:ascii="Junicode" w:hAnsi="Junicode"/>
          <w:sz w:val="28"/>
          <w:szCs w:val="28"/>
          <w:rPrChange w:id="5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0977" w:rsidRPr="00FC64E1">
        <w:rPr>
          <w:rFonts w:ascii="Junicode" w:hAnsi="Junicode"/>
          <w:sz w:val="28"/>
          <w:szCs w:val="28"/>
          <w:rPrChange w:id="5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 ab- und aus</w:t>
      </w:r>
      <w:r w:rsidR="00BE4487" w:rsidRPr="00FC64E1">
        <w:rPr>
          <w:rFonts w:ascii="Junicode" w:hAnsi="Junicode"/>
          <w:sz w:val="28"/>
          <w:szCs w:val="28"/>
          <w:rPrChange w:id="5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5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ondert haben / </w:t>
      </w:r>
      <w:r w:rsidR="00EA50DB" w:rsidRPr="00FC64E1">
        <w:rPr>
          <w:rFonts w:ascii="Junicode" w:hAnsi="Junicode"/>
          <w:sz w:val="28"/>
          <w:szCs w:val="28"/>
          <w:rPrChange w:id="5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BE4487" w:rsidRPr="00FC64E1">
        <w:rPr>
          <w:rFonts w:ascii="Junicode" w:hAnsi="Junicode"/>
          <w:sz w:val="28"/>
          <w:szCs w:val="28"/>
          <w:rPrChange w:id="5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542007BF" w14:textId="4B81F8A7" w:rsidR="00BE4487" w:rsidRPr="00FC64E1" w:rsidRDefault="00BE4487" w:rsidP="001B2A6D">
      <w:pPr>
        <w:spacing w:line="360" w:lineRule="auto"/>
        <w:rPr>
          <w:rFonts w:ascii="Junicode" w:hAnsi="Junicode"/>
          <w:sz w:val="28"/>
          <w:szCs w:val="28"/>
          <w:rPrChange w:id="5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Mit den Concubinen aber / als</w:t>
      </w:r>
      <w:r w:rsidR="00760977" w:rsidRPr="00FC64E1">
        <w:rPr>
          <w:rFonts w:ascii="Junicode" w:hAnsi="Junicode"/>
          <w:sz w:val="28"/>
          <w:szCs w:val="28"/>
          <w:rPrChange w:id="5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</w:t>
      </w:r>
      <w:r w:rsidR="00A2594E" w:rsidRPr="00FC64E1">
        <w:rPr>
          <w:rFonts w:ascii="Junicode" w:hAnsi="Junicode"/>
          <w:sz w:val="28"/>
          <w:szCs w:val="28"/>
          <w:rPrChange w:id="5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die Edelfrauen / der Grafen</w:t>
      </w:r>
      <w:r w:rsidR="00760977" w:rsidRPr="00FC64E1">
        <w:rPr>
          <w:rFonts w:ascii="Junicode" w:hAnsi="Junicode"/>
          <w:sz w:val="28"/>
          <w:szCs w:val="28"/>
          <w:rPrChange w:id="5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Her</w:t>
      </w:r>
      <w:r w:rsidR="00EA50DB" w:rsidRPr="00FC64E1">
        <w:rPr>
          <w:rFonts w:ascii="Junicode" w:hAnsi="Junicode"/>
          <w:sz w:val="28"/>
          <w:szCs w:val="28"/>
          <w:rPrChange w:id="5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(Conte</w:t>
      </w:r>
      <w:r w:rsidR="00A2594E" w:rsidRPr="00FC64E1">
        <w:rPr>
          <w:rFonts w:ascii="Junicode" w:hAnsi="Junicode"/>
          <w:sz w:val="28"/>
          <w:szCs w:val="28"/>
          <w:rPrChange w:id="5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genant)</w:t>
      </w:r>
      <w:r w:rsidR="00760977" w:rsidRPr="00FC64E1">
        <w:rPr>
          <w:rFonts w:ascii="Junicode" w:hAnsi="Junicode"/>
          <w:sz w:val="28"/>
          <w:szCs w:val="28"/>
          <w:rPrChange w:id="5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buleri</w:t>
      </w:r>
      <w:r w:rsidR="00A2594E" w:rsidRPr="00FC64E1">
        <w:rPr>
          <w:rFonts w:ascii="Junicode" w:hAnsi="Junicode"/>
          <w:sz w:val="28"/>
          <w:szCs w:val="28"/>
          <w:rPrChange w:id="5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der Edelleute auff</w:t>
      </w:r>
      <w:r w:rsidR="00760977" w:rsidRPr="00FC64E1">
        <w:rPr>
          <w:rFonts w:ascii="Junicode" w:hAnsi="Junicode"/>
          <w:sz w:val="28"/>
          <w:szCs w:val="28"/>
          <w:rPrChange w:id="5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Lande / der Domher</w:t>
      </w:r>
      <w:r w:rsidR="00EA50DB" w:rsidRPr="00FC64E1">
        <w:rPr>
          <w:rFonts w:ascii="Junicode" w:hAnsi="Junicode"/>
          <w:sz w:val="28"/>
          <w:szCs w:val="28"/>
          <w:rPrChange w:id="5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60977" w:rsidRPr="00FC64E1">
        <w:rPr>
          <w:rFonts w:ascii="Junicode" w:hAnsi="Junicode"/>
          <w:sz w:val="28"/>
          <w:szCs w:val="28"/>
          <w:rPrChange w:id="5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Vica</w:t>
      </w:r>
      <w:r w:rsidRPr="00FC64E1">
        <w:rPr>
          <w:rFonts w:ascii="Junicode" w:hAnsi="Junicode"/>
          <w:sz w:val="28"/>
          <w:szCs w:val="28"/>
          <w:rPrChange w:id="5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rien und Pfaffenkellerin / und das</w:t>
      </w:r>
      <w:r w:rsidR="00760977" w:rsidRPr="00FC64E1">
        <w:rPr>
          <w:rFonts w:ascii="Junicode" w:hAnsi="Junicode"/>
          <w:sz w:val="28"/>
          <w:szCs w:val="28"/>
          <w:rPrChange w:id="5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Erbare Ge</w:t>
      </w:r>
      <w:r w:rsidR="00A2594E" w:rsidRPr="00FC64E1">
        <w:rPr>
          <w:rFonts w:ascii="Junicode" w:hAnsi="Junicode"/>
          <w:sz w:val="28"/>
          <w:szCs w:val="28"/>
          <w:rPrChange w:id="5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zu</w:t>
      </w:r>
      <w:r w:rsidR="00A2594E" w:rsidRPr="00FC64E1">
        <w:rPr>
          <w:rFonts w:ascii="Junicode" w:hAnsi="Junicode"/>
          <w:sz w:val="28"/>
          <w:szCs w:val="28"/>
          <w:rPrChange w:id="5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 / hat</w:t>
      </w:r>
      <w:r w:rsidR="00760977" w:rsidRPr="00FC64E1">
        <w:rPr>
          <w:rFonts w:ascii="Junicode" w:hAnsi="Junicode"/>
          <w:sz w:val="28"/>
          <w:szCs w:val="28"/>
          <w:rPrChange w:id="5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weit ein andere Be</w:t>
      </w:r>
      <w:r w:rsidR="00A2594E" w:rsidRPr="00FC64E1">
        <w:rPr>
          <w:rFonts w:ascii="Junicode" w:hAnsi="Junicode"/>
          <w:sz w:val="28"/>
          <w:szCs w:val="28"/>
          <w:rPrChange w:id="5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chaffenheit /</w:t>
      </w:r>
      <w:r w:rsidR="00760977" w:rsidRPr="00FC64E1">
        <w:rPr>
          <w:rFonts w:ascii="Junicode" w:hAnsi="Junicode"/>
          <w:sz w:val="28"/>
          <w:szCs w:val="28"/>
          <w:rPrChange w:id="5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 auch die</w:t>
      </w:r>
      <w:r w:rsidR="00A2594E" w:rsidRPr="00FC64E1">
        <w:rPr>
          <w:rFonts w:ascii="Junicode" w:hAnsi="Junicode"/>
          <w:sz w:val="28"/>
          <w:szCs w:val="28"/>
          <w:rPrChange w:id="5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alhie ungern</w:t>
      </w:r>
      <w:r w:rsidR="0024681D" w:rsidRPr="00FC64E1">
        <w:rPr>
          <w:rFonts w:ascii="Junicode" w:hAnsi="Junicode"/>
          <w:sz w:val="28"/>
          <w:szCs w:val="28"/>
          <w:rPrChange w:id="5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</w:t>
      </w:r>
      <w:r w:rsidR="00A2594E" w:rsidRPr="00FC64E1">
        <w:rPr>
          <w:rFonts w:ascii="Junicode" w:hAnsi="Junicode"/>
          <w:sz w:val="28"/>
          <w:szCs w:val="28"/>
          <w:rPrChange w:id="5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5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5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intemal </w:t>
      </w:r>
      <w:r w:rsidR="00A2594E" w:rsidRPr="00FC64E1">
        <w:rPr>
          <w:rFonts w:ascii="Junicode" w:hAnsi="Junicode"/>
          <w:sz w:val="28"/>
          <w:szCs w:val="28"/>
          <w:rPrChange w:id="5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</w:t>
      </w:r>
      <w:r w:rsidR="00A2594E" w:rsidRPr="00FC64E1">
        <w:rPr>
          <w:rFonts w:ascii="Junicode" w:hAnsi="Junicode"/>
          <w:sz w:val="28"/>
          <w:szCs w:val="28"/>
          <w:rPrChange w:id="5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agter</w:t>
      </w:r>
      <w:r w:rsidR="00760977" w:rsidRPr="00FC64E1">
        <w:rPr>
          <w:rFonts w:ascii="Junicode" w:hAnsi="Junicode"/>
          <w:sz w:val="28"/>
          <w:szCs w:val="28"/>
          <w:rPrChange w:id="5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="00A2594E" w:rsidRPr="00FC64E1">
        <w:rPr>
          <w:rFonts w:ascii="Junicode" w:hAnsi="Junicode"/>
          <w:sz w:val="28"/>
          <w:szCs w:val="28"/>
          <w:rPrChange w:id="5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nur einem allein anhangen:</w:t>
      </w:r>
      <w:r w:rsidR="00760977" w:rsidRPr="00FC64E1">
        <w:rPr>
          <w:rFonts w:ascii="Junicode" w:hAnsi="Junicode"/>
          <w:sz w:val="28"/>
          <w:szCs w:val="28"/>
          <w:rPrChange w:id="5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derowegen f</w:t>
      </w:r>
      <w:r w:rsidR="00A2594E" w:rsidRPr="00FC64E1">
        <w:rPr>
          <w:rFonts w:ascii="Junicode" w:hAnsi="Junicode"/>
          <w:sz w:val="28"/>
          <w:szCs w:val="28"/>
          <w:rPrChange w:id="5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ber</w:t>
      </w:r>
      <w:r w:rsidR="00A2594E" w:rsidRPr="00FC64E1">
        <w:rPr>
          <w:rFonts w:ascii="Junicode" w:hAnsi="Junicode"/>
          <w:sz w:val="28"/>
          <w:szCs w:val="28"/>
          <w:rPrChange w:id="5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chtigt oder</w:t>
      </w:r>
      <w:r w:rsidR="00760977" w:rsidRPr="00FC64E1">
        <w:rPr>
          <w:rFonts w:ascii="Junicode" w:hAnsi="Junicode"/>
          <w:sz w:val="28"/>
          <w:szCs w:val="28"/>
          <w:rPrChange w:id="5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unehrlich nicht gehalten werden</w:t>
      </w:r>
      <w:r w:rsidR="00760977" w:rsidRPr="00FC64E1">
        <w:rPr>
          <w:rFonts w:ascii="Junicode" w:hAnsi="Junicode"/>
          <w:sz w:val="28"/>
          <w:szCs w:val="28"/>
          <w:rPrChange w:id="5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5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5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/ den </w:t>
      </w:r>
      <w:r w:rsidR="00A2594E" w:rsidRPr="00FC64E1">
        <w:rPr>
          <w:rFonts w:ascii="Junicode" w:hAnsi="Junicode"/>
          <w:sz w:val="28"/>
          <w:szCs w:val="28"/>
          <w:rPrChange w:id="5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eines Mannes</w:t>
      </w:r>
      <w:r w:rsidR="00760977" w:rsidRPr="00FC64E1">
        <w:rPr>
          <w:rFonts w:ascii="Junicode" w:hAnsi="Junicode"/>
          <w:sz w:val="28"/>
          <w:szCs w:val="28"/>
          <w:rPrChange w:id="5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willen / wird keine zur Hure / je mehr</w:t>
      </w:r>
      <w:r w:rsidR="00760977" w:rsidRPr="00FC64E1">
        <w:rPr>
          <w:rFonts w:ascii="Junicode" w:hAnsi="Junicode"/>
          <w:sz w:val="28"/>
          <w:szCs w:val="28"/>
          <w:rPrChange w:id="5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 be</w:t>
      </w:r>
      <w:r w:rsidR="00A2594E" w:rsidRPr="00FC64E1">
        <w:rPr>
          <w:rFonts w:ascii="Junicode" w:hAnsi="Junicode"/>
          <w:sz w:val="28"/>
          <w:szCs w:val="28"/>
          <w:rPrChange w:id="5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/ </w:t>
      </w:r>
      <w:r w:rsidR="00A2594E" w:rsidRPr="00FC64E1">
        <w:rPr>
          <w:rFonts w:ascii="Junicode" w:hAnsi="Junicode"/>
          <w:sz w:val="28"/>
          <w:szCs w:val="28"/>
          <w:rPrChange w:id="5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ecundum Authent. vetu</w:t>
      </w:r>
      <w:r w:rsidRPr="00FC64E1">
        <w:rPr>
          <w:rFonts w:ascii="Junicode" w:hAnsi="Junicode"/>
          <w:sz w:val="28"/>
          <w:szCs w:val="28"/>
          <w:rPrChange w:id="5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larum informantium &amp; </w:t>
      </w:r>
      <w:r w:rsidR="00A2594E" w:rsidRPr="00FC64E1">
        <w:rPr>
          <w:rFonts w:ascii="Junicode" w:hAnsi="Junicode"/>
          <w:sz w:val="28"/>
          <w:szCs w:val="28"/>
          <w:rPrChange w:id="5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educentium</w:t>
      </w:r>
      <w:r w:rsidR="00760977" w:rsidRPr="00FC64E1">
        <w:rPr>
          <w:rFonts w:ascii="Junicode" w:hAnsi="Junicode"/>
          <w:sz w:val="28"/>
          <w:szCs w:val="28"/>
          <w:rPrChange w:id="5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juvenculas fol. lacerato, </w:t>
      </w:r>
      <w:r w:rsidR="00A2594E" w:rsidRPr="00FC64E1">
        <w:rPr>
          <w:rFonts w:ascii="Junicode" w:hAnsi="Junicode"/>
          <w:sz w:val="28"/>
          <w:szCs w:val="28"/>
          <w:rPrChange w:id="5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patio</w:t>
      </w:r>
      <w:r w:rsidR="00760977" w:rsidRPr="00FC64E1">
        <w:rPr>
          <w:rFonts w:ascii="Junicode" w:hAnsi="Junicode"/>
          <w:sz w:val="28"/>
          <w:szCs w:val="28"/>
          <w:rPrChange w:id="5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nigro ff. zwi</w:t>
      </w:r>
      <w:r w:rsidR="00A2594E" w:rsidRPr="00FC64E1">
        <w:rPr>
          <w:rFonts w:ascii="Junicode" w:hAnsi="Junicode"/>
          <w:sz w:val="28"/>
          <w:szCs w:val="28"/>
          <w:rPrChange w:id="5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Pfing</w:t>
      </w:r>
      <w:r w:rsidR="00A2594E" w:rsidRPr="00FC64E1">
        <w:rPr>
          <w:rFonts w:ascii="Junicode" w:hAnsi="Junicode"/>
          <w:sz w:val="28"/>
          <w:szCs w:val="28"/>
          <w:rPrChange w:id="5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und</w:t>
      </w:r>
      <w:r w:rsidR="00760977" w:rsidRPr="00FC64E1">
        <w:rPr>
          <w:rFonts w:ascii="Junicode" w:hAnsi="Junicode"/>
          <w:sz w:val="28"/>
          <w:szCs w:val="28"/>
          <w:rPrChange w:id="5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</w:t>
      </w:r>
      <w:r w:rsidR="00A2594E" w:rsidRPr="00FC64E1">
        <w:rPr>
          <w:rFonts w:ascii="Junicode" w:hAnsi="Junicode"/>
          <w:sz w:val="28"/>
          <w:szCs w:val="28"/>
          <w:rPrChange w:id="5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/ </w:t>
      </w:r>
      <w:r w:rsidR="00EA50DB" w:rsidRPr="00FC64E1">
        <w:rPr>
          <w:rFonts w:ascii="Junicode" w:hAnsi="Junicode"/>
          <w:sz w:val="28"/>
          <w:szCs w:val="28"/>
          <w:rPrChange w:id="5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512B24EA" w14:textId="5AD95552" w:rsidR="00BE4487" w:rsidRPr="00FC64E1" w:rsidRDefault="00BE4487" w:rsidP="001B2A6D">
      <w:pPr>
        <w:spacing w:line="360" w:lineRule="auto"/>
        <w:rPr>
          <w:rFonts w:ascii="Junicode" w:hAnsi="Junicode"/>
          <w:sz w:val="28"/>
          <w:szCs w:val="28"/>
          <w:rPrChange w:id="5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So i</w:t>
      </w:r>
      <w:r w:rsidR="00A2594E" w:rsidRPr="00FC64E1">
        <w:rPr>
          <w:rFonts w:ascii="Junicode" w:hAnsi="Junicode"/>
          <w:sz w:val="28"/>
          <w:szCs w:val="28"/>
          <w:rPrChange w:id="5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auch gewiß / daß concubi</w:t>
      </w:r>
      <w:r w:rsidRPr="00FC64E1">
        <w:rPr>
          <w:rFonts w:ascii="Junicode" w:hAnsi="Junicode"/>
          <w:sz w:val="28"/>
          <w:szCs w:val="28"/>
          <w:rPrChange w:id="5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natus (das Bei</w:t>
      </w:r>
      <w:r w:rsidR="00A2594E" w:rsidRPr="00FC64E1">
        <w:rPr>
          <w:rFonts w:ascii="Junicode" w:hAnsi="Junicode"/>
          <w:sz w:val="28"/>
          <w:szCs w:val="28"/>
          <w:rPrChange w:id="5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chlaffen /) in Jure</w:t>
      </w:r>
      <w:r w:rsidR="00760977" w:rsidRPr="00FC64E1">
        <w:rPr>
          <w:rFonts w:ascii="Junicode" w:hAnsi="Junicode"/>
          <w:sz w:val="28"/>
          <w:szCs w:val="28"/>
          <w:rPrChange w:id="5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Civili, (dem algemeinen Gebrauch</w:t>
      </w:r>
      <w:r w:rsidR="00760977" w:rsidRPr="00FC64E1">
        <w:rPr>
          <w:rFonts w:ascii="Junicode" w:hAnsi="Junicode"/>
          <w:sz w:val="28"/>
          <w:szCs w:val="28"/>
          <w:rPrChange w:id="5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nach /) heutigen Tages wird zu</w:t>
      </w:r>
      <w:r w:rsidRPr="00FC64E1">
        <w:rPr>
          <w:rFonts w:ascii="Junicode" w:hAnsi="Junicode"/>
          <w:sz w:val="28"/>
          <w:szCs w:val="28"/>
          <w:rPrChange w:id="5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gela</w:t>
      </w:r>
      <w:r w:rsidR="00A2594E" w:rsidRPr="00FC64E1">
        <w:rPr>
          <w:rFonts w:ascii="Junicode" w:hAnsi="Junicode"/>
          <w:sz w:val="28"/>
          <w:szCs w:val="28"/>
          <w:rPrChange w:id="5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tot. tit. ff. de concubin.</w:t>
      </w:r>
      <w:r w:rsidR="00760977" w:rsidRPr="00FC64E1">
        <w:rPr>
          <w:rFonts w:ascii="Junicode" w:hAnsi="Junicode"/>
          <w:sz w:val="28"/>
          <w:szCs w:val="28"/>
          <w:rPrChange w:id="5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welchen geboren wird filius</w:t>
      </w:r>
      <w:r w:rsidR="00760977" w:rsidRPr="00FC64E1">
        <w:rPr>
          <w:rFonts w:ascii="Junicode" w:hAnsi="Junicode"/>
          <w:sz w:val="28"/>
          <w:szCs w:val="28"/>
          <w:rPrChange w:id="5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naturalis (ein Ba</w:t>
      </w:r>
      <w:r w:rsidR="00A2594E" w:rsidRPr="00FC64E1">
        <w:rPr>
          <w:rFonts w:ascii="Junicode" w:hAnsi="Junicode"/>
          <w:sz w:val="28"/>
          <w:szCs w:val="28"/>
          <w:rPrChange w:id="5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tart Sohn)</w:t>
      </w:r>
      <w:r w:rsidR="00760977" w:rsidRPr="00FC64E1">
        <w:rPr>
          <w:rFonts w:ascii="Junicode" w:hAnsi="Junicode"/>
          <w:sz w:val="28"/>
          <w:szCs w:val="28"/>
          <w:rPrChange w:id="5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welcher per</w:t>
      </w:r>
      <w:r w:rsidR="00A2594E" w:rsidRPr="00FC64E1">
        <w:rPr>
          <w:rFonts w:ascii="Junicode" w:hAnsi="Junicode"/>
          <w:sz w:val="28"/>
          <w:szCs w:val="28"/>
          <w:rPrChange w:id="5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ub</w:t>
      </w:r>
      <w:r w:rsidR="00A2594E" w:rsidRPr="00FC64E1">
        <w:rPr>
          <w:rFonts w:ascii="Junicode" w:hAnsi="Junicode"/>
          <w:sz w:val="28"/>
          <w:szCs w:val="28"/>
          <w:rPrChange w:id="5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5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equens ad matrimo</w:t>
      </w:r>
      <w:r w:rsidRPr="00FC64E1">
        <w:rPr>
          <w:rFonts w:ascii="Junicode" w:hAnsi="Junicode"/>
          <w:sz w:val="28"/>
          <w:szCs w:val="28"/>
          <w:rPrChange w:id="5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nium legitimiret wird / und mit</w:t>
      </w:r>
      <w:r w:rsidR="00760977" w:rsidRPr="00FC64E1">
        <w:rPr>
          <w:rFonts w:ascii="Junicode" w:hAnsi="Junicode"/>
          <w:sz w:val="28"/>
          <w:szCs w:val="28"/>
          <w:rPrChange w:id="5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andern Ehelichen Kindern zu</w:t>
      </w:r>
      <w:r w:rsidR="00760977" w:rsidRPr="00FC64E1">
        <w:rPr>
          <w:rFonts w:ascii="Junicode" w:hAnsi="Junicode"/>
          <w:sz w:val="28"/>
          <w:szCs w:val="28"/>
          <w:rPrChange w:id="5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gleicher Erb</w:t>
      </w:r>
      <w:r w:rsidR="00A2594E" w:rsidRPr="00FC64E1">
        <w:rPr>
          <w:rFonts w:ascii="Junicode" w:hAnsi="Junicode"/>
          <w:sz w:val="28"/>
          <w:szCs w:val="28"/>
          <w:rPrChange w:id="5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gehet. Novel.</w:t>
      </w:r>
      <w:r w:rsidR="00760977" w:rsidRPr="00FC64E1">
        <w:rPr>
          <w:rFonts w:ascii="Junicode" w:hAnsi="Junicode"/>
          <w:sz w:val="28"/>
          <w:szCs w:val="28"/>
          <w:rPrChange w:id="5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89. th. 8. daß er auch in den Lehen-G</w:t>
      </w:r>
      <w:r w:rsidR="00A2594E" w:rsidRPr="00FC64E1">
        <w:rPr>
          <w:rFonts w:ascii="Junicode" w:hAnsi="Junicode"/>
          <w:sz w:val="28"/>
          <w:szCs w:val="28"/>
          <w:rPrChange w:id="5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5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tern </w:t>
      </w:r>
      <w:r w:rsidR="00A2594E" w:rsidRPr="00FC64E1">
        <w:rPr>
          <w:rFonts w:ascii="Junicode" w:hAnsi="Junicode"/>
          <w:sz w:val="28"/>
          <w:szCs w:val="28"/>
          <w:rPrChange w:id="5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uccedieret / Secundum Gail.</w:t>
      </w:r>
      <w:r w:rsidR="00760977" w:rsidRPr="00FC64E1">
        <w:rPr>
          <w:rFonts w:ascii="Junicode" w:hAnsi="Junicode"/>
          <w:sz w:val="28"/>
          <w:szCs w:val="28"/>
          <w:rPrChange w:id="5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2. ob</w:t>
      </w:r>
      <w:r w:rsidR="00A2594E" w:rsidRPr="00FC64E1">
        <w:rPr>
          <w:rFonts w:ascii="Junicode" w:hAnsi="Junicode"/>
          <w:sz w:val="28"/>
          <w:szCs w:val="28"/>
          <w:rPrChange w:id="5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. 141. Daher den ein </w:t>
      </w:r>
      <w:r w:rsidR="00A2594E" w:rsidRPr="00FC64E1">
        <w:rPr>
          <w:rFonts w:ascii="Junicode" w:hAnsi="Junicode"/>
          <w:sz w:val="28"/>
          <w:szCs w:val="28"/>
          <w:rPrChange w:id="5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</w:t>
      </w:r>
      <w:r w:rsidR="0024681D" w:rsidRPr="00FC64E1">
        <w:rPr>
          <w:rFonts w:ascii="Junicode" w:hAnsi="Junicode"/>
          <w:sz w:val="28"/>
          <w:szCs w:val="28"/>
          <w:rPrChange w:id="5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ehrliches Ge</w:t>
      </w:r>
      <w:r w:rsidR="00A2594E" w:rsidRPr="00FC64E1">
        <w:rPr>
          <w:rFonts w:ascii="Junicode" w:hAnsi="Junicode"/>
          <w:sz w:val="28"/>
          <w:szCs w:val="28"/>
          <w:rPrChange w:id="5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inde der Concubinen</w:t>
      </w:r>
      <w:r w:rsidR="00760977" w:rsidRPr="00FC64E1">
        <w:rPr>
          <w:rFonts w:ascii="Junicode" w:hAnsi="Junicode"/>
          <w:sz w:val="28"/>
          <w:szCs w:val="28"/>
          <w:rPrChange w:id="5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Beneficium erhalten / daß </w:t>
      </w:r>
      <w:r w:rsidR="00A2594E" w:rsidRPr="00FC64E1">
        <w:rPr>
          <w:rFonts w:ascii="Junicode" w:hAnsi="Junicode"/>
          <w:sz w:val="28"/>
          <w:szCs w:val="28"/>
          <w:rPrChange w:id="5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760977" w:rsidRPr="00FC64E1">
        <w:rPr>
          <w:rFonts w:ascii="Junicode" w:hAnsi="Junicode"/>
          <w:sz w:val="28"/>
          <w:szCs w:val="28"/>
          <w:rPrChange w:id="5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dem Zunamen jhrer Her</w:t>
      </w:r>
      <w:r w:rsidR="00EA50DB" w:rsidRPr="00FC64E1">
        <w:rPr>
          <w:rFonts w:ascii="Junicode" w:hAnsi="Junicode"/>
          <w:sz w:val="28"/>
          <w:szCs w:val="28"/>
          <w:rPrChange w:id="5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760977" w:rsidRPr="00FC64E1">
        <w:rPr>
          <w:rFonts w:ascii="Junicode" w:hAnsi="Junicode"/>
          <w:sz w:val="28"/>
          <w:szCs w:val="28"/>
          <w:rPrChange w:id="5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nech</w:t>
      </w:r>
      <w:r w:rsidR="00A2594E" w:rsidRPr="00FC64E1">
        <w:rPr>
          <w:rFonts w:ascii="Junicode" w:hAnsi="Junicode"/>
          <w:sz w:val="28"/>
          <w:szCs w:val="28"/>
          <w:rPrChange w:id="5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teils genennet werden / wie</w:t>
      </w:r>
      <w:r w:rsidR="00760977" w:rsidRPr="00FC64E1">
        <w:rPr>
          <w:rFonts w:ascii="Junicode" w:hAnsi="Junicode"/>
          <w:sz w:val="28"/>
          <w:szCs w:val="28"/>
          <w:rPrChange w:id="5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jener Bader und Schrepffer</w:t>
      </w:r>
      <w:r w:rsidR="00760977" w:rsidRPr="00FC64E1">
        <w:rPr>
          <w:rFonts w:ascii="Junicode" w:hAnsi="Junicode"/>
          <w:sz w:val="28"/>
          <w:szCs w:val="28"/>
          <w:rPrChange w:id="5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ob</w:t>
      </w:r>
      <w:r w:rsidR="00A2594E" w:rsidRPr="00FC64E1">
        <w:rPr>
          <w:rFonts w:ascii="Junicode" w:hAnsi="Junicode"/>
          <w:sz w:val="28"/>
          <w:szCs w:val="28"/>
          <w:rPrChange w:id="5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erviret / welcher / als etliche</w:t>
      </w:r>
      <w:r w:rsidR="00760977" w:rsidRPr="00FC64E1">
        <w:rPr>
          <w:rFonts w:ascii="Junicode" w:hAnsi="Junicode"/>
          <w:sz w:val="28"/>
          <w:szCs w:val="28"/>
          <w:rPrChange w:id="5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die</w:t>
      </w:r>
      <w:r w:rsidR="00A2594E" w:rsidRPr="00FC64E1">
        <w:rPr>
          <w:rFonts w:ascii="Junicode" w:hAnsi="Junicode"/>
          <w:sz w:val="28"/>
          <w:szCs w:val="28"/>
          <w:rPrChange w:id="5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Matre</w:t>
      </w:r>
      <w:r w:rsidR="00A2594E" w:rsidRPr="00FC64E1">
        <w:rPr>
          <w:rFonts w:ascii="Junicode" w:hAnsi="Junicode"/>
          <w:sz w:val="28"/>
          <w:szCs w:val="28"/>
          <w:rPrChange w:id="5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Compagnei /</w:t>
      </w:r>
      <w:r w:rsidR="00760977" w:rsidRPr="00FC64E1">
        <w:rPr>
          <w:rFonts w:ascii="Junicode" w:hAnsi="Junicode"/>
          <w:sz w:val="28"/>
          <w:szCs w:val="28"/>
          <w:rPrChange w:id="5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aus dem Bad gehen wolten /</w:t>
      </w:r>
      <w:r w:rsidR="00760977" w:rsidRPr="00FC64E1">
        <w:rPr>
          <w:rFonts w:ascii="Junicode" w:hAnsi="Junicode"/>
          <w:sz w:val="28"/>
          <w:szCs w:val="28"/>
          <w:rPrChange w:id="5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5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Dienern zurieff / Langet der</w:t>
      </w:r>
      <w:r w:rsidR="00760977" w:rsidRPr="00FC64E1">
        <w:rPr>
          <w:rFonts w:ascii="Junicode" w:hAnsi="Junicode"/>
          <w:sz w:val="28"/>
          <w:szCs w:val="28"/>
          <w:rPrChange w:id="5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 Conte</w:t>
      </w:r>
      <w:r w:rsidR="00A2594E" w:rsidRPr="00FC64E1">
        <w:rPr>
          <w:rFonts w:ascii="Junicode" w:hAnsi="Junicode"/>
          <w:sz w:val="28"/>
          <w:szCs w:val="28"/>
          <w:rPrChange w:id="5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von Schwarzen-walde ein Tuch / langet der Edel-Frauen von Fin</w:t>
      </w:r>
      <w:r w:rsidR="00A2594E" w:rsidRPr="00FC64E1">
        <w:rPr>
          <w:rFonts w:ascii="Junicode" w:hAnsi="Junicode"/>
          <w:sz w:val="28"/>
          <w:szCs w:val="28"/>
          <w:rPrChange w:id="5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terloch ein Tuch /</w:t>
      </w:r>
      <w:r w:rsidR="00760977" w:rsidRPr="00FC64E1">
        <w:rPr>
          <w:rFonts w:ascii="Junicode" w:hAnsi="Junicode"/>
          <w:sz w:val="28"/>
          <w:szCs w:val="28"/>
          <w:rPrChange w:id="5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langet der Franen von Wettingen</w:t>
      </w:r>
      <w:r w:rsidR="00760977" w:rsidRPr="00FC64E1">
        <w:rPr>
          <w:rFonts w:ascii="Junicode" w:hAnsi="Junicode"/>
          <w:sz w:val="28"/>
          <w:szCs w:val="28"/>
          <w:rPrChange w:id="5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Tuch / langet der Frauen von</w:t>
      </w:r>
      <w:r w:rsidR="00760977" w:rsidRPr="00FC64E1">
        <w:rPr>
          <w:rFonts w:ascii="Junicode" w:hAnsi="Junicode"/>
          <w:sz w:val="28"/>
          <w:szCs w:val="28"/>
          <w:rPrChange w:id="5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Grumbach ein Tuch / </w:t>
      </w:r>
      <w:r w:rsidR="00EA50DB" w:rsidRPr="00FC64E1">
        <w:rPr>
          <w:rFonts w:ascii="Junicode" w:hAnsi="Junicode"/>
          <w:sz w:val="28"/>
          <w:szCs w:val="28"/>
          <w:rPrChange w:id="5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als welche</w:t>
      </w:r>
      <w:r w:rsidR="00760977" w:rsidRPr="00FC64E1">
        <w:rPr>
          <w:rFonts w:ascii="Junicode" w:hAnsi="Junicode"/>
          <w:sz w:val="28"/>
          <w:szCs w:val="28"/>
          <w:rPrChange w:id="5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 miteinander / gute liebe getreue</w:t>
      </w:r>
      <w:r w:rsidR="00760977" w:rsidRPr="00FC64E1">
        <w:rPr>
          <w:rFonts w:ascii="Junicode" w:hAnsi="Junicode"/>
          <w:sz w:val="28"/>
          <w:szCs w:val="28"/>
          <w:rPrChange w:id="5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Concubinen / vornemer Her</w:t>
      </w:r>
      <w:r w:rsidR="00EA50DB" w:rsidRPr="00FC64E1">
        <w:rPr>
          <w:rFonts w:ascii="Junicode" w:hAnsi="Junicode"/>
          <w:sz w:val="28"/>
          <w:szCs w:val="28"/>
          <w:rPrChange w:id="5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5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5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5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Domher</w:t>
      </w:r>
      <w:r w:rsidR="00EA50DB" w:rsidRPr="00FC64E1">
        <w:rPr>
          <w:rFonts w:ascii="Junicode" w:hAnsi="Junicode"/>
          <w:sz w:val="28"/>
          <w:szCs w:val="28"/>
          <w:rPrChange w:id="5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60977" w:rsidRPr="00FC64E1">
        <w:rPr>
          <w:rFonts w:ascii="Junicode" w:hAnsi="Junicode"/>
          <w:sz w:val="28"/>
          <w:szCs w:val="28"/>
          <w:rPrChange w:id="5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Frauen gewe</w:t>
      </w:r>
      <w:r w:rsidR="00A2594E" w:rsidRPr="00FC64E1">
        <w:rPr>
          <w:rFonts w:ascii="Junicode" w:hAnsi="Junicode"/>
          <w:sz w:val="28"/>
          <w:szCs w:val="28"/>
          <w:rPrChange w:id="5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5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5B08A88D" w14:textId="1BAF7661" w:rsidR="00373D4F" w:rsidRPr="00FC64E1" w:rsidRDefault="00760977" w:rsidP="001B2A6D">
      <w:pPr>
        <w:spacing w:line="360" w:lineRule="auto"/>
        <w:rPr>
          <w:rFonts w:ascii="Junicode" w:hAnsi="Junicode"/>
          <w:sz w:val="28"/>
          <w:szCs w:val="28"/>
          <w:rPrChange w:id="5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5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Es were noch wol mehr von die</w:t>
      </w:r>
      <w:r w:rsidR="00A2594E" w:rsidRPr="00FC64E1">
        <w:rPr>
          <w:rFonts w:ascii="Junicode" w:hAnsi="Junicode"/>
          <w:sz w:val="28"/>
          <w:szCs w:val="28"/>
          <w:rPrChange w:id="5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Ge</w:t>
      </w:r>
      <w:r w:rsidR="00A2594E" w:rsidRPr="00FC64E1">
        <w:rPr>
          <w:rFonts w:ascii="Junicode" w:hAnsi="Junicode"/>
          <w:sz w:val="28"/>
          <w:szCs w:val="28"/>
          <w:rPrChange w:id="5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chlecht zu </w:t>
      </w:r>
      <w:r w:rsidR="00A2594E" w:rsidRPr="00FC64E1">
        <w:rPr>
          <w:rFonts w:ascii="Junicode" w:hAnsi="Junicode"/>
          <w:sz w:val="28"/>
          <w:szCs w:val="28"/>
          <w:rPrChange w:id="5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 als</w:t>
      </w:r>
      <w:r w:rsidRPr="00FC64E1">
        <w:rPr>
          <w:rFonts w:ascii="Junicode" w:hAnsi="Junicode"/>
          <w:sz w:val="28"/>
          <w:szCs w:val="28"/>
          <w:rPrChange w:id="5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nemlich von jhrer gro</w:t>
      </w:r>
      <w:r w:rsidR="00A2594E" w:rsidRPr="00FC64E1">
        <w:rPr>
          <w:rFonts w:ascii="Junicode" w:hAnsi="Junicode"/>
          <w:sz w:val="28"/>
          <w:szCs w:val="28"/>
          <w:rPrChange w:id="5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Argli</w:t>
      </w:r>
      <w:r w:rsidR="00A2594E" w:rsidRPr="00FC64E1">
        <w:rPr>
          <w:rFonts w:ascii="Junicode" w:hAnsi="Junicode"/>
          <w:sz w:val="28"/>
          <w:szCs w:val="28"/>
          <w:rPrChange w:id="5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tigkeit und jhrer getreuen Liebe /</w:t>
      </w:r>
      <w:r w:rsidRPr="00FC64E1">
        <w:rPr>
          <w:rFonts w:ascii="Junicode" w:hAnsi="Junicode"/>
          <w:sz w:val="28"/>
          <w:szCs w:val="28"/>
          <w:rPrChange w:id="5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 </w:t>
      </w:r>
      <w:r w:rsidR="00A2594E" w:rsidRPr="00FC64E1">
        <w:rPr>
          <w:rFonts w:ascii="Junicode" w:hAnsi="Junicode"/>
          <w:sz w:val="28"/>
          <w:szCs w:val="28"/>
          <w:rPrChange w:id="5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E4487" w:rsidRPr="00FC64E1">
        <w:rPr>
          <w:rFonts w:ascii="Junicode" w:hAnsi="Junicode"/>
          <w:sz w:val="28"/>
          <w:szCs w:val="28"/>
          <w:rPrChange w:id="5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entweden nichts als alles</w:t>
      </w:r>
      <w:r w:rsidRPr="00FC64E1">
        <w:rPr>
          <w:rFonts w:ascii="Junicode" w:hAnsi="Junicode"/>
          <w:sz w:val="28"/>
          <w:szCs w:val="28"/>
          <w:rPrChange w:id="5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E4487" w:rsidRPr="00FC64E1">
        <w:rPr>
          <w:rFonts w:ascii="Junicode" w:hAnsi="Junicode"/>
          <w:sz w:val="28"/>
          <w:szCs w:val="28"/>
          <w:rPrChange w:id="5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Nagelloß i</w:t>
      </w:r>
      <w:r w:rsidR="00A2594E" w:rsidRPr="00FC64E1">
        <w:rPr>
          <w:rFonts w:ascii="Junicode" w:hAnsi="Junicode"/>
          <w:sz w:val="28"/>
          <w:szCs w:val="28"/>
          <w:rPrChange w:id="5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4681D" w:rsidRPr="00FC64E1">
        <w:rPr>
          <w:rFonts w:ascii="Junicode" w:hAnsi="Junicode"/>
          <w:sz w:val="28"/>
          <w:szCs w:val="28"/>
          <w:rPrChange w:id="5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ausgenommen </w:t>
      </w:r>
      <w:r w:rsidR="00373D4F" w:rsidRPr="00FC64E1">
        <w:rPr>
          <w:rFonts w:ascii="Junicode" w:hAnsi="Junicode"/>
          <w:sz w:val="28"/>
          <w:szCs w:val="28"/>
          <w:rPrChange w:id="5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alte Sch</w:t>
      </w:r>
      <w:r w:rsidR="00A2594E" w:rsidRPr="00FC64E1">
        <w:rPr>
          <w:rFonts w:ascii="Junicode" w:hAnsi="Junicode"/>
          <w:sz w:val="28"/>
          <w:szCs w:val="28"/>
          <w:rPrChange w:id="5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373D4F" w:rsidRPr="00FC64E1">
        <w:rPr>
          <w:rFonts w:ascii="Junicode" w:hAnsi="Junicode"/>
          <w:sz w:val="28"/>
          <w:szCs w:val="28"/>
          <w:rPrChange w:id="5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elk</w:t>
      </w:r>
      <w:r w:rsidR="00A2594E" w:rsidRPr="00FC64E1">
        <w:rPr>
          <w:rFonts w:ascii="Junicode" w:hAnsi="Junicode"/>
          <w:sz w:val="28"/>
          <w:szCs w:val="28"/>
          <w:rPrChange w:id="5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73D4F" w:rsidRPr="00FC64E1">
        <w:rPr>
          <w:rFonts w:ascii="Junicode" w:hAnsi="Junicode"/>
          <w:sz w:val="28"/>
          <w:szCs w:val="28"/>
          <w:rPrChange w:id="5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rbe / Hakeme</w:t>
      </w:r>
      <w:r w:rsidR="00A2594E" w:rsidRPr="00FC64E1">
        <w:rPr>
          <w:rFonts w:ascii="Junicode" w:hAnsi="Junicode"/>
          <w:sz w:val="28"/>
          <w:szCs w:val="28"/>
          <w:rPrChange w:id="5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5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5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tiele / Bonen</w:t>
      </w:r>
      <w:r w:rsidR="00A2594E" w:rsidRPr="00FC64E1">
        <w:rPr>
          <w:rFonts w:ascii="Junicode" w:hAnsi="Junicode"/>
          <w:sz w:val="28"/>
          <w:szCs w:val="28"/>
          <w:rPrChange w:id="5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5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troh / Spindelk</w:t>
      </w:r>
      <w:r w:rsidR="00A2594E" w:rsidRPr="00FC64E1">
        <w:rPr>
          <w:rFonts w:ascii="Junicode" w:hAnsi="Junicode"/>
          <w:sz w:val="28"/>
          <w:szCs w:val="28"/>
          <w:rPrChange w:id="5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73D4F" w:rsidRPr="00FC64E1">
        <w:rPr>
          <w:rFonts w:ascii="Junicode" w:hAnsi="Junicode"/>
          <w:sz w:val="28"/>
          <w:szCs w:val="28"/>
          <w:rPrChange w:id="5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rbe /</w:t>
      </w:r>
      <w:r w:rsidRPr="00FC64E1">
        <w:rPr>
          <w:rFonts w:ascii="Junicode" w:hAnsi="Junicode"/>
          <w:sz w:val="28"/>
          <w:szCs w:val="28"/>
          <w:rPrChange w:id="5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5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Rips Raps / alte Ke</w:t>
      </w:r>
      <w:r w:rsidR="00A2594E" w:rsidRPr="00FC64E1">
        <w:rPr>
          <w:rFonts w:ascii="Junicode" w:hAnsi="Junicode"/>
          <w:sz w:val="28"/>
          <w:szCs w:val="28"/>
          <w:rPrChange w:id="5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5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 / Feder</w:t>
      </w:r>
      <w:r w:rsidR="00373D4F" w:rsidRPr="00FC64E1">
        <w:rPr>
          <w:rFonts w:ascii="Junicode" w:hAnsi="Junicode"/>
          <w:sz w:val="28"/>
          <w:szCs w:val="28"/>
          <w:rPrChange w:id="5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</w:t>
      </w:r>
      <w:r w:rsidR="00A2594E" w:rsidRPr="00FC64E1">
        <w:rPr>
          <w:rFonts w:ascii="Junicode" w:hAnsi="Junicode"/>
          <w:sz w:val="28"/>
          <w:szCs w:val="28"/>
          <w:rPrChange w:id="5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5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Be</w:t>
      </w:r>
      <w:r w:rsidR="00A2594E" w:rsidRPr="00FC64E1">
        <w:rPr>
          <w:rFonts w:ascii="Junicode" w:hAnsi="Junicode"/>
          <w:sz w:val="28"/>
          <w:szCs w:val="28"/>
          <w:rPrChange w:id="5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5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/ Nußklaben / alten</w:t>
      </w:r>
      <w:r w:rsidRPr="00FC64E1">
        <w:rPr>
          <w:rFonts w:ascii="Junicode" w:hAnsi="Junicode"/>
          <w:sz w:val="28"/>
          <w:szCs w:val="28"/>
          <w:rPrChange w:id="5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Schmeer und Federn von den H</w:t>
      </w:r>
      <w:r w:rsidR="00A2594E" w:rsidRPr="00FC64E1">
        <w:rPr>
          <w:rFonts w:ascii="Junicode" w:hAnsi="Junicode"/>
          <w:sz w:val="28"/>
          <w:szCs w:val="28"/>
          <w:rPrChange w:id="6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73D4F" w:rsidRPr="00FC64E1">
        <w:rPr>
          <w:rFonts w:ascii="Junicode" w:hAnsi="Junicode"/>
          <w:sz w:val="28"/>
          <w:szCs w:val="28"/>
          <w:rPrChange w:id="6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nern / aber nicht von G</w:t>
      </w:r>
      <w:r w:rsidR="00A2594E" w:rsidRPr="00FC64E1">
        <w:rPr>
          <w:rFonts w:ascii="Junicode" w:hAnsi="Junicode"/>
          <w:sz w:val="28"/>
          <w:szCs w:val="28"/>
          <w:rPrChange w:id="6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73D4F" w:rsidRPr="00FC64E1">
        <w:rPr>
          <w:rFonts w:ascii="Junicode" w:hAnsi="Junicode"/>
          <w:sz w:val="28"/>
          <w:szCs w:val="28"/>
          <w:rPrChange w:id="6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6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oder</w:t>
      </w:r>
      <w:r w:rsidRPr="00FC64E1">
        <w:rPr>
          <w:rFonts w:ascii="Junicode" w:hAnsi="Junicode"/>
          <w:sz w:val="28"/>
          <w:szCs w:val="28"/>
          <w:rPrChange w:id="6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6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6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6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nicht wol k</w:t>
      </w:r>
      <w:r w:rsidR="00A2594E" w:rsidRPr="00FC64E1">
        <w:rPr>
          <w:rFonts w:ascii="Junicode" w:hAnsi="Junicode"/>
          <w:sz w:val="28"/>
          <w:szCs w:val="28"/>
          <w:rPrChange w:id="6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73D4F" w:rsidRPr="00FC64E1">
        <w:rPr>
          <w:rFonts w:ascii="Junicode" w:hAnsi="Junicode"/>
          <w:sz w:val="28"/>
          <w:szCs w:val="28"/>
          <w:rPrChange w:id="6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an</w:t>
      </w:r>
      <w:r w:rsidRPr="00FC64E1">
        <w:rPr>
          <w:rFonts w:ascii="Junicode" w:hAnsi="Junicode"/>
          <w:sz w:val="28"/>
          <w:szCs w:val="28"/>
          <w:rPrChange w:id="6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 bringen / die ur</w:t>
      </w:r>
      <w:r w:rsidR="00A2594E" w:rsidRPr="00FC64E1">
        <w:rPr>
          <w:rFonts w:ascii="Junicode" w:hAnsi="Junicode"/>
          <w:sz w:val="28"/>
          <w:szCs w:val="28"/>
          <w:rPrChange w:id="6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i</w:t>
      </w:r>
      <w:r w:rsidR="00A2594E" w:rsidRPr="00FC64E1">
        <w:rPr>
          <w:rFonts w:ascii="Junicode" w:hAnsi="Junicode"/>
          <w:sz w:val="28"/>
          <w:szCs w:val="28"/>
          <w:rPrChange w:id="6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6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haben jhre Her</w:t>
      </w:r>
      <w:r w:rsidR="00EA50DB" w:rsidRPr="00FC64E1">
        <w:rPr>
          <w:rFonts w:ascii="Junicode" w:hAnsi="Junicode"/>
          <w:sz w:val="28"/>
          <w:szCs w:val="28"/>
          <w:rPrChange w:id="6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73D4F" w:rsidRPr="00FC64E1">
        <w:rPr>
          <w:rFonts w:ascii="Junicode" w:hAnsi="Junicode"/>
          <w:sz w:val="28"/>
          <w:szCs w:val="28"/>
          <w:rPrChange w:id="6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viel zu lieb / lieben</w:t>
      </w:r>
      <w:r w:rsidRPr="00FC64E1">
        <w:rPr>
          <w:rFonts w:ascii="Junicode" w:hAnsi="Junicode"/>
          <w:sz w:val="28"/>
          <w:szCs w:val="28"/>
          <w:rPrChange w:id="6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mehr als jhre eigene Ehre und</w:t>
      </w:r>
      <w:r w:rsidRPr="00FC64E1">
        <w:rPr>
          <w:rFonts w:ascii="Junicode" w:hAnsi="Junicode"/>
          <w:sz w:val="28"/>
          <w:szCs w:val="28"/>
          <w:rPrChange w:id="6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Scham / (quia u</w:t>
      </w:r>
      <w:r w:rsidR="00A2594E" w:rsidRPr="00FC64E1">
        <w:rPr>
          <w:rFonts w:ascii="Junicode" w:hAnsi="Junicode"/>
          <w:sz w:val="28"/>
          <w:szCs w:val="28"/>
          <w:rPrChange w:id="6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que adeo cumu</w:t>
      </w:r>
      <w:r w:rsidR="00373D4F" w:rsidRPr="00FC64E1">
        <w:rPr>
          <w:rFonts w:ascii="Junicode" w:hAnsi="Junicode"/>
          <w:sz w:val="28"/>
          <w:szCs w:val="28"/>
          <w:rPrChange w:id="6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latis honoribus &amp; pudicitia ab</w:t>
      </w:r>
      <w:r w:rsidR="00A2594E" w:rsidRPr="00FC64E1">
        <w:rPr>
          <w:rFonts w:ascii="Junicode" w:hAnsi="Junicode"/>
          <w:sz w:val="28"/>
          <w:szCs w:val="28"/>
          <w:rPrChange w:id="6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</w:t>
      </w:r>
      <w:r w:rsidRPr="00FC64E1">
        <w:rPr>
          <w:rFonts w:ascii="Junicode" w:hAnsi="Junicode"/>
          <w:sz w:val="28"/>
          <w:szCs w:val="28"/>
          <w:rPrChange w:id="6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gravatæ, das i</w:t>
      </w:r>
      <w:r w:rsidR="00A2594E" w:rsidRPr="00FC64E1">
        <w:rPr>
          <w:rFonts w:ascii="Junicode" w:hAnsi="Junicode"/>
          <w:sz w:val="28"/>
          <w:szCs w:val="28"/>
          <w:rPrChange w:id="6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t: </w:t>
      </w:r>
      <w:r w:rsidR="00A2594E" w:rsidRPr="00FC64E1">
        <w:rPr>
          <w:rFonts w:ascii="Junicode" w:hAnsi="Junicode"/>
          <w:sz w:val="28"/>
          <w:szCs w:val="28"/>
          <w:rPrChange w:id="6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6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</w:t>
      </w:r>
      <w:r w:rsidR="00A2594E" w:rsidRPr="00FC64E1">
        <w:rPr>
          <w:rFonts w:ascii="Junicode" w:hAnsi="Junicode"/>
          <w:sz w:val="28"/>
          <w:szCs w:val="28"/>
          <w:rPrChange w:id="6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voller</w:t>
      </w:r>
      <w:r w:rsidRPr="00FC64E1">
        <w:rPr>
          <w:rFonts w:ascii="Junicode" w:hAnsi="Junicode"/>
          <w:sz w:val="28"/>
          <w:szCs w:val="28"/>
          <w:rPrChange w:id="6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Ehre und Scham ab gingen </w:t>
      </w:r>
      <w:r w:rsidR="00A2594E" w:rsidRPr="00FC64E1">
        <w:rPr>
          <w:rFonts w:ascii="Junicode" w:hAnsi="Junicode"/>
          <w:sz w:val="28"/>
          <w:szCs w:val="28"/>
          <w:rPrChange w:id="6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</w:t>
      </w:r>
      <w:r w:rsidR="00373D4F" w:rsidRPr="00FC64E1">
        <w:rPr>
          <w:rFonts w:ascii="Junicode" w:hAnsi="Junicode"/>
          <w:sz w:val="28"/>
          <w:szCs w:val="28"/>
          <w:rPrChange w:id="6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6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chwanger / gleich wie ein Krebs</w:t>
      </w:r>
      <w:r w:rsidRPr="00FC64E1">
        <w:rPr>
          <w:rFonts w:ascii="Junicode" w:hAnsi="Junicode"/>
          <w:sz w:val="28"/>
          <w:szCs w:val="28"/>
          <w:rPrChange w:id="6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Baumwolle /) derowegen </w:t>
      </w:r>
      <w:r w:rsidR="00A2594E" w:rsidRPr="00FC64E1">
        <w:rPr>
          <w:rFonts w:ascii="Junicode" w:hAnsi="Junicode"/>
          <w:sz w:val="28"/>
          <w:szCs w:val="28"/>
          <w:rPrChange w:id="6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Pr="00FC64E1">
        <w:rPr>
          <w:rFonts w:ascii="Junicode" w:hAnsi="Junicode"/>
          <w:sz w:val="28"/>
          <w:szCs w:val="28"/>
          <w:rPrChange w:id="6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 </w:t>
      </w:r>
      <w:r w:rsidR="00A2594E" w:rsidRPr="00FC64E1">
        <w:rPr>
          <w:rFonts w:ascii="Junicode" w:hAnsi="Junicode"/>
          <w:sz w:val="28"/>
          <w:szCs w:val="28"/>
          <w:rPrChange w:id="6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auff jhre Dinge lugen /</w:t>
      </w:r>
      <w:r w:rsidRPr="00FC64E1">
        <w:rPr>
          <w:rFonts w:ascii="Junicode" w:hAnsi="Junicode"/>
          <w:sz w:val="28"/>
          <w:szCs w:val="28"/>
          <w:rPrChange w:id="6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(acht haben /) und wie es be</w:t>
      </w:r>
      <w:r w:rsidR="00A2594E" w:rsidRPr="00FC64E1">
        <w:rPr>
          <w:rFonts w:ascii="Junicode" w:hAnsi="Junicode"/>
          <w:sz w:val="28"/>
          <w:szCs w:val="28"/>
          <w:rPrChange w:id="6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</w:t>
      </w:r>
      <w:r w:rsidRPr="00FC64E1">
        <w:rPr>
          <w:rFonts w:ascii="Junicode" w:hAnsi="Junicode"/>
          <w:sz w:val="28"/>
          <w:szCs w:val="28"/>
          <w:rPrChange w:id="6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6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73D4F" w:rsidRPr="00FC64E1">
        <w:rPr>
          <w:rFonts w:ascii="Junicode" w:hAnsi="Junicode"/>
          <w:sz w:val="28"/>
          <w:szCs w:val="28"/>
          <w:rPrChange w:id="6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glich ist / </w:t>
      </w:r>
      <w:r w:rsidR="00A2594E" w:rsidRPr="00FC64E1">
        <w:rPr>
          <w:rFonts w:ascii="Junicode" w:hAnsi="Junicode"/>
          <w:sz w:val="28"/>
          <w:szCs w:val="28"/>
          <w:rPrChange w:id="6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argli</w:t>
      </w:r>
      <w:r w:rsidR="00A2594E" w:rsidRPr="00FC64E1">
        <w:rPr>
          <w:rFonts w:ascii="Junicode" w:hAnsi="Junicode"/>
          <w:sz w:val="28"/>
          <w:szCs w:val="28"/>
          <w:rPrChange w:id="6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tiger Wei</w:t>
      </w:r>
      <w:r w:rsidR="00A2594E" w:rsidRPr="00FC64E1">
        <w:rPr>
          <w:rFonts w:ascii="Junicode" w:hAnsi="Junicode"/>
          <w:sz w:val="28"/>
          <w:szCs w:val="28"/>
          <w:rPrChange w:id="6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Pr="00FC64E1">
        <w:rPr>
          <w:rFonts w:ascii="Junicode" w:hAnsi="Junicode"/>
          <w:sz w:val="28"/>
          <w:szCs w:val="28"/>
          <w:rPrChange w:id="6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beflei</w:t>
      </w:r>
      <w:r w:rsidR="00A2594E" w:rsidRPr="00FC64E1">
        <w:rPr>
          <w:rFonts w:ascii="Junicode" w:hAnsi="Junicode"/>
          <w:sz w:val="28"/>
          <w:szCs w:val="28"/>
          <w:rPrChange w:id="6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73D4F" w:rsidRPr="00FC64E1">
        <w:rPr>
          <w:rFonts w:ascii="Junicode" w:hAnsi="Junicode"/>
          <w:sz w:val="28"/>
          <w:szCs w:val="28"/>
          <w:rPrChange w:id="6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igen / daß </w:t>
      </w:r>
      <w:r w:rsidR="00A2594E" w:rsidRPr="00FC64E1">
        <w:rPr>
          <w:rFonts w:ascii="Junicode" w:hAnsi="Junicode"/>
          <w:sz w:val="28"/>
          <w:szCs w:val="28"/>
          <w:rPrChange w:id="6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jhren Her</w:t>
      </w:r>
      <w:r w:rsidR="00EA50DB" w:rsidRPr="00FC64E1">
        <w:rPr>
          <w:rFonts w:ascii="Junicode" w:hAnsi="Junicode"/>
          <w:sz w:val="28"/>
          <w:szCs w:val="28"/>
          <w:rPrChange w:id="6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73D4F" w:rsidRPr="00FC64E1">
        <w:rPr>
          <w:rFonts w:ascii="Junicode" w:hAnsi="Junicode"/>
          <w:sz w:val="28"/>
          <w:szCs w:val="28"/>
          <w:rPrChange w:id="6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Pr="00FC64E1">
        <w:rPr>
          <w:rFonts w:ascii="Junicode" w:hAnsi="Junicode"/>
          <w:sz w:val="28"/>
          <w:szCs w:val="28"/>
          <w:rPrChange w:id="6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wider ins Herz kommen / </w:t>
      </w:r>
      <w:r w:rsidR="00A2594E" w:rsidRPr="00FC64E1">
        <w:rPr>
          <w:rFonts w:ascii="Junicode" w:hAnsi="Junicode"/>
          <w:sz w:val="28"/>
          <w:szCs w:val="28"/>
          <w:rPrChange w:id="6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intemal</w:t>
      </w:r>
      <w:r w:rsidRPr="00FC64E1">
        <w:rPr>
          <w:rFonts w:ascii="Junicode" w:hAnsi="Junicode"/>
          <w:sz w:val="28"/>
          <w:szCs w:val="28"/>
          <w:rPrChange w:id="6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die</w:t>
      </w:r>
      <w:r w:rsidR="00A2594E" w:rsidRPr="00FC64E1">
        <w:rPr>
          <w:rFonts w:ascii="Junicode" w:hAnsi="Junicode"/>
          <w:sz w:val="28"/>
          <w:szCs w:val="28"/>
          <w:rPrChange w:id="6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eine unfelbare maxima</w:t>
      </w:r>
      <w:r w:rsidRPr="00FC64E1">
        <w:rPr>
          <w:rFonts w:ascii="Junicode" w:hAnsi="Junicode"/>
          <w:sz w:val="28"/>
          <w:szCs w:val="28"/>
          <w:rPrChange w:id="6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6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kom</w:t>
      </w:r>
      <w:r w:rsidR="00A2594E" w:rsidRPr="00FC64E1">
        <w:rPr>
          <w:rFonts w:ascii="Junicode" w:hAnsi="Junicode"/>
          <w:sz w:val="28"/>
          <w:szCs w:val="28"/>
          <w:rPrChange w:id="6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du jhm in das Herz / du</w:t>
      </w:r>
      <w:r w:rsidRPr="00FC64E1">
        <w:rPr>
          <w:rFonts w:ascii="Junicode" w:hAnsi="Junicode"/>
          <w:sz w:val="28"/>
          <w:szCs w:val="28"/>
          <w:rPrChange w:id="6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kom</w:t>
      </w:r>
      <w:r w:rsidR="00A2594E" w:rsidRPr="00FC64E1">
        <w:rPr>
          <w:rFonts w:ascii="Junicode" w:hAnsi="Junicode"/>
          <w:sz w:val="28"/>
          <w:szCs w:val="28"/>
          <w:rPrChange w:id="6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jhm auch wol in den Sekel /</w:t>
      </w:r>
      <w:r w:rsidRPr="00FC64E1">
        <w:rPr>
          <w:rFonts w:ascii="Junicode" w:hAnsi="Junicode"/>
          <w:sz w:val="28"/>
          <w:szCs w:val="28"/>
          <w:rPrChange w:id="6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zuver</w:t>
      </w:r>
      <w:r w:rsidR="00A2594E" w:rsidRPr="00FC64E1">
        <w:rPr>
          <w:rFonts w:ascii="Junicode" w:hAnsi="Junicode"/>
          <w:sz w:val="28"/>
          <w:szCs w:val="28"/>
          <w:rPrChange w:id="6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da der Saame in i</w:t>
      </w:r>
      <w:r w:rsidR="00A2594E" w:rsidRPr="00FC64E1">
        <w:rPr>
          <w:rFonts w:ascii="Junicode" w:hAnsi="Junicode"/>
          <w:sz w:val="28"/>
          <w:szCs w:val="28"/>
          <w:rPrChange w:id="6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24681D" w:rsidRPr="00FC64E1">
        <w:rPr>
          <w:rFonts w:ascii="Junicode" w:hAnsi="Junicode"/>
          <w:sz w:val="28"/>
          <w:szCs w:val="28"/>
          <w:rPrChange w:id="6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man die Leute mit bezalet / ex L.</w:t>
      </w:r>
      <w:r w:rsidRPr="00FC64E1">
        <w:rPr>
          <w:rFonts w:ascii="Junicode" w:hAnsi="Junicode"/>
          <w:sz w:val="28"/>
          <w:szCs w:val="28"/>
          <w:rPrChange w:id="6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nim G</w:t>
      </w:r>
      <w:r w:rsidR="00A2594E" w:rsidRPr="00FC64E1">
        <w:rPr>
          <w:rFonts w:ascii="Junicode" w:hAnsi="Junicode"/>
          <w:sz w:val="28"/>
          <w:szCs w:val="28"/>
          <w:rPrChange w:id="6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lden und Gelt / das du fin</w:t>
      </w:r>
      <w:r w:rsidR="00373D4F" w:rsidRPr="00FC64E1">
        <w:rPr>
          <w:rFonts w:ascii="Junicode" w:hAnsi="Junicode"/>
          <w:sz w:val="28"/>
          <w:szCs w:val="28"/>
          <w:rPrChange w:id="6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6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C. de nun num. pecun. wollen</w:t>
      </w:r>
      <w:r w:rsidRPr="00FC64E1">
        <w:rPr>
          <w:rFonts w:ascii="Junicode" w:hAnsi="Junicode"/>
          <w:sz w:val="28"/>
          <w:szCs w:val="28"/>
          <w:rPrChange w:id="6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derhalben die</w:t>
      </w:r>
      <w:r w:rsidR="00A2594E" w:rsidRPr="00FC64E1">
        <w:rPr>
          <w:rFonts w:ascii="Junicode" w:hAnsi="Junicode"/>
          <w:sz w:val="28"/>
          <w:szCs w:val="28"/>
          <w:rPrChange w:id="6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vorbei gehen / und</w:t>
      </w:r>
      <w:r w:rsidRPr="00FC64E1">
        <w:rPr>
          <w:rFonts w:ascii="Junicode" w:hAnsi="Junicode"/>
          <w:sz w:val="28"/>
          <w:szCs w:val="28"/>
          <w:rPrChange w:id="6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73D4F" w:rsidRPr="00FC64E1">
        <w:rPr>
          <w:rFonts w:ascii="Junicode" w:hAnsi="Junicode"/>
          <w:sz w:val="28"/>
          <w:szCs w:val="28"/>
          <w:rPrChange w:id="6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den Weibern </w:t>
      </w:r>
      <w:r w:rsidR="00A2594E" w:rsidRPr="00FC64E1">
        <w:rPr>
          <w:rFonts w:ascii="Junicode" w:hAnsi="Junicode"/>
          <w:sz w:val="28"/>
          <w:szCs w:val="28"/>
          <w:rPrChange w:id="6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73D4F" w:rsidRPr="00FC64E1">
        <w:rPr>
          <w:rFonts w:ascii="Junicode" w:hAnsi="Junicode"/>
          <w:sz w:val="28"/>
          <w:szCs w:val="28"/>
          <w:rPrChange w:id="6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chreiten.</w:t>
      </w:r>
    </w:p>
    <w:p w14:paraId="4F9528B3" w14:textId="528E50DB" w:rsidR="004306A4" w:rsidRPr="00FC64E1" w:rsidRDefault="00373D4F" w:rsidP="001B2A6D">
      <w:pPr>
        <w:spacing w:line="360" w:lineRule="auto"/>
        <w:rPr>
          <w:rFonts w:ascii="Junicode" w:hAnsi="Junicode"/>
          <w:sz w:val="28"/>
          <w:szCs w:val="28"/>
          <w:rPrChange w:id="6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</w:t>
      </w:r>
      <w:r w:rsidR="00760977" w:rsidRPr="00FC64E1">
        <w:rPr>
          <w:rFonts w:ascii="Junicode" w:hAnsi="Junicode"/>
          <w:sz w:val="28"/>
          <w:szCs w:val="28"/>
          <w:rPrChange w:id="6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Unter den Weibern werden hier</w:t>
      </w:r>
      <w:r w:rsidR="004306A4" w:rsidRPr="00FC64E1">
        <w:rPr>
          <w:rFonts w:ascii="Junicode" w:hAnsi="Junicode"/>
          <w:sz w:val="28"/>
          <w:szCs w:val="28"/>
          <w:rPrChange w:id="6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ver</w:t>
      </w:r>
      <w:r w:rsidR="00A2594E" w:rsidRPr="00FC64E1">
        <w:rPr>
          <w:rFonts w:ascii="Junicode" w:hAnsi="Junicode"/>
          <w:sz w:val="28"/>
          <w:szCs w:val="28"/>
          <w:rPrChange w:id="6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tanden un</w:t>
      </w:r>
      <w:r w:rsidR="00A2594E" w:rsidRPr="00FC64E1">
        <w:rPr>
          <w:rFonts w:ascii="Junicode" w:hAnsi="Junicode"/>
          <w:sz w:val="28"/>
          <w:szCs w:val="28"/>
          <w:rPrChange w:id="6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junge Witfrauen: (wiewol die</w:t>
      </w:r>
      <w:r w:rsidR="00A2594E" w:rsidRPr="00FC64E1">
        <w:rPr>
          <w:rFonts w:ascii="Junicode" w:hAnsi="Junicode"/>
          <w:sz w:val="28"/>
          <w:szCs w:val="28"/>
          <w:rPrChange w:id="6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der freien</w:t>
      </w:r>
      <w:r w:rsidR="00760977" w:rsidRPr="00FC64E1">
        <w:rPr>
          <w:rFonts w:ascii="Junicode" w:hAnsi="Junicode"/>
          <w:sz w:val="28"/>
          <w:szCs w:val="28"/>
          <w:rPrChange w:id="6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306A4" w:rsidRPr="00FC64E1">
        <w:rPr>
          <w:rFonts w:ascii="Junicode" w:hAnsi="Junicode"/>
          <w:sz w:val="28"/>
          <w:szCs w:val="28"/>
          <w:rPrChange w:id="6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nlichen Liebes-</w:t>
      </w:r>
      <w:r w:rsidR="00A2594E" w:rsidRPr="00FC64E1">
        <w:rPr>
          <w:rFonts w:ascii="Junicode" w:hAnsi="Junicode"/>
          <w:sz w:val="28"/>
          <w:szCs w:val="28"/>
          <w:rPrChange w:id="6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0977" w:rsidRPr="00FC64E1">
        <w:rPr>
          <w:rFonts w:ascii="Junicode" w:hAnsi="Junicode"/>
          <w:sz w:val="28"/>
          <w:szCs w:val="28"/>
          <w:rPrChange w:id="6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bung halber bil</w:t>
      </w:r>
      <w:r w:rsidR="004306A4" w:rsidRPr="00FC64E1">
        <w:rPr>
          <w:rFonts w:ascii="Junicode" w:hAnsi="Junicode"/>
          <w:sz w:val="28"/>
          <w:szCs w:val="28"/>
          <w:rPrChange w:id="6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den jungfrauen beige</w:t>
      </w:r>
      <w:r w:rsidR="00A2594E" w:rsidRPr="00FC64E1">
        <w:rPr>
          <w:rFonts w:ascii="Junicode" w:hAnsi="Junicode"/>
          <w:sz w:val="28"/>
          <w:szCs w:val="28"/>
          <w:rPrChange w:id="6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wer</w:t>
      </w:r>
      <w:r w:rsidR="004306A4" w:rsidRPr="00FC64E1">
        <w:rPr>
          <w:rFonts w:ascii="Junicode" w:hAnsi="Junicode"/>
          <w:sz w:val="28"/>
          <w:szCs w:val="28"/>
          <w:rPrChange w:id="6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m</w:t>
      </w:r>
      <w:r w:rsidR="00A2594E" w:rsidRPr="00FC64E1">
        <w:rPr>
          <w:rFonts w:ascii="Junicode" w:hAnsi="Junicode"/>
          <w:sz w:val="28"/>
          <w:szCs w:val="28"/>
          <w:rPrChange w:id="6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4306A4" w:rsidRPr="00FC64E1">
        <w:rPr>
          <w:rFonts w:ascii="Junicode" w:hAnsi="Junicode"/>
          <w:sz w:val="28"/>
          <w:szCs w:val="28"/>
          <w:rPrChange w:id="6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en) von denen die H.</w:t>
      </w:r>
      <w:r w:rsidR="00760977" w:rsidRPr="00FC64E1">
        <w:rPr>
          <w:rFonts w:ascii="Junicode" w:hAnsi="Junicode"/>
          <w:sz w:val="28"/>
          <w:szCs w:val="28"/>
          <w:rPrChange w:id="6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Schrifft ausdr</w:t>
      </w:r>
      <w:r w:rsidR="00A2594E" w:rsidRPr="00FC64E1">
        <w:rPr>
          <w:rFonts w:ascii="Junicode" w:hAnsi="Junicode"/>
          <w:sz w:val="28"/>
          <w:szCs w:val="28"/>
          <w:rPrChange w:id="6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306A4" w:rsidRPr="00FC64E1">
        <w:rPr>
          <w:rFonts w:ascii="Junicode" w:hAnsi="Junicode"/>
          <w:sz w:val="28"/>
          <w:szCs w:val="28"/>
          <w:rPrChange w:id="6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 gebietet / daß</w:t>
      </w:r>
      <w:r w:rsidR="00760977" w:rsidRPr="00FC64E1">
        <w:rPr>
          <w:rFonts w:ascii="Junicode" w:hAnsi="Junicode"/>
          <w:sz w:val="28"/>
          <w:szCs w:val="28"/>
          <w:rPrChange w:id="6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</w:t>
      </w:r>
      <w:r w:rsidR="00A2594E" w:rsidRPr="00FC64E1">
        <w:rPr>
          <w:rFonts w:ascii="Junicode" w:hAnsi="Junicode"/>
          <w:sz w:val="28"/>
          <w:szCs w:val="28"/>
          <w:rPrChange w:id="6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jhrer annemen / und das</w:t>
      </w:r>
      <w:r w:rsidR="00760977" w:rsidRPr="00FC64E1">
        <w:rPr>
          <w:rFonts w:ascii="Junicode" w:hAnsi="Junicode"/>
          <w:sz w:val="28"/>
          <w:szCs w:val="28"/>
          <w:rPrChange w:id="6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Werk der Barmherzigkeit an jhnen</w:t>
      </w:r>
      <w:r w:rsidR="00760977" w:rsidRPr="00FC64E1">
        <w:rPr>
          <w:rFonts w:ascii="Junicode" w:hAnsi="Junicode"/>
          <w:sz w:val="28"/>
          <w:szCs w:val="28"/>
          <w:rPrChange w:id="6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verge</w:t>
      </w:r>
      <w:r w:rsidR="00A2594E" w:rsidRPr="00FC64E1">
        <w:rPr>
          <w:rFonts w:ascii="Junicode" w:hAnsi="Junicode"/>
          <w:sz w:val="28"/>
          <w:szCs w:val="28"/>
          <w:rPrChange w:id="6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306A4" w:rsidRPr="00FC64E1">
        <w:rPr>
          <w:rFonts w:ascii="Junicode" w:hAnsi="Junicode"/>
          <w:sz w:val="28"/>
          <w:szCs w:val="28"/>
          <w:rPrChange w:id="6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6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olle. Und daß </w:t>
      </w:r>
      <w:r w:rsidR="00A2594E" w:rsidRPr="00FC64E1">
        <w:rPr>
          <w:rFonts w:ascii="Junicode" w:hAnsi="Junicode"/>
          <w:sz w:val="28"/>
          <w:szCs w:val="28"/>
          <w:rPrChange w:id="6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in die</w:t>
      </w:r>
      <w:r w:rsidR="00A2594E" w:rsidRPr="00FC64E1">
        <w:rPr>
          <w:rFonts w:ascii="Junicode" w:hAnsi="Junicode"/>
          <w:sz w:val="28"/>
          <w:szCs w:val="28"/>
          <w:rPrChange w:id="6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unfried</w:t>
      </w:r>
      <w:r w:rsidR="00A2594E" w:rsidRPr="00FC64E1">
        <w:rPr>
          <w:rFonts w:ascii="Junicode" w:hAnsi="Junicode"/>
          <w:sz w:val="28"/>
          <w:szCs w:val="28"/>
          <w:rPrChange w:id="6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ame~ Zeiten</w:t>
      </w:r>
      <w:r w:rsidR="00760977" w:rsidRPr="00FC64E1">
        <w:rPr>
          <w:rFonts w:ascii="Junicode" w:hAnsi="Junicode"/>
          <w:sz w:val="28"/>
          <w:szCs w:val="28"/>
          <w:rPrChange w:id="6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fa</w:t>
      </w:r>
      <w:r w:rsidR="00A2594E" w:rsidRPr="00FC64E1">
        <w:rPr>
          <w:rFonts w:ascii="Junicode" w:hAnsi="Junicode"/>
          <w:sz w:val="28"/>
          <w:szCs w:val="28"/>
          <w:rPrChange w:id="6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eine jede vorneme Witwe /</w:t>
      </w:r>
      <w:r w:rsidR="00760977" w:rsidRPr="00FC64E1">
        <w:rPr>
          <w:rFonts w:ascii="Junicode" w:hAnsi="Junicode"/>
          <w:sz w:val="28"/>
          <w:szCs w:val="28"/>
          <w:rPrChange w:id="6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 lieber in jhrem freien Stande</w:t>
      </w:r>
      <w:r w:rsidR="00760977" w:rsidRPr="00FC64E1">
        <w:rPr>
          <w:rFonts w:ascii="Junicode" w:hAnsi="Junicode"/>
          <w:sz w:val="28"/>
          <w:szCs w:val="28"/>
          <w:rPrChange w:id="6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verbleiben / als jhre Freiheit </w:t>
      </w:r>
      <w:r w:rsidR="00A2594E" w:rsidRPr="00FC64E1">
        <w:rPr>
          <w:rFonts w:ascii="Junicode" w:hAnsi="Junicode"/>
          <w:sz w:val="28"/>
          <w:szCs w:val="28"/>
          <w:rPrChange w:id="6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306A4" w:rsidRPr="00FC64E1">
        <w:rPr>
          <w:rFonts w:ascii="Junicode" w:hAnsi="Junicode"/>
          <w:sz w:val="28"/>
          <w:szCs w:val="28"/>
          <w:rPrChange w:id="6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760977" w:rsidRPr="00FC64E1">
        <w:rPr>
          <w:rFonts w:ascii="Junicode" w:hAnsi="Junicode"/>
          <w:sz w:val="28"/>
          <w:szCs w:val="28"/>
          <w:rPrChange w:id="6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jhren Mann verkauffen / vor die</w:t>
      </w:r>
      <w:r w:rsidR="00A2594E" w:rsidRPr="00FC64E1">
        <w:rPr>
          <w:rFonts w:ascii="Junicode" w:hAnsi="Junicode"/>
          <w:sz w:val="28"/>
          <w:szCs w:val="28"/>
          <w:rPrChange w:id="6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760977" w:rsidRPr="00FC64E1">
        <w:rPr>
          <w:rFonts w:ascii="Junicode" w:hAnsi="Junicode"/>
          <w:sz w:val="28"/>
          <w:szCs w:val="28"/>
          <w:rPrChange w:id="6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haben </w:t>
      </w:r>
      <w:r w:rsidR="00A2594E" w:rsidRPr="00FC64E1">
        <w:rPr>
          <w:rFonts w:ascii="Junicode" w:hAnsi="Junicode"/>
          <w:sz w:val="28"/>
          <w:szCs w:val="28"/>
          <w:rPrChange w:id="6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Furcht der Uneinigkeit</w:t>
      </w:r>
      <w:r w:rsidR="00760977" w:rsidRPr="00FC64E1">
        <w:rPr>
          <w:rFonts w:ascii="Junicode" w:hAnsi="Junicode"/>
          <w:sz w:val="28"/>
          <w:szCs w:val="28"/>
          <w:rPrChange w:id="6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6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t</w:t>
      </w:r>
      <w:r w:rsidR="00A2594E" w:rsidRPr="00FC64E1">
        <w:rPr>
          <w:rFonts w:ascii="Junicode" w:hAnsi="Junicode"/>
          <w:sz w:val="28"/>
          <w:szCs w:val="28"/>
          <w:rPrChange w:id="6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306A4" w:rsidRPr="00FC64E1">
        <w:rPr>
          <w:rFonts w:ascii="Junicode" w:hAnsi="Junicode"/>
          <w:sz w:val="28"/>
          <w:szCs w:val="28"/>
          <w:rPrChange w:id="6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in der Ehe empfunden /</w:t>
      </w:r>
      <w:r w:rsidR="00760977" w:rsidRPr="00FC64E1">
        <w:rPr>
          <w:rFonts w:ascii="Junicode" w:hAnsi="Junicode"/>
          <w:sz w:val="28"/>
          <w:szCs w:val="28"/>
          <w:rPrChange w:id="6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in einer Dien</w:t>
      </w:r>
      <w:r w:rsidR="00A2594E" w:rsidRPr="00FC64E1">
        <w:rPr>
          <w:rFonts w:ascii="Junicode" w:hAnsi="Junicode"/>
          <w:sz w:val="28"/>
          <w:szCs w:val="28"/>
          <w:rPrChange w:id="6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tbarkeit gelebet /</w:t>
      </w:r>
      <w:r w:rsidR="00760977" w:rsidRPr="00FC64E1">
        <w:rPr>
          <w:rFonts w:ascii="Junicode" w:hAnsi="Junicode"/>
          <w:sz w:val="28"/>
          <w:szCs w:val="28"/>
          <w:rPrChange w:id="6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Mann </w:t>
      </w:r>
      <w:r w:rsidR="00A2594E" w:rsidRPr="00FC64E1">
        <w:rPr>
          <w:rFonts w:ascii="Junicode" w:hAnsi="Junicode"/>
          <w:sz w:val="28"/>
          <w:szCs w:val="28"/>
          <w:rPrChange w:id="6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eliger begurnete und</w:t>
      </w:r>
      <w:r w:rsidR="00760977" w:rsidRPr="00FC64E1">
        <w:rPr>
          <w:rFonts w:ascii="Junicode" w:hAnsi="Junicode"/>
          <w:sz w:val="28"/>
          <w:szCs w:val="28"/>
          <w:rPrChange w:id="6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bekurnete </w:t>
      </w:r>
      <w:r w:rsidR="00A2594E" w:rsidRPr="00FC64E1">
        <w:rPr>
          <w:rFonts w:ascii="Junicode" w:hAnsi="Junicode"/>
          <w:sz w:val="28"/>
          <w:szCs w:val="28"/>
          <w:rPrChange w:id="6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alle Stunden / und</w:t>
      </w:r>
      <w:r w:rsidR="0024681D" w:rsidRPr="00FC64E1">
        <w:rPr>
          <w:rFonts w:ascii="Junicode" w:hAnsi="Junicode"/>
          <w:sz w:val="28"/>
          <w:szCs w:val="28"/>
          <w:rPrChange w:id="6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konte dem</w:t>
      </w:r>
      <w:r w:rsidR="00A2594E" w:rsidRPr="00FC64E1">
        <w:rPr>
          <w:rFonts w:ascii="Junicode" w:hAnsi="Junicode"/>
          <w:sz w:val="28"/>
          <w:szCs w:val="28"/>
          <w:rPrChange w:id="6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nichts zu dank ma</w:t>
      </w:r>
      <w:r w:rsidR="004306A4" w:rsidRPr="00FC64E1">
        <w:rPr>
          <w:rFonts w:ascii="Junicode" w:hAnsi="Junicode"/>
          <w:sz w:val="28"/>
          <w:szCs w:val="28"/>
          <w:rPrChange w:id="6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chen.</w:t>
      </w:r>
    </w:p>
    <w:p w14:paraId="2F4D37F4" w14:textId="3D76E620" w:rsidR="004306A4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Nach dem </w:t>
      </w:r>
      <w:r w:rsidR="00A2594E" w:rsidRPr="00FC64E1">
        <w:rPr>
          <w:rFonts w:ascii="Junicode" w:hAnsi="Junicode"/>
          <w:sz w:val="28"/>
          <w:szCs w:val="28"/>
          <w:rPrChange w:id="6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nun wider frei</w:t>
      </w:r>
      <w:r w:rsidR="00760977" w:rsidRPr="00FC64E1">
        <w:rPr>
          <w:rFonts w:ascii="Junicode" w:hAnsi="Junicode"/>
          <w:sz w:val="28"/>
          <w:szCs w:val="28"/>
          <w:rPrChange w:id="6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worden / leben </w:t>
      </w:r>
      <w:r w:rsidR="00A2594E" w:rsidRPr="00FC64E1">
        <w:rPr>
          <w:rFonts w:ascii="Junicode" w:hAnsi="Junicode"/>
          <w:sz w:val="28"/>
          <w:szCs w:val="28"/>
          <w:rPrChange w:id="6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in gutem Friede /</w:t>
      </w:r>
      <w:r w:rsidR="00760977" w:rsidRPr="00FC64E1">
        <w:rPr>
          <w:rFonts w:ascii="Junicode" w:hAnsi="Junicode"/>
          <w:sz w:val="28"/>
          <w:szCs w:val="28"/>
          <w:rPrChange w:id="6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 Hader und Zank / jhnen i</w:t>
      </w:r>
      <w:r w:rsidR="00A2594E" w:rsidRPr="00FC64E1">
        <w:rPr>
          <w:rFonts w:ascii="Junicode" w:hAnsi="Junicode"/>
          <w:sz w:val="28"/>
          <w:szCs w:val="28"/>
          <w:rPrChange w:id="6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0977" w:rsidRPr="00FC64E1">
        <w:rPr>
          <w:rFonts w:ascii="Junicode" w:hAnsi="Junicode"/>
          <w:sz w:val="28"/>
          <w:szCs w:val="28"/>
          <w:rPrChange w:id="6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Freude die f</w:t>
      </w:r>
      <w:r w:rsidR="00A2594E" w:rsidRPr="00FC64E1">
        <w:rPr>
          <w:rFonts w:ascii="Junicode" w:hAnsi="Junicode"/>
          <w:sz w:val="28"/>
          <w:szCs w:val="28"/>
          <w:rPrChange w:id="6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 / und lieblich We</w:t>
      </w:r>
      <w:r w:rsidR="00A2594E" w:rsidRPr="00FC64E1">
        <w:rPr>
          <w:rFonts w:ascii="Junicode" w:hAnsi="Junicode"/>
          <w:sz w:val="28"/>
          <w:szCs w:val="28"/>
          <w:rPrChange w:id="6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t</w:t>
      </w:r>
      <w:r w:rsidR="00A2594E" w:rsidRPr="00FC64E1">
        <w:rPr>
          <w:rFonts w:ascii="Junicode" w:hAnsi="Junicode"/>
          <w:sz w:val="28"/>
          <w:szCs w:val="28"/>
          <w:rPrChange w:id="6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in jhren H</w:t>
      </w:r>
      <w:r w:rsidR="00A2594E" w:rsidRPr="00FC64E1">
        <w:rPr>
          <w:rFonts w:ascii="Junicode" w:hAnsi="Junicode"/>
          <w:sz w:val="28"/>
          <w:szCs w:val="28"/>
          <w:rPrChange w:id="6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6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/ wer</w:t>
      </w:r>
      <w:r w:rsidRPr="00FC64E1">
        <w:rPr>
          <w:rFonts w:ascii="Junicode" w:hAnsi="Junicode"/>
          <w:sz w:val="28"/>
          <w:szCs w:val="28"/>
          <w:rPrChange w:id="6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anjez von den allervornem</w:t>
      </w:r>
      <w:r w:rsidR="00A2594E" w:rsidRPr="00FC64E1">
        <w:rPr>
          <w:rFonts w:ascii="Junicode" w:hAnsi="Junicode"/>
          <w:sz w:val="28"/>
          <w:szCs w:val="28"/>
          <w:rPrChange w:id="6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760977" w:rsidRPr="00FC64E1">
        <w:rPr>
          <w:rFonts w:ascii="Junicode" w:hAnsi="Junicode"/>
          <w:sz w:val="28"/>
          <w:szCs w:val="28"/>
          <w:rPrChange w:id="6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auffs aller freundlich</w:t>
      </w:r>
      <w:r w:rsidR="00A2594E" w:rsidRPr="00FC64E1">
        <w:rPr>
          <w:rFonts w:ascii="Junicode" w:hAnsi="Junicode"/>
          <w:sz w:val="28"/>
          <w:szCs w:val="28"/>
          <w:rPrChange w:id="6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carechiret /</w:t>
      </w:r>
      <w:r w:rsidR="00760977" w:rsidRPr="00FC64E1">
        <w:rPr>
          <w:rFonts w:ascii="Junicode" w:hAnsi="Junicode"/>
          <w:sz w:val="28"/>
          <w:szCs w:val="28"/>
          <w:rPrChange w:id="6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(geliebet /) </w:t>
      </w:r>
      <w:r w:rsidR="00A2594E" w:rsidRPr="00FC64E1">
        <w:rPr>
          <w:rFonts w:ascii="Junicode" w:hAnsi="Junicode"/>
          <w:sz w:val="28"/>
          <w:szCs w:val="28"/>
          <w:rPrChange w:id="6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ben </w:t>
      </w:r>
      <w:r w:rsidR="00A2594E" w:rsidRPr="00FC64E1">
        <w:rPr>
          <w:rFonts w:ascii="Junicode" w:hAnsi="Junicode"/>
          <w:sz w:val="28"/>
          <w:szCs w:val="28"/>
          <w:rPrChange w:id="6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auch in der</w:t>
      </w:r>
      <w:r w:rsidR="00760977" w:rsidRPr="00FC64E1">
        <w:rPr>
          <w:rFonts w:ascii="Junicode" w:hAnsi="Junicode"/>
          <w:sz w:val="28"/>
          <w:szCs w:val="28"/>
          <w:rPrChange w:id="6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6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der eine i</w:t>
      </w:r>
      <w:r w:rsidR="00A2594E" w:rsidRPr="00FC64E1">
        <w:rPr>
          <w:rFonts w:ascii="Junicode" w:hAnsi="Junicode"/>
          <w:sz w:val="28"/>
          <w:szCs w:val="28"/>
          <w:rPrChange w:id="6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noch beliebter</w:t>
      </w:r>
      <w:r w:rsidR="00760977" w:rsidRPr="00FC64E1">
        <w:rPr>
          <w:rFonts w:ascii="Junicode" w:hAnsi="Junicode"/>
          <w:sz w:val="28"/>
          <w:szCs w:val="28"/>
          <w:rPrChange w:id="6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der ander / und wil </w:t>
      </w:r>
      <w:r w:rsidR="00A2594E" w:rsidRPr="00FC64E1">
        <w:rPr>
          <w:rFonts w:ascii="Junicode" w:hAnsi="Junicode"/>
          <w:sz w:val="28"/>
          <w:szCs w:val="28"/>
          <w:rPrChange w:id="6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 jeder</w:t>
      </w:r>
      <w:r w:rsidR="00760977" w:rsidRPr="00FC64E1">
        <w:rPr>
          <w:rFonts w:ascii="Junicode" w:hAnsi="Junicode"/>
          <w:sz w:val="28"/>
          <w:szCs w:val="28"/>
          <w:rPrChange w:id="6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6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H</w:t>
      </w:r>
      <w:r w:rsidR="00A2594E" w:rsidRPr="00FC64E1">
        <w:rPr>
          <w:rFonts w:ascii="Junicode" w:hAnsi="Junicode"/>
          <w:sz w:val="28"/>
          <w:szCs w:val="28"/>
          <w:rPrChange w:id="6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flichkeit / mit </w:t>
      </w:r>
      <w:r w:rsidR="00A2594E" w:rsidRPr="00FC64E1">
        <w:rPr>
          <w:rFonts w:ascii="Junicode" w:hAnsi="Junicode"/>
          <w:sz w:val="28"/>
          <w:szCs w:val="28"/>
          <w:rPrChange w:id="6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</w:t>
      </w:r>
      <w:r w:rsidR="00760977" w:rsidRPr="00FC64E1">
        <w:rPr>
          <w:rFonts w:ascii="Junicode" w:hAnsi="Junicode"/>
          <w:sz w:val="28"/>
          <w:szCs w:val="28"/>
          <w:rPrChange w:id="6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hold</w:t>
      </w:r>
      <w:r w:rsidR="00A2594E" w:rsidRPr="00FC64E1">
        <w:rPr>
          <w:rFonts w:ascii="Junicode" w:hAnsi="Junicode"/>
          <w:sz w:val="28"/>
          <w:szCs w:val="28"/>
          <w:rPrChange w:id="6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eligen Geberden m</w:t>
      </w:r>
      <w:r w:rsidR="00A2594E" w:rsidRPr="00FC64E1">
        <w:rPr>
          <w:rFonts w:ascii="Junicode" w:hAnsi="Junicode"/>
          <w:sz w:val="28"/>
          <w:szCs w:val="28"/>
          <w:rPrChange w:id="6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</w:t>
      </w:r>
      <w:r w:rsidR="00A2594E" w:rsidRPr="00FC64E1">
        <w:rPr>
          <w:rFonts w:ascii="Junicode" w:hAnsi="Junicode"/>
          <w:sz w:val="28"/>
          <w:szCs w:val="28"/>
          <w:rPrChange w:id="6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760977" w:rsidRPr="00FC64E1">
        <w:rPr>
          <w:rFonts w:ascii="Junicode" w:hAnsi="Junicode"/>
          <w:sz w:val="28"/>
          <w:szCs w:val="28"/>
          <w:rPrChange w:id="6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flei</w:t>
      </w:r>
      <w:r w:rsidR="00A2594E" w:rsidRPr="00FC64E1">
        <w:rPr>
          <w:rFonts w:ascii="Junicode" w:hAnsi="Junicode"/>
          <w:sz w:val="28"/>
          <w:szCs w:val="28"/>
          <w:rPrChange w:id="6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0977" w:rsidRPr="00FC64E1">
        <w:rPr>
          <w:rFonts w:ascii="Junicode" w:hAnsi="Junicode"/>
          <w:sz w:val="28"/>
          <w:szCs w:val="28"/>
          <w:rPrChange w:id="6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bei jhr einvettern und ein</w:t>
      </w:r>
      <w:r w:rsidRPr="00FC64E1">
        <w:rPr>
          <w:rFonts w:ascii="Junicode" w:hAnsi="Junicode"/>
          <w:sz w:val="28"/>
          <w:szCs w:val="28"/>
          <w:rPrChange w:id="6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drehen.</w:t>
      </w:r>
    </w:p>
    <w:p w14:paraId="4948BBD5" w14:textId="54D68A3E" w:rsidR="004306A4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Vor die</w:t>
      </w:r>
      <w:r w:rsidR="00A2594E" w:rsidRPr="00FC64E1">
        <w:rPr>
          <w:rFonts w:ascii="Junicode" w:hAnsi="Junicode"/>
          <w:sz w:val="28"/>
          <w:szCs w:val="28"/>
          <w:rPrChange w:id="6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mu</w:t>
      </w:r>
      <w:r w:rsidR="00A2594E" w:rsidRPr="00FC64E1">
        <w:rPr>
          <w:rFonts w:ascii="Junicode" w:hAnsi="Junicode"/>
          <w:sz w:val="28"/>
          <w:szCs w:val="28"/>
          <w:rPrChange w:id="6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6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6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6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6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und zieren jhrem Mann allein</w:t>
      </w:r>
      <w:r w:rsidR="00760977" w:rsidRPr="00FC64E1">
        <w:rPr>
          <w:rFonts w:ascii="Junicode" w:hAnsi="Junicode"/>
          <w:sz w:val="28"/>
          <w:szCs w:val="28"/>
          <w:rPrChange w:id="6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zugefallen / und bei dem</w:t>
      </w:r>
      <w:r w:rsidR="00A2594E" w:rsidRPr="00FC64E1">
        <w:rPr>
          <w:rFonts w:ascii="Junicode" w:hAnsi="Junicode"/>
          <w:sz w:val="28"/>
          <w:szCs w:val="28"/>
          <w:rPrChange w:id="6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</w:t>
      </w:r>
      <w:r w:rsidR="00A2594E" w:rsidRPr="00FC64E1">
        <w:rPr>
          <w:rFonts w:ascii="Junicode" w:hAnsi="Junicode"/>
          <w:sz w:val="28"/>
          <w:szCs w:val="28"/>
          <w:rPrChange w:id="6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</w:t>
      </w:r>
      <w:r w:rsidR="00760977" w:rsidRPr="00FC64E1">
        <w:rPr>
          <w:rFonts w:ascii="Junicode" w:hAnsi="Junicode"/>
          <w:sz w:val="28"/>
          <w:szCs w:val="28"/>
          <w:rPrChange w:id="6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Hau</w:t>
      </w:r>
      <w:r w:rsidR="00A2594E" w:rsidRPr="00FC64E1">
        <w:rPr>
          <w:rFonts w:ascii="Junicode" w:hAnsi="Junicode"/>
          <w:sz w:val="28"/>
          <w:szCs w:val="28"/>
          <w:rPrChange w:id="6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/ wie eine Schneke </w:t>
      </w:r>
      <w:r w:rsidR="00A2594E" w:rsidRPr="00FC64E1">
        <w:rPr>
          <w:rFonts w:ascii="Junicode" w:hAnsi="Junicode"/>
          <w:sz w:val="28"/>
          <w:szCs w:val="28"/>
          <w:rPrChange w:id="6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  <w:r w:rsidR="00760977" w:rsidRPr="00FC64E1">
        <w:rPr>
          <w:rFonts w:ascii="Junicode" w:hAnsi="Junicode"/>
          <w:sz w:val="28"/>
          <w:szCs w:val="28"/>
          <w:rPrChange w:id="6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nunmer aber / m</w:t>
      </w:r>
      <w:r w:rsidR="00A2594E" w:rsidRPr="00FC64E1">
        <w:rPr>
          <w:rFonts w:ascii="Junicode" w:hAnsi="Junicode"/>
          <w:sz w:val="28"/>
          <w:szCs w:val="28"/>
          <w:rPrChange w:id="6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</w:t>
      </w:r>
      <w:r w:rsidR="00A2594E" w:rsidRPr="00FC64E1">
        <w:rPr>
          <w:rFonts w:ascii="Junicode" w:hAnsi="Junicode"/>
          <w:sz w:val="28"/>
          <w:szCs w:val="28"/>
          <w:rPrChange w:id="6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aller</w:t>
      </w:r>
      <w:r w:rsidRPr="00FC64E1">
        <w:rPr>
          <w:rFonts w:ascii="Junicode" w:hAnsi="Junicode"/>
          <w:sz w:val="28"/>
          <w:szCs w:val="28"/>
          <w:rPrChange w:id="6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6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Courti</w:t>
      </w:r>
      <w:r w:rsidR="00A2594E" w:rsidRPr="00FC64E1">
        <w:rPr>
          <w:rFonts w:ascii="Junicode" w:hAnsi="Junicode"/>
          <w:sz w:val="28"/>
          <w:szCs w:val="28"/>
          <w:rPrChange w:id="6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und Lofflers</w:t>
      </w:r>
      <w:r w:rsidR="00760977" w:rsidRPr="00FC64E1">
        <w:rPr>
          <w:rFonts w:ascii="Junicode" w:hAnsi="Junicode"/>
          <w:sz w:val="28"/>
          <w:szCs w:val="28"/>
          <w:rPrChange w:id="6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auserwelen / von denen / der eine</w:t>
      </w:r>
      <w:r w:rsidR="00760977" w:rsidRPr="00FC64E1">
        <w:rPr>
          <w:rFonts w:ascii="Junicode" w:hAnsi="Junicode"/>
          <w:sz w:val="28"/>
          <w:szCs w:val="28"/>
          <w:rPrChange w:id="6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Caroße mit 4. der ander mit 6.</w:t>
      </w:r>
      <w:r w:rsidR="00760977" w:rsidRPr="00FC64E1">
        <w:rPr>
          <w:rFonts w:ascii="Junicode" w:hAnsi="Junicode"/>
          <w:sz w:val="28"/>
          <w:szCs w:val="28"/>
          <w:rPrChange w:id="6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Pferden / f</w:t>
      </w:r>
      <w:r w:rsidR="00A2594E" w:rsidRPr="00FC64E1">
        <w:rPr>
          <w:rFonts w:ascii="Junicode" w:hAnsi="Junicode"/>
          <w:sz w:val="28"/>
          <w:szCs w:val="28"/>
          <w:rPrChange w:id="6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die T</w:t>
      </w:r>
      <w:r w:rsidR="00A2594E" w:rsidRPr="00FC64E1">
        <w:rPr>
          <w:rFonts w:ascii="Junicode" w:hAnsi="Junicode"/>
          <w:sz w:val="28"/>
          <w:szCs w:val="28"/>
          <w:rPrChange w:id="6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 </w:t>
      </w:r>
      <w:r w:rsidR="00A2594E" w:rsidRPr="00FC64E1">
        <w:rPr>
          <w:rFonts w:ascii="Junicode" w:hAnsi="Junicode"/>
          <w:sz w:val="28"/>
          <w:szCs w:val="28"/>
          <w:rPrChange w:id="6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chiket / zu</w:t>
      </w:r>
      <w:r w:rsidR="0024681D" w:rsidRPr="00FC64E1">
        <w:rPr>
          <w:rFonts w:ascii="Junicode" w:hAnsi="Junicode"/>
          <w:sz w:val="28"/>
          <w:szCs w:val="28"/>
          <w:rPrChange w:id="6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 den Lu</w:t>
      </w:r>
      <w:r w:rsidR="00A2594E" w:rsidRPr="00FC64E1">
        <w:rPr>
          <w:rFonts w:ascii="Junicode" w:hAnsi="Junicode"/>
          <w:sz w:val="28"/>
          <w:szCs w:val="28"/>
          <w:rPrChange w:id="6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tgarten holen l</w:t>
      </w:r>
      <w:r w:rsidR="00A2594E" w:rsidRPr="00FC64E1">
        <w:rPr>
          <w:rFonts w:ascii="Junicode" w:hAnsi="Junicode"/>
          <w:sz w:val="28"/>
          <w:szCs w:val="28"/>
          <w:rPrChange w:id="6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Pr="00FC64E1">
        <w:rPr>
          <w:rFonts w:ascii="Junicode" w:hAnsi="Junicode"/>
          <w:sz w:val="28"/>
          <w:szCs w:val="28"/>
          <w:rPrChange w:id="6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</w:t>
      </w:r>
      <w:r w:rsidR="00760977" w:rsidRPr="00FC64E1">
        <w:rPr>
          <w:rFonts w:ascii="Junicode" w:hAnsi="Junicode"/>
          <w:sz w:val="28"/>
          <w:szCs w:val="28"/>
          <w:rPrChange w:id="6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mit der</w:t>
      </w:r>
      <w:r w:rsidR="00A2594E" w:rsidRPr="00FC64E1">
        <w:rPr>
          <w:rFonts w:ascii="Junicode" w:hAnsi="Junicode"/>
          <w:sz w:val="28"/>
          <w:szCs w:val="28"/>
          <w:rPrChange w:id="6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auffs Land </w:t>
      </w:r>
      <w:r w:rsidR="00A2594E" w:rsidRPr="00FC64E1">
        <w:rPr>
          <w:rFonts w:ascii="Junicode" w:hAnsi="Junicode"/>
          <w:sz w:val="28"/>
          <w:szCs w:val="28"/>
          <w:rPrChange w:id="6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</w:t>
      </w:r>
      <w:r w:rsidRPr="00FC64E1">
        <w:rPr>
          <w:rFonts w:ascii="Junicode" w:hAnsi="Junicode"/>
          <w:sz w:val="28"/>
          <w:szCs w:val="28"/>
          <w:rPrChange w:id="6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zieren / hinans f</w:t>
      </w:r>
      <w:r w:rsidR="00A2594E" w:rsidRPr="00FC64E1">
        <w:rPr>
          <w:rFonts w:ascii="Junicode" w:hAnsi="Junicode"/>
          <w:sz w:val="28"/>
          <w:szCs w:val="28"/>
          <w:rPrChange w:id="6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hret / hieraus dan</w:t>
      </w:r>
      <w:r w:rsidR="00760977" w:rsidRPr="00FC64E1">
        <w:rPr>
          <w:rFonts w:ascii="Junicode" w:hAnsi="Junicode"/>
          <w:sz w:val="28"/>
          <w:szCs w:val="28"/>
          <w:rPrChange w:id="6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er</w:t>
      </w:r>
      <w:r w:rsidR="00A2594E" w:rsidRPr="00FC64E1">
        <w:rPr>
          <w:rFonts w:ascii="Junicode" w:hAnsi="Junicode"/>
          <w:sz w:val="28"/>
          <w:szCs w:val="28"/>
          <w:rPrChange w:id="6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was ma</w:t>
      </w:r>
      <w:r w:rsidR="00A2594E" w:rsidRPr="00FC64E1">
        <w:rPr>
          <w:rFonts w:ascii="Junicode" w:hAnsi="Junicode"/>
          <w:sz w:val="28"/>
          <w:szCs w:val="28"/>
          <w:rPrChange w:id="6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6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die</w:t>
      </w:r>
      <w:r w:rsidR="00760977" w:rsidRPr="00FC64E1">
        <w:rPr>
          <w:rFonts w:ascii="Junicode" w:hAnsi="Junicode"/>
          <w:sz w:val="28"/>
          <w:szCs w:val="28"/>
          <w:rPrChange w:id="6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 und Witwen auch in der</w:t>
      </w:r>
      <w:r w:rsidR="00760977" w:rsidRPr="00FC64E1">
        <w:rPr>
          <w:rFonts w:ascii="Junicode" w:hAnsi="Junicode"/>
          <w:sz w:val="28"/>
          <w:szCs w:val="28"/>
          <w:rPrChange w:id="6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Cochleation Kun</w:t>
      </w:r>
      <w:r w:rsidR="00A2594E" w:rsidRPr="00FC64E1">
        <w:rPr>
          <w:rFonts w:ascii="Junicode" w:hAnsi="Junicode"/>
          <w:sz w:val="28"/>
          <w:szCs w:val="28"/>
          <w:rPrChange w:id="6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 exerciren wi</w:t>
      </w:r>
      <w:r w:rsidR="00A2594E" w:rsidRPr="00FC64E1">
        <w:rPr>
          <w:rFonts w:ascii="Junicode" w:hAnsi="Junicode"/>
          <w:sz w:val="28"/>
          <w:szCs w:val="28"/>
          <w:rPrChange w:id="6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en: Unl</w:t>
      </w:r>
      <w:r w:rsidR="00A2594E" w:rsidRPr="00FC64E1">
        <w:rPr>
          <w:rFonts w:ascii="Junicode" w:hAnsi="Junicode"/>
          <w:sz w:val="28"/>
          <w:szCs w:val="28"/>
          <w:rPrChange w:id="6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6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hielte ein guter be</w:t>
      </w:r>
      <w:r w:rsidRPr="00FC64E1">
        <w:rPr>
          <w:rFonts w:ascii="Junicode" w:hAnsi="Junicode"/>
          <w:sz w:val="28"/>
          <w:szCs w:val="28"/>
          <w:rPrChange w:id="6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kanter Witwer / bei einer Witwen /</w:t>
      </w:r>
      <w:r w:rsidR="00760977" w:rsidRPr="00FC64E1">
        <w:rPr>
          <w:rFonts w:ascii="Junicode" w:hAnsi="Junicode"/>
          <w:sz w:val="28"/>
          <w:szCs w:val="28"/>
          <w:rPrChange w:id="6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 Ehe an / die gab jhm nach</w:t>
      </w:r>
      <w:r w:rsidR="00760977" w:rsidRPr="00FC64E1">
        <w:rPr>
          <w:rFonts w:ascii="Junicode" w:hAnsi="Junicode"/>
          <w:sz w:val="28"/>
          <w:szCs w:val="28"/>
          <w:rPrChange w:id="6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etwas Wortwech</w:t>
      </w:r>
      <w:r w:rsidR="00A2594E" w:rsidRPr="00FC64E1">
        <w:rPr>
          <w:rFonts w:ascii="Junicode" w:hAnsi="Junicode"/>
          <w:sz w:val="28"/>
          <w:szCs w:val="28"/>
          <w:rPrChange w:id="6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elung / die</w:t>
      </w:r>
      <w:r w:rsidR="00A2594E" w:rsidRPr="00FC64E1">
        <w:rPr>
          <w:rFonts w:ascii="Junicode" w:hAnsi="Junicode"/>
          <w:sz w:val="28"/>
          <w:szCs w:val="28"/>
          <w:rPrChange w:id="6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end</w:t>
      </w:r>
      <w:r w:rsidRPr="00FC64E1">
        <w:rPr>
          <w:rFonts w:ascii="Junicode" w:hAnsi="Junicode"/>
          <w:sz w:val="28"/>
          <w:szCs w:val="28"/>
          <w:rPrChange w:id="6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lichen Be</w:t>
      </w:r>
      <w:r w:rsidR="00A2594E" w:rsidRPr="00FC64E1">
        <w:rPr>
          <w:rFonts w:ascii="Junicode" w:hAnsi="Junicode"/>
          <w:sz w:val="28"/>
          <w:szCs w:val="28"/>
          <w:rPrChange w:id="6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cheid:</w:t>
      </w:r>
    </w:p>
    <w:p w14:paraId="6530175D" w14:textId="3DA71A71" w:rsidR="004306A4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 / j / es m</w:t>
      </w:r>
      <w:r w:rsidR="00A2594E" w:rsidRPr="00FC64E1">
        <w:rPr>
          <w:rFonts w:ascii="Junicode" w:hAnsi="Junicode"/>
          <w:sz w:val="28"/>
          <w:szCs w:val="28"/>
          <w:rPrChange w:id="6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6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mich </w:t>
      </w:r>
      <w:r w:rsidR="00A2594E" w:rsidRPr="00FC64E1">
        <w:rPr>
          <w:rFonts w:ascii="Junicode" w:hAnsi="Junicode"/>
          <w:sz w:val="28"/>
          <w:szCs w:val="28"/>
          <w:rPrChange w:id="6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wunderlich ge</w:t>
      </w:r>
      <w:r w:rsidRPr="00FC64E1">
        <w:rPr>
          <w:rFonts w:ascii="Junicode" w:hAnsi="Junicode"/>
          <w:sz w:val="28"/>
          <w:szCs w:val="28"/>
          <w:rPrChange w:id="6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6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6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</w:p>
    <w:p w14:paraId="742D3709" w14:textId="0C94B453" w:rsidR="004306A4" w:rsidRPr="00FC64E1" w:rsidRDefault="00760977" w:rsidP="001B2A6D">
      <w:pPr>
        <w:spacing w:line="360" w:lineRule="auto"/>
        <w:rPr>
          <w:rFonts w:ascii="Junicode" w:hAnsi="Junicode"/>
          <w:sz w:val="28"/>
          <w:szCs w:val="28"/>
          <w:rPrChange w:id="6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were wol mein Freund / </w:t>
      </w:r>
      <w:r w:rsidR="004306A4" w:rsidRPr="00FC64E1">
        <w:rPr>
          <w:rFonts w:ascii="Junicode" w:hAnsi="Junicode"/>
          <w:sz w:val="28"/>
          <w:szCs w:val="28"/>
          <w:rPrChange w:id="6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wirs nit</w:t>
      </w:r>
      <w:r w:rsidRPr="00FC64E1">
        <w:rPr>
          <w:rFonts w:ascii="Junicode" w:hAnsi="Junicode"/>
          <w:sz w:val="28"/>
          <w:szCs w:val="28"/>
          <w:rPrChange w:id="6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06A4" w:rsidRPr="00FC64E1">
        <w:rPr>
          <w:rFonts w:ascii="Junicode" w:hAnsi="Junicode"/>
          <w:sz w:val="28"/>
          <w:szCs w:val="28"/>
          <w:rPrChange w:id="6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6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306A4" w:rsidRPr="00FC64E1">
        <w:rPr>
          <w:rFonts w:ascii="Junicode" w:hAnsi="Junicode"/>
          <w:sz w:val="28"/>
          <w:szCs w:val="28"/>
          <w:rPrChange w:id="6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wi</w:t>
      </w:r>
      <w:r w:rsidR="00A2594E" w:rsidRPr="00FC64E1">
        <w:rPr>
          <w:rFonts w:ascii="Junicode" w:hAnsi="Junicode"/>
          <w:sz w:val="28"/>
          <w:szCs w:val="28"/>
          <w:rPrChange w:id="6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06A4" w:rsidRPr="00FC64E1">
        <w:rPr>
          <w:rFonts w:ascii="Junicode" w:hAnsi="Junicode"/>
          <w:sz w:val="28"/>
          <w:szCs w:val="28"/>
          <w:rPrChange w:id="6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ten.</w:t>
      </w:r>
    </w:p>
    <w:p w14:paraId="08AE2CD5" w14:textId="16F9075C" w:rsidR="004306A4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euch i</w:t>
      </w:r>
      <w:r w:rsidR="00A2594E" w:rsidRPr="00FC64E1">
        <w:rPr>
          <w:rFonts w:ascii="Junicode" w:hAnsi="Junicode"/>
          <w:sz w:val="28"/>
          <w:szCs w:val="28"/>
          <w:rPrChange w:id="6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nichts gethan /</w:t>
      </w:r>
      <w:r w:rsidR="00861688" w:rsidRPr="00FC64E1">
        <w:rPr>
          <w:rFonts w:ascii="Junicode" w:hAnsi="Junicode"/>
          <w:sz w:val="28"/>
          <w:szCs w:val="28"/>
          <w:rPrChange w:id="6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</w:t>
      </w:r>
      <w:r w:rsidR="00A2594E" w:rsidRPr="00FC64E1">
        <w:rPr>
          <w:rFonts w:ascii="Junicode" w:hAnsi="Junicode"/>
          <w:sz w:val="28"/>
          <w:szCs w:val="28"/>
          <w:rPrChange w:id="6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eid zu Venus-Sachen /</w:t>
      </w:r>
    </w:p>
    <w:p w14:paraId="0A2889A4" w14:textId="7F43D016" w:rsidR="004306A4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ausged</w:t>
      </w:r>
      <w:r w:rsidR="00A2594E" w:rsidRPr="00FC64E1">
        <w:rPr>
          <w:rFonts w:ascii="Junicode" w:hAnsi="Junicode"/>
          <w:sz w:val="28"/>
          <w:szCs w:val="28"/>
          <w:rPrChange w:id="6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rter Hahn /</w:t>
      </w:r>
      <w:r w:rsidR="00861688" w:rsidRPr="00FC64E1">
        <w:rPr>
          <w:rFonts w:ascii="Junicode" w:hAnsi="Junicode"/>
          <w:sz w:val="28"/>
          <w:szCs w:val="28"/>
          <w:rPrChange w:id="6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6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 ich mit euch machen?</w:t>
      </w:r>
    </w:p>
    <w:p w14:paraId="737C792C" w14:textId="343953C8" w:rsidR="00A51982" w:rsidRPr="00FC64E1" w:rsidRDefault="004306A4" w:rsidP="001B2A6D">
      <w:pPr>
        <w:spacing w:line="360" w:lineRule="auto"/>
        <w:rPr>
          <w:rFonts w:ascii="Junicode" w:hAnsi="Junicode"/>
          <w:sz w:val="28"/>
          <w:szCs w:val="28"/>
          <w:rPrChange w:id="6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Von die</w:t>
      </w:r>
      <w:r w:rsidR="00A2594E" w:rsidRPr="00FC64E1">
        <w:rPr>
          <w:rFonts w:ascii="Junicode" w:hAnsi="Junicode"/>
          <w:sz w:val="28"/>
          <w:szCs w:val="28"/>
          <w:rPrChange w:id="6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Weibern</w:t>
      </w:r>
      <w:r w:rsidR="00A51982" w:rsidRPr="00FC64E1">
        <w:rPr>
          <w:rFonts w:ascii="Junicode" w:hAnsi="Junicode"/>
          <w:sz w:val="28"/>
          <w:szCs w:val="28"/>
          <w:rPrChange w:id="6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aber der</w:t>
      </w:r>
      <w:r w:rsidR="00760977" w:rsidRPr="00FC64E1">
        <w:rPr>
          <w:rFonts w:ascii="Junicode" w:hAnsi="Junicode"/>
          <w:sz w:val="28"/>
          <w:szCs w:val="28"/>
          <w:rPrChange w:id="6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</w:t>
      </w:r>
      <w:r w:rsidR="00A2594E" w:rsidRPr="00FC64E1">
        <w:rPr>
          <w:rFonts w:ascii="Junicode" w:hAnsi="Junicode"/>
          <w:sz w:val="28"/>
          <w:szCs w:val="28"/>
          <w:rPrChange w:id="6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51982" w:rsidRPr="00FC64E1">
        <w:rPr>
          <w:rFonts w:ascii="Junicode" w:hAnsi="Junicode"/>
          <w:sz w:val="28"/>
          <w:szCs w:val="28"/>
          <w:rPrChange w:id="6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nach zu handlen / haben wir</w:t>
      </w:r>
      <w:r w:rsidR="00760977" w:rsidRPr="00FC64E1">
        <w:rPr>
          <w:rFonts w:ascii="Junicode" w:hAnsi="Junicode"/>
          <w:sz w:val="28"/>
          <w:szCs w:val="28"/>
          <w:rPrChange w:id="6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wenig Zeit als Gelegenheit /</w:t>
      </w:r>
      <w:r w:rsidR="00760977" w:rsidRPr="00FC64E1">
        <w:rPr>
          <w:rFonts w:ascii="Junicode" w:hAnsi="Junicode"/>
          <w:sz w:val="28"/>
          <w:szCs w:val="28"/>
          <w:rPrChange w:id="6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 derwegen nur mit wenigen</w:t>
      </w:r>
      <w:r w:rsidR="00760977" w:rsidRPr="00FC64E1">
        <w:rPr>
          <w:rFonts w:ascii="Junicode" w:hAnsi="Junicode"/>
          <w:sz w:val="28"/>
          <w:szCs w:val="28"/>
          <w:rPrChange w:id="6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A2594E" w:rsidRPr="00FC64E1">
        <w:rPr>
          <w:rFonts w:ascii="Junicode" w:hAnsi="Junicode"/>
          <w:sz w:val="28"/>
          <w:szCs w:val="28"/>
          <w:rPrChange w:id="6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51982" w:rsidRPr="00FC64E1">
        <w:rPr>
          <w:rFonts w:ascii="Junicode" w:hAnsi="Junicode"/>
          <w:sz w:val="28"/>
          <w:szCs w:val="28"/>
          <w:rPrChange w:id="6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das jenige / welches uns zu</w:t>
      </w:r>
      <w:r w:rsidR="0024681D" w:rsidRPr="00FC64E1">
        <w:rPr>
          <w:rFonts w:ascii="Junicode" w:hAnsi="Junicode"/>
          <w:sz w:val="28"/>
          <w:szCs w:val="28"/>
          <w:rPrChange w:id="6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6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erm Vor</w:t>
      </w:r>
      <w:r w:rsidR="00A2594E" w:rsidRPr="00FC64E1">
        <w:rPr>
          <w:rFonts w:ascii="Junicode" w:hAnsi="Junicode"/>
          <w:sz w:val="28"/>
          <w:szCs w:val="28"/>
          <w:rPrChange w:id="6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az am nech</w:t>
      </w:r>
      <w:r w:rsidR="00A2594E" w:rsidRPr="00FC64E1">
        <w:rPr>
          <w:rFonts w:ascii="Junicode" w:hAnsi="Junicode"/>
          <w:sz w:val="28"/>
          <w:szCs w:val="28"/>
          <w:rPrChange w:id="6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dienlich</w:t>
      </w:r>
      <w:r w:rsidR="00760977" w:rsidRPr="00FC64E1">
        <w:rPr>
          <w:rFonts w:ascii="Junicode" w:hAnsi="Junicode"/>
          <w:sz w:val="28"/>
          <w:szCs w:val="28"/>
          <w:rPrChange w:id="6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6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nnd folgen hierauff unter</w:t>
      </w:r>
      <w:r w:rsidR="00A2594E" w:rsidRPr="00FC64E1">
        <w:rPr>
          <w:rFonts w:ascii="Junicode" w:hAnsi="Junicode"/>
          <w:sz w:val="28"/>
          <w:szCs w:val="28"/>
          <w:rPrChange w:id="6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</w:t>
      </w:r>
      <w:r w:rsidR="00A51982" w:rsidRPr="00FC64E1">
        <w:rPr>
          <w:rFonts w:ascii="Junicode" w:hAnsi="Junicode"/>
          <w:sz w:val="28"/>
          <w:szCs w:val="28"/>
          <w:rPrChange w:id="6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liche opiniones (Meinungen) und</w:t>
      </w:r>
      <w:r w:rsidR="00760977" w:rsidRPr="00FC64E1">
        <w:rPr>
          <w:rFonts w:ascii="Junicode" w:hAnsi="Junicode"/>
          <w:sz w:val="28"/>
          <w:szCs w:val="28"/>
          <w:rPrChange w:id="6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controver</w:t>
      </w:r>
      <w:r w:rsidR="00A2594E" w:rsidRPr="00FC64E1">
        <w:rPr>
          <w:rFonts w:ascii="Junicode" w:hAnsi="Junicode"/>
          <w:sz w:val="28"/>
          <w:szCs w:val="28"/>
          <w:rPrChange w:id="6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iæ, (Streit</w:t>
      </w:r>
      <w:r w:rsidR="00A2594E" w:rsidRPr="00FC64E1">
        <w:rPr>
          <w:rFonts w:ascii="Junicode" w:hAnsi="Junicode"/>
          <w:sz w:val="28"/>
          <w:szCs w:val="28"/>
          <w:rPrChange w:id="6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achen)</w:t>
      </w:r>
      <w:r w:rsidR="00760977" w:rsidRPr="00FC64E1">
        <w:rPr>
          <w:rFonts w:ascii="Junicode" w:hAnsi="Junicode"/>
          <w:sz w:val="28"/>
          <w:szCs w:val="28"/>
          <w:rPrChange w:id="6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eins oder andern Mangels halber pflegen er</w:t>
      </w:r>
      <w:r w:rsidR="00A2594E" w:rsidRPr="00FC64E1">
        <w:rPr>
          <w:rFonts w:ascii="Junicode" w:hAnsi="Junicode"/>
          <w:sz w:val="28"/>
          <w:szCs w:val="28"/>
          <w:rPrChange w:id="6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60977" w:rsidRPr="00FC64E1">
        <w:rPr>
          <w:rFonts w:ascii="Junicode" w:hAnsi="Junicode"/>
          <w:sz w:val="28"/>
          <w:szCs w:val="28"/>
          <w:rPrChange w:id="6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rtert zu werden / wel</w:t>
      </w:r>
      <w:r w:rsidR="00A51982" w:rsidRPr="00FC64E1">
        <w:rPr>
          <w:rFonts w:ascii="Junicode" w:hAnsi="Junicode"/>
          <w:sz w:val="28"/>
          <w:szCs w:val="28"/>
          <w:rPrChange w:id="6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zu </w:t>
      </w:r>
      <w:r w:rsidR="00A2594E" w:rsidRPr="00FC64E1">
        <w:rPr>
          <w:rFonts w:ascii="Junicode" w:hAnsi="Junicode"/>
          <w:sz w:val="28"/>
          <w:szCs w:val="28"/>
          <w:rPrChange w:id="6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onderlicher Anleitung und</w:t>
      </w:r>
      <w:r w:rsidR="00760977" w:rsidRPr="00FC64E1">
        <w:rPr>
          <w:rFonts w:ascii="Junicode" w:hAnsi="Junicode"/>
          <w:sz w:val="28"/>
          <w:szCs w:val="28"/>
          <w:rPrChange w:id="6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Nuz herbei ge</w:t>
      </w:r>
      <w:r w:rsidR="00A2594E" w:rsidRPr="00FC64E1">
        <w:rPr>
          <w:rFonts w:ascii="Junicode" w:hAnsi="Junicode"/>
          <w:sz w:val="28"/>
          <w:szCs w:val="28"/>
          <w:rPrChange w:id="6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und ent</w:t>
      </w:r>
      <w:r w:rsidR="00A2594E" w:rsidRPr="00FC64E1">
        <w:rPr>
          <w:rFonts w:ascii="Junicode" w:hAnsi="Junicode"/>
          <w:sz w:val="28"/>
          <w:szCs w:val="28"/>
          <w:rPrChange w:id="6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51982" w:rsidRPr="00FC64E1">
        <w:rPr>
          <w:rFonts w:ascii="Junicode" w:hAnsi="Junicode"/>
          <w:sz w:val="28"/>
          <w:szCs w:val="28"/>
          <w:rPrChange w:id="6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chlo</w:t>
      </w:r>
      <w:r w:rsidR="00A2594E" w:rsidRPr="00FC64E1">
        <w:rPr>
          <w:rFonts w:ascii="Junicode" w:hAnsi="Junicode"/>
          <w:sz w:val="28"/>
          <w:szCs w:val="28"/>
          <w:rPrChange w:id="6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51982" w:rsidRPr="00FC64E1">
        <w:rPr>
          <w:rFonts w:ascii="Junicode" w:hAnsi="Junicode"/>
          <w:sz w:val="28"/>
          <w:szCs w:val="28"/>
          <w:rPrChange w:id="6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6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51982" w:rsidRPr="00FC64E1">
        <w:rPr>
          <w:rFonts w:ascii="Junicode" w:hAnsi="Junicode"/>
          <w:sz w:val="28"/>
          <w:szCs w:val="28"/>
          <w:rPrChange w:id="6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werden.</w:t>
      </w:r>
    </w:p>
    <w:p w14:paraId="09EE354F" w14:textId="06933498" w:rsidR="00A51982" w:rsidRPr="00FC64E1" w:rsidRDefault="00A51982" w:rsidP="0024681D">
      <w:pPr>
        <w:spacing w:line="360" w:lineRule="auto"/>
        <w:rPr>
          <w:rFonts w:ascii="Junicode" w:hAnsi="Junicode"/>
          <w:sz w:val="28"/>
          <w:szCs w:val="28"/>
          <w:rPrChange w:id="6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Carpocrates ein Heidni</w:t>
      </w:r>
      <w:r w:rsidR="00A2594E" w:rsidRPr="00FC64E1">
        <w:rPr>
          <w:rFonts w:ascii="Junicode" w:hAnsi="Junicode"/>
          <w:sz w:val="28"/>
          <w:szCs w:val="28"/>
          <w:rPrChange w:id="6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Phi</w:t>
      </w:r>
      <w:r w:rsidRPr="00FC64E1">
        <w:rPr>
          <w:rFonts w:ascii="Junicode" w:hAnsi="Junicode"/>
          <w:sz w:val="28"/>
          <w:szCs w:val="28"/>
          <w:rPrChange w:id="6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</w:t>
      </w:r>
      <w:r w:rsidR="00A2594E" w:rsidRPr="00FC64E1">
        <w:rPr>
          <w:rFonts w:ascii="Junicode" w:hAnsi="Junicode"/>
          <w:sz w:val="28"/>
          <w:szCs w:val="28"/>
          <w:rPrChange w:id="6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ophus hat gelehret / die Weiber</w:t>
      </w:r>
      <w:r w:rsidR="00760977" w:rsidRPr="00FC64E1">
        <w:rPr>
          <w:rFonts w:ascii="Junicode" w:hAnsi="Junicode"/>
          <w:sz w:val="28"/>
          <w:szCs w:val="28"/>
          <w:rPrChange w:id="6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erall m</w:t>
      </w:r>
      <w:r w:rsidR="00A2594E" w:rsidRPr="00FC64E1">
        <w:rPr>
          <w:rFonts w:ascii="Junicode" w:hAnsi="Junicode"/>
          <w:sz w:val="28"/>
          <w:szCs w:val="28"/>
          <w:rPrChange w:id="6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6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gemein </w:t>
      </w:r>
      <w:r w:rsidR="00A2594E" w:rsidRPr="00FC64E1">
        <w:rPr>
          <w:rFonts w:ascii="Junicode" w:hAnsi="Junicode"/>
          <w:sz w:val="28"/>
          <w:szCs w:val="28"/>
          <w:rPrChange w:id="6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die</w:t>
      </w:r>
      <w:r w:rsidR="00A2594E" w:rsidRPr="00FC64E1">
        <w:rPr>
          <w:rFonts w:ascii="Junicode" w:hAnsi="Junicode"/>
          <w:sz w:val="28"/>
          <w:szCs w:val="28"/>
          <w:rPrChange w:id="6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haben hernach Beifall geben /</w:t>
      </w:r>
      <w:r w:rsidR="00760977" w:rsidRPr="00FC64E1">
        <w:rPr>
          <w:rFonts w:ascii="Junicode" w:hAnsi="Junicode"/>
          <w:sz w:val="28"/>
          <w:szCs w:val="28"/>
          <w:rPrChange w:id="6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Nicolaiter Te</w:t>
      </w:r>
      <w:r w:rsidR="00A2594E" w:rsidRPr="00FC64E1">
        <w:rPr>
          <w:rFonts w:ascii="Junicode" w:hAnsi="Junicode"/>
          <w:sz w:val="28"/>
          <w:szCs w:val="28"/>
          <w:rPrChange w:id="6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hi</w:t>
      </w:r>
      <w:r w:rsidR="00A2594E" w:rsidRPr="00FC64E1">
        <w:rPr>
          <w:rFonts w:ascii="Junicode" w:hAnsi="Junicode"/>
          <w:sz w:val="28"/>
          <w:szCs w:val="28"/>
          <w:rPrChange w:id="6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Eccl. lib. 3.</w:t>
      </w:r>
      <w:r w:rsidR="00760977" w:rsidRPr="00FC64E1">
        <w:rPr>
          <w:rFonts w:ascii="Junicode" w:hAnsi="Junicode"/>
          <w:sz w:val="28"/>
          <w:szCs w:val="28"/>
          <w:rPrChange w:id="6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29. welchen gefolget die Anabapti</w:t>
      </w:r>
      <w:r w:rsidR="00A2594E" w:rsidRPr="00FC64E1">
        <w:rPr>
          <w:rFonts w:ascii="Junicode" w:hAnsi="Junicode"/>
          <w:sz w:val="28"/>
          <w:szCs w:val="28"/>
          <w:rPrChange w:id="6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und Widert</w:t>
      </w:r>
      <w:r w:rsidR="00A2594E" w:rsidRPr="00FC64E1">
        <w:rPr>
          <w:rFonts w:ascii="Junicode" w:hAnsi="Junicode"/>
          <w:sz w:val="28"/>
          <w:szCs w:val="28"/>
          <w:rPrChange w:id="6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uffer / biß</w:t>
      </w:r>
      <w:r w:rsidR="00760977" w:rsidRPr="00FC64E1">
        <w:rPr>
          <w:rFonts w:ascii="Junicode" w:hAnsi="Junicode"/>
          <w:sz w:val="28"/>
          <w:szCs w:val="28"/>
          <w:rPrChange w:id="6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den heutigen Tag / daß al</w:t>
      </w:r>
      <w:r w:rsidR="00A2594E" w:rsidRPr="00FC64E1">
        <w:rPr>
          <w:rFonts w:ascii="Junicode" w:hAnsi="Junicode"/>
          <w:sz w:val="28"/>
          <w:szCs w:val="28"/>
          <w:rPrChange w:id="6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die</w:t>
      </w:r>
      <w:r w:rsidR="00760977" w:rsidRPr="00FC64E1">
        <w:rPr>
          <w:rFonts w:ascii="Junicode" w:hAnsi="Junicode"/>
          <w:sz w:val="28"/>
          <w:szCs w:val="28"/>
          <w:rPrChange w:id="6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Gemein</w:t>
      </w:r>
      <w:r w:rsidR="00A2594E" w:rsidRPr="00FC64E1">
        <w:rPr>
          <w:rFonts w:ascii="Junicode" w:hAnsi="Junicode"/>
          <w:sz w:val="28"/>
          <w:szCs w:val="28"/>
          <w:rPrChange w:id="6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der Weiber / wie</w:t>
      </w:r>
      <w:r w:rsidR="00760977" w:rsidRPr="00FC64E1">
        <w:rPr>
          <w:rFonts w:ascii="Junicode" w:hAnsi="Junicode"/>
          <w:sz w:val="28"/>
          <w:szCs w:val="28"/>
          <w:rPrChange w:id="6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vielen tr</w:t>
      </w:r>
      <w:r w:rsidR="00A2594E" w:rsidRPr="00FC64E1">
        <w:rPr>
          <w:rFonts w:ascii="Junicode" w:hAnsi="Junicode"/>
          <w:sz w:val="28"/>
          <w:szCs w:val="28"/>
          <w:rPrChange w:id="6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60977" w:rsidRPr="00FC64E1">
        <w:rPr>
          <w:rFonts w:ascii="Junicode" w:hAnsi="Junicode"/>
          <w:sz w:val="28"/>
          <w:szCs w:val="28"/>
          <w:rPrChange w:id="6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umenden nicht etwas neu</w:t>
      </w:r>
      <w:r w:rsidRPr="00FC64E1">
        <w:rPr>
          <w:rFonts w:ascii="Junicode" w:hAnsi="Junicode"/>
          <w:sz w:val="28"/>
          <w:szCs w:val="28"/>
          <w:rPrChange w:id="6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/ </w:t>
      </w:r>
      <w:r w:rsidR="00A2594E" w:rsidRPr="00FC64E1">
        <w:rPr>
          <w:rFonts w:ascii="Junicode" w:hAnsi="Junicode"/>
          <w:sz w:val="28"/>
          <w:szCs w:val="28"/>
          <w:rPrChange w:id="6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von Alters hero bei vielen V</w:t>
      </w:r>
      <w:r w:rsidR="00A2594E" w:rsidRPr="00FC64E1">
        <w:rPr>
          <w:rFonts w:ascii="Junicode" w:hAnsi="Junicode"/>
          <w:sz w:val="28"/>
          <w:szCs w:val="28"/>
          <w:rPrChange w:id="6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lkern im zwange geblieben /</w:t>
      </w:r>
      <w:r w:rsidR="00760977" w:rsidRPr="00FC64E1">
        <w:rPr>
          <w:rFonts w:ascii="Junicode" w:hAnsi="Junicode"/>
          <w:sz w:val="28"/>
          <w:szCs w:val="28"/>
          <w:rPrChange w:id="6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algem</w:t>
      </w:r>
      <w:r w:rsidR="00A2594E" w:rsidRPr="00FC64E1">
        <w:rPr>
          <w:rFonts w:ascii="Junicode" w:hAnsi="Junicode"/>
          <w:sz w:val="28"/>
          <w:szCs w:val="28"/>
          <w:rPrChange w:id="6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60977" w:rsidRPr="00FC64E1">
        <w:rPr>
          <w:rFonts w:ascii="Junicode" w:hAnsi="Junicode"/>
          <w:sz w:val="28"/>
          <w:szCs w:val="28"/>
          <w:rPrChange w:id="6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hlich auff jhre Nach</w:t>
      </w:r>
      <w:r w:rsidRPr="00FC64E1">
        <w:rPr>
          <w:rFonts w:ascii="Junicode" w:hAnsi="Junicode"/>
          <w:sz w:val="28"/>
          <w:szCs w:val="28"/>
          <w:rPrChange w:id="6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6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mlinge biß an uns kommen i</w:t>
      </w:r>
      <w:r w:rsidR="00A2594E" w:rsidRPr="00FC64E1">
        <w:rPr>
          <w:rFonts w:ascii="Junicode" w:hAnsi="Junicode"/>
          <w:sz w:val="28"/>
          <w:szCs w:val="28"/>
          <w:rPrChange w:id="6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760977" w:rsidRPr="00FC64E1">
        <w:rPr>
          <w:rFonts w:ascii="Junicode" w:hAnsi="Junicode"/>
          <w:sz w:val="28"/>
          <w:szCs w:val="28"/>
          <w:rPrChange w:id="6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da</w:t>
      </w:r>
      <w:r w:rsidR="00A2594E" w:rsidRPr="00FC64E1">
        <w:rPr>
          <w:rFonts w:ascii="Junicode" w:hAnsi="Junicode"/>
          <w:sz w:val="28"/>
          <w:szCs w:val="28"/>
          <w:rPrChange w:id="6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bezeugen Didor. lib. 1.</w:t>
      </w:r>
      <w:r w:rsidR="00760977" w:rsidRPr="00FC64E1">
        <w:rPr>
          <w:rFonts w:ascii="Junicode" w:hAnsi="Junicode"/>
          <w:sz w:val="28"/>
          <w:szCs w:val="28"/>
          <w:rPrChange w:id="6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cap. 1. Alex. lib. 1. cap. 1. Cœlius</w:t>
      </w:r>
      <w:r w:rsidR="00760977" w:rsidRPr="00FC64E1">
        <w:rPr>
          <w:rFonts w:ascii="Junicode" w:hAnsi="Junicode"/>
          <w:sz w:val="28"/>
          <w:szCs w:val="28"/>
          <w:rPrChange w:id="6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4681D" w:rsidRPr="00FC64E1">
        <w:rPr>
          <w:rFonts w:ascii="Junicode" w:hAnsi="Junicode"/>
          <w:sz w:val="28"/>
          <w:szCs w:val="28"/>
          <w:rPrChange w:id="6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Rhod. lib. 1. c. 18.</w:t>
      </w:r>
    </w:p>
    <w:p w14:paraId="3D5F8871" w14:textId="05314D6E" w:rsidR="00A51982" w:rsidRPr="00FC64E1" w:rsidRDefault="00A51982" w:rsidP="001B2A6D">
      <w:pPr>
        <w:spacing w:line="360" w:lineRule="auto"/>
        <w:rPr>
          <w:rFonts w:ascii="Junicode" w:hAnsi="Junicode"/>
          <w:sz w:val="28"/>
          <w:szCs w:val="28"/>
          <w:rPrChange w:id="6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Und gewiß i</w:t>
      </w:r>
      <w:r w:rsidR="00A2594E" w:rsidRPr="00FC64E1">
        <w:rPr>
          <w:rFonts w:ascii="Junicode" w:hAnsi="Junicode"/>
          <w:sz w:val="28"/>
          <w:szCs w:val="28"/>
          <w:rPrChange w:id="6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es und unl</w:t>
      </w:r>
      <w:r w:rsidR="00A2594E" w:rsidRPr="00FC64E1">
        <w:rPr>
          <w:rFonts w:ascii="Junicode" w:hAnsi="Junicode"/>
          <w:sz w:val="28"/>
          <w:szCs w:val="28"/>
          <w:rPrChange w:id="6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ugbar /</w:t>
      </w:r>
      <w:r w:rsidR="00760977" w:rsidRPr="00FC64E1">
        <w:rPr>
          <w:rFonts w:ascii="Junicode" w:hAnsi="Junicode"/>
          <w:sz w:val="28"/>
          <w:szCs w:val="28"/>
          <w:rPrChange w:id="6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auch Cabades K</w:t>
      </w:r>
      <w:r w:rsidR="00A2594E" w:rsidRPr="00FC64E1">
        <w:rPr>
          <w:rFonts w:ascii="Junicode" w:hAnsi="Junicode"/>
          <w:sz w:val="28"/>
          <w:szCs w:val="28"/>
          <w:rPrChange w:id="6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60977" w:rsidRPr="00FC64E1">
        <w:rPr>
          <w:rFonts w:ascii="Junicode" w:hAnsi="Junicode"/>
          <w:sz w:val="28"/>
          <w:szCs w:val="28"/>
          <w:rPrChange w:id="6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nig in Per</w:t>
      </w:r>
      <w:r w:rsidR="00A2594E" w:rsidRPr="00FC64E1">
        <w:rPr>
          <w:rFonts w:ascii="Junicode" w:hAnsi="Junicode"/>
          <w:sz w:val="28"/>
          <w:szCs w:val="28"/>
          <w:rPrChange w:id="6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54C93" w:rsidRPr="00FC64E1">
        <w:rPr>
          <w:rFonts w:ascii="Junicode" w:hAnsi="Junicode"/>
          <w:sz w:val="28"/>
          <w:szCs w:val="28"/>
          <w:rPrChange w:id="6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ien /</w:t>
      </w:r>
      <w:r w:rsidRPr="00FC64E1">
        <w:rPr>
          <w:rFonts w:ascii="Junicode" w:hAnsi="Junicode"/>
          <w:sz w:val="28"/>
          <w:szCs w:val="28"/>
          <w:rPrChange w:id="6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welcher f</w:t>
      </w:r>
      <w:r w:rsidR="00A2594E" w:rsidRPr="00FC64E1">
        <w:rPr>
          <w:rFonts w:ascii="Junicode" w:hAnsi="Junicode"/>
          <w:sz w:val="28"/>
          <w:szCs w:val="28"/>
          <w:rPrChange w:id="6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wenig Zeit gleich</w:t>
      </w:r>
      <w:r w:rsidR="00760977" w:rsidRPr="00FC64E1">
        <w:rPr>
          <w:rFonts w:ascii="Junicode" w:hAnsi="Junicode"/>
          <w:sz w:val="28"/>
          <w:szCs w:val="28"/>
          <w:rPrChange w:id="6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Edgerius </w:t>
      </w:r>
      <w:r w:rsidR="00A2594E" w:rsidRPr="00FC64E1">
        <w:rPr>
          <w:rFonts w:ascii="Junicode" w:hAnsi="Junicode"/>
          <w:sz w:val="28"/>
          <w:szCs w:val="28"/>
          <w:rPrChange w:id="6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lib. 4. Den H.</w:t>
      </w:r>
      <w:r w:rsidR="00760977" w:rsidRPr="00FC64E1">
        <w:rPr>
          <w:rFonts w:ascii="Junicode" w:hAnsi="Junicode"/>
          <w:sz w:val="28"/>
          <w:szCs w:val="28"/>
          <w:rPrChange w:id="6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760977" w:rsidRPr="00FC64E1">
        <w:rPr>
          <w:rFonts w:ascii="Junicode" w:hAnsi="Junicode"/>
          <w:sz w:val="28"/>
          <w:szCs w:val="28"/>
          <w:rPrChange w:id="6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icolaum noch vor einen Gott ver</w:t>
      </w:r>
      <w:r w:rsidRPr="00FC64E1">
        <w:rPr>
          <w:rFonts w:ascii="Junicode" w:hAnsi="Junicode"/>
          <w:sz w:val="28"/>
          <w:szCs w:val="28"/>
          <w:rPrChange w:id="6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ehret hat / </w:t>
      </w:r>
      <w:r w:rsidR="00A2594E" w:rsidRPr="00FC64E1">
        <w:rPr>
          <w:rFonts w:ascii="Junicode" w:hAnsi="Junicode"/>
          <w:sz w:val="28"/>
          <w:szCs w:val="28"/>
          <w:rPrChange w:id="6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ichere leges und Ge</w:t>
      </w:r>
      <w:r w:rsidR="00A2594E" w:rsidRPr="00FC64E1">
        <w:rPr>
          <w:rFonts w:ascii="Junicode" w:hAnsi="Junicode"/>
          <w:sz w:val="28"/>
          <w:szCs w:val="28"/>
          <w:rPrChange w:id="6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</w:t>
      </w:r>
      <w:r w:rsidR="00760977" w:rsidRPr="00FC64E1">
        <w:rPr>
          <w:rFonts w:ascii="Junicode" w:hAnsi="Junicode"/>
          <w:sz w:val="28"/>
          <w:szCs w:val="28"/>
          <w:rPrChange w:id="6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geben / darin den M</w:t>
      </w:r>
      <w:r w:rsidR="00A2594E" w:rsidRPr="00FC64E1">
        <w:rPr>
          <w:rFonts w:ascii="Junicode" w:hAnsi="Junicode"/>
          <w:sz w:val="28"/>
          <w:szCs w:val="28"/>
          <w:rPrChange w:id="6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nnern verg</w:t>
      </w:r>
      <w:r w:rsidR="00A2594E" w:rsidRPr="00FC64E1">
        <w:rPr>
          <w:rFonts w:ascii="Junicode" w:hAnsi="Junicode"/>
          <w:sz w:val="28"/>
          <w:szCs w:val="28"/>
          <w:rPrChange w:id="6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6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tiget und zugela</w:t>
      </w:r>
      <w:r w:rsidR="00A2594E" w:rsidRPr="00FC64E1">
        <w:rPr>
          <w:rFonts w:ascii="Junicode" w:hAnsi="Junicode"/>
          <w:sz w:val="28"/>
          <w:szCs w:val="28"/>
          <w:rPrChange w:id="6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worden / mit</w:t>
      </w:r>
      <w:r w:rsidR="00760977" w:rsidRPr="00FC64E1">
        <w:rPr>
          <w:rFonts w:ascii="Junicode" w:hAnsi="Junicode"/>
          <w:sz w:val="28"/>
          <w:szCs w:val="28"/>
          <w:rPrChange w:id="6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einem jeglichen Weibe ohn unter</w:t>
      </w:r>
      <w:r w:rsidR="00A2594E" w:rsidRPr="00FC64E1">
        <w:rPr>
          <w:rFonts w:ascii="Junicode" w:hAnsi="Junicode"/>
          <w:sz w:val="28"/>
          <w:szCs w:val="28"/>
          <w:rPrChange w:id="6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 zu bulen.</w:t>
      </w:r>
    </w:p>
    <w:p w14:paraId="7DBE0090" w14:textId="7A1E1B35" w:rsidR="00A51982" w:rsidRPr="00FC64E1" w:rsidRDefault="00A51982" w:rsidP="001B2A6D">
      <w:pPr>
        <w:spacing w:line="360" w:lineRule="auto"/>
        <w:rPr>
          <w:rFonts w:ascii="Junicode" w:hAnsi="Junicode"/>
          <w:sz w:val="28"/>
          <w:szCs w:val="28"/>
          <w:rPrChange w:id="6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Mahomet der T</w:t>
      </w:r>
      <w:r w:rsidR="00A2594E" w:rsidRPr="00FC64E1">
        <w:rPr>
          <w:rFonts w:ascii="Junicode" w:hAnsi="Junicode"/>
          <w:sz w:val="28"/>
          <w:szCs w:val="28"/>
          <w:rPrChange w:id="6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rki</w:t>
      </w:r>
      <w:r w:rsidR="00A2594E" w:rsidRPr="00FC64E1">
        <w:rPr>
          <w:rFonts w:ascii="Junicode" w:hAnsi="Junicode"/>
          <w:sz w:val="28"/>
          <w:szCs w:val="28"/>
          <w:rPrChange w:id="6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Ge</w:t>
      </w:r>
      <w:r w:rsidR="00A2594E" w:rsidRPr="00FC64E1">
        <w:rPr>
          <w:rFonts w:ascii="Junicode" w:hAnsi="Junicode"/>
          <w:sz w:val="28"/>
          <w:szCs w:val="28"/>
          <w:rPrChange w:id="6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</w:t>
      </w:r>
      <w:r w:rsidRPr="00FC64E1">
        <w:rPr>
          <w:rFonts w:ascii="Junicode" w:hAnsi="Junicode"/>
          <w:sz w:val="28"/>
          <w:szCs w:val="28"/>
          <w:rPrChange w:id="6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geber hat fa</w:t>
      </w:r>
      <w:r w:rsidR="00A2594E" w:rsidRPr="00FC64E1">
        <w:rPr>
          <w:rFonts w:ascii="Junicode" w:hAnsi="Junicode"/>
          <w:sz w:val="28"/>
          <w:szCs w:val="28"/>
          <w:rPrChange w:id="6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desgleichen Ge</w:t>
      </w:r>
      <w:r w:rsidR="00A2594E" w:rsidRPr="00FC64E1">
        <w:rPr>
          <w:rFonts w:ascii="Junicode" w:hAnsi="Junicode"/>
          <w:sz w:val="28"/>
          <w:szCs w:val="28"/>
          <w:rPrChange w:id="6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 in</w:t>
      </w:r>
      <w:r w:rsidR="00760977" w:rsidRPr="00FC64E1">
        <w:rPr>
          <w:rFonts w:ascii="Junicode" w:hAnsi="Junicode"/>
          <w:sz w:val="28"/>
          <w:szCs w:val="28"/>
          <w:rPrChange w:id="6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Alcorano / verm</w:t>
      </w:r>
      <w:r w:rsidR="00A2594E" w:rsidRPr="00FC64E1">
        <w:rPr>
          <w:rFonts w:ascii="Junicode" w:hAnsi="Junicode"/>
          <w:sz w:val="28"/>
          <w:szCs w:val="28"/>
          <w:rPrChange w:id="6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de</w:t>
      </w:r>
      <w:r w:rsidR="00A2594E" w:rsidRPr="00FC64E1">
        <w:rPr>
          <w:rFonts w:ascii="Junicode" w:hAnsi="Junicode"/>
          <w:sz w:val="28"/>
          <w:szCs w:val="28"/>
          <w:rPrChange w:id="6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noch auff den heutigen Tag</w:t>
      </w:r>
      <w:r w:rsidR="00760977" w:rsidRPr="00FC64E1">
        <w:rPr>
          <w:rFonts w:ascii="Junicode" w:hAnsi="Junicode"/>
          <w:sz w:val="28"/>
          <w:szCs w:val="28"/>
          <w:rPrChange w:id="6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jeder Mann in T</w:t>
      </w:r>
      <w:r w:rsidR="00A2594E" w:rsidRPr="00FC64E1">
        <w:rPr>
          <w:rFonts w:ascii="Junicode" w:hAnsi="Junicode"/>
          <w:sz w:val="28"/>
          <w:szCs w:val="28"/>
          <w:rPrChange w:id="6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rkei mag 12.</w:t>
      </w:r>
      <w:r w:rsidR="00760977" w:rsidRPr="00FC64E1">
        <w:rPr>
          <w:rFonts w:ascii="Junicode" w:hAnsi="Junicode"/>
          <w:sz w:val="28"/>
          <w:szCs w:val="28"/>
          <w:rPrChange w:id="6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Weiber haben / und </w:t>
      </w:r>
      <w:r w:rsidR="00A2594E" w:rsidRPr="00FC64E1">
        <w:rPr>
          <w:rFonts w:ascii="Junicode" w:hAnsi="Junicode"/>
          <w:sz w:val="28"/>
          <w:szCs w:val="28"/>
          <w:rPrChange w:id="6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das</w:t>
      </w:r>
      <w:r w:rsidR="00760977" w:rsidRPr="00FC64E1">
        <w:rPr>
          <w:rFonts w:ascii="Junicode" w:hAnsi="Junicode"/>
          <w:sz w:val="28"/>
          <w:szCs w:val="28"/>
          <w:rPrChange w:id="6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noch </w:t>
      </w:r>
      <w:r w:rsidR="00A2594E" w:rsidRPr="00FC64E1">
        <w:rPr>
          <w:rFonts w:ascii="Junicode" w:hAnsi="Junicode"/>
          <w:sz w:val="28"/>
          <w:szCs w:val="28"/>
          <w:rPrChange w:id="6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 M</w:t>
      </w:r>
      <w:r w:rsidR="00A2594E" w:rsidRPr="00FC64E1">
        <w:rPr>
          <w:rFonts w:ascii="Junicode" w:hAnsi="Junicode"/>
          <w:sz w:val="28"/>
          <w:szCs w:val="28"/>
          <w:rPrChange w:id="6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gde auff der Str</w:t>
      </w:r>
      <w:r w:rsidR="00A2594E" w:rsidRPr="00FC64E1">
        <w:rPr>
          <w:rFonts w:ascii="Junicode" w:hAnsi="Junicode"/>
          <w:sz w:val="28"/>
          <w:szCs w:val="28"/>
          <w:rPrChange w:id="6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</w:t>
      </w:r>
      <w:r w:rsidR="00760977" w:rsidRPr="00FC64E1">
        <w:rPr>
          <w:rFonts w:ascii="Junicode" w:hAnsi="Junicode"/>
          <w:sz w:val="28"/>
          <w:szCs w:val="28"/>
          <w:rPrChange w:id="6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halten / als jhnen geliebet / atte</w:t>
      </w:r>
      <w:r w:rsidR="00A2594E" w:rsidRPr="00FC64E1">
        <w:rPr>
          <w:rFonts w:ascii="Junicode" w:hAnsi="Junicode"/>
          <w:sz w:val="28"/>
          <w:szCs w:val="28"/>
          <w:rPrChange w:id="6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</w:t>
      </w:r>
      <w:r w:rsidRPr="00FC64E1">
        <w:rPr>
          <w:rFonts w:ascii="Junicode" w:hAnsi="Junicode"/>
          <w:sz w:val="28"/>
          <w:szCs w:val="28"/>
          <w:rPrChange w:id="6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Sylvio. c. 56. Polyd. de invent.</w:t>
      </w:r>
      <w:r w:rsidR="00760977" w:rsidRPr="00FC64E1">
        <w:rPr>
          <w:rFonts w:ascii="Junicode" w:hAnsi="Junicode"/>
          <w:sz w:val="28"/>
          <w:szCs w:val="28"/>
          <w:rPrChange w:id="6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rer. lib. 7.</w:t>
      </w:r>
    </w:p>
    <w:p w14:paraId="1794365C" w14:textId="13F13395" w:rsidR="00D67D80" w:rsidRPr="00FC64E1" w:rsidRDefault="00A51982" w:rsidP="001B2A6D">
      <w:pPr>
        <w:spacing w:line="360" w:lineRule="auto"/>
        <w:rPr>
          <w:rFonts w:ascii="Junicode" w:hAnsi="Junicode"/>
          <w:sz w:val="28"/>
          <w:szCs w:val="28"/>
          <w:rPrChange w:id="6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 a</w:t>
      </w:r>
      <w:r w:rsidR="00D67D80" w:rsidRPr="00FC64E1">
        <w:rPr>
          <w:rFonts w:ascii="Junicode" w:hAnsi="Junicode"/>
          <w:sz w:val="28"/>
          <w:szCs w:val="28"/>
          <w:rPrChange w:id="6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</w:t>
      </w:r>
      <w:r w:rsidRPr="00FC64E1">
        <w:rPr>
          <w:rFonts w:ascii="Junicode" w:hAnsi="Junicode"/>
          <w:sz w:val="28"/>
          <w:szCs w:val="28"/>
          <w:rPrChange w:id="6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/ die wir nunmer biß</w:t>
      </w:r>
      <w:r w:rsidR="00760977" w:rsidRPr="00FC64E1">
        <w:rPr>
          <w:rFonts w:ascii="Junicode" w:hAnsi="Junicode"/>
          <w:sz w:val="28"/>
          <w:szCs w:val="28"/>
          <w:rPrChange w:id="6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das Ende der Welt kommen </w:t>
      </w:r>
      <w:r w:rsidR="00760977" w:rsidRPr="00FC64E1">
        <w:rPr>
          <w:rFonts w:ascii="Junicode" w:hAnsi="Junicode"/>
          <w:sz w:val="28"/>
          <w:szCs w:val="28"/>
          <w:rPrChange w:id="6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/ </w:t>
      </w:r>
      <w:r w:rsidRPr="00FC64E1">
        <w:rPr>
          <w:rFonts w:ascii="Junicode" w:hAnsi="Junicode"/>
          <w:sz w:val="28"/>
          <w:szCs w:val="28"/>
          <w:rPrChange w:id="6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von Jaren zu Jaren / </w:t>
      </w:r>
      <w:r w:rsidR="00A2594E" w:rsidRPr="00FC64E1">
        <w:rPr>
          <w:rFonts w:ascii="Junicode" w:hAnsi="Junicode"/>
          <w:sz w:val="28"/>
          <w:szCs w:val="28"/>
          <w:rPrChange w:id="6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an</w:t>
      </w:r>
      <w:r w:rsidR="00760977" w:rsidRPr="00FC64E1">
        <w:rPr>
          <w:rFonts w:ascii="Junicode" w:hAnsi="Junicode"/>
          <w:sz w:val="28"/>
          <w:szCs w:val="28"/>
          <w:rPrChange w:id="6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Kr</w:t>
      </w:r>
      <w:r w:rsidR="00A2594E" w:rsidRPr="00FC64E1">
        <w:rPr>
          <w:rFonts w:ascii="Junicode" w:hAnsi="Junicode"/>
          <w:sz w:val="28"/>
          <w:szCs w:val="28"/>
          <w:rPrChange w:id="6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6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fften als G</w:t>
      </w:r>
      <w:r w:rsidR="00A2594E" w:rsidRPr="00FC64E1">
        <w:rPr>
          <w:rFonts w:ascii="Junicode" w:hAnsi="Junicode"/>
          <w:sz w:val="28"/>
          <w:szCs w:val="28"/>
          <w:rPrChange w:id="6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0977" w:rsidRPr="00FC64E1">
        <w:rPr>
          <w:rFonts w:ascii="Junicode" w:hAnsi="Junicode"/>
          <w:sz w:val="28"/>
          <w:szCs w:val="28"/>
          <w:rPrChange w:id="6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 immer ab</w:t>
      </w:r>
      <w:r w:rsidRPr="00FC64E1">
        <w:rPr>
          <w:rFonts w:ascii="Junicode" w:hAnsi="Junicode"/>
          <w:sz w:val="28"/>
          <w:szCs w:val="28"/>
          <w:rPrChange w:id="6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nemen / und deswegen nicht </w:t>
      </w:r>
      <w:r w:rsidR="00A2594E" w:rsidRPr="00FC64E1">
        <w:rPr>
          <w:rFonts w:ascii="Junicode" w:hAnsi="Junicode"/>
          <w:sz w:val="28"/>
          <w:szCs w:val="28"/>
          <w:rPrChange w:id="6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4681D" w:rsidRPr="00FC64E1">
        <w:rPr>
          <w:rFonts w:ascii="Junicode" w:hAnsi="Junicode"/>
          <w:sz w:val="28"/>
          <w:szCs w:val="28"/>
          <w:rPrChange w:id="6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</w:t>
      </w:r>
      <w:r w:rsidR="00A2594E" w:rsidRPr="00FC64E1">
        <w:rPr>
          <w:rFonts w:ascii="Junicode" w:hAnsi="Junicode"/>
          <w:sz w:val="28"/>
          <w:szCs w:val="28"/>
          <w:rPrChange w:id="6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 / wie un</w:t>
      </w:r>
      <w:r w:rsidR="00A2594E" w:rsidRPr="00FC64E1">
        <w:rPr>
          <w:rFonts w:ascii="Junicode" w:hAnsi="Junicode"/>
          <w:sz w:val="28"/>
          <w:szCs w:val="28"/>
          <w:rPrChange w:id="6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Vorfahren l</w:t>
      </w:r>
      <w:r w:rsidR="00A2594E" w:rsidRPr="00FC64E1">
        <w:rPr>
          <w:rFonts w:ascii="Junicode" w:hAnsi="Junicode"/>
          <w:sz w:val="28"/>
          <w:szCs w:val="28"/>
          <w:rPrChange w:id="6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D80" w:rsidRPr="00FC64E1">
        <w:rPr>
          <w:rFonts w:ascii="Junicode" w:hAnsi="Junicode"/>
          <w:sz w:val="28"/>
          <w:szCs w:val="28"/>
          <w:rPrChange w:id="6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</w:t>
      </w:r>
      <w:r w:rsidR="00760977" w:rsidRPr="00FC64E1">
        <w:rPr>
          <w:rFonts w:ascii="Junicode" w:hAnsi="Junicode"/>
          <w:sz w:val="28"/>
          <w:szCs w:val="28"/>
          <w:rPrChange w:id="6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760977" w:rsidRPr="00FC64E1">
        <w:rPr>
          <w:rFonts w:ascii="Junicode" w:hAnsi="Junicode"/>
          <w:sz w:val="28"/>
          <w:szCs w:val="28"/>
          <w:rPrChange w:id="6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 mehr den eine Frau zu conten</w:t>
      </w:r>
      <w:r w:rsidR="00D67D80" w:rsidRPr="00FC64E1">
        <w:rPr>
          <w:rFonts w:ascii="Junicode" w:hAnsi="Junicode"/>
          <w:sz w:val="28"/>
          <w:szCs w:val="28"/>
          <w:rPrChange w:id="6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tiren (vergn</w:t>
      </w:r>
      <w:r w:rsidR="00A2594E" w:rsidRPr="00FC64E1">
        <w:rPr>
          <w:rFonts w:ascii="Junicode" w:hAnsi="Junicode"/>
          <w:sz w:val="28"/>
          <w:szCs w:val="28"/>
          <w:rPrChange w:id="6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/) halten von</w:t>
      </w:r>
      <w:r w:rsidR="00760977" w:rsidRPr="00FC64E1">
        <w:rPr>
          <w:rFonts w:ascii="Junicode" w:hAnsi="Junicode"/>
          <w:sz w:val="28"/>
          <w:szCs w:val="28"/>
          <w:rPrChange w:id="6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Gemein</w:t>
      </w:r>
      <w:r w:rsidR="00A2594E" w:rsidRPr="00FC64E1">
        <w:rPr>
          <w:rFonts w:ascii="Junicode" w:hAnsi="Junicode"/>
          <w:sz w:val="28"/>
          <w:szCs w:val="28"/>
          <w:rPrChange w:id="6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chafft nichts </w:t>
      </w:r>
      <w:r w:rsidR="00A2594E" w:rsidRPr="00FC64E1">
        <w:rPr>
          <w:rFonts w:ascii="Junicode" w:hAnsi="Junicode"/>
          <w:sz w:val="28"/>
          <w:szCs w:val="28"/>
          <w:rPrChange w:id="6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onderliches / und damit die</w:t>
      </w:r>
      <w:r w:rsidR="00A2594E" w:rsidRPr="00FC64E1">
        <w:rPr>
          <w:rFonts w:ascii="Junicode" w:hAnsi="Junicode"/>
          <w:sz w:val="28"/>
          <w:szCs w:val="28"/>
          <w:rPrChange w:id="6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</w:t>
      </w:r>
      <w:r w:rsidR="00A2594E" w:rsidRPr="00FC64E1">
        <w:rPr>
          <w:rFonts w:ascii="Junicode" w:hAnsi="Junicode"/>
          <w:sz w:val="28"/>
          <w:szCs w:val="28"/>
          <w:rPrChange w:id="6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</w:t>
      </w:r>
      <w:r w:rsidR="00760977" w:rsidRPr="00FC64E1">
        <w:rPr>
          <w:rFonts w:ascii="Junicode" w:hAnsi="Junicode"/>
          <w:sz w:val="28"/>
          <w:szCs w:val="28"/>
          <w:rPrChange w:id="6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6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bei uns verh</w:t>
      </w:r>
      <w:r w:rsidR="00A2594E" w:rsidRPr="00FC64E1">
        <w:rPr>
          <w:rFonts w:ascii="Junicode" w:hAnsi="Junicode"/>
          <w:sz w:val="28"/>
          <w:szCs w:val="28"/>
          <w:rPrChange w:id="6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tet werde / </w:t>
      </w:r>
      <w:r w:rsidR="00A2594E" w:rsidRPr="00FC64E1">
        <w:rPr>
          <w:rFonts w:ascii="Junicode" w:hAnsi="Junicode"/>
          <w:sz w:val="28"/>
          <w:szCs w:val="28"/>
          <w:rPrChange w:id="6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760977" w:rsidRPr="00FC64E1">
        <w:rPr>
          <w:rFonts w:ascii="Junicode" w:hAnsi="Junicode"/>
          <w:sz w:val="28"/>
          <w:szCs w:val="28"/>
          <w:rPrChange w:id="6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biß auff die</w:t>
      </w:r>
      <w:r w:rsidR="00A2594E" w:rsidRPr="00FC64E1">
        <w:rPr>
          <w:rFonts w:ascii="Junicode" w:hAnsi="Junicode"/>
          <w:sz w:val="28"/>
          <w:szCs w:val="28"/>
          <w:rPrChange w:id="6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Stunde / hin</w:t>
      </w:r>
      <w:r w:rsidR="00760977" w:rsidRPr="00FC64E1">
        <w:rPr>
          <w:rFonts w:ascii="Junicode" w:hAnsi="Junicode"/>
          <w:sz w:val="28"/>
          <w:szCs w:val="28"/>
          <w:rPrChange w:id="6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wider </w:t>
      </w:r>
      <w:r w:rsidR="00A2594E" w:rsidRPr="00FC64E1">
        <w:rPr>
          <w:rFonts w:ascii="Junicode" w:hAnsi="Junicode"/>
          <w:sz w:val="28"/>
          <w:szCs w:val="28"/>
          <w:rPrChange w:id="6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Hurenh</w:t>
      </w:r>
      <w:r w:rsidR="00A2594E" w:rsidRPr="00FC64E1">
        <w:rPr>
          <w:rFonts w:ascii="Junicode" w:hAnsi="Junicode"/>
          <w:sz w:val="28"/>
          <w:szCs w:val="28"/>
          <w:rPrChange w:id="6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D80" w:rsidRPr="00FC64E1">
        <w:rPr>
          <w:rFonts w:ascii="Junicode" w:hAnsi="Junicode"/>
          <w:sz w:val="28"/>
          <w:szCs w:val="28"/>
          <w:rPrChange w:id="6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6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ver</w:t>
      </w:r>
      <w:r w:rsidR="00D67D80" w:rsidRPr="00FC64E1">
        <w:rPr>
          <w:rFonts w:ascii="Junicode" w:hAnsi="Junicode"/>
          <w:sz w:val="28"/>
          <w:szCs w:val="28"/>
          <w:rPrChange w:id="6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A2594E" w:rsidRPr="00FC64E1">
        <w:rPr>
          <w:rFonts w:ascii="Junicode" w:hAnsi="Junicode"/>
          <w:sz w:val="28"/>
          <w:szCs w:val="28"/>
          <w:rPrChange w:id="6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6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tiget / in welchen / </w:t>
      </w:r>
      <w:r w:rsidR="00A2594E" w:rsidRPr="00FC64E1">
        <w:rPr>
          <w:rFonts w:ascii="Junicode" w:hAnsi="Junicode"/>
          <w:sz w:val="28"/>
          <w:szCs w:val="28"/>
          <w:rPrChange w:id="6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</w:t>
      </w:r>
      <w:r w:rsidR="00760977" w:rsidRPr="00FC64E1">
        <w:rPr>
          <w:rFonts w:ascii="Junicode" w:hAnsi="Junicode"/>
          <w:sz w:val="28"/>
          <w:szCs w:val="28"/>
          <w:rPrChange w:id="6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Rom / zu Venedig / Antwerpen /</w:t>
      </w:r>
      <w:r w:rsidR="00760977" w:rsidRPr="00FC64E1">
        <w:rPr>
          <w:rFonts w:ascii="Junicode" w:hAnsi="Junicode"/>
          <w:sz w:val="28"/>
          <w:szCs w:val="28"/>
          <w:rPrChange w:id="6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</w:t>
      </w:r>
      <w:r w:rsidR="00A2594E" w:rsidRPr="00FC64E1">
        <w:rPr>
          <w:rFonts w:ascii="Junicode" w:hAnsi="Junicode"/>
          <w:sz w:val="28"/>
          <w:szCs w:val="28"/>
          <w:rPrChange w:id="6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D67D80" w:rsidRPr="00FC64E1">
        <w:rPr>
          <w:rFonts w:ascii="Junicode" w:hAnsi="Junicode"/>
          <w:sz w:val="28"/>
          <w:szCs w:val="28"/>
          <w:rPrChange w:id="6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 / Am</w:t>
      </w:r>
      <w:r w:rsidR="00A2594E" w:rsidRPr="00FC64E1">
        <w:rPr>
          <w:rFonts w:ascii="Junicode" w:hAnsi="Junicode"/>
          <w:sz w:val="28"/>
          <w:szCs w:val="28"/>
          <w:rPrChange w:id="6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terdam / C</w:t>
      </w:r>
      <w:r w:rsidR="00A2594E" w:rsidRPr="00FC64E1">
        <w:rPr>
          <w:rFonts w:ascii="Junicode" w:hAnsi="Junicode"/>
          <w:sz w:val="28"/>
          <w:szCs w:val="28"/>
          <w:rPrChange w:id="6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67D80" w:rsidRPr="00FC64E1">
        <w:rPr>
          <w:rFonts w:ascii="Junicode" w:hAnsi="Junicode"/>
          <w:sz w:val="28"/>
          <w:szCs w:val="28"/>
          <w:rPrChange w:id="6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 und</w:t>
      </w:r>
      <w:r w:rsidR="00760977" w:rsidRPr="00FC64E1">
        <w:rPr>
          <w:rFonts w:ascii="Junicode" w:hAnsi="Junicode"/>
          <w:sz w:val="28"/>
          <w:szCs w:val="28"/>
          <w:rPrChange w:id="6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M</w:t>
      </w:r>
      <w:r w:rsidR="00A2594E" w:rsidRPr="00FC64E1">
        <w:rPr>
          <w:rFonts w:ascii="Junicode" w:hAnsi="Junicode"/>
          <w:sz w:val="28"/>
          <w:szCs w:val="28"/>
          <w:rPrChange w:id="6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6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/ und in andern auch</w:t>
      </w:r>
      <w:r w:rsidR="00760977" w:rsidRPr="00FC64E1">
        <w:rPr>
          <w:rFonts w:ascii="Junicode" w:hAnsi="Junicode"/>
          <w:sz w:val="28"/>
          <w:szCs w:val="28"/>
          <w:rPrChange w:id="6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gro</w:t>
      </w:r>
      <w:r w:rsidR="00A2594E" w:rsidRPr="00FC64E1">
        <w:rPr>
          <w:rFonts w:ascii="Junicode" w:hAnsi="Junicode"/>
          <w:sz w:val="28"/>
          <w:szCs w:val="28"/>
          <w:rPrChange w:id="6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67D80" w:rsidRPr="00FC64E1">
        <w:rPr>
          <w:rFonts w:ascii="Junicode" w:hAnsi="Junicode"/>
          <w:sz w:val="28"/>
          <w:szCs w:val="28"/>
          <w:rPrChange w:id="6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(alwo nemlich das Hurenhauß verbrant / und die A</w:t>
      </w:r>
      <w:r w:rsidR="00A2594E" w:rsidRPr="00FC64E1">
        <w:rPr>
          <w:rFonts w:ascii="Junicode" w:hAnsi="Junicode"/>
          <w:sz w:val="28"/>
          <w:szCs w:val="28"/>
          <w:rPrChange w:id="6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</w:t>
      </w:r>
      <w:r w:rsidR="00A2594E" w:rsidRPr="00FC64E1">
        <w:rPr>
          <w:rFonts w:ascii="Junicode" w:hAnsi="Junicode"/>
          <w:sz w:val="28"/>
          <w:szCs w:val="28"/>
          <w:rPrChange w:id="6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D80" w:rsidRPr="00FC64E1">
        <w:rPr>
          <w:rFonts w:ascii="Junicode" w:hAnsi="Junicode"/>
          <w:sz w:val="28"/>
          <w:szCs w:val="28"/>
          <w:rPrChange w:id="6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760977" w:rsidRPr="00FC64E1">
        <w:rPr>
          <w:rFonts w:ascii="Junicode" w:hAnsi="Junicode"/>
          <w:sz w:val="28"/>
          <w:szCs w:val="28"/>
          <w:rPrChange w:id="6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 geflohen) vornemen teut</w:t>
      </w:r>
      <w:r w:rsidR="00A2594E" w:rsidRPr="00FC64E1">
        <w:rPr>
          <w:rFonts w:ascii="Junicode" w:hAnsi="Junicode"/>
          <w:sz w:val="28"/>
          <w:szCs w:val="28"/>
          <w:rPrChange w:id="6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</w:t>
      </w:r>
      <w:r w:rsidR="00760977" w:rsidRPr="00FC64E1">
        <w:rPr>
          <w:rFonts w:ascii="Junicode" w:hAnsi="Junicode"/>
          <w:sz w:val="28"/>
          <w:szCs w:val="28"/>
          <w:rPrChange w:id="6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</w:t>
      </w:r>
      <w:r w:rsidR="00A2594E" w:rsidRPr="00FC64E1">
        <w:rPr>
          <w:rFonts w:ascii="Junicode" w:hAnsi="Junicode"/>
          <w:sz w:val="28"/>
          <w:szCs w:val="28"/>
          <w:rPrChange w:id="6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D80" w:rsidRPr="00FC64E1">
        <w:rPr>
          <w:rFonts w:ascii="Junicode" w:hAnsi="Junicode"/>
          <w:sz w:val="28"/>
          <w:szCs w:val="28"/>
          <w:rPrChange w:id="6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te~ mehr / t</w:t>
      </w:r>
      <w:r w:rsidR="00A2594E" w:rsidRPr="00FC64E1">
        <w:rPr>
          <w:rFonts w:ascii="Junicode" w:hAnsi="Junicode"/>
          <w:sz w:val="28"/>
          <w:szCs w:val="28"/>
          <w:rPrChange w:id="6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D80" w:rsidRPr="00FC64E1">
        <w:rPr>
          <w:rFonts w:ascii="Junicode" w:hAnsi="Junicode"/>
          <w:sz w:val="28"/>
          <w:szCs w:val="28"/>
          <w:rPrChange w:id="6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etliche tau</w:t>
      </w:r>
      <w:r w:rsidR="00A2594E" w:rsidRPr="00FC64E1">
        <w:rPr>
          <w:rFonts w:ascii="Junicode" w:hAnsi="Junicode"/>
          <w:sz w:val="28"/>
          <w:szCs w:val="28"/>
          <w:rPrChange w:id="6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</w:t>
      </w:r>
      <w:r w:rsidR="00760977" w:rsidRPr="00FC64E1">
        <w:rPr>
          <w:rFonts w:ascii="Junicode" w:hAnsi="Junicode"/>
          <w:sz w:val="28"/>
          <w:szCs w:val="28"/>
          <w:rPrChange w:id="6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Courti</w:t>
      </w:r>
      <w:r w:rsidR="00A2594E" w:rsidRPr="00FC64E1">
        <w:rPr>
          <w:rFonts w:ascii="Junicode" w:hAnsi="Junicode"/>
          <w:sz w:val="28"/>
          <w:szCs w:val="28"/>
          <w:rPrChange w:id="6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anen an </w:t>
      </w:r>
      <w:r w:rsidR="00A2594E" w:rsidRPr="00FC64E1">
        <w:rPr>
          <w:rFonts w:ascii="Junicode" w:hAnsi="Junicode"/>
          <w:sz w:val="28"/>
          <w:szCs w:val="28"/>
          <w:rPrChange w:id="6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 der Weiber</w:t>
      </w:r>
      <w:r w:rsidR="00760977" w:rsidRPr="00FC64E1">
        <w:rPr>
          <w:rFonts w:ascii="Junicode" w:hAnsi="Junicode"/>
          <w:sz w:val="28"/>
          <w:szCs w:val="28"/>
          <w:rPrChange w:id="6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verkaufft und bedungen werden /</w:t>
      </w:r>
      <w:r w:rsidR="00760977" w:rsidRPr="00FC64E1">
        <w:rPr>
          <w:rFonts w:ascii="Junicode" w:hAnsi="Junicode"/>
          <w:sz w:val="28"/>
          <w:szCs w:val="28"/>
          <w:rPrChange w:id="6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man an den</w:t>
      </w:r>
      <w:r w:rsidR="00A2594E" w:rsidRPr="00FC64E1">
        <w:rPr>
          <w:rFonts w:ascii="Junicode" w:hAnsi="Junicode"/>
          <w:sz w:val="28"/>
          <w:szCs w:val="28"/>
          <w:rPrChange w:id="6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Oertern wol</w:t>
      </w:r>
      <w:r w:rsidR="00760977" w:rsidRPr="00FC64E1">
        <w:rPr>
          <w:rFonts w:ascii="Junicode" w:hAnsi="Junicode"/>
          <w:sz w:val="28"/>
          <w:szCs w:val="28"/>
          <w:rPrChange w:id="6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gleich </w:t>
      </w:r>
      <w:r w:rsidR="00A2594E" w:rsidRPr="00FC64E1">
        <w:rPr>
          <w:rFonts w:ascii="Junicode" w:hAnsi="Junicode"/>
          <w:sz w:val="28"/>
          <w:szCs w:val="28"/>
          <w:rPrChange w:id="6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Hurenwirte / als Flei</w:t>
      </w:r>
      <w:r w:rsidR="00A2594E" w:rsidRPr="00FC64E1">
        <w:rPr>
          <w:rFonts w:ascii="Junicode" w:hAnsi="Junicode"/>
          <w:sz w:val="28"/>
          <w:szCs w:val="28"/>
          <w:rPrChange w:id="6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D80" w:rsidRPr="00FC64E1">
        <w:rPr>
          <w:rFonts w:ascii="Junicode" w:hAnsi="Junicode"/>
          <w:sz w:val="28"/>
          <w:szCs w:val="28"/>
          <w:rPrChange w:id="6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/ Beker und Brauer finden</w:t>
      </w:r>
      <w:r w:rsidR="00760977" w:rsidRPr="00FC64E1">
        <w:rPr>
          <w:rFonts w:ascii="Junicode" w:hAnsi="Junicode"/>
          <w:sz w:val="28"/>
          <w:szCs w:val="28"/>
          <w:rPrChange w:id="6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D80" w:rsidRPr="00FC64E1">
        <w:rPr>
          <w:rFonts w:ascii="Junicode" w:hAnsi="Junicode"/>
          <w:sz w:val="28"/>
          <w:szCs w:val="28"/>
          <w:rPrChange w:id="6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mag.</w:t>
      </w:r>
    </w:p>
    <w:p w14:paraId="0179000B" w14:textId="72FDD5D2" w:rsidR="00F10152" w:rsidRPr="00FC64E1" w:rsidRDefault="00D67D80" w:rsidP="001B2A6D">
      <w:pPr>
        <w:spacing w:line="360" w:lineRule="auto"/>
        <w:rPr>
          <w:rFonts w:ascii="Junicode" w:hAnsi="Junicode"/>
          <w:sz w:val="28"/>
          <w:szCs w:val="28"/>
          <w:rPrChange w:id="6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Nichts de</w:t>
      </w:r>
      <w:r w:rsidR="00A2594E" w:rsidRPr="00FC64E1">
        <w:rPr>
          <w:rFonts w:ascii="Junicode" w:hAnsi="Junicode"/>
          <w:sz w:val="28"/>
          <w:szCs w:val="28"/>
          <w:rPrChange w:id="6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to weniger aber / </w:t>
      </w:r>
      <w:r w:rsidR="00A2594E" w:rsidRPr="00FC64E1">
        <w:rPr>
          <w:rFonts w:ascii="Junicode" w:hAnsi="Junicode"/>
          <w:sz w:val="28"/>
          <w:szCs w:val="28"/>
          <w:rPrChange w:id="6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760977" w:rsidRPr="00FC64E1">
        <w:rPr>
          <w:rFonts w:ascii="Junicode" w:hAnsi="Junicode"/>
          <w:sz w:val="28"/>
          <w:szCs w:val="28"/>
          <w:rPrChange w:id="6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6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wir un</w:t>
      </w:r>
      <w:r w:rsidR="00A2594E" w:rsidRPr="00FC64E1">
        <w:rPr>
          <w:rFonts w:ascii="Junicode" w:hAnsi="Junicode"/>
          <w:sz w:val="28"/>
          <w:szCs w:val="28"/>
          <w:rPrChange w:id="6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Frauen nicht</w:t>
      </w:r>
      <w:r w:rsidR="00760977" w:rsidRPr="00FC64E1">
        <w:rPr>
          <w:rFonts w:ascii="Junicode" w:hAnsi="Junicode"/>
          <w:sz w:val="28"/>
          <w:szCs w:val="28"/>
          <w:rPrChange w:id="6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ans</w:t>
      </w:r>
      <w:r w:rsidR="00A2594E" w:rsidRPr="00FC64E1">
        <w:rPr>
          <w:rFonts w:ascii="Junicode" w:hAnsi="Junicode"/>
          <w:sz w:val="28"/>
          <w:szCs w:val="28"/>
          <w:rPrChange w:id="6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6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wir k</w:t>
      </w:r>
      <w:r w:rsidR="00A2594E" w:rsidRPr="00FC64E1">
        <w:rPr>
          <w:rFonts w:ascii="Junicode" w:hAnsi="Junicode"/>
          <w:sz w:val="28"/>
          <w:szCs w:val="28"/>
          <w:rPrChange w:id="6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6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6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aus</w:t>
      </w:r>
      <w:r w:rsidR="0024681D" w:rsidRPr="00FC64E1">
        <w:rPr>
          <w:rFonts w:ascii="Junicode" w:hAnsi="Junicode"/>
          <w:sz w:val="28"/>
          <w:szCs w:val="28"/>
          <w:rPrChange w:id="6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2B04" w:rsidRPr="00FC64E1">
        <w:rPr>
          <w:rFonts w:ascii="Junicode" w:hAnsi="Junicode"/>
          <w:sz w:val="28"/>
          <w:szCs w:val="28"/>
          <w:rPrChange w:id="6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Negotiation und Handlung</w:t>
      </w:r>
      <w:r w:rsidR="00760977" w:rsidRPr="00FC64E1">
        <w:rPr>
          <w:rFonts w:ascii="Junicode" w:hAnsi="Junicode"/>
          <w:sz w:val="28"/>
          <w:szCs w:val="28"/>
          <w:rPrChange w:id="6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2B04" w:rsidRPr="00FC64E1">
        <w:rPr>
          <w:rFonts w:ascii="Junicode" w:hAnsi="Junicode"/>
          <w:sz w:val="28"/>
          <w:szCs w:val="28"/>
          <w:rPrChange w:id="6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 nicht entperen / gleich wie wir</w:t>
      </w:r>
      <w:r w:rsidR="00760977" w:rsidRPr="00FC64E1">
        <w:rPr>
          <w:rFonts w:ascii="Junicode" w:hAnsi="Junicode"/>
          <w:sz w:val="28"/>
          <w:szCs w:val="28"/>
          <w:rPrChange w:id="6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2B04" w:rsidRPr="00FC64E1">
        <w:rPr>
          <w:rFonts w:ascii="Junicode" w:hAnsi="Junicode"/>
          <w:sz w:val="28"/>
          <w:szCs w:val="28"/>
          <w:rPrChange w:id="6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 </w:t>
      </w:r>
      <w:r w:rsidR="00A2594E" w:rsidRPr="00FC64E1">
        <w:rPr>
          <w:rFonts w:ascii="Junicode" w:hAnsi="Junicode"/>
          <w:sz w:val="28"/>
          <w:szCs w:val="28"/>
          <w:rPrChange w:id="6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2B04" w:rsidRPr="00FC64E1">
        <w:rPr>
          <w:rFonts w:ascii="Junicode" w:hAnsi="Junicode"/>
          <w:sz w:val="28"/>
          <w:szCs w:val="28"/>
          <w:rPrChange w:id="6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daß in den gro</w:t>
      </w:r>
      <w:r w:rsidR="00A2594E" w:rsidRPr="00FC64E1">
        <w:rPr>
          <w:rFonts w:ascii="Junicode" w:hAnsi="Junicode"/>
          <w:sz w:val="28"/>
          <w:szCs w:val="28"/>
          <w:rPrChange w:id="6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C2B04" w:rsidRPr="00FC64E1">
        <w:rPr>
          <w:rFonts w:ascii="Junicode" w:hAnsi="Junicode"/>
          <w:sz w:val="28"/>
          <w:szCs w:val="28"/>
          <w:rPrChange w:id="6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An</w:t>
      </w:r>
      <w:r w:rsidR="00A2594E" w:rsidRPr="00FC64E1">
        <w:rPr>
          <w:rFonts w:ascii="Junicode" w:hAnsi="Junicode"/>
          <w:sz w:val="28"/>
          <w:szCs w:val="28"/>
          <w:rPrChange w:id="6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6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ee- </w:t>
      </w:r>
      <w:r w:rsidR="009C2B04" w:rsidRPr="00FC64E1">
        <w:rPr>
          <w:rFonts w:ascii="Junicode" w:hAnsi="Junicode"/>
          <w:sz w:val="28"/>
          <w:szCs w:val="28"/>
          <w:rPrChange w:id="6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Handel-</w:t>
      </w:r>
      <w:r w:rsidR="00F10152" w:rsidRPr="00FC64E1">
        <w:rPr>
          <w:rFonts w:ascii="Junicode" w:hAnsi="Junicode"/>
          <w:sz w:val="28"/>
          <w:szCs w:val="28"/>
          <w:rPrChange w:id="6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auch andern St</w:t>
      </w:r>
      <w:r w:rsidR="00A2594E" w:rsidRPr="00FC64E1">
        <w:rPr>
          <w:rFonts w:ascii="Junicode" w:hAnsi="Junicode"/>
          <w:sz w:val="28"/>
          <w:szCs w:val="28"/>
          <w:rPrChange w:id="6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0152" w:rsidRPr="00FC64E1">
        <w:rPr>
          <w:rFonts w:ascii="Junicode" w:hAnsi="Junicode"/>
          <w:sz w:val="28"/>
          <w:szCs w:val="28"/>
          <w:rPrChange w:id="6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  <w:r w:rsidR="00760977" w:rsidRPr="00FC64E1">
        <w:rPr>
          <w:rFonts w:ascii="Junicode" w:hAnsi="Junicode"/>
          <w:sz w:val="28"/>
          <w:szCs w:val="28"/>
          <w:rPrChange w:id="6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da viel Studenten /</w:t>
      </w:r>
      <w:r w:rsidR="00760977" w:rsidRPr="00FC64E1">
        <w:rPr>
          <w:rFonts w:ascii="Junicode" w:hAnsi="Junicode"/>
          <w:sz w:val="28"/>
          <w:szCs w:val="28"/>
          <w:rPrChange w:id="6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0152" w:rsidRPr="00FC64E1">
        <w:rPr>
          <w:rFonts w:ascii="Junicode" w:hAnsi="Junicode"/>
          <w:sz w:val="28"/>
          <w:szCs w:val="28"/>
          <w:rPrChange w:id="6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Scribenten und Clerici zu Plaz</w:t>
      </w:r>
      <w:r w:rsidR="00760977" w:rsidRPr="00FC64E1">
        <w:rPr>
          <w:rFonts w:ascii="Junicode" w:hAnsi="Junicode"/>
          <w:sz w:val="28"/>
          <w:szCs w:val="28"/>
          <w:rPrChange w:id="6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viel fremde und Ausl</w:t>
      </w:r>
      <w:r w:rsidR="00A2594E" w:rsidRPr="00FC64E1">
        <w:rPr>
          <w:rFonts w:ascii="Junicode" w:hAnsi="Junicode"/>
          <w:sz w:val="28"/>
          <w:szCs w:val="28"/>
          <w:rPrChange w:id="6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10152" w:rsidRPr="00FC64E1">
        <w:rPr>
          <w:rFonts w:ascii="Junicode" w:hAnsi="Junicode"/>
          <w:sz w:val="28"/>
          <w:szCs w:val="28"/>
          <w:rPrChange w:id="6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</w:t>
      </w:r>
      <w:r w:rsidR="00760977" w:rsidRPr="00FC64E1">
        <w:rPr>
          <w:rFonts w:ascii="Junicode" w:hAnsi="Junicode"/>
          <w:sz w:val="28"/>
          <w:szCs w:val="28"/>
          <w:rPrChange w:id="6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0152" w:rsidRPr="00FC64E1">
        <w:rPr>
          <w:rFonts w:ascii="Junicode" w:hAnsi="Junicode"/>
          <w:sz w:val="28"/>
          <w:szCs w:val="28"/>
          <w:rPrChange w:id="6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aus Spanien und Frankreich / </w:t>
      </w:r>
      <w:r w:rsidR="00EA50DB" w:rsidRPr="00FC64E1">
        <w:rPr>
          <w:rFonts w:ascii="Junicode" w:hAnsi="Junicode"/>
          <w:sz w:val="28"/>
          <w:szCs w:val="28"/>
          <w:rPrChange w:id="6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10152" w:rsidRPr="00FC64E1">
        <w:rPr>
          <w:rFonts w:ascii="Junicode" w:hAnsi="Junicode"/>
          <w:sz w:val="28"/>
          <w:szCs w:val="28"/>
          <w:rPrChange w:id="6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  <w:r w:rsidR="00760977" w:rsidRPr="00FC64E1">
        <w:rPr>
          <w:rFonts w:ascii="Junicode" w:hAnsi="Junicode"/>
          <w:sz w:val="28"/>
          <w:szCs w:val="28"/>
          <w:rPrChange w:id="6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0152" w:rsidRPr="00FC64E1">
        <w:rPr>
          <w:rFonts w:ascii="Junicode" w:hAnsi="Junicode"/>
          <w:sz w:val="28"/>
          <w:szCs w:val="28"/>
          <w:rPrChange w:id="6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6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 kommen / die Weiber die</w:t>
      </w:r>
      <w:r w:rsidR="00760977" w:rsidRPr="00FC64E1">
        <w:rPr>
          <w:rFonts w:ascii="Junicode" w:hAnsi="Junicode"/>
          <w:sz w:val="28"/>
          <w:szCs w:val="28"/>
          <w:rPrChange w:id="6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0152" w:rsidRPr="00FC64E1">
        <w:rPr>
          <w:rFonts w:ascii="Junicode" w:hAnsi="Junicode"/>
          <w:sz w:val="28"/>
          <w:szCs w:val="28"/>
          <w:rPrChange w:id="6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nech</w:t>
      </w:r>
      <w:r w:rsidR="00A2594E" w:rsidRPr="00FC64E1">
        <w:rPr>
          <w:rFonts w:ascii="Junicode" w:hAnsi="Junicode"/>
          <w:sz w:val="28"/>
          <w:szCs w:val="28"/>
          <w:rPrChange w:id="6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und be</w:t>
      </w:r>
      <w:r w:rsidR="00A2594E" w:rsidRPr="00FC64E1">
        <w:rPr>
          <w:rFonts w:ascii="Junicode" w:hAnsi="Junicode"/>
          <w:sz w:val="28"/>
          <w:szCs w:val="28"/>
          <w:rPrChange w:id="6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Handlung treiben /</w:t>
      </w:r>
      <w:r w:rsidR="00760977" w:rsidRPr="00FC64E1">
        <w:rPr>
          <w:rFonts w:ascii="Junicode" w:hAnsi="Junicode"/>
          <w:sz w:val="28"/>
          <w:szCs w:val="28"/>
          <w:rPrChange w:id="6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10152" w:rsidRPr="00FC64E1">
        <w:rPr>
          <w:rFonts w:ascii="Junicode" w:hAnsi="Junicode"/>
          <w:sz w:val="28"/>
          <w:szCs w:val="28"/>
          <w:rPrChange w:id="6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6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10152" w:rsidRPr="00FC64E1">
        <w:rPr>
          <w:rFonts w:ascii="Junicode" w:hAnsi="Junicode"/>
          <w:sz w:val="28"/>
          <w:szCs w:val="28"/>
          <w:rPrChange w:id="6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6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10152" w:rsidRPr="00FC64E1">
        <w:rPr>
          <w:rFonts w:ascii="Junicode" w:hAnsi="Junicode"/>
          <w:sz w:val="28"/>
          <w:szCs w:val="28"/>
          <w:rPrChange w:id="6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beralle ma</w:t>
      </w:r>
      <w:r w:rsidR="00A2594E" w:rsidRPr="00FC64E1">
        <w:rPr>
          <w:rFonts w:ascii="Junicode" w:hAnsi="Junicode"/>
          <w:sz w:val="28"/>
          <w:szCs w:val="28"/>
          <w:rPrChange w:id="6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10152" w:rsidRPr="00FC64E1">
        <w:rPr>
          <w:rFonts w:ascii="Junicode" w:hAnsi="Junicode"/>
          <w:sz w:val="28"/>
          <w:szCs w:val="28"/>
          <w:rPrChange w:id="6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wol darein</w:t>
      </w:r>
      <w:r w:rsidR="00760977" w:rsidRPr="00FC64E1">
        <w:rPr>
          <w:rFonts w:ascii="Junicode" w:hAnsi="Junicode"/>
          <w:sz w:val="28"/>
          <w:szCs w:val="28"/>
          <w:rPrChange w:id="6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10152" w:rsidRPr="00FC64E1">
        <w:rPr>
          <w:rFonts w:ascii="Junicode" w:hAnsi="Junicode"/>
          <w:sz w:val="28"/>
          <w:szCs w:val="28"/>
          <w:rPrChange w:id="6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ben.</w:t>
      </w:r>
    </w:p>
    <w:p w14:paraId="6D2E1CA7" w14:textId="619B2066" w:rsidR="00F10152" w:rsidRPr="00FC64E1" w:rsidRDefault="00F10152" w:rsidP="001B2A6D">
      <w:pPr>
        <w:spacing w:line="360" w:lineRule="auto"/>
        <w:rPr>
          <w:rFonts w:ascii="Junicode" w:hAnsi="Junicode"/>
          <w:sz w:val="28"/>
          <w:szCs w:val="28"/>
          <w:rPrChange w:id="6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Und die</w:t>
      </w:r>
      <w:r w:rsidR="00A2594E" w:rsidRPr="00FC64E1">
        <w:rPr>
          <w:rFonts w:ascii="Junicode" w:hAnsi="Junicode"/>
          <w:sz w:val="28"/>
          <w:szCs w:val="28"/>
          <w:rPrChange w:id="6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/ weil es am Tage und</w:t>
      </w:r>
      <w:r w:rsidR="00760977" w:rsidRPr="00FC64E1">
        <w:rPr>
          <w:rFonts w:ascii="Junicode" w:hAnsi="Junicode"/>
          <w:sz w:val="28"/>
          <w:szCs w:val="28"/>
          <w:rPrChange w:id="6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mehr dan notori, kund und offenbar</w:t>
      </w:r>
      <w:r w:rsidR="00760977" w:rsidRPr="00FC64E1">
        <w:rPr>
          <w:rFonts w:ascii="Junicode" w:hAnsi="Junicode"/>
          <w:sz w:val="28"/>
          <w:szCs w:val="28"/>
          <w:rPrChange w:id="6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6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6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bedarff es auch nicht viel bewei</w:t>
      </w:r>
      <w:r w:rsidR="00A2594E" w:rsidRPr="00FC64E1">
        <w:rPr>
          <w:rFonts w:ascii="Junicode" w:hAnsi="Junicode"/>
          <w:sz w:val="28"/>
          <w:szCs w:val="28"/>
          <w:rPrChange w:id="6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ens / </w:t>
      </w:r>
      <w:r w:rsidR="00A2594E" w:rsidRPr="00FC64E1">
        <w:rPr>
          <w:rFonts w:ascii="Junicode" w:hAnsi="Junicode"/>
          <w:sz w:val="28"/>
          <w:szCs w:val="28"/>
          <w:rPrChange w:id="6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ed </w:t>
      </w:r>
      <w:r w:rsidR="00A2594E" w:rsidRPr="00FC64E1">
        <w:rPr>
          <w:rFonts w:ascii="Junicode" w:hAnsi="Junicode"/>
          <w:sz w:val="28"/>
          <w:szCs w:val="28"/>
          <w:rPrChange w:id="6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ola </w:t>
      </w:r>
      <w:r w:rsidR="00A2594E" w:rsidRPr="00FC64E1">
        <w:rPr>
          <w:rFonts w:ascii="Junicode" w:hAnsi="Junicode"/>
          <w:sz w:val="28"/>
          <w:szCs w:val="28"/>
          <w:rPrChange w:id="6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ufficit allegatio l.</w:t>
      </w:r>
      <w:r w:rsidR="00760977" w:rsidRPr="00FC64E1">
        <w:rPr>
          <w:rFonts w:ascii="Junicode" w:hAnsi="Junicode"/>
          <w:sz w:val="28"/>
          <w:szCs w:val="28"/>
          <w:rPrChange w:id="6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adulterium cum ince</w:t>
      </w:r>
      <w:r w:rsidR="00A2594E" w:rsidRPr="00FC64E1">
        <w:rPr>
          <w:rFonts w:ascii="Junicode" w:hAnsi="Junicode"/>
          <w:sz w:val="28"/>
          <w:szCs w:val="28"/>
          <w:rPrChange w:id="6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u. </w:t>
      </w:r>
      <w:r w:rsidR="008E7E6E" w:rsidRPr="00FC64E1">
        <w:rPr>
          <w:rFonts w:ascii="Junicode" w:hAnsi="Junicode"/>
          <w:sz w:val="28"/>
          <w:szCs w:val="28"/>
          <w:rPrChange w:id="6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Pr="00FC64E1">
        <w:rPr>
          <w:rFonts w:ascii="Junicode" w:hAnsi="Junicode"/>
          <w:sz w:val="28"/>
          <w:szCs w:val="28"/>
          <w:rPrChange w:id="6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idem</w:t>
      </w:r>
      <w:r w:rsidR="00760977" w:rsidRPr="00FC64E1">
        <w:rPr>
          <w:rFonts w:ascii="Junicode" w:hAnsi="Junicode"/>
          <w:sz w:val="28"/>
          <w:szCs w:val="28"/>
          <w:rPrChange w:id="6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Pollioni, ff. adl. jul. de adult. Dabei</w:t>
      </w:r>
      <w:r w:rsidR="00760977" w:rsidRPr="00FC64E1">
        <w:rPr>
          <w:rFonts w:ascii="Junicode" w:hAnsi="Junicode"/>
          <w:sz w:val="28"/>
          <w:szCs w:val="28"/>
          <w:rPrChange w:id="6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es auch beruhen la</w:t>
      </w:r>
      <w:r w:rsidR="00A2594E" w:rsidRPr="00FC64E1">
        <w:rPr>
          <w:rFonts w:ascii="Junicode" w:hAnsi="Junicode"/>
          <w:sz w:val="28"/>
          <w:szCs w:val="28"/>
          <w:rPrChange w:id="6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6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2B5F0584" w14:textId="2B8AC999" w:rsidR="002F72DE" w:rsidRPr="00FC64E1" w:rsidRDefault="00F10152" w:rsidP="001B2A6D">
      <w:pPr>
        <w:spacing w:line="360" w:lineRule="auto"/>
        <w:rPr>
          <w:rFonts w:ascii="Junicode" w:hAnsi="Junicode"/>
          <w:sz w:val="28"/>
          <w:szCs w:val="28"/>
          <w:rPrChange w:id="6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6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Uber das / i</w:t>
      </w:r>
      <w:r w:rsidR="00A2594E" w:rsidRPr="00FC64E1">
        <w:rPr>
          <w:rFonts w:ascii="Junicode" w:hAnsi="Junicode"/>
          <w:sz w:val="28"/>
          <w:szCs w:val="28"/>
          <w:rPrChange w:id="6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einem Mann unm</w:t>
      </w:r>
      <w:r w:rsidR="00A2594E" w:rsidRPr="00FC64E1">
        <w:rPr>
          <w:rFonts w:ascii="Junicode" w:hAnsi="Junicode"/>
          <w:sz w:val="28"/>
          <w:szCs w:val="28"/>
          <w:rPrChange w:id="6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 daß er im~er zu Hau</w:t>
      </w:r>
      <w:r w:rsidR="00A2594E" w:rsidRPr="00FC64E1">
        <w:rPr>
          <w:rFonts w:ascii="Junicode" w:hAnsi="Junicode"/>
          <w:sz w:val="28"/>
          <w:szCs w:val="28"/>
          <w:rPrChange w:id="6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6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ize / </w:t>
      </w:r>
      <w:r w:rsidR="00A2594E" w:rsidRPr="00FC64E1">
        <w:rPr>
          <w:rFonts w:ascii="Junicode" w:hAnsi="Junicode"/>
          <w:sz w:val="28"/>
          <w:szCs w:val="28"/>
          <w:rPrChange w:id="6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760977" w:rsidRPr="00FC64E1">
        <w:rPr>
          <w:rFonts w:ascii="Junicode" w:hAnsi="Junicode"/>
          <w:sz w:val="28"/>
          <w:szCs w:val="28"/>
          <w:rPrChange w:id="6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kleine Hau</w:t>
      </w:r>
      <w:r w:rsidR="00A2594E" w:rsidRPr="00FC64E1">
        <w:rPr>
          <w:rFonts w:ascii="Junicode" w:hAnsi="Junicode"/>
          <w:sz w:val="28"/>
          <w:szCs w:val="28"/>
          <w:rPrChange w:id="6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arbeit be</w:t>
      </w:r>
      <w:r w:rsidR="00A2594E" w:rsidRPr="00FC64E1">
        <w:rPr>
          <w:rFonts w:ascii="Junicode" w:hAnsi="Junicode"/>
          <w:sz w:val="28"/>
          <w:szCs w:val="28"/>
          <w:rPrChange w:id="6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telle / oder </w:t>
      </w:r>
      <w:r w:rsidR="00A2594E" w:rsidRPr="00FC64E1">
        <w:rPr>
          <w:rFonts w:ascii="Junicode" w:hAnsi="Junicode"/>
          <w:sz w:val="28"/>
          <w:szCs w:val="28"/>
          <w:rPrChange w:id="6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6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0977" w:rsidRPr="00FC64E1">
        <w:rPr>
          <w:rFonts w:ascii="Junicode" w:hAnsi="Junicode"/>
          <w:sz w:val="28"/>
          <w:szCs w:val="28"/>
          <w:rPrChange w:id="6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Geb</w:t>
      </w:r>
      <w:r w:rsidR="00A2594E" w:rsidRPr="00FC64E1">
        <w:rPr>
          <w:rFonts w:ascii="Junicode" w:hAnsi="Junicode"/>
          <w:sz w:val="28"/>
          <w:szCs w:val="28"/>
          <w:rPrChange w:id="6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nach / alle </w:t>
      </w:r>
      <w:r w:rsidR="00A2594E" w:rsidRPr="00FC64E1">
        <w:rPr>
          <w:rFonts w:ascii="Junicode" w:hAnsi="Junicode"/>
          <w:sz w:val="28"/>
          <w:szCs w:val="28"/>
          <w:rPrChange w:id="6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Sachen</w:t>
      </w:r>
      <w:r w:rsidR="00760977" w:rsidRPr="00FC64E1">
        <w:rPr>
          <w:rFonts w:ascii="Junicode" w:hAnsi="Junicode"/>
          <w:sz w:val="28"/>
          <w:szCs w:val="28"/>
          <w:rPrChange w:id="6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6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beobachte / und wie es </w:t>
      </w:r>
      <w:r w:rsidR="00A2594E" w:rsidRPr="00FC64E1">
        <w:rPr>
          <w:rFonts w:ascii="Junicode" w:hAnsi="Junicode"/>
          <w:sz w:val="28"/>
          <w:szCs w:val="28"/>
          <w:rPrChange w:id="6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geziemet</w:t>
      </w:r>
      <w:r w:rsidR="00760977" w:rsidRPr="00FC64E1">
        <w:rPr>
          <w:rFonts w:ascii="Junicode" w:hAnsi="Junicode"/>
          <w:sz w:val="28"/>
          <w:szCs w:val="28"/>
          <w:rPrChange w:id="6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Hausfrauen ein gen</w:t>
      </w:r>
      <w:r w:rsidR="00A2594E" w:rsidRPr="00FC64E1">
        <w:rPr>
          <w:rFonts w:ascii="Junicode" w:hAnsi="Junicode"/>
          <w:sz w:val="28"/>
          <w:szCs w:val="28"/>
          <w:rPrChange w:id="6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6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ge~lei</w:t>
      </w:r>
      <w:r w:rsidR="00A2594E" w:rsidRPr="00FC64E1">
        <w:rPr>
          <w:rFonts w:ascii="Junicode" w:hAnsi="Junicode"/>
          <w:sz w:val="28"/>
          <w:szCs w:val="28"/>
          <w:rPrChange w:id="6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6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/</w:t>
      </w:r>
      <w:r w:rsidR="0024681D" w:rsidRPr="00FC64E1">
        <w:rPr>
          <w:rFonts w:ascii="Junicode" w:hAnsi="Junicode"/>
          <w:sz w:val="28"/>
          <w:szCs w:val="28"/>
          <w:rPrChange w:id="6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derowegen i</w:t>
      </w:r>
      <w:r w:rsidR="00A2594E" w:rsidRPr="00FC64E1">
        <w:rPr>
          <w:rFonts w:ascii="Junicode" w:hAnsi="Junicode"/>
          <w:sz w:val="28"/>
          <w:szCs w:val="28"/>
          <w:rPrChange w:id="6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 Recht ganz wol</w:t>
      </w:r>
      <w:r w:rsidR="00760977" w:rsidRPr="00FC64E1">
        <w:rPr>
          <w:rFonts w:ascii="Junicode" w:hAnsi="Junicode"/>
          <w:sz w:val="28"/>
          <w:szCs w:val="28"/>
          <w:rPrChange w:id="6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6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daß auch zu de</w:t>
      </w:r>
      <w:r w:rsidR="00A2594E" w:rsidRPr="00FC64E1">
        <w:rPr>
          <w:rFonts w:ascii="Junicode" w:hAnsi="Junicode"/>
          <w:sz w:val="28"/>
          <w:szCs w:val="28"/>
          <w:rPrChange w:id="6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B85878" w:rsidRPr="00FC64E1">
        <w:rPr>
          <w:rFonts w:ascii="Junicode" w:hAnsi="Junicode"/>
          <w:sz w:val="28"/>
          <w:szCs w:val="28"/>
          <w:rPrChange w:id="6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Behuff</w:t>
      </w:r>
      <w:r w:rsidR="00760977" w:rsidRPr="00FC64E1">
        <w:rPr>
          <w:rFonts w:ascii="Junicode" w:hAnsi="Junicode"/>
          <w:sz w:val="28"/>
          <w:szCs w:val="28"/>
          <w:rPrChange w:id="6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wol qualificirter Procurator</w:t>
      </w:r>
      <w:r w:rsidR="00760977" w:rsidRPr="00FC64E1">
        <w:rPr>
          <w:rFonts w:ascii="Junicode" w:hAnsi="Junicode"/>
          <w:sz w:val="28"/>
          <w:szCs w:val="28"/>
          <w:rPrChange w:id="6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kan be</w:t>
      </w:r>
      <w:r w:rsidR="00A2594E" w:rsidRPr="00FC64E1">
        <w:rPr>
          <w:rFonts w:ascii="Junicode" w:hAnsi="Junicode"/>
          <w:sz w:val="28"/>
          <w:szCs w:val="28"/>
          <w:rPrChange w:id="6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tellet werden / der</w:t>
      </w:r>
      <w:r w:rsidR="00A2594E" w:rsidRPr="00FC64E1">
        <w:rPr>
          <w:rFonts w:ascii="Junicode" w:hAnsi="Junicode"/>
          <w:sz w:val="28"/>
          <w:szCs w:val="28"/>
          <w:rPrChange w:id="6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</w:t>
      </w:r>
      <w:r w:rsidR="00760977" w:rsidRPr="00FC64E1">
        <w:rPr>
          <w:rFonts w:ascii="Junicode" w:hAnsi="Junicode"/>
          <w:sz w:val="28"/>
          <w:szCs w:val="28"/>
          <w:rPrChange w:id="6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onera (Be</w:t>
      </w:r>
      <w:r w:rsidR="00A2594E" w:rsidRPr="00FC64E1">
        <w:rPr>
          <w:rFonts w:ascii="Junicode" w:hAnsi="Junicode"/>
          <w:sz w:val="28"/>
          <w:szCs w:val="28"/>
          <w:rPrChange w:id="6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chwerungen) ver</w:t>
      </w:r>
      <w:r w:rsidR="00EA50DB" w:rsidRPr="00FC64E1">
        <w:rPr>
          <w:rFonts w:ascii="Junicode" w:hAnsi="Junicode"/>
          <w:sz w:val="28"/>
          <w:szCs w:val="28"/>
          <w:rPrChange w:id="6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B85878" w:rsidRPr="00FC64E1">
        <w:rPr>
          <w:rFonts w:ascii="Junicode" w:hAnsi="Junicode"/>
          <w:sz w:val="28"/>
          <w:szCs w:val="28"/>
          <w:rPrChange w:id="6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</w:t>
      </w:r>
      <w:r w:rsidR="00760977" w:rsidRPr="00FC64E1">
        <w:rPr>
          <w:rFonts w:ascii="Junicode" w:hAnsi="Junicode"/>
          <w:sz w:val="28"/>
          <w:szCs w:val="28"/>
          <w:rPrChange w:id="6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l. 28. ff. de neg. ge</w:t>
      </w:r>
      <w:r w:rsidR="00A2594E" w:rsidRPr="00FC64E1">
        <w:rPr>
          <w:rFonts w:ascii="Junicode" w:hAnsi="Junicode"/>
          <w:sz w:val="28"/>
          <w:szCs w:val="28"/>
          <w:rPrChange w:id="6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c. nu. final. X.</w:t>
      </w:r>
      <w:r w:rsidR="00760977" w:rsidRPr="00FC64E1">
        <w:rPr>
          <w:rFonts w:ascii="Junicode" w:hAnsi="Junicode"/>
          <w:sz w:val="28"/>
          <w:szCs w:val="28"/>
          <w:rPrChange w:id="6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proc. in 6. und es gilt alle gleich /</w:t>
      </w:r>
      <w:r w:rsidR="00760977" w:rsidRPr="00FC64E1">
        <w:rPr>
          <w:rFonts w:ascii="Junicode" w:hAnsi="Junicode"/>
          <w:sz w:val="28"/>
          <w:szCs w:val="28"/>
          <w:rPrChange w:id="6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f</w:t>
      </w:r>
      <w:r w:rsidR="00A2594E" w:rsidRPr="00FC64E1">
        <w:rPr>
          <w:rFonts w:ascii="Junicode" w:hAnsi="Junicode"/>
          <w:sz w:val="28"/>
          <w:szCs w:val="28"/>
          <w:rPrChange w:id="6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85878" w:rsidRPr="00FC64E1">
        <w:rPr>
          <w:rFonts w:ascii="Junicode" w:hAnsi="Junicode"/>
          <w:sz w:val="28"/>
          <w:szCs w:val="28"/>
          <w:rPrChange w:id="6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einen wir dazu erwelen</w:t>
      </w:r>
      <w:r w:rsidR="00760977" w:rsidRPr="00FC64E1">
        <w:rPr>
          <w:rFonts w:ascii="Junicode" w:hAnsi="Junicode"/>
          <w:sz w:val="28"/>
          <w:szCs w:val="28"/>
          <w:rPrChange w:id="6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 / wan der</w:t>
      </w:r>
      <w:r w:rsidR="00A2594E" w:rsidRPr="00FC64E1">
        <w:rPr>
          <w:rFonts w:ascii="Junicode" w:hAnsi="Junicode"/>
          <w:sz w:val="28"/>
          <w:szCs w:val="28"/>
          <w:rPrChange w:id="6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nur (ad annos</w:t>
      </w:r>
      <w:r w:rsidR="00760977" w:rsidRPr="00FC64E1">
        <w:rPr>
          <w:rFonts w:ascii="Junicode" w:hAnsi="Junicode"/>
          <w:sz w:val="28"/>
          <w:szCs w:val="28"/>
          <w:rPrChange w:id="6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78" w:rsidRPr="00FC64E1">
        <w:rPr>
          <w:rFonts w:ascii="Junicode" w:hAnsi="Junicode"/>
          <w:sz w:val="28"/>
          <w:szCs w:val="28"/>
          <w:rPrChange w:id="6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</w:t>
      </w:r>
      <w:r w:rsidR="00A2594E" w:rsidRPr="00FC64E1">
        <w:rPr>
          <w:rFonts w:ascii="Junicode" w:hAnsi="Junicode"/>
          <w:sz w:val="28"/>
          <w:szCs w:val="28"/>
          <w:rPrChange w:id="6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78" w:rsidRPr="00FC64E1">
        <w:rPr>
          <w:rFonts w:ascii="Junicode" w:hAnsi="Junicode"/>
          <w:sz w:val="28"/>
          <w:szCs w:val="28"/>
          <w:rPrChange w:id="6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cretionis)</w:t>
      </w:r>
      <w:r w:rsidR="00702EF5" w:rsidRPr="00FC64E1">
        <w:rPr>
          <w:rFonts w:ascii="Junicode" w:hAnsi="Junicode"/>
          <w:sz w:val="28"/>
          <w:szCs w:val="28"/>
          <w:rPrChange w:id="6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6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02EF5" w:rsidRPr="00FC64E1">
        <w:rPr>
          <w:rFonts w:ascii="Junicode" w:hAnsi="Junicode"/>
          <w:sz w:val="28"/>
          <w:szCs w:val="28"/>
          <w:rPrChange w:id="6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ber </w:t>
      </w:r>
      <w:r w:rsidR="00A2594E" w:rsidRPr="00FC64E1">
        <w:rPr>
          <w:rFonts w:ascii="Junicode" w:hAnsi="Junicode"/>
          <w:sz w:val="28"/>
          <w:szCs w:val="28"/>
          <w:rPrChange w:id="6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25. Jare</w:t>
      </w:r>
      <w:r w:rsidR="00760977" w:rsidRPr="00FC64E1">
        <w:rPr>
          <w:rFonts w:ascii="Junicode" w:hAnsi="Junicode"/>
          <w:sz w:val="28"/>
          <w:szCs w:val="28"/>
          <w:rPrChange w:id="6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kommen / wiewol auch de jure civili</w:t>
      </w:r>
      <w:r w:rsidR="00760977" w:rsidRPr="00FC64E1">
        <w:rPr>
          <w:rFonts w:ascii="Junicode" w:hAnsi="Junicode"/>
          <w:sz w:val="28"/>
          <w:szCs w:val="28"/>
          <w:rPrChange w:id="6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(nach der FrauenLu</w:t>
      </w:r>
      <w:r w:rsidR="00A2594E" w:rsidRPr="00FC64E1">
        <w:rPr>
          <w:rFonts w:ascii="Junicode" w:hAnsi="Junicode"/>
          <w:sz w:val="28"/>
          <w:szCs w:val="28"/>
          <w:rPrChange w:id="6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eigenen</w:t>
      </w:r>
      <w:r w:rsidR="00760977" w:rsidRPr="00FC64E1">
        <w:rPr>
          <w:rFonts w:ascii="Junicode" w:hAnsi="Junicode"/>
          <w:sz w:val="28"/>
          <w:szCs w:val="28"/>
          <w:rPrChange w:id="6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Belieben /) zul</w:t>
      </w:r>
      <w:r w:rsidR="00A2594E" w:rsidRPr="00FC64E1">
        <w:rPr>
          <w:rFonts w:ascii="Junicode" w:hAnsi="Junicode"/>
          <w:sz w:val="28"/>
          <w:szCs w:val="28"/>
          <w:rPrChange w:id="6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702EF5" w:rsidRPr="00FC64E1">
        <w:rPr>
          <w:rFonts w:ascii="Junicode" w:hAnsi="Junicode"/>
          <w:sz w:val="28"/>
          <w:szCs w:val="28"/>
          <w:rPrChange w:id="6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i</w:t>
      </w:r>
      <w:r w:rsidR="00A2594E" w:rsidRPr="00FC64E1">
        <w:rPr>
          <w:rFonts w:ascii="Junicode" w:hAnsi="Junicode"/>
          <w:sz w:val="28"/>
          <w:szCs w:val="28"/>
          <w:rPrChange w:id="6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in die</w:t>
      </w:r>
      <w:r w:rsidR="00A2594E" w:rsidRPr="00FC64E1">
        <w:rPr>
          <w:rFonts w:ascii="Junicode" w:hAnsi="Junicode"/>
          <w:sz w:val="28"/>
          <w:szCs w:val="28"/>
          <w:rPrChange w:id="6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760977" w:rsidRPr="00FC64E1">
        <w:rPr>
          <w:rFonts w:ascii="Junicode" w:hAnsi="Junicode"/>
          <w:sz w:val="28"/>
          <w:szCs w:val="28"/>
          <w:rPrChange w:id="6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Sache zu Zeit der Not / wan man</w:t>
      </w:r>
      <w:r w:rsidR="00760977" w:rsidRPr="00FC64E1">
        <w:rPr>
          <w:rFonts w:ascii="Junicode" w:hAnsi="Junicode"/>
          <w:sz w:val="28"/>
          <w:szCs w:val="28"/>
          <w:rPrChange w:id="6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keine </w:t>
      </w:r>
      <w:r w:rsidR="00A2594E" w:rsidRPr="00FC64E1">
        <w:rPr>
          <w:rFonts w:ascii="Junicode" w:hAnsi="Junicode"/>
          <w:sz w:val="28"/>
          <w:szCs w:val="28"/>
          <w:rPrChange w:id="6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6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02EF5" w:rsidRPr="00FC64E1">
        <w:rPr>
          <w:rFonts w:ascii="Junicode" w:hAnsi="Junicode"/>
          <w:sz w:val="28"/>
          <w:szCs w:val="28"/>
          <w:rPrChange w:id="6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rckere uñ be</w:t>
      </w:r>
      <w:r w:rsidR="00A2594E" w:rsidRPr="00FC64E1">
        <w:rPr>
          <w:rFonts w:ascii="Junicode" w:hAnsi="Junicode"/>
          <w:sz w:val="28"/>
          <w:szCs w:val="28"/>
          <w:rPrChange w:id="6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02EF5" w:rsidRPr="00FC64E1">
        <w:rPr>
          <w:rFonts w:ascii="Junicode" w:hAnsi="Junicode"/>
          <w:sz w:val="28"/>
          <w:szCs w:val="28"/>
          <w:rPrChange w:id="6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haben kan /</w:t>
      </w:r>
      <w:r w:rsidR="00760977" w:rsidRPr="00FC64E1">
        <w:rPr>
          <w:rFonts w:ascii="Junicode" w:hAnsi="Junicode"/>
          <w:sz w:val="28"/>
          <w:szCs w:val="28"/>
          <w:rPrChange w:id="6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einen dazu erwelen / der nur </w:t>
      </w:r>
      <w:r w:rsidR="00A2594E" w:rsidRPr="00FC64E1">
        <w:rPr>
          <w:rFonts w:ascii="Junicode" w:hAnsi="Junicode"/>
          <w:sz w:val="28"/>
          <w:szCs w:val="28"/>
          <w:rPrChange w:id="6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14.</w:t>
      </w:r>
      <w:r w:rsidR="00760977" w:rsidRPr="00FC64E1">
        <w:rPr>
          <w:rFonts w:ascii="Junicode" w:hAnsi="Junicode"/>
          <w:sz w:val="28"/>
          <w:szCs w:val="28"/>
          <w:rPrChange w:id="6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Jare er</w:t>
      </w:r>
      <w:r w:rsidR="00EA50DB" w:rsidRPr="00FC64E1">
        <w:rPr>
          <w:rFonts w:ascii="Junicode" w:hAnsi="Junicode"/>
          <w:sz w:val="28"/>
          <w:szCs w:val="28"/>
          <w:rPrChange w:id="6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02EF5" w:rsidRPr="00FC64E1">
        <w:rPr>
          <w:rFonts w:ascii="Junicode" w:hAnsi="Junicode"/>
          <w:sz w:val="28"/>
          <w:szCs w:val="28"/>
          <w:rPrChange w:id="6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eicht / </w:t>
      </w:r>
      <w:r w:rsidR="00A2594E" w:rsidRPr="00FC64E1">
        <w:rPr>
          <w:rFonts w:ascii="Junicode" w:hAnsi="Junicode"/>
          <w:sz w:val="28"/>
          <w:szCs w:val="28"/>
          <w:rPrChange w:id="6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ecundum </w:t>
      </w:r>
      <w:r w:rsidR="008E7E6E" w:rsidRPr="00FC64E1">
        <w:rPr>
          <w:rFonts w:ascii="Junicode" w:hAnsi="Junicode"/>
          <w:sz w:val="28"/>
          <w:szCs w:val="28"/>
          <w:rPrChange w:id="6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702EF5" w:rsidRPr="00FC64E1">
        <w:rPr>
          <w:rFonts w:ascii="Junicode" w:hAnsi="Junicode"/>
          <w:sz w:val="28"/>
          <w:szCs w:val="28"/>
          <w:rPrChange w:id="6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ju</w:t>
      </w:r>
      <w:r w:rsidR="00A2594E" w:rsidRPr="00FC64E1">
        <w:rPr>
          <w:rFonts w:ascii="Junicode" w:hAnsi="Junicode"/>
          <w:sz w:val="28"/>
          <w:szCs w:val="28"/>
          <w:rPrChange w:id="6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</w:t>
      </w:r>
      <w:r w:rsidR="00760977" w:rsidRPr="00FC64E1">
        <w:rPr>
          <w:rFonts w:ascii="Junicode" w:hAnsi="Junicode"/>
          <w:sz w:val="28"/>
          <w:szCs w:val="28"/>
          <w:rPrChange w:id="6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</w:t>
      </w:r>
      <w:r w:rsidR="00A2594E" w:rsidRPr="00FC64E1">
        <w:rPr>
          <w:rFonts w:ascii="Junicode" w:hAnsi="Junicode"/>
          <w:sz w:val="28"/>
          <w:szCs w:val="28"/>
          <w:rPrChange w:id="6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tit. qui ex cau</w:t>
      </w:r>
      <w:r w:rsidR="00A2594E" w:rsidRPr="00FC64E1">
        <w:rPr>
          <w:rFonts w:ascii="Junicode" w:hAnsi="Junicode"/>
          <w:sz w:val="28"/>
          <w:szCs w:val="28"/>
          <w:rPrChange w:id="6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man. L. 12. C. de</w:t>
      </w:r>
      <w:r w:rsidR="00760977" w:rsidRPr="00FC64E1">
        <w:rPr>
          <w:rFonts w:ascii="Junicode" w:hAnsi="Junicode"/>
          <w:sz w:val="28"/>
          <w:szCs w:val="28"/>
          <w:rPrChange w:id="6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procur. Die</w:t>
      </w:r>
      <w:r w:rsidR="00A2594E" w:rsidRPr="00FC64E1">
        <w:rPr>
          <w:rFonts w:ascii="Junicode" w:hAnsi="Junicode"/>
          <w:sz w:val="28"/>
          <w:szCs w:val="28"/>
          <w:rPrChange w:id="6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aber hat </w:t>
      </w:r>
      <w:r w:rsidR="00A2594E" w:rsidRPr="00FC64E1">
        <w:rPr>
          <w:rFonts w:ascii="Junicode" w:hAnsi="Junicode"/>
          <w:sz w:val="28"/>
          <w:szCs w:val="28"/>
          <w:rPrChange w:id="6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wol</w:t>
      </w:r>
      <w:r w:rsidR="00760977" w:rsidRPr="00FC64E1">
        <w:rPr>
          <w:rFonts w:ascii="Junicode" w:hAnsi="Junicode"/>
          <w:sz w:val="28"/>
          <w:szCs w:val="28"/>
          <w:rPrChange w:id="6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vorzu</w:t>
      </w:r>
      <w:r w:rsidR="00A2594E" w:rsidRPr="00FC64E1">
        <w:rPr>
          <w:rFonts w:ascii="Junicode" w:hAnsi="Junicode"/>
          <w:sz w:val="28"/>
          <w:szCs w:val="28"/>
          <w:rPrChange w:id="6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(ne quid vi. me#uve</w:t>
      </w:r>
      <w:r w:rsidR="00760977" w:rsidRPr="00FC64E1">
        <w:rPr>
          <w:rFonts w:ascii="Junicode" w:hAnsi="Junicode"/>
          <w:sz w:val="28"/>
          <w:szCs w:val="28"/>
          <w:rPrChange w:id="6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aut dol#cau</w:t>
      </w:r>
      <w:r w:rsidR="00A2594E" w:rsidRPr="00FC64E1">
        <w:rPr>
          <w:rFonts w:ascii="Junicode" w:hAnsi="Junicode"/>
          <w:sz w:val="28"/>
          <w:szCs w:val="28"/>
          <w:rPrChange w:id="6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a, &amp;c.) Daß er nicht</w:t>
      </w:r>
      <w:r w:rsidR="00760977" w:rsidRPr="00FC64E1">
        <w:rPr>
          <w:rFonts w:ascii="Junicode" w:hAnsi="Junicode"/>
          <w:sz w:val="28"/>
          <w:szCs w:val="28"/>
          <w:rPrChange w:id="6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Gewalt / gleich wie ein Hund</w:t>
      </w:r>
      <w:r w:rsidR="00760977" w:rsidRPr="00FC64E1">
        <w:rPr>
          <w:rFonts w:ascii="Junicode" w:hAnsi="Junicode"/>
          <w:sz w:val="28"/>
          <w:szCs w:val="28"/>
          <w:rPrChange w:id="6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die Kircht</w:t>
      </w:r>
      <w:r w:rsidR="00A2594E" w:rsidRPr="00FC64E1">
        <w:rPr>
          <w:rFonts w:ascii="Junicode" w:hAnsi="Junicode"/>
          <w:sz w:val="28"/>
          <w:szCs w:val="28"/>
          <w:rPrChange w:id="6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02EF5" w:rsidRPr="00FC64E1">
        <w:rPr>
          <w:rFonts w:ascii="Junicode" w:hAnsi="Junicode"/>
          <w:sz w:val="28"/>
          <w:szCs w:val="28"/>
          <w:rPrChange w:id="6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 </w:t>
      </w:r>
      <w:r w:rsidR="00A2594E" w:rsidRPr="00FC64E1">
        <w:rPr>
          <w:rFonts w:ascii="Junicode" w:hAnsi="Junicode"/>
          <w:sz w:val="28"/>
          <w:szCs w:val="28"/>
          <w:rPrChange w:id="6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eindringe /</w:t>
      </w:r>
      <w:r w:rsidR="00760977" w:rsidRPr="00FC64E1">
        <w:rPr>
          <w:rFonts w:ascii="Junicode" w:hAnsi="Junicode"/>
          <w:sz w:val="28"/>
          <w:szCs w:val="28"/>
          <w:rPrChange w:id="6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6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al# dieweil auff </w:t>
      </w:r>
      <w:r w:rsidR="00A2594E" w:rsidRPr="00FC64E1">
        <w:rPr>
          <w:rFonts w:ascii="Junicode" w:hAnsi="Junicode"/>
          <w:sz w:val="28"/>
          <w:szCs w:val="28"/>
          <w:rPrChange w:id="6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6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Fall da er</w:t>
      </w:r>
      <w:r w:rsidR="00760977" w:rsidRPr="00FC64E1">
        <w:rPr>
          <w:rFonts w:ascii="Junicode" w:hAnsi="Junicode"/>
          <w:sz w:val="28"/>
          <w:szCs w:val="28"/>
          <w:rPrChange w:id="7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02EF5" w:rsidRPr="00FC64E1">
        <w:rPr>
          <w:rFonts w:ascii="Junicode" w:hAnsi="Junicode"/>
          <w:sz w:val="28"/>
          <w:szCs w:val="28"/>
          <w:rPrChange w:id="7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wolte Betrug und Argli</w:t>
      </w:r>
      <w:r w:rsidR="00A2594E" w:rsidRPr="00FC64E1">
        <w:rPr>
          <w:rFonts w:ascii="Junicode" w:hAnsi="Junicode"/>
          <w:sz w:val="28"/>
          <w:szCs w:val="28"/>
          <w:rPrChange w:id="7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02EF5" w:rsidRPr="00FC64E1">
        <w:rPr>
          <w:rFonts w:ascii="Junicode" w:hAnsi="Junicode"/>
          <w:sz w:val="28"/>
          <w:szCs w:val="28"/>
          <w:rPrChange w:id="7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zugleich</w:t>
      </w:r>
      <w:r w:rsidR="0024681D" w:rsidRPr="00FC64E1">
        <w:rPr>
          <w:rFonts w:ascii="Junicode" w:hAnsi="Junicode"/>
          <w:sz w:val="28"/>
          <w:szCs w:val="28"/>
          <w:rPrChange w:id="7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760977" w:rsidRPr="00FC64E1">
        <w:rPr>
          <w:rFonts w:ascii="Junicode" w:hAnsi="Junicode"/>
          <w:sz w:val="28"/>
          <w:szCs w:val="28"/>
          <w:rPrChange w:id="7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 auff einmal brauchen / er ent</w:t>
      </w:r>
      <w:r w:rsidR="002F72DE" w:rsidRPr="00FC64E1">
        <w:rPr>
          <w:rFonts w:ascii="Junicode" w:hAnsi="Junicode"/>
          <w:sz w:val="28"/>
          <w:szCs w:val="28"/>
          <w:rPrChange w:id="7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weder am Leben oder nach wilk</w:t>
      </w:r>
      <w:r w:rsidR="00A2594E" w:rsidRPr="00FC64E1">
        <w:rPr>
          <w:rFonts w:ascii="Junicode" w:hAnsi="Junicode"/>
          <w:sz w:val="28"/>
          <w:szCs w:val="28"/>
          <w:rPrChange w:id="7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F72DE" w:rsidRPr="00FC64E1">
        <w:rPr>
          <w:rFonts w:ascii="Junicode" w:hAnsi="Junicode"/>
          <w:sz w:val="28"/>
          <w:szCs w:val="28"/>
          <w:rPrChange w:id="7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760977" w:rsidRPr="00FC64E1">
        <w:rPr>
          <w:rFonts w:ascii="Junicode" w:hAnsi="Junicode"/>
          <w:sz w:val="28"/>
          <w:szCs w:val="28"/>
          <w:rPrChange w:id="7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des Richters mag abge</w:t>
      </w:r>
      <w:r w:rsidR="00A2594E" w:rsidRPr="00FC64E1">
        <w:rPr>
          <w:rFonts w:ascii="Junicode" w:hAnsi="Junicode"/>
          <w:sz w:val="28"/>
          <w:szCs w:val="28"/>
          <w:rPrChange w:id="7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traffet wer</w:t>
      </w:r>
      <w:r w:rsidR="002F72DE" w:rsidRPr="00FC64E1">
        <w:rPr>
          <w:rFonts w:ascii="Junicode" w:hAnsi="Junicode"/>
          <w:sz w:val="28"/>
          <w:szCs w:val="28"/>
          <w:rPrChange w:id="7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den. P.H.O. Caroli V. art. 118. &amp; </w:t>
      </w:r>
      <w:r w:rsidR="00A2594E" w:rsidRPr="00FC64E1">
        <w:rPr>
          <w:rFonts w:ascii="Junicode" w:hAnsi="Junicode"/>
          <w:sz w:val="28"/>
          <w:szCs w:val="28"/>
          <w:rPrChange w:id="7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F72DE" w:rsidRPr="00FC64E1">
        <w:rPr>
          <w:rFonts w:ascii="Junicode" w:hAnsi="Junicode"/>
          <w:sz w:val="28"/>
          <w:szCs w:val="28"/>
          <w:rPrChange w:id="7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ecq.</w:t>
      </w:r>
      <w:r w:rsidR="00760977" w:rsidRPr="00FC64E1">
        <w:rPr>
          <w:rFonts w:ascii="Junicode" w:hAnsi="Junicode"/>
          <w:sz w:val="28"/>
          <w:szCs w:val="28"/>
          <w:rPrChange w:id="7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Vogel. c. 6. lit. 9. ad con</w:t>
      </w:r>
      <w:r w:rsidR="00A2594E" w:rsidRPr="00FC64E1">
        <w:rPr>
          <w:rFonts w:ascii="Junicode" w:hAnsi="Junicode"/>
          <w:sz w:val="28"/>
          <w:szCs w:val="28"/>
          <w:rPrChange w:id="7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F72DE" w:rsidRPr="00FC64E1">
        <w:rPr>
          <w:rFonts w:ascii="Junicode" w:hAnsi="Junicode"/>
          <w:sz w:val="28"/>
          <w:szCs w:val="28"/>
          <w:rPrChange w:id="7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Carolin.</w:t>
      </w:r>
      <w:r w:rsidR="00760977" w:rsidRPr="00FC64E1">
        <w:rPr>
          <w:rFonts w:ascii="Junicode" w:hAnsi="Junicode"/>
          <w:sz w:val="28"/>
          <w:szCs w:val="28"/>
          <w:rPrChange w:id="7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muß derhalben </w:t>
      </w:r>
      <w:r w:rsidR="00A2594E" w:rsidRPr="00FC64E1">
        <w:rPr>
          <w:rFonts w:ascii="Junicode" w:hAnsi="Junicode"/>
          <w:sz w:val="28"/>
          <w:szCs w:val="28"/>
          <w:rPrChange w:id="7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F72DE" w:rsidRPr="00FC64E1">
        <w:rPr>
          <w:rFonts w:ascii="Junicode" w:hAnsi="Junicode"/>
          <w:sz w:val="28"/>
          <w:szCs w:val="28"/>
          <w:rPrChange w:id="7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othaner vorge</w:t>
      </w:r>
      <w:r w:rsidR="00A2594E" w:rsidRPr="00FC64E1">
        <w:rPr>
          <w:rFonts w:ascii="Junicode" w:hAnsi="Junicode"/>
          <w:sz w:val="28"/>
          <w:szCs w:val="28"/>
          <w:rPrChange w:id="7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="002F72DE" w:rsidRPr="00FC64E1">
        <w:rPr>
          <w:rFonts w:ascii="Junicode" w:hAnsi="Junicode"/>
          <w:sz w:val="28"/>
          <w:szCs w:val="28"/>
          <w:rPrChange w:id="7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zter</w:t>
      </w:r>
      <w:r w:rsidR="00760977" w:rsidRPr="00FC64E1">
        <w:rPr>
          <w:rFonts w:ascii="Junicode" w:hAnsi="Junicode"/>
          <w:sz w:val="28"/>
          <w:szCs w:val="28"/>
          <w:rPrChange w:id="7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Procurator f</w:t>
      </w:r>
      <w:r w:rsidR="00A2594E" w:rsidRPr="00FC64E1">
        <w:rPr>
          <w:rFonts w:ascii="Junicode" w:hAnsi="Junicode"/>
          <w:sz w:val="28"/>
          <w:szCs w:val="28"/>
          <w:rPrChange w:id="7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F72DE" w:rsidRPr="00FC64E1">
        <w:rPr>
          <w:rFonts w:ascii="Junicode" w:hAnsi="Junicode"/>
          <w:sz w:val="28"/>
          <w:szCs w:val="28"/>
          <w:rPrChange w:id="7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rnemlich </w:t>
      </w:r>
      <w:r w:rsidR="00A2594E" w:rsidRPr="00FC64E1">
        <w:rPr>
          <w:rFonts w:ascii="Junicode" w:hAnsi="Junicode"/>
          <w:sz w:val="28"/>
          <w:szCs w:val="28"/>
          <w:rPrChange w:id="7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F72DE" w:rsidRPr="00FC64E1">
        <w:rPr>
          <w:rFonts w:ascii="Junicode" w:hAnsi="Junicode"/>
          <w:sz w:val="28"/>
          <w:szCs w:val="28"/>
          <w:rPrChange w:id="7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der</w:t>
      </w:r>
      <w:r w:rsidR="00760977" w:rsidRPr="00FC64E1">
        <w:rPr>
          <w:rFonts w:ascii="Junicode" w:hAnsi="Junicode"/>
          <w:sz w:val="28"/>
          <w:szCs w:val="28"/>
          <w:rPrChange w:id="7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7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2F72DE" w:rsidRPr="00FC64E1">
        <w:rPr>
          <w:rFonts w:ascii="Junicode" w:hAnsi="Junicode"/>
          <w:sz w:val="28"/>
          <w:szCs w:val="28"/>
          <w:rPrChange w:id="7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Medicorum Regel gem</w:t>
      </w:r>
      <w:r w:rsidR="00A2594E" w:rsidRPr="00FC64E1">
        <w:rPr>
          <w:rFonts w:ascii="Junicode" w:hAnsi="Junicode"/>
          <w:sz w:val="28"/>
          <w:szCs w:val="28"/>
          <w:rPrChange w:id="7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2F72DE" w:rsidRPr="00FC64E1">
        <w:rPr>
          <w:rFonts w:ascii="Junicode" w:hAnsi="Junicode"/>
          <w:sz w:val="28"/>
          <w:szCs w:val="28"/>
          <w:rPrChange w:id="7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ß</w:t>
      </w:r>
      <w:r w:rsidR="00760977" w:rsidRPr="00FC64E1">
        <w:rPr>
          <w:rFonts w:ascii="Junicode" w:hAnsi="Junicode"/>
          <w:sz w:val="28"/>
          <w:szCs w:val="28"/>
          <w:rPrChange w:id="7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F72DE" w:rsidRPr="00FC64E1">
        <w:rPr>
          <w:rFonts w:ascii="Junicode" w:hAnsi="Junicode"/>
          <w:sz w:val="28"/>
          <w:szCs w:val="28"/>
          <w:rPrChange w:id="7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verhalten / welche lautet:</w:t>
      </w:r>
    </w:p>
    <w:p w14:paraId="226863AB" w14:textId="058119A9" w:rsidR="002F72DE" w:rsidRPr="00FC64E1" w:rsidRDefault="002F72DE" w:rsidP="001B2A6D">
      <w:pPr>
        <w:spacing w:line="360" w:lineRule="auto"/>
        <w:rPr>
          <w:rFonts w:ascii="Junicode" w:hAnsi="Junicode"/>
          <w:sz w:val="28"/>
          <w:szCs w:val="28"/>
          <w:rPrChange w:id="7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nicht zuwenig / nicht zuviel /</w:t>
      </w:r>
      <w:r w:rsidR="00861688" w:rsidRPr="00FC64E1">
        <w:rPr>
          <w:rFonts w:ascii="Junicode" w:hAnsi="Junicode"/>
          <w:sz w:val="28"/>
          <w:szCs w:val="28"/>
          <w:rPrChange w:id="7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Mittel maß' er</w:t>
      </w:r>
      <w:r w:rsidR="00EA50DB" w:rsidRPr="00FC64E1">
        <w:rPr>
          <w:rFonts w:ascii="Junicode" w:hAnsi="Junicode"/>
          <w:sz w:val="28"/>
          <w:szCs w:val="28"/>
          <w:rPrChange w:id="7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7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eicht das Ziel:</w:t>
      </w:r>
    </w:p>
    <w:p w14:paraId="15505FF4" w14:textId="64FEF3D4" w:rsidR="002F72DE" w:rsidRPr="00FC64E1" w:rsidRDefault="002F72DE" w:rsidP="001B2A6D">
      <w:pPr>
        <w:spacing w:line="360" w:lineRule="auto"/>
        <w:rPr>
          <w:rFonts w:ascii="Junicode" w:hAnsi="Junicode"/>
          <w:sz w:val="28"/>
          <w:szCs w:val="28"/>
          <w:rPrChange w:id="7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</w:t>
      </w:r>
      <w:r w:rsidR="00A2594E" w:rsidRPr="00FC64E1">
        <w:rPr>
          <w:rFonts w:ascii="Junicode" w:hAnsi="Junicode"/>
          <w:sz w:val="28"/>
          <w:szCs w:val="28"/>
          <w:rPrChange w:id="7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chreitet </w:t>
      </w:r>
      <w:r w:rsidR="00A2594E" w:rsidRPr="00FC64E1">
        <w:rPr>
          <w:rFonts w:ascii="Junicode" w:hAnsi="Junicode"/>
          <w:sz w:val="28"/>
          <w:szCs w:val="28"/>
          <w:rPrChange w:id="7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Maß und Ziel /</w:t>
      </w:r>
      <w:r w:rsidR="00861688" w:rsidRPr="00FC64E1">
        <w:rPr>
          <w:rFonts w:ascii="Junicode" w:hAnsi="Junicode"/>
          <w:sz w:val="28"/>
          <w:szCs w:val="28"/>
          <w:rPrChange w:id="7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machet ein verdorben Spiel.</w:t>
      </w:r>
    </w:p>
    <w:p w14:paraId="20BAC110" w14:textId="62C40B42" w:rsidR="00937F58" w:rsidRPr="00FC64E1" w:rsidRDefault="002F72DE" w:rsidP="001B2A6D">
      <w:pPr>
        <w:spacing w:line="360" w:lineRule="auto"/>
        <w:rPr>
          <w:rFonts w:ascii="Junicode" w:hAnsi="Junicode"/>
          <w:sz w:val="28"/>
          <w:szCs w:val="28"/>
          <w:rPrChange w:id="7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Jn</w:t>
      </w:r>
      <w:r w:rsidR="00A2594E" w:rsidRPr="00FC64E1">
        <w:rPr>
          <w:rFonts w:ascii="Junicode" w:hAnsi="Junicode"/>
          <w:sz w:val="28"/>
          <w:szCs w:val="28"/>
          <w:rPrChange w:id="7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onderheit aber i</w:t>
      </w:r>
      <w:r w:rsidR="00A2594E" w:rsidRPr="00FC64E1">
        <w:rPr>
          <w:rFonts w:ascii="Junicode" w:hAnsi="Junicode"/>
          <w:sz w:val="28"/>
          <w:szCs w:val="28"/>
          <w:rPrChange w:id="7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hoch n</w:t>
      </w:r>
      <w:r w:rsidR="00A2594E" w:rsidRPr="00FC64E1">
        <w:rPr>
          <w:rFonts w:ascii="Junicode" w:hAnsi="Junicode"/>
          <w:sz w:val="28"/>
          <w:szCs w:val="28"/>
          <w:rPrChange w:id="7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/</w:t>
      </w:r>
      <w:r w:rsidR="00760977" w:rsidRPr="00FC64E1">
        <w:rPr>
          <w:rFonts w:ascii="Junicode" w:hAnsi="Junicode"/>
          <w:sz w:val="28"/>
          <w:szCs w:val="28"/>
          <w:rPrChange w:id="7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7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ber </w:t>
      </w:r>
      <w:r w:rsidR="00A2594E" w:rsidRPr="00FC64E1">
        <w:rPr>
          <w:rFonts w:ascii="Junicode" w:hAnsi="Junicode"/>
          <w:sz w:val="28"/>
          <w:szCs w:val="28"/>
          <w:rPrChange w:id="7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 Ver</w:t>
      </w:r>
      <w:r w:rsidR="00EA50DB" w:rsidRPr="00FC64E1">
        <w:rPr>
          <w:rFonts w:ascii="Junicode" w:hAnsi="Junicode"/>
          <w:sz w:val="28"/>
          <w:szCs w:val="28"/>
          <w:rPrChange w:id="7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7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ichtung eine</w:t>
      </w:r>
      <w:r w:rsidR="00760977" w:rsidRPr="00FC64E1">
        <w:rPr>
          <w:rFonts w:ascii="Junicode" w:hAnsi="Junicode"/>
          <w:sz w:val="28"/>
          <w:szCs w:val="28"/>
          <w:rPrChange w:id="7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7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chreibung und Verordnung</w:t>
      </w:r>
      <w:r w:rsidR="00760977" w:rsidRPr="00FC64E1">
        <w:rPr>
          <w:rFonts w:ascii="Junicode" w:hAnsi="Junicode"/>
          <w:sz w:val="28"/>
          <w:szCs w:val="28"/>
          <w:rPrChange w:id="7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auffgezet / und </w:t>
      </w:r>
      <w:r w:rsidR="00A2594E" w:rsidRPr="00FC64E1">
        <w:rPr>
          <w:rFonts w:ascii="Junicode" w:hAnsi="Junicode"/>
          <w:sz w:val="28"/>
          <w:szCs w:val="28"/>
          <w:rPrChange w:id="7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elbiger einverleibet</w:t>
      </w:r>
      <w:r w:rsidR="00760977" w:rsidRPr="00FC64E1">
        <w:rPr>
          <w:rFonts w:ascii="Junicode" w:hAnsi="Junicode"/>
          <w:sz w:val="28"/>
          <w:szCs w:val="28"/>
          <w:rPrChange w:id="7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werde / daß nemlich der Gewalt</w:t>
      </w:r>
      <w:r w:rsidRPr="00FC64E1">
        <w:rPr>
          <w:rFonts w:ascii="Junicode" w:hAnsi="Junicode"/>
          <w:sz w:val="28"/>
          <w:szCs w:val="28"/>
          <w:rPrChange w:id="7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geber / jhm Vollm</w:t>
      </w:r>
      <w:r w:rsidR="00A2594E" w:rsidRPr="00FC64E1">
        <w:rPr>
          <w:rFonts w:ascii="Junicode" w:hAnsi="Junicode"/>
          <w:sz w:val="28"/>
          <w:szCs w:val="28"/>
          <w:rPrChange w:id="7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chtigern volkommene Macht und Gewalt erteile /</w:t>
      </w:r>
      <w:r w:rsidR="00760977" w:rsidRPr="00FC64E1">
        <w:rPr>
          <w:rFonts w:ascii="Junicode" w:hAnsi="Junicode"/>
          <w:sz w:val="28"/>
          <w:szCs w:val="28"/>
          <w:rPrChange w:id="7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jhm alles und jedes zuhandeln /</w:t>
      </w:r>
      <w:r w:rsidR="00760977" w:rsidRPr="00FC64E1">
        <w:rPr>
          <w:rFonts w:ascii="Junicode" w:hAnsi="Junicode"/>
          <w:sz w:val="28"/>
          <w:szCs w:val="28"/>
          <w:rPrChange w:id="7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zuthun und zula</w:t>
      </w:r>
      <w:r w:rsidR="00A2594E" w:rsidRPr="00FC64E1">
        <w:rPr>
          <w:rFonts w:ascii="Junicode" w:hAnsi="Junicode"/>
          <w:sz w:val="28"/>
          <w:szCs w:val="28"/>
          <w:rPrChange w:id="7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frei ge</w:t>
      </w:r>
      <w:r w:rsidR="00A2594E" w:rsidRPr="00FC64E1">
        <w:rPr>
          <w:rFonts w:ascii="Junicode" w:hAnsi="Junicode"/>
          <w:sz w:val="28"/>
          <w:szCs w:val="28"/>
          <w:rPrChange w:id="7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tellet</w:t>
      </w:r>
      <w:r w:rsidR="00760977" w:rsidRPr="00FC64E1">
        <w:rPr>
          <w:rFonts w:ascii="Junicode" w:hAnsi="Junicode"/>
          <w:sz w:val="28"/>
          <w:szCs w:val="28"/>
          <w:rPrChange w:id="7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und daß alles / was al</w:t>
      </w:r>
      <w:r w:rsidR="00A2594E" w:rsidRPr="00FC64E1">
        <w:rPr>
          <w:rFonts w:ascii="Junicode" w:hAnsi="Junicode"/>
          <w:sz w:val="28"/>
          <w:szCs w:val="28"/>
          <w:rPrChange w:id="7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gehan</w:t>
      </w:r>
      <w:r w:rsidRPr="00FC64E1">
        <w:rPr>
          <w:rFonts w:ascii="Junicode" w:hAnsi="Junicode"/>
          <w:sz w:val="28"/>
          <w:szCs w:val="28"/>
          <w:rPrChange w:id="7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delt worden / er jederzeit pro rato</w:t>
      </w:r>
      <w:r w:rsidR="0024681D" w:rsidRPr="00FC64E1">
        <w:rPr>
          <w:rFonts w:ascii="Junicode" w:hAnsi="Junicode"/>
          <w:sz w:val="28"/>
          <w:szCs w:val="28"/>
          <w:rPrChange w:id="7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37F58" w:rsidRPr="00FC64E1">
        <w:rPr>
          <w:rFonts w:ascii="Junicode" w:hAnsi="Junicode"/>
          <w:sz w:val="28"/>
          <w:szCs w:val="28"/>
          <w:rPrChange w:id="7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7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37F58" w:rsidRPr="00FC64E1">
        <w:rPr>
          <w:rFonts w:ascii="Junicode" w:hAnsi="Junicode"/>
          <w:sz w:val="28"/>
          <w:szCs w:val="28"/>
          <w:rPrChange w:id="7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bekant / gut und angenem) halten wolle / als were es in Per</w:t>
      </w:r>
      <w:r w:rsidR="00A2594E" w:rsidRPr="00FC64E1">
        <w:rPr>
          <w:rFonts w:ascii="Junicode" w:hAnsi="Junicode"/>
          <w:sz w:val="28"/>
          <w:szCs w:val="28"/>
          <w:rPrChange w:id="7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37F58" w:rsidRPr="00FC64E1">
        <w:rPr>
          <w:rFonts w:ascii="Junicode" w:hAnsi="Junicode"/>
          <w:sz w:val="28"/>
          <w:szCs w:val="28"/>
          <w:rPrChange w:id="7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 von</w:t>
      </w:r>
      <w:r w:rsidR="00760977" w:rsidRPr="00FC64E1">
        <w:rPr>
          <w:rFonts w:ascii="Junicode" w:hAnsi="Junicode"/>
          <w:sz w:val="28"/>
          <w:szCs w:val="28"/>
          <w:rPrChange w:id="7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37F58" w:rsidRPr="00FC64E1">
        <w:rPr>
          <w:rFonts w:ascii="Junicode" w:hAnsi="Junicode"/>
          <w:sz w:val="28"/>
          <w:szCs w:val="28"/>
          <w:rPrChange w:id="7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jhm </w:t>
      </w:r>
      <w:r w:rsidR="00A2594E" w:rsidRPr="00FC64E1">
        <w:rPr>
          <w:rFonts w:ascii="Junicode" w:hAnsi="Junicode"/>
          <w:sz w:val="28"/>
          <w:szCs w:val="28"/>
          <w:rPrChange w:id="7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37F58" w:rsidRPr="00FC64E1">
        <w:rPr>
          <w:rFonts w:ascii="Junicode" w:hAnsi="Junicode"/>
          <w:sz w:val="28"/>
          <w:szCs w:val="28"/>
          <w:rPrChange w:id="7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elbst ver</w:t>
      </w:r>
      <w:r w:rsidR="00EA50DB" w:rsidRPr="00FC64E1">
        <w:rPr>
          <w:rFonts w:ascii="Junicode" w:hAnsi="Junicode"/>
          <w:sz w:val="28"/>
          <w:szCs w:val="28"/>
          <w:rPrChange w:id="7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937F58" w:rsidRPr="00FC64E1">
        <w:rPr>
          <w:rFonts w:ascii="Junicode" w:hAnsi="Junicode"/>
          <w:sz w:val="28"/>
          <w:szCs w:val="28"/>
          <w:rPrChange w:id="7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ichtet worden.</w:t>
      </w:r>
    </w:p>
    <w:p w14:paraId="32C804C9" w14:textId="115FB4AD" w:rsidR="00937F58" w:rsidRPr="00FC64E1" w:rsidRDefault="00937F58" w:rsidP="001B2A6D">
      <w:pPr>
        <w:spacing w:line="360" w:lineRule="auto"/>
        <w:rPr>
          <w:rFonts w:ascii="Junicode" w:hAnsi="Junicode"/>
          <w:sz w:val="28"/>
          <w:szCs w:val="28"/>
          <w:rPrChange w:id="7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Auch i</w:t>
      </w:r>
      <w:r w:rsidR="00A2594E" w:rsidRPr="00FC64E1">
        <w:rPr>
          <w:rFonts w:ascii="Junicode" w:hAnsi="Junicode"/>
          <w:sz w:val="28"/>
          <w:szCs w:val="28"/>
          <w:rPrChange w:id="7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zuver</w:t>
      </w:r>
      <w:r w:rsidR="00A2594E" w:rsidRPr="00FC64E1">
        <w:rPr>
          <w:rFonts w:ascii="Junicode" w:hAnsi="Junicode"/>
          <w:sz w:val="28"/>
          <w:szCs w:val="28"/>
          <w:rPrChange w:id="7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und auszu</w:t>
      </w:r>
      <w:r w:rsidRPr="00FC64E1">
        <w:rPr>
          <w:rFonts w:ascii="Junicode" w:hAnsi="Junicode"/>
          <w:sz w:val="28"/>
          <w:szCs w:val="28"/>
          <w:rPrChange w:id="7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dingen / daß Sachwaltern </w:t>
      </w:r>
      <w:r w:rsidR="00A2594E" w:rsidRPr="00FC64E1">
        <w:rPr>
          <w:rFonts w:ascii="Junicode" w:hAnsi="Junicode"/>
          <w:sz w:val="28"/>
          <w:szCs w:val="28"/>
          <w:rPrChange w:id="7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</w:t>
      </w:r>
      <w:r w:rsidR="00760977" w:rsidRPr="00FC64E1">
        <w:rPr>
          <w:rFonts w:ascii="Junicode" w:hAnsi="Junicode"/>
          <w:sz w:val="28"/>
          <w:szCs w:val="28"/>
          <w:rPrChange w:id="7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treuen und flei</w:t>
      </w:r>
      <w:r w:rsidR="00A2594E" w:rsidRPr="00FC64E1">
        <w:rPr>
          <w:rFonts w:ascii="Junicode" w:hAnsi="Junicode"/>
          <w:sz w:val="28"/>
          <w:szCs w:val="28"/>
          <w:rPrChange w:id="7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igen Ver</w:t>
      </w:r>
      <w:r w:rsidR="00EA50DB" w:rsidRPr="00FC64E1">
        <w:rPr>
          <w:rFonts w:ascii="Junicode" w:hAnsi="Junicode"/>
          <w:sz w:val="28"/>
          <w:szCs w:val="28"/>
          <w:rPrChange w:id="7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7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ichtung</w:t>
      </w:r>
      <w:r w:rsidR="00760977" w:rsidRPr="00FC64E1">
        <w:rPr>
          <w:rFonts w:ascii="Junicode" w:hAnsi="Junicode"/>
          <w:sz w:val="28"/>
          <w:szCs w:val="28"/>
          <w:rPrChange w:id="7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wegen / ein </w:t>
      </w:r>
      <w:r w:rsidR="00A2594E" w:rsidRPr="00FC64E1">
        <w:rPr>
          <w:rFonts w:ascii="Junicode" w:hAnsi="Junicode"/>
          <w:sz w:val="28"/>
          <w:szCs w:val="28"/>
          <w:rPrChange w:id="7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</w:t>
      </w:r>
      <w:r w:rsidR="00A2594E" w:rsidRPr="00FC64E1">
        <w:rPr>
          <w:rFonts w:ascii="Junicode" w:hAnsi="Junicode"/>
          <w:sz w:val="28"/>
          <w:szCs w:val="28"/>
          <w:rPrChange w:id="7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amer Recompens</w:t>
      </w:r>
      <w:r w:rsidR="00760977" w:rsidRPr="00FC64E1">
        <w:rPr>
          <w:rFonts w:ascii="Junicode" w:hAnsi="Junicode"/>
          <w:sz w:val="28"/>
          <w:szCs w:val="28"/>
          <w:rPrChange w:id="7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(Vergeltung) und geb</w:t>
      </w:r>
      <w:r w:rsidR="00A2594E" w:rsidRPr="00FC64E1">
        <w:rPr>
          <w:rFonts w:ascii="Junicode" w:hAnsi="Junicode"/>
          <w:sz w:val="28"/>
          <w:szCs w:val="28"/>
          <w:rPrChange w:id="7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</w:t>
      </w:r>
      <w:r w:rsidR="00760977" w:rsidRPr="00FC64E1">
        <w:rPr>
          <w:rFonts w:ascii="Junicode" w:hAnsi="Junicode"/>
          <w:sz w:val="28"/>
          <w:szCs w:val="28"/>
          <w:rPrChange w:id="7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Er</w:t>
      </w:r>
      <w:r w:rsidRPr="00FC64E1">
        <w:rPr>
          <w:rFonts w:ascii="Junicode" w:hAnsi="Junicode"/>
          <w:sz w:val="28"/>
          <w:szCs w:val="28"/>
          <w:rPrChange w:id="7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gezligkeit in baarem Gelde werde;</w:t>
      </w:r>
      <w:r w:rsidR="00760977" w:rsidRPr="00FC64E1">
        <w:rPr>
          <w:rFonts w:ascii="Junicode" w:hAnsi="Junicode"/>
          <w:sz w:val="28"/>
          <w:szCs w:val="28"/>
          <w:rPrChange w:id="7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ein treuer Arbeiter i</w:t>
      </w:r>
      <w:r w:rsidR="00A2594E" w:rsidRPr="00FC64E1">
        <w:rPr>
          <w:rFonts w:ascii="Junicode" w:hAnsi="Junicode"/>
          <w:sz w:val="28"/>
          <w:szCs w:val="28"/>
          <w:rPrChange w:id="7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7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eines</w:t>
      </w:r>
      <w:r w:rsidR="00760977" w:rsidRPr="00FC64E1">
        <w:rPr>
          <w:rFonts w:ascii="Junicode" w:hAnsi="Junicode"/>
          <w:sz w:val="28"/>
          <w:szCs w:val="28"/>
          <w:rPrChange w:id="7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Lohnes wert / und wer wil des H.</w:t>
      </w:r>
      <w:r w:rsidR="00760977" w:rsidRPr="00FC64E1">
        <w:rPr>
          <w:rFonts w:ascii="Junicode" w:hAnsi="Junicode"/>
          <w:sz w:val="28"/>
          <w:szCs w:val="28"/>
          <w:rPrChange w:id="7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Grabes </w:t>
      </w:r>
      <w:r w:rsidR="00A2594E" w:rsidRPr="00FC64E1">
        <w:rPr>
          <w:rFonts w:ascii="Junicode" w:hAnsi="Junicode"/>
          <w:sz w:val="28"/>
          <w:szCs w:val="28"/>
          <w:rPrChange w:id="7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7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7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</w:t>
      </w:r>
      <w:r w:rsidR="00A2594E" w:rsidRPr="00FC64E1">
        <w:rPr>
          <w:rFonts w:ascii="Junicode" w:hAnsi="Junicode"/>
          <w:sz w:val="28"/>
          <w:szCs w:val="28"/>
          <w:rPrChange w:id="7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ten?</w:t>
      </w:r>
    </w:p>
    <w:p w14:paraId="62B13069" w14:textId="24EA6052" w:rsidR="00937F58" w:rsidRPr="00FC64E1" w:rsidRDefault="00937F58" w:rsidP="001B2A6D">
      <w:pPr>
        <w:spacing w:line="360" w:lineRule="auto"/>
        <w:rPr>
          <w:rFonts w:ascii="Junicode" w:hAnsi="Junicode"/>
          <w:sz w:val="28"/>
          <w:szCs w:val="28"/>
          <w:rPrChange w:id="7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Zudem / wan der Gewaltgeber</w:t>
      </w:r>
      <w:r w:rsidR="00760977" w:rsidRPr="00FC64E1">
        <w:rPr>
          <w:rFonts w:ascii="Junicode" w:hAnsi="Junicode"/>
          <w:sz w:val="28"/>
          <w:szCs w:val="28"/>
          <w:rPrChange w:id="7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kuikeri</w:t>
      </w:r>
      <w:r w:rsidR="00A2594E" w:rsidRPr="00FC64E1">
        <w:rPr>
          <w:rFonts w:ascii="Junicode" w:hAnsi="Junicode"/>
          <w:sz w:val="28"/>
          <w:szCs w:val="28"/>
          <w:rPrChange w:id="7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7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fein Ko</w:t>
      </w:r>
      <w:r w:rsidR="00A2594E" w:rsidRPr="00FC64E1">
        <w:rPr>
          <w:rFonts w:ascii="Junicode" w:hAnsi="Junicode"/>
          <w:sz w:val="28"/>
          <w:szCs w:val="28"/>
          <w:rPrChange w:id="7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Pr="00FC64E1">
        <w:rPr>
          <w:rFonts w:ascii="Junicode" w:hAnsi="Junicode"/>
          <w:sz w:val="28"/>
          <w:szCs w:val="28"/>
          <w:rPrChange w:id="7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frei i</w:t>
      </w:r>
      <w:r w:rsidR="00A2594E" w:rsidRPr="00FC64E1">
        <w:rPr>
          <w:rFonts w:ascii="Junicode" w:hAnsi="Junicode"/>
          <w:sz w:val="28"/>
          <w:szCs w:val="28"/>
          <w:rPrChange w:id="7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erlanget er de</w:t>
      </w:r>
      <w:r w:rsidR="00A2594E" w:rsidRPr="00FC64E1">
        <w:rPr>
          <w:rFonts w:ascii="Junicode" w:hAnsi="Junicode"/>
          <w:sz w:val="28"/>
          <w:szCs w:val="28"/>
          <w:rPrChange w:id="7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ehe / was</w:t>
      </w:r>
      <w:r w:rsidR="00760977" w:rsidRPr="00FC64E1">
        <w:rPr>
          <w:rFonts w:ascii="Junicode" w:hAnsi="Junicode"/>
          <w:sz w:val="28"/>
          <w:szCs w:val="28"/>
          <w:rPrChange w:id="7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lieben Weibgen n</w:t>
      </w:r>
      <w:r w:rsidR="00A2594E" w:rsidRPr="00FC64E1">
        <w:rPr>
          <w:rFonts w:ascii="Junicode" w:hAnsi="Junicode"/>
          <w:sz w:val="28"/>
          <w:szCs w:val="28"/>
          <w:rPrChange w:id="7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i</w:t>
      </w:r>
      <w:r w:rsidR="00A2594E" w:rsidRPr="00FC64E1">
        <w:rPr>
          <w:rFonts w:ascii="Junicode" w:hAnsi="Junicode"/>
          <w:sz w:val="28"/>
          <w:szCs w:val="28"/>
          <w:rPrChange w:id="7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760977" w:rsidRPr="00FC64E1">
        <w:rPr>
          <w:rFonts w:ascii="Junicode" w:hAnsi="Junicode"/>
          <w:sz w:val="28"/>
          <w:szCs w:val="28"/>
          <w:rPrChange w:id="7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auch hat er </w:t>
      </w:r>
      <w:r w:rsidR="00A2594E" w:rsidRPr="00FC64E1">
        <w:rPr>
          <w:rFonts w:ascii="Junicode" w:hAnsi="Junicode"/>
          <w:sz w:val="28"/>
          <w:szCs w:val="28"/>
          <w:rPrChange w:id="7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</w:t>
      </w:r>
      <w:r w:rsidR="00A2594E" w:rsidRPr="00FC64E1">
        <w:rPr>
          <w:rFonts w:ascii="Junicode" w:hAnsi="Junicode"/>
          <w:sz w:val="28"/>
          <w:szCs w:val="28"/>
          <w:rPrChange w:id="7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rohin de</w:t>
      </w:r>
      <w:r w:rsidR="00A2594E" w:rsidRPr="00FC64E1">
        <w:rPr>
          <w:rFonts w:ascii="Junicode" w:hAnsi="Junicode"/>
          <w:sz w:val="28"/>
          <w:szCs w:val="28"/>
          <w:rPrChange w:id="7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k</w:t>
      </w:r>
      <w:r w:rsidR="00A2594E" w:rsidRPr="00FC64E1">
        <w:rPr>
          <w:rFonts w:ascii="Junicode" w:hAnsi="Junicode"/>
          <w:sz w:val="28"/>
          <w:szCs w:val="28"/>
          <w:rPrChange w:id="7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</w:t>
      </w:r>
      <w:r w:rsidR="00760977" w:rsidRPr="00FC64E1">
        <w:rPr>
          <w:rFonts w:ascii="Junicode" w:hAnsi="Junicode"/>
          <w:sz w:val="28"/>
          <w:szCs w:val="28"/>
          <w:rPrChange w:id="7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zugetr</w:t>
      </w:r>
      <w:r w:rsidR="00A2594E" w:rsidRPr="00FC64E1">
        <w:rPr>
          <w:rFonts w:ascii="Junicode" w:hAnsi="Junicode"/>
          <w:sz w:val="28"/>
          <w:szCs w:val="28"/>
          <w:rPrChange w:id="7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7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und zuver</w:t>
      </w:r>
      <w:r w:rsidR="00A2594E" w:rsidRPr="00FC64E1">
        <w:rPr>
          <w:rFonts w:ascii="Junicode" w:hAnsi="Junicode"/>
          <w:sz w:val="28"/>
          <w:szCs w:val="28"/>
          <w:rPrChange w:id="7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ichern / daß</w:t>
      </w:r>
      <w:r w:rsidR="00760977" w:rsidRPr="00FC64E1">
        <w:rPr>
          <w:rFonts w:ascii="Junicode" w:hAnsi="Junicode"/>
          <w:sz w:val="28"/>
          <w:szCs w:val="28"/>
          <w:rPrChange w:id="7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jhm ferner ausgeholffen und er in</w:t>
      </w:r>
      <w:r w:rsidR="00760977" w:rsidRPr="00FC64E1">
        <w:rPr>
          <w:rFonts w:ascii="Junicode" w:hAnsi="Junicode"/>
          <w:sz w:val="28"/>
          <w:szCs w:val="28"/>
          <w:rPrChange w:id="7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Arbeit ent</w:t>
      </w:r>
      <w:r w:rsidR="00A2594E" w:rsidRPr="00FC64E1">
        <w:rPr>
          <w:rFonts w:ascii="Junicode" w:hAnsi="Junicode"/>
          <w:sz w:val="28"/>
          <w:szCs w:val="28"/>
          <w:rPrChange w:id="7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werde / laut des</w:t>
      </w:r>
      <w:r w:rsidR="00760977" w:rsidRPr="00FC64E1">
        <w:rPr>
          <w:rFonts w:ascii="Junicode" w:hAnsi="Junicode"/>
          <w:sz w:val="28"/>
          <w:szCs w:val="28"/>
          <w:rPrChange w:id="7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7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es:</w:t>
      </w:r>
    </w:p>
    <w:p w14:paraId="535EB58F" w14:textId="70C3422E" w:rsidR="00937F58" w:rsidRPr="00FC64E1" w:rsidRDefault="00937F58" w:rsidP="001B2A6D">
      <w:pPr>
        <w:spacing w:line="360" w:lineRule="auto"/>
        <w:rPr>
          <w:rFonts w:ascii="Junicode" w:hAnsi="Junicode"/>
          <w:sz w:val="28"/>
          <w:szCs w:val="28"/>
          <w:rPrChange w:id="7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ganze weite Welt /</w:t>
      </w:r>
      <w:r w:rsidR="00861688" w:rsidRPr="00FC64E1">
        <w:rPr>
          <w:rFonts w:ascii="Junicode" w:hAnsi="Junicode"/>
          <w:sz w:val="28"/>
          <w:szCs w:val="28"/>
          <w:rPrChange w:id="7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Gehorcht allein dem Gelt /</w:t>
      </w:r>
    </w:p>
    <w:p w14:paraId="5D91C654" w14:textId="50EF0F59" w:rsidR="00937F58" w:rsidRPr="00FC64E1" w:rsidRDefault="00937F58" w:rsidP="001B2A6D">
      <w:pPr>
        <w:spacing w:line="360" w:lineRule="auto"/>
        <w:rPr>
          <w:rFonts w:ascii="Junicode" w:hAnsi="Junicode"/>
          <w:sz w:val="28"/>
          <w:szCs w:val="28"/>
          <w:rPrChange w:id="7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was das Gelt begeret /</w:t>
      </w:r>
      <w:r w:rsidR="00861688" w:rsidRPr="00FC64E1">
        <w:rPr>
          <w:rFonts w:ascii="Junicode" w:hAnsi="Junicode"/>
          <w:sz w:val="28"/>
          <w:szCs w:val="28"/>
          <w:rPrChange w:id="7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wird jhm bald gew</w:t>
      </w:r>
      <w:r w:rsidR="00A2594E" w:rsidRPr="00FC64E1">
        <w:rPr>
          <w:rFonts w:ascii="Junicode" w:hAnsi="Junicode"/>
          <w:sz w:val="28"/>
          <w:szCs w:val="28"/>
          <w:rPrChange w:id="7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ret.</w:t>
      </w:r>
    </w:p>
    <w:p w14:paraId="6AB05845" w14:textId="03891CFD" w:rsidR="00055CB3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7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7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Franz-Mann</w:t>
      </w:r>
      <w:r w:rsidR="00760977" w:rsidRPr="00FC64E1">
        <w:rPr>
          <w:rFonts w:ascii="Junicode" w:hAnsi="Junicode"/>
          <w:sz w:val="28"/>
          <w:szCs w:val="28"/>
          <w:rPrChange w:id="7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aget:</w:t>
      </w:r>
    </w:p>
    <w:p w14:paraId="0B9EF8F6" w14:textId="121AB98C" w:rsidR="00055CB3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Qui à florin, roußin, Latin,</w:t>
      </w:r>
      <w:r w:rsidR="00861688" w:rsidRPr="00FC64E1">
        <w:rPr>
          <w:rFonts w:ascii="Junicode" w:hAnsi="Junicode"/>
          <w:sz w:val="28"/>
          <w:szCs w:val="28"/>
          <w:rPrChange w:id="7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Partout il trove le chemin. das i</w:t>
      </w:r>
      <w:r w:rsidR="00A2594E" w:rsidRPr="00FC64E1">
        <w:rPr>
          <w:rFonts w:ascii="Junicode" w:hAnsi="Junicode"/>
          <w:sz w:val="28"/>
          <w:szCs w:val="28"/>
          <w:rPrChange w:id="7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t:</w:t>
      </w:r>
    </w:p>
    <w:p w14:paraId="59E28E2F" w14:textId="77777777" w:rsidR="00760977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Mann von Pferd und Gold und</w:t>
      </w:r>
      <w:r w:rsidR="00760977" w:rsidRPr="00FC64E1">
        <w:rPr>
          <w:rFonts w:ascii="Junicode" w:hAnsi="Junicode"/>
          <w:sz w:val="28"/>
          <w:szCs w:val="28"/>
          <w:rPrChange w:id="7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lauffigem Latein /</w:t>
      </w:r>
    </w:p>
    <w:p w14:paraId="1C5C7124" w14:textId="77777777" w:rsidR="00760977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Komt jeden Weg hin</w:t>
      </w:r>
      <w:r w:rsidR="00760977" w:rsidRPr="00FC64E1">
        <w:rPr>
          <w:rFonts w:ascii="Junicode" w:hAnsi="Junicode"/>
          <w:sz w:val="28"/>
          <w:szCs w:val="28"/>
          <w:rPrChange w:id="7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 / und allent</w:t>
      </w:r>
      <w:r w:rsidRPr="00FC64E1">
        <w:rPr>
          <w:rFonts w:ascii="Junicode" w:hAnsi="Junicode"/>
          <w:sz w:val="28"/>
          <w:szCs w:val="28"/>
          <w:rPrChange w:id="7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halben ein.</w:t>
      </w:r>
    </w:p>
    <w:p w14:paraId="4EC56A81" w14:textId="19B004E0" w:rsidR="00760977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Muß derowegen der Gewaltgeber</w:t>
      </w:r>
      <w:r w:rsidR="00760977" w:rsidRPr="00FC64E1">
        <w:rPr>
          <w:rFonts w:ascii="Junicode" w:hAnsi="Junicode"/>
          <w:sz w:val="28"/>
          <w:szCs w:val="28"/>
          <w:rPrChange w:id="7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bei jhm </w:t>
      </w:r>
      <w:r w:rsidR="00A2594E" w:rsidRPr="00FC64E1">
        <w:rPr>
          <w:rFonts w:ascii="Junicode" w:hAnsi="Junicode"/>
          <w:sz w:val="28"/>
          <w:szCs w:val="28"/>
          <w:rPrChange w:id="7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7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reiflich erwegen / daß</w:t>
      </w:r>
      <w:r w:rsidR="00760977" w:rsidRPr="00FC64E1">
        <w:rPr>
          <w:rFonts w:ascii="Junicode" w:hAnsi="Junicode"/>
          <w:sz w:val="28"/>
          <w:szCs w:val="28"/>
          <w:rPrChange w:id="7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eine gro</w:t>
      </w:r>
      <w:r w:rsidR="00A2594E" w:rsidRPr="00FC64E1">
        <w:rPr>
          <w:rFonts w:ascii="Junicode" w:hAnsi="Junicode"/>
          <w:sz w:val="28"/>
          <w:szCs w:val="28"/>
          <w:rPrChange w:id="7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und hohe Gutthat </w:t>
      </w:r>
      <w:r w:rsidR="00A2594E" w:rsidRPr="00FC64E1">
        <w:rPr>
          <w:rFonts w:ascii="Junicode" w:hAnsi="Junicode"/>
          <w:sz w:val="28"/>
          <w:szCs w:val="28"/>
          <w:rPrChange w:id="7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</w:t>
      </w:r>
      <w:r w:rsidR="00760977" w:rsidRPr="00FC64E1">
        <w:rPr>
          <w:rFonts w:ascii="Junicode" w:hAnsi="Junicode"/>
          <w:sz w:val="28"/>
          <w:szCs w:val="28"/>
          <w:rPrChange w:id="7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jhm erzeiget werde / und muß er</w:t>
      </w:r>
      <w:r w:rsidR="00760977" w:rsidRPr="00FC64E1">
        <w:rPr>
          <w:rFonts w:ascii="Junicode" w:hAnsi="Junicode"/>
          <w:sz w:val="28"/>
          <w:szCs w:val="28"/>
          <w:rPrChange w:id="7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 </w:t>
      </w:r>
      <w:r w:rsidR="00A2594E" w:rsidRPr="00FC64E1">
        <w:rPr>
          <w:rFonts w:ascii="Junicode" w:hAnsi="Junicode"/>
          <w:sz w:val="28"/>
          <w:szCs w:val="28"/>
          <w:rPrChange w:id="7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olchem Fall nichts </w:t>
      </w:r>
      <w:r w:rsidR="00A2594E" w:rsidRPr="00FC64E1">
        <w:rPr>
          <w:rFonts w:ascii="Junicode" w:hAnsi="Junicode"/>
          <w:sz w:val="28"/>
          <w:szCs w:val="28"/>
          <w:rPrChange w:id="7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paren / den</w:t>
      </w:r>
      <w:r w:rsidR="00760977" w:rsidRPr="00FC64E1">
        <w:rPr>
          <w:rFonts w:ascii="Junicode" w:hAnsi="Junicode"/>
          <w:sz w:val="28"/>
          <w:szCs w:val="28"/>
          <w:rPrChange w:id="7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muß mancher nicht thun / </w:t>
      </w:r>
      <w:r w:rsidR="00A2594E" w:rsidRPr="00FC64E1">
        <w:rPr>
          <w:rFonts w:ascii="Junicode" w:hAnsi="Junicode"/>
          <w:sz w:val="28"/>
          <w:szCs w:val="28"/>
          <w:rPrChange w:id="7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760977" w:rsidRPr="00FC64E1">
        <w:rPr>
          <w:rFonts w:ascii="Junicode" w:hAnsi="Junicode"/>
          <w:sz w:val="28"/>
          <w:szCs w:val="28"/>
          <w:rPrChange w:id="7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lieben Wur</w:t>
      </w:r>
      <w:r w:rsidR="00A2594E" w:rsidRPr="00FC64E1">
        <w:rPr>
          <w:rFonts w:ascii="Junicode" w:hAnsi="Junicode"/>
          <w:sz w:val="28"/>
          <w:szCs w:val="28"/>
          <w:rPrChange w:id="7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willen? Und wer</w:t>
      </w:r>
      <w:r w:rsidR="00760977" w:rsidRPr="00FC64E1">
        <w:rPr>
          <w:rFonts w:ascii="Junicode" w:hAnsi="Junicode"/>
          <w:sz w:val="28"/>
          <w:szCs w:val="28"/>
          <w:rPrChange w:id="7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wird </w:t>
      </w:r>
      <w:r w:rsidR="00A2594E" w:rsidRPr="00FC64E1">
        <w:rPr>
          <w:rFonts w:ascii="Junicode" w:hAnsi="Junicode"/>
          <w:sz w:val="28"/>
          <w:szCs w:val="28"/>
          <w:rPrChange w:id="7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 eine </w:t>
      </w:r>
      <w:r w:rsidR="00A2594E" w:rsidRPr="00FC64E1">
        <w:rPr>
          <w:rFonts w:ascii="Junicode" w:hAnsi="Junicode"/>
          <w:sz w:val="28"/>
          <w:szCs w:val="28"/>
          <w:rPrChange w:id="7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offt widerholete</w:t>
      </w:r>
      <w:r w:rsidR="00760977" w:rsidRPr="00FC64E1">
        <w:rPr>
          <w:rFonts w:ascii="Junicode" w:hAnsi="Junicode"/>
          <w:sz w:val="28"/>
          <w:szCs w:val="28"/>
          <w:rPrChange w:id="7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Arbeit </w:t>
      </w:r>
      <w:r w:rsidR="00A2594E" w:rsidRPr="00FC64E1">
        <w:rPr>
          <w:rFonts w:ascii="Junicode" w:hAnsi="Junicode"/>
          <w:sz w:val="28"/>
          <w:szCs w:val="28"/>
          <w:rPrChange w:id="7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7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7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volbringen? Es</w:t>
      </w:r>
      <w:r w:rsidR="00760977" w:rsidRPr="00FC64E1">
        <w:rPr>
          <w:rFonts w:ascii="Junicode" w:hAnsi="Junicode"/>
          <w:sz w:val="28"/>
          <w:szCs w:val="28"/>
          <w:rPrChange w:id="7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</w:t>
      </w:r>
      <w:r w:rsidR="00A2594E" w:rsidRPr="00FC64E1">
        <w:rPr>
          <w:rFonts w:ascii="Junicode" w:hAnsi="Junicode"/>
          <w:sz w:val="28"/>
          <w:szCs w:val="28"/>
          <w:rPrChange w:id="7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ja:</w:t>
      </w:r>
      <w:r w:rsidR="00861688" w:rsidRPr="00FC64E1">
        <w:rPr>
          <w:rFonts w:ascii="Junicode" w:hAnsi="Junicode"/>
          <w:sz w:val="28"/>
          <w:szCs w:val="28"/>
          <w:rPrChange w:id="7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 un</w:t>
      </w:r>
      <w:r w:rsidR="00A2594E" w:rsidRPr="00FC64E1">
        <w:rPr>
          <w:rFonts w:ascii="Junicode" w:hAnsi="Junicode"/>
          <w:sz w:val="28"/>
          <w:szCs w:val="28"/>
          <w:rPrChange w:id="7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Sinn und Mut /</w:t>
      </w:r>
      <w:r w:rsidR="00861688" w:rsidRPr="00FC64E1">
        <w:rPr>
          <w:rFonts w:ascii="Junicode" w:hAnsi="Junicode"/>
          <w:sz w:val="28"/>
          <w:szCs w:val="28"/>
          <w:rPrChange w:id="7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Steht nur auf Gelt und Gut.</w:t>
      </w:r>
    </w:p>
    <w:p w14:paraId="46D54E11" w14:textId="54C6D334" w:rsidR="001D5A2A" w:rsidRPr="00FC64E1" w:rsidRDefault="00055CB3" w:rsidP="001B2A6D">
      <w:pPr>
        <w:spacing w:line="360" w:lineRule="auto"/>
        <w:rPr>
          <w:rFonts w:ascii="Junicode" w:hAnsi="Junicode"/>
          <w:sz w:val="28"/>
          <w:szCs w:val="28"/>
          <w:rPrChange w:id="7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gleichwie er </w:t>
      </w:r>
      <w:r w:rsidR="00A2594E" w:rsidRPr="00FC64E1">
        <w:rPr>
          <w:rFonts w:ascii="Junicode" w:hAnsi="Junicode"/>
          <w:sz w:val="28"/>
          <w:szCs w:val="28"/>
          <w:rPrChange w:id="7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Rei</w:t>
      </w:r>
      <w:r w:rsidR="00A2594E" w:rsidRPr="00FC64E1">
        <w:rPr>
          <w:rFonts w:ascii="Junicode" w:hAnsi="Junicode"/>
          <w:sz w:val="28"/>
          <w:szCs w:val="28"/>
          <w:rPrChange w:id="7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7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offt mit</w:t>
      </w:r>
      <w:r w:rsidR="005801E7" w:rsidRPr="00FC64E1">
        <w:rPr>
          <w:rFonts w:ascii="Junicode" w:hAnsi="Junicode"/>
          <w:sz w:val="28"/>
          <w:szCs w:val="28"/>
          <w:rPrChange w:id="7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gro</w:t>
      </w:r>
      <w:r w:rsidR="00A2594E" w:rsidRPr="00FC64E1">
        <w:rPr>
          <w:rFonts w:ascii="Junicode" w:hAnsi="Junicode"/>
          <w:sz w:val="28"/>
          <w:szCs w:val="28"/>
          <w:rPrChange w:id="7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801E7" w:rsidRPr="00FC64E1">
        <w:rPr>
          <w:rFonts w:ascii="Junicode" w:hAnsi="Junicode"/>
          <w:sz w:val="28"/>
          <w:szCs w:val="28"/>
          <w:rPrChange w:id="7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Leibes und</w:t>
      </w:r>
      <w:r w:rsidR="00760977" w:rsidRPr="00FC64E1">
        <w:rPr>
          <w:rFonts w:ascii="Junicode" w:hAnsi="Junicode"/>
          <w:sz w:val="28"/>
          <w:szCs w:val="28"/>
          <w:rPrChange w:id="7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801E7" w:rsidRPr="00FC64E1">
        <w:rPr>
          <w:rFonts w:ascii="Junicode" w:hAnsi="Junicode"/>
          <w:sz w:val="28"/>
          <w:szCs w:val="28"/>
          <w:rPrChange w:id="7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Lebens Gefahr antrit / aus Hoffnung gnter Nuzen und Vorteil</w:t>
      </w:r>
      <w:r w:rsidR="00760977" w:rsidRPr="00FC64E1">
        <w:rPr>
          <w:rFonts w:ascii="Junicode" w:hAnsi="Junicode"/>
          <w:sz w:val="28"/>
          <w:szCs w:val="28"/>
          <w:rPrChange w:id="7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801E7" w:rsidRPr="00FC64E1">
        <w:rPr>
          <w:rFonts w:ascii="Junicode" w:hAnsi="Junicode"/>
          <w:sz w:val="28"/>
          <w:szCs w:val="28"/>
          <w:rPrChange w:id="7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7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801E7" w:rsidRPr="00FC64E1">
        <w:rPr>
          <w:rFonts w:ascii="Junicode" w:hAnsi="Junicode"/>
          <w:sz w:val="28"/>
          <w:szCs w:val="28"/>
          <w:rPrChange w:id="7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chaffen; Eben al</w:t>
      </w:r>
      <w:r w:rsidR="00A2594E" w:rsidRPr="00FC64E1">
        <w:rPr>
          <w:rFonts w:ascii="Junicode" w:hAnsi="Junicode"/>
          <w:sz w:val="28"/>
          <w:szCs w:val="28"/>
          <w:rPrChange w:id="7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801E7" w:rsidRPr="00FC64E1">
        <w:rPr>
          <w:rFonts w:ascii="Junicode" w:hAnsi="Junicode"/>
          <w:sz w:val="28"/>
          <w:szCs w:val="28"/>
          <w:rPrChange w:id="7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Bevolm</w:t>
      </w:r>
      <w:r w:rsidR="00A2594E" w:rsidRPr="00FC64E1">
        <w:rPr>
          <w:rFonts w:ascii="Junicode" w:hAnsi="Junicode"/>
          <w:sz w:val="28"/>
          <w:szCs w:val="28"/>
          <w:rPrChange w:id="7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60977" w:rsidRPr="00FC64E1">
        <w:rPr>
          <w:rFonts w:ascii="Junicode" w:hAnsi="Junicode"/>
          <w:sz w:val="28"/>
          <w:szCs w:val="28"/>
          <w:rPrChange w:id="7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5801E7" w:rsidRPr="00FC64E1">
        <w:rPr>
          <w:rFonts w:ascii="Junicode" w:hAnsi="Junicode"/>
          <w:sz w:val="28"/>
          <w:szCs w:val="28"/>
          <w:rPrChange w:id="7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tigter / muß er nicht fa</w:t>
      </w:r>
      <w:r w:rsidR="00A2594E" w:rsidRPr="00FC64E1">
        <w:rPr>
          <w:rFonts w:ascii="Junicode" w:hAnsi="Junicode"/>
          <w:sz w:val="28"/>
          <w:szCs w:val="28"/>
          <w:rPrChange w:id="7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801E7" w:rsidRPr="00FC64E1">
        <w:rPr>
          <w:rFonts w:ascii="Junicode" w:hAnsi="Junicode"/>
          <w:sz w:val="28"/>
          <w:szCs w:val="28"/>
          <w:rPrChange w:id="7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unzehlich</w:t>
      </w:r>
      <w:r w:rsidR="0024681D" w:rsidRPr="00FC64E1">
        <w:rPr>
          <w:rFonts w:ascii="Junicode" w:hAnsi="Junicode"/>
          <w:sz w:val="28"/>
          <w:szCs w:val="28"/>
          <w:rPrChange w:id="7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vielmal in die Tieffe fahrn / da noch</w:t>
      </w:r>
      <w:r w:rsidR="00760977" w:rsidRPr="00FC64E1">
        <w:rPr>
          <w:rFonts w:ascii="Junicode" w:hAnsi="Junicode"/>
          <w:sz w:val="28"/>
          <w:szCs w:val="28"/>
          <w:rPrChange w:id="7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Liecht noch Schein zu</w:t>
      </w:r>
      <w:r w:rsidR="00A2594E" w:rsidRPr="00FC64E1">
        <w:rPr>
          <w:rFonts w:ascii="Junicode" w:hAnsi="Junicode"/>
          <w:sz w:val="28"/>
          <w:szCs w:val="28"/>
          <w:rPrChange w:id="7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7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5A2A" w:rsidRPr="00FC64E1">
        <w:rPr>
          <w:rFonts w:ascii="Junicode" w:hAnsi="Junicode"/>
          <w:sz w:val="28"/>
          <w:szCs w:val="28"/>
          <w:rPrChange w:id="7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 muß</w:t>
      </w:r>
      <w:r w:rsidR="00760977" w:rsidRPr="00FC64E1">
        <w:rPr>
          <w:rFonts w:ascii="Junicode" w:hAnsi="Junicode"/>
          <w:sz w:val="28"/>
          <w:szCs w:val="28"/>
          <w:rPrChange w:id="7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mit ganzem Leibe / ja alle </w:t>
      </w:r>
      <w:r w:rsidR="00A2594E" w:rsidRPr="00FC64E1">
        <w:rPr>
          <w:rFonts w:ascii="Junicode" w:hAnsi="Junicode"/>
          <w:sz w:val="28"/>
          <w:szCs w:val="28"/>
          <w:rPrChange w:id="7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</w:t>
      </w:r>
      <w:r w:rsidR="00760977" w:rsidRPr="00FC64E1">
        <w:rPr>
          <w:rFonts w:ascii="Junicode" w:hAnsi="Junicode"/>
          <w:sz w:val="28"/>
          <w:szCs w:val="28"/>
          <w:rPrChange w:id="7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Gliedma</w:t>
      </w:r>
      <w:r w:rsidR="00A2594E" w:rsidRPr="00FC64E1">
        <w:rPr>
          <w:rFonts w:ascii="Junicode" w:hAnsi="Junicode"/>
          <w:sz w:val="28"/>
          <w:szCs w:val="28"/>
          <w:rPrChange w:id="7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regen und bewegen /</w:t>
      </w:r>
      <w:r w:rsidR="00760977" w:rsidRPr="00FC64E1">
        <w:rPr>
          <w:rFonts w:ascii="Junicode" w:hAnsi="Junicode"/>
          <w:sz w:val="28"/>
          <w:szCs w:val="28"/>
          <w:rPrChange w:id="7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gleich</w:t>
      </w:r>
      <w:r w:rsidR="00A2594E" w:rsidRPr="00FC64E1">
        <w:rPr>
          <w:rFonts w:ascii="Junicode" w:hAnsi="Junicode"/>
          <w:sz w:val="28"/>
          <w:szCs w:val="28"/>
          <w:rPrChange w:id="7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(als ein wolbe</w:t>
      </w:r>
      <w:r w:rsidR="00A2594E" w:rsidRPr="00FC64E1">
        <w:rPr>
          <w:rFonts w:ascii="Junicode" w:hAnsi="Junicode"/>
          <w:sz w:val="28"/>
          <w:szCs w:val="28"/>
          <w:rPrChange w:id="7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7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D5A2A" w:rsidRPr="00FC64E1">
        <w:rPr>
          <w:rFonts w:ascii="Junicode" w:hAnsi="Junicode"/>
          <w:sz w:val="28"/>
          <w:szCs w:val="28"/>
          <w:rPrChange w:id="7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ltes</w:t>
      </w:r>
      <w:r w:rsidR="00760977" w:rsidRPr="00FC64E1">
        <w:rPr>
          <w:rFonts w:ascii="Junicode" w:hAnsi="Junicode"/>
          <w:sz w:val="28"/>
          <w:szCs w:val="28"/>
          <w:rPrChange w:id="7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Urwerck) nimmer </w:t>
      </w:r>
      <w:r w:rsidR="00A2594E" w:rsidRPr="00FC64E1">
        <w:rPr>
          <w:rFonts w:ascii="Junicode" w:hAnsi="Junicode"/>
          <w:sz w:val="28"/>
          <w:szCs w:val="28"/>
          <w:rPrChange w:id="7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till </w:t>
      </w:r>
      <w:r w:rsidR="00A2594E" w:rsidRPr="00FC64E1">
        <w:rPr>
          <w:rFonts w:ascii="Junicode" w:hAnsi="Junicode"/>
          <w:sz w:val="28"/>
          <w:szCs w:val="28"/>
          <w:rPrChange w:id="7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biß</w:t>
      </w:r>
      <w:r w:rsidR="00760977" w:rsidRPr="00FC64E1">
        <w:rPr>
          <w:rFonts w:ascii="Junicode" w:hAnsi="Junicode"/>
          <w:sz w:val="28"/>
          <w:szCs w:val="28"/>
          <w:rPrChange w:id="7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das Weibgen / nach jhrem Wol</w:t>
      </w:r>
      <w:r w:rsidR="001D5A2A" w:rsidRPr="00FC64E1">
        <w:rPr>
          <w:rFonts w:ascii="Junicode" w:hAnsi="Junicode"/>
          <w:sz w:val="28"/>
          <w:szCs w:val="28"/>
          <w:rPrChange w:id="7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gefallen beg</w:t>
      </w:r>
      <w:r w:rsidR="00A2594E" w:rsidRPr="00FC64E1">
        <w:rPr>
          <w:rFonts w:ascii="Junicode" w:hAnsi="Junicode"/>
          <w:sz w:val="28"/>
          <w:szCs w:val="28"/>
          <w:rPrChange w:id="7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5A2A" w:rsidRPr="00FC64E1">
        <w:rPr>
          <w:rFonts w:ascii="Junicode" w:hAnsi="Junicode"/>
          <w:sz w:val="28"/>
          <w:szCs w:val="28"/>
          <w:rPrChange w:id="7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tiget worden / </w:t>
      </w:r>
      <w:r w:rsidR="00A2594E" w:rsidRPr="00FC64E1">
        <w:rPr>
          <w:rFonts w:ascii="Junicode" w:hAnsi="Junicode"/>
          <w:sz w:val="28"/>
          <w:szCs w:val="28"/>
          <w:rPrChange w:id="7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0977" w:rsidRPr="00FC64E1">
        <w:rPr>
          <w:rFonts w:ascii="Junicode" w:hAnsi="Junicode"/>
          <w:sz w:val="28"/>
          <w:szCs w:val="28"/>
          <w:rPrChange w:id="7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deß</w:t>
      </w:r>
      <w:r w:rsidR="001D5A2A" w:rsidRPr="00FC64E1">
        <w:rPr>
          <w:rFonts w:ascii="Junicode" w:hAnsi="Junicode"/>
          <w:sz w:val="28"/>
          <w:szCs w:val="28"/>
          <w:rPrChange w:id="7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wegen i</w:t>
      </w:r>
      <w:r w:rsidR="00A2594E" w:rsidRPr="00FC64E1">
        <w:rPr>
          <w:rFonts w:ascii="Junicode" w:hAnsi="Junicode"/>
          <w:sz w:val="28"/>
          <w:szCs w:val="28"/>
          <w:rPrChange w:id="7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je ganz billich / daß er auch</w:t>
      </w:r>
      <w:r w:rsidR="00760977" w:rsidRPr="00FC64E1">
        <w:rPr>
          <w:rFonts w:ascii="Junicode" w:hAnsi="Junicode"/>
          <w:sz w:val="28"/>
          <w:szCs w:val="28"/>
          <w:rPrChange w:id="7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Arbeit w</w:t>
      </w:r>
      <w:r w:rsidR="00A2594E" w:rsidRPr="00FC64E1">
        <w:rPr>
          <w:rFonts w:ascii="Junicode" w:hAnsi="Junicode"/>
          <w:sz w:val="28"/>
          <w:szCs w:val="28"/>
          <w:rPrChange w:id="7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5A2A" w:rsidRPr="00FC64E1">
        <w:rPr>
          <w:rFonts w:ascii="Junicode" w:hAnsi="Junicode"/>
          <w:sz w:val="28"/>
          <w:szCs w:val="28"/>
          <w:rPrChange w:id="7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rcklich genie</w:t>
      </w:r>
      <w:r w:rsidR="00A2594E" w:rsidRPr="00FC64E1">
        <w:rPr>
          <w:rFonts w:ascii="Junicode" w:hAnsi="Junicode"/>
          <w:sz w:val="28"/>
          <w:szCs w:val="28"/>
          <w:rPrChange w:id="7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5A2A" w:rsidRPr="00FC64E1">
        <w:rPr>
          <w:rFonts w:ascii="Junicode" w:hAnsi="Junicode"/>
          <w:sz w:val="28"/>
          <w:szCs w:val="28"/>
          <w:rPrChange w:id="7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und</w:t>
      </w:r>
      <w:r w:rsidR="00760977" w:rsidRPr="00FC64E1">
        <w:rPr>
          <w:rFonts w:ascii="Junicode" w:hAnsi="Junicode"/>
          <w:sz w:val="28"/>
          <w:szCs w:val="28"/>
          <w:rPrChange w:id="7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5A2A" w:rsidRPr="00FC64E1">
        <w:rPr>
          <w:rFonts w:ascii="Junicode" w:hAnsi="Junicode"/>
          <w:sz w:val="28"/>
          <w:szCs w:val="28"/>
          <w:rPrChange w:id="7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ergezet werde.</w:t>
      </w:r>
    </w:p>
    <w:p w14:paraId="21421A84" w14:textId="371A4147" w:rsidR="001D5A2A" w:rsidRPr="00FC64E1" w:rsidRDefault="001D5A2A" w:rsidP="001B2A6D">
      <w:pPr>
        <w:spacing w:line="360" w:lineRule="auto"/>
        <w:rPr>
          <w:rFonts w:ascii="Junicode" w:hAnsi="Junicode"/>
          <w:sz w:val="28"/>
          <w:szCs w:val="28"/>
          <w:rPrChange w:id="7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Wird aber der Mann hiezu </w:t>
      </w:r>
      <w:r w:rsidR="00A2594E" w:rsidRPr="00FC64E1">
        <w:rPr>
          <w:rFonts w:ascii="Junicode" w:hAnsi="Junicode"/>
          <w:sz w:val="28"/>
          <w:szCs w:val="28"/>
          <w:rPrChange w:id="7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</w:t>
      </w:r>
      <w:r w:rsidRPr="00FC64E1">
        <w:rPr>
          <w:rFonts w:ascii="Junicode" w:hAnsi="Junicode"/>
          <w:sz w:val="28"/>
          <w:szCs w:val="28"/>
          <w:rPrChange w:id="7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</w:t>
      </w:r>
      <w:r w:rsidR="00760977" w:rsidRPr="00FC64E1">
        <w:rPr>
          <w:rFonts w:ascii="Junicode" w:hAnsi="Junicode"/>
          <w:sz w:val="28"/>
          <w:szCs w:val="28"/>
          <w:rPrChange w:id="7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oder eines andern Diener be</w:t>
      </w:r>
      <w:r w:rsidR="00A2594E" w:rsidRPr="00FC64E1">
        <w:rPr>
          <w:rFonts w:ascii="Junicode" w:hAnsi="Junicode"/>
          <w:sz w:val="28"/>
          <w:szCs w:val="28"/>
          <w:rPrChange w:id="7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eligen / </w:t>
      </w:r>
      <w:r w:rsidR="00A2594E" w:rsidRPr="00FC64E1">
        <w:rPr>
          <w:rFonts w:ascii="Junicode" w:hAnsi="Junicode"/>
          <w:sz w:val="28"/>
          <w:szCs w:val="28"/>
          <w:rPrChange w:id="7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der</w:t>
      </w:r>
      <w:r w:rsidR="00A2594E" w:rsidRPr="00FC64E1">
        <w:rPr>
          <w:rFonts w:ascii="Junicode" w:hAnsi="Junicode"/>
          <w:sz w:val="28"/>
          <w:szCs w:val="28"/>
          <w:rPrChange w:id="7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in </w:t>
      </w:r>
      <w:r w:rsidR="00A2594E" w:rsidRPr="00FC64E1">
        <w:rPr>
          <w:rFonts w:ascii="Junicode" w:hAnsi="Junicode"/>
          <w:sz w:val="28"/>
          <w:szCs w:val="28"/>
          <w:rPrChange w:id="7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chaden neben</w:t>
      </w:r>
      <w:r w:rsidR="00760977" w:rsidRPr="00FC64E1">
        <w:rPr>
          <w:rFonts w:ascii="Junicode" w:hAnsi="Junicode"/>
          <w:sz w:val="28"/>
          <w:szCs w:val="28"/>
          <w:rPrChange w:id="7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vorgedachtem Procuratore geriete /</w:t>
      </w:r>
      <w:r w:rsidR="00760977" w:rsidRPr="00FC64E1">
        <w:rPr>
          <w:rFonts w:ascii="Junicode" w:hAnsi="Junicode"/>
          <w:sz w:val="28"/>
          <w:szCs w:val="28"/>
          <w:rPrChange w:id="7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wie des M</w:t>
      </w:r>
      <w:r w:rsidR="00A2594E" w:rsidRPr="00FC64E1">
        <w:rPr>
          <w:rFonts w:ascii="Junicode" w:hAnsi="Junicode"/>
          <w:sz w:val="28"/>
          <w:szCs w:val="28"/>
          <w:rPrChange w:id="7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0977" w:rsidRPr="00FC64E1">
        <w:rPr>
          <w:rFonts w:ascii="Junicode" w:hAnsi="Junicode"/>
          <w:sz w:val="28"/>
          <w:szCs w:val="28"/>
          <w:rPrChange w:id="7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llers Hund zu Aff</w:t>
      </w:r>
      <w:r w:rsidRPr="00FC64E1">
        <w:rPr>
          <w:rFonts w:ascii="Junicode" w:hAnsi="Junicode"/>
          <w:sz w:val="28"/>
          <w:szCs w:val="28"/>
          <w:rPrChange w:id="7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huppe wider zu Hauß ohn </w:t>
      </w:r>
      <w:r w:rsidR="00A2594E" w:rsidRPr="00FC64E1">
        <w:rPr>
          <w:rFonts w:ascii="Junicode" w:hAnsi="Junicode"/>
          <w:sz w:val="28"/>
          <w:szCs w:val="28"/>
          <w:rPrChange w:id="7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chwanz</w:t>
      </w:r>
      <w:r w:rsidR="00760977" w:rsidRPr="00FC64E1">
        <w:rPr>
          <w:rFonts w:ascii="Junicode" w:hAnsi="Junicode"/>
          <w:sz w:val="28"/>
          <w:szCs w:val="28"/>
          <w:rPrChange w:id="7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7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 / </w:t>
      </w:r>
      <w:r w:rsidR="00A2594E" w:rsidRPr="00FC64E1">
        <w:rPr>
          <w:rFonts w:ascii="Junicode" w:hAnsi="Junicode"/>
          <w:sz w:val="28"/>
          <w:szCs w:val="28"/>
          <w:rPrChange w:id="7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kan der</w:t>
      </w:r>
      <w:r w:rsidR="00A2594E" w:rsidRPr="00FC64E1">
        <w:rPr>
          <w:rFonts w:ascii="Junicode" w:hAnsi="Junicode"/>
          <w:sz w:val="28"/>
          <w:szCs w:val="28"/>
          <w:rPrChange w:id="7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committens &amp;</w:t>
      </w:r>
      <w:r w:rsidR="00760977" w:rsidRPr="00FC64E1">
        <w:rPr>
          <w:rFonts w:ascii="Junicode" w:hAnsi="Junicode"/>
          <w:sz w:val="28"/>
          <w:szCs w:val="28"/>
          <w:rPrChange w:id="7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</w:t>
      </w:r>
      <w:r w:rsidR="00A2594E" w:rsidRPr="00FC64E1">
        <w:rPr>
          <w:rFonts w:ascii="Junicode" w:hAnsi="Junicode"/>
          <w:sz w:val="28"/>
          <w:szCs w:val="28"/>
          <w:rPrChange w:id="7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tituens ex actione de </w:t>
      </w:r>
      <w:r w:rsidR="00A2594E" w:rsidRPr="00FC64E1">
        <w:rPr>
          <w:rFonts w:ascii="Junicode" w:hAnsi="Junicode"/>
          <w:sz w:val="28"/>
          <w:szCs w:val="28"/>
          <w:rPrChange w:id="7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ervo cor</w:t>
      </w:r>
      <w:r w:rsidRPr="00FC64E1">
        <w:rPr>
          <w:rFonts w:ascii="Junicode" w:hAnsi="Junicode"/>
          <w:sz w:val="28"/>
          <w:szCs w:val="28"/>
          <w:rPrChange w:id="7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rupto &amp; damno dato beleget und</w:t>
      </w:r>
      <w:r w:rsidR="00760977" w:rsidRPr="00FC64E1">
        <w:rPr>
          <w:rFonts w:ascii="Junicode" w:hAnsi="Junicode"/>
          <w:sz w:val="28"/>
          <w:szCs w:val="28"/>
          <w:rPrChange w:id="7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belanget werden / und i</w:t>
      </w:r>
      <w:r w:rsidR="00A2594E" w:rsidRPr="00FC64E1">
        <w:rPr>
          <w:rFonts w:ascii="Junicode" w:hAnsi="Junicode"/>
          <w:sz w:val="28"/>
          <w:szCs w:val="28"/>
          <w:rPrChange w:id="7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gehalten</w:t>
      </w:r>
      <w:r w:rsidR="00760977" w:rsidRPr="00FC64E1">
        <w:rPr>
          <w:rFonts w:ascii="Junicode" w:hAnsi="Junicode"/>
          <w:sz w:val="28"/>
          <w:szCs w:val="28"/>
          <w:rPrChange w:id="7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Schaden v</w:t>
      </w:r>
      <w:r w:rsidR="00A2594E" w:rsidRPr="00FC64E1">
        <w:rPr>
          <w:rFonts w:ascii="Junicode" w:hAnsi="Junicode"/>
          <w:sz w:val="28"/>
          <w:szCs w:val="28"/>
          <w:rPrChange w:id="7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llig zu er</w:t>
      </w:r>
      <w:r w:rsidR="00A2594E" w:rsidRPr="00FC64E1">
        <w:rPr>
          <w:rFonts w:ascii="Junicode" w:hAnsi="Junicode"/>
          <w:sz w:val="28"/>
          <w:szCs w:val="28"/>
          <w:rPrChange w:id="7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tatten.</w:t>
      </w:r>
    </w:p>
    <w:p w14:paraId="02F496CC" w14:textId="47DD8260" w:rsidR="00E765DD" w:rsidRPr="00FC64E1" w:rsidRDefault="001D5A2A" w:rsidP="001B2A6D">
      <w:pPr>
        <w:spacing w:line="360" w:lineRule="auto"/>
        <w:rPr>
          <w:rFonts w:ascii="Junicode" w:hAnsi="Junicode"/>
          <w:sz w:val="28"/>
          <w:szCs w:val="28"/>
          <w:rPrChange w:id="7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An die</w:t>
      </w:r>
      <w:r w:rsidR="00A2594E" w:rsidRPr="00FC64E1">
        <w:rPr>
          <w:rFonts w:ascii="Junicode" w:hAnsi="Junicode"/>
          <w:sz w:val="28"/>
          <w:szCs w:val="28"/>
          <w:rPrChange w:id="7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Ort kan auch wol</w:t>
      </w:r>
      <w:r w:rsidR="00760977" w:rsidRPr="00FC64E1">
        <w:rPr>
          <w:rFonts w:ascii="Junicode" w:hAnsi="Junicode"/>
          <w:sz w:val="28"/>
          <w:szCs w:val="28"/>
          <w:rPrChange w:id="7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7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gefraget werden / ob auch</w:t>
      </w:r>
      <w:r w:rsidR="00760977" w:rsidRPr="00FC64E1">
        <w:rPr>
          <w:rFonts w:ascii="Junicode" w:hAnsi="Junicode"/>
          <w:sz w:val="28"/>
          <w:szCs w:val="28"/>
          <w:rPrChange w:id="7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Mann </w:t>
      </w:r>
      <w:r w:rsidR="00A2594E" w:rsidRPr="00FC64E1">
        <w:rPr>
          <w:rFonts w:ascii="Junicode" w:hAnsi="Junicode"/>
          <w:sz w:val="28"/>
          <w:szCs w:val="28"/>
          <w:rPrChange w:id="7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 verkauffen /</w:t>
      </w:r>
      <w:r w:rsidR="0024681D" w:rsidRPr="00FC64E1">
        <w:rPr>
          <w:rFonts w:ascii="Junicode" w:hAnsi="Junicode"/>
          <w:sz w:val="28"/>
          <w:szCs w:val="28"/>
          <w:rPrChange w:id="7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einem andern auff gewi</w:t>
      </w:r>
      <w:r w:rsidR="00A2594E" w:rsidRPr="00FC64E1">
        <w:rPr>
          <w:rFonts w:ascii="Junicode" w:hAnsi="Junicode"/>
          <w:sz w:val="28"/>
          <w:szCs w:val="28"/>
          <w:rPrChange w:id="7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Zeit</w:t>
      </w:r>
      <w:r w:rsidR="00760977" w:rsidRPr="00FC64E1">
        <w:rPr>
          <w:rFonts w:ascii="Junicode" w:hAnsi="Junicode"/>
          <w:sz w:val="28"/>
          <w:szCs w:val="28"/>
          <w:rPrChange w:id="7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verleihen k</w:t>
      </w:r>
      <w:r w:rsidR="00A2594E" w:rsidRPr="00FC64E1">
        <w:rPr>
          <w:rFonts w:ascii="Junicode" w:hAnsi="Junicode"/>
          <w:sz w:val="28"/>
          <w:szCs w:val="28"/>
          <w:rPrChange w:id="7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/ die</w:t>
      </w:r>
      <w:r w:rsidR="00A2594E" w:rsidRPr="00FC64E1">
        <w:rPr>
          <w:rFonts w:ascii="Junicode" w:hAnsi="Junicode"/>
          <w:sz w:val="28"/>
          <w:szCs w:val="28"/>
          <w:rPrChange w:id="7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wollen</w:t>
      </w:r>
      <w:r w:rsidR="00760977" w:rsidRPr="00FC64E1">
        <w:rPr>
          <w:rFonts w:ascii="Junicode" w:hAnsi="Junicode"/>
          <w:sz w:val="28"/>
          <w:szCs w:val="28"/>
          <w:rPrChange w:id="7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etliche behaupten / und auffs </w:t>
      </w:r>
      <w:r w:rsidR="00A2594E" w:rsidRPr="00FC64E1">
        <w:rPr>
          <w:rFonts w:ascii="Junicode" w:hAnsi="Junicode"/>
          <w:sz w:val="28"/>
          <w:szCs w:val="28"/>
          <w:rPrChange w:id="7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7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0977" w:rsidRPr="00FC64E1">
        <w:rPr>
          <w:rFonts w:ascii="Junicode" w:hAnsi="Junicode"/>
          <w:sz w:val="28"/>
          <w:szCs w:val="28"/>
          <w:rPrChange w:id="7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7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verfechten / ex Ari</w:t>
      </w:r>
      <w:r w:rsidR="00A2594E" w:rsidRPr="00FC64E1">
        <w:rPr>
          <w:rFonts w:ascii="Junicode" w:hAnsi="Junicode"/>
          <w:sz w:val="28"/>
          <w:szCs w:val="28"/>
          <w:rPrChange w:id="7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1. po. 2. &amp;</w:t>
      </w:r>
      <w:r w:rsidR="00760977" w:rsidRPr="00FC64E1">
        <w:rPr>
          <w:rFonts w:ascii="Junicode" w:hAnsi="Junicode"/>
          <w:sz w:val="28"/>
          <w:szCs w:val="28"/>
          <w:rPrChange w:id="7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3. Item ex l. 9. C. de rei vindic. l. fervum 21. ff. de manumi</w:t>
      </w:r>
      <w:r w:rsidR="00A2594E" w:rsidRPr="00FC64E1">
        <w:rPr>
          <w:rFonts w:ascii="Junicode" w:hAnsi="Junicode"/>
          <w:sz w:val="28"/>
          <w:szCs w:val="28"/>
          <w:rPrChange w:id="7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Tiraq. de</w:t>
      </w:r>
      <w:r w:rsidR="00760977" w:rsidRPr="00FC64E1">
        <w:rPr>
          <w:rFonts w:ascii="Junicode" w:hAnsi="Junicode"/>
          <w:sz w:val="28"/>
          <w:szCs w:val="28"/>
          <w:rPrChange w:id="7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retract. in p. 7. n. 15. &amp; ad l. connub. 1.</w:t>
      </w:r>
      <w:r w:rsidR="00760977" w:rsidRPr="00FC64E1">
        <w:rPr>
          <w:rFonts w:ascii="Junicode" w:hAnsi="Junicode"/>
          <w:sz w:val="28"/>
          <w:szCs w:val="28"/>
          <w:rPrChange w:id="7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per tot. l. 8. &amp; 9. ff. de commod. hievon</w:t>
      </w:r>
      <w:r w:rsidR="00760977" w:rsidRPr="00FC64E1">
        <w:rPr>
          <w:rFonts w:ascii="Junicode" w:hAnsi="Junicode"/>
          <w:sz w:val="28"/>
          <w:szCs w:val="28"/>
          <w:rPrChange w:id="7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un</w:t>
      </w:r>
      <w:r w:rsidR="00A2594E" w:rsidRPr="00FC64E1">
        <w:rPr>
          <w:rFonts w:ascii="Junicode" w:hAnsi="Junicode"/>
          <w:sz w:val="28"/>
          <w:szCs w:val="28"/>
          <w:rPrChange w:id="7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guter Freund Jo</w:t>
      </w:r>
      <w:r w:rsidR="00A2594E" w:rsidRPr="00FC64E1">
        <w:rPr>
          <w:rFonts w:ascii="Junicode" w:hAnsi="Junicode"/>
          <w:sz w:val="28"/>
          <w:szCs w:val="28"/>
          <w:rPrChange w:id="7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eph</w:t>
      </w:r>
      <w:r w:rsidR="00E765DD" w:rsidRPr="00FC64E1">
        <w:rPr>
          <w:rFonts w:ascii="Junicode" w:hAnsi="Junicode"/>
          <w:sz w:val="28"/>
          <w:szCs w:val="28"/>
          <w:rPrChange w:id="7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Cornelius von Frauenli</w:t>
      </w:r>
      <w:r w:rsidR="00A2594E" w:rsidRPr="00FC64E1">
        <w:rPr>
          <w:rFonts w:ascii="Junicode" w:hAnsi="Junicode"/>
          <w:sz w:val="28"/>
          <w:szCs w:val="28"/>
          <w:rPrChange w:id="7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als ein </w:t>
      </w:r>
      <w:r w:rsidR="00A2594E" w:rsidRPr="00FC64E1">
        <w:rPr>
          <w:rFonts w:ascii="Junicode" w:hAnsi="Junicode"/>
          <w:sz w:val="28"/>
          <w:szCs w:val="28"/>
          <w:rPrChange w:id="7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</w:t>
      </w:r>
      <w:r w:rsidR="00760977" w:rsidRPr="00FC64E1">
        <w:rPr>
          <w:rFonts w:ascii="Junicode" w:hAnsi="Junicode"/>
          <w:sz w:val="28"/>
          <w:szCs w:val="28"/>
          <w:rPrChange w:id="7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65DD" w:rsidRPr="00FC64E1">
        <w:rPr>
          <w:rFonts w:ascii="Junicode" w:hAnsi="Junicode"/>
          <w:sz w:val="28"/>
          <w:szCs w:val="28"/>
          <w:rPrChange w:id="7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</w:t>
      </w:r>
      <w:r w:rsidR="00A2594E" w:rsidRPr="00FC64E1">
        <w:rPr>
          <w:rFonts w:ascii="Junicode" w:hAnsi="Junicode"/>
          <w:sz w:val="28"/>
          <w:szCs w:val="28"/>
          <w:rPrChange w:id="7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E765DD" w:rsidRPr="00FC64E1">
        <w:rPr>
          <w:rFonts w:ascii="Junicode" w:hAnsi="Junicode"/>
          <w:sz w:val="28"/>
          <w:szCs w:val="28"/>
          <w:rPrChange w:id="7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hrter Mann / in </w:t>
      </w:r>
      <w:r w:rsidR="00A2594E" w:rsidRPr="00FC64E1">
        <w:rPr>
          <w:rFonts w:ascii="Junicode" w:hAnsi="Junicode"/>
          <w:sz w:val="28"/>
          <w:szCs w:val="28"/>
          <w:rPrChange w:id="7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Hanrei</w:t>
      </w:r>
      <w:r w:rsidR="00A2594E" w:rsidRPr="00FC64E1">
        <w:rPr>
          <w:rFonts w:ascii="Junicode" w:hAnsi="Junicode"/>
          <w:sz w:val="28"/>
          <w:szCs w:val="28"/>
          <w:rPrChange w:id="7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tuzer / </w:t>
      </w:r>
      <w:r w:rsidR="00A2594E" w:rsidRPr="00FC64E1">
        <w:rPr>
          <w:rFonts w:ascii="Junicode" w:hAnsi="Junicode"/>
          <w:sz w:val="28"/>
          <w:szCs w:val="28"/>
          <w:rPrChange w:id="7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765DD" w:rsidRPr="00FC64E1">
        <w:rPr>
          <w:rFonts w:ascii="Junicode" w:hAnsi="Junicode"/>
          <w:sz w:val="28"/>
          <w:szCs w:val="28"/>
          <w:rPrChange w:id="7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alle ma</w:t>
      </w:r>
      <w:r w:rsidR="00A2594E" w:rsidRPr="00FC64E1">
        <w:rPr>
          <w:rFonts w:ascii="Junicode" w:hAnsi="Junicode"/>
          <w:sz w:val="28"/>
          <w:szCs w:val="28"/>
          <w:rPrChange w:id="7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765DD" w:rsidRPr="00FC64E1">
        <w:rPr>
          <w:rFonts w:ascii="Junicode" w:hAnsi="Junicode"/>
          <w:sz w:val="28"/>
          <w:szCs w:val="28"/>
          <w:rPrChange w:id="7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7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7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765DD" w:rsidRPr="00FC64E1">
        <w:rPr>
          <w:rFonts w:ascii="Junicode" w:hAnsi="Junicode"/>
          <w:sz w:val="28"/>
          <w:szCs w:val="28"/>
          <w:rPrChange w:id="7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und</w:t>
      </w:r>
      <w:r w:rsidR="00760977" w:rsidRPr="00FC64E1">
        <w:rPr>
          <w:rFonts w:ascii="Junicode" w:hAnsi="Junicode"/>
          <w:sz w:val="28"/>
          <w:szCs w:val="28"/>
          <w:rPrChange w:id="7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765DD" w:rsidRPr="00FC64E1">
        <w:rPr>
          <w:rFonts w:ascii="Junicode" w:hAnsi="Junicode"/>
          <w:sz w:val="28"/>
          <w:szCs w:val="28"/>
          <w:rPrChange w:id="7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ausf</w:t>
      </w:r>
      <w:r w:rsidR="00A2594E" w:rsidRPr="00FC64E1">
        <w:rPr>
          <w:rFonts w:ascii="Junicode" w:hAnsi="Junicode"/>
          <w:sz w:val="28"/>
          <w:szCs w:val="28"/>
          <w:rPrChange w:id="7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765DD" w:rsidRPr="00FC64E1">
        <w:rPr>
          <w:rFonts w:ascii="Junicode" w:hAnsi="Junicode"/>
          <w:sz w:val="28"/>
          <w:szCs w:val="28"/>
          <w:rPrChange w:id="7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 ge</w:t>
      </w:r>
      <w:r w:rsidR="00A2594E" w:rsidRPr="00FC64E1">
        <w:rPr>
          <w:rFonts w:ascii="Junicode" w:hAnsi="Junicode"/>
          <w:sz w:val="28"/>
          <w:szCs w:val="28"/>
          <w:rPrChange w:id="7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chrieben: dahin wollen wir den wolgeneigten Le</w:t>
      </w:r>
      <w:r w:rsidR="00A2594E" w:rsidRPr="00FC64E1">
        <w:rPr>
          <w:rFonts w:ascii="Junicode" w:hAnsi="Junicode"/>
          <w:sz w:val="28"/>
          <w:szCs w:val="28"/>
          <w:rPrChange w:id="7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ge</w:t>
      </w:r>
      <w:r w:rsidR="00E765DD" w:rsidRPr="00FC64E1">
        <w:rPr>
          <w:rFonts w:ascii="Junicode" w:hAnsi="Junicode"/>
          <w:sz w:val="28"/>
          <w:szCs w:val="28"/>
          <w:rPrChange w:id="7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</w:t>
      </w:r>
      <w:r w:rsidR="00A2594E" w:rsidRPr="00FC64E1">
        <w:rPr>
          <w:rFonts w:ascii="Junicode" w:hAnsi="Junicode"/>
          <w:sz w:val="28"/>
          <w:szCs w:val="28"/>
          <w:rPrChange w:id="7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765DD" w:rsidRPr="00FC64E1">
        <w:rPr>
          <w:rFonts w:ascii="Junicode" w:hAnsi="Junicode"/>
          <w:sz w:val="28"/>
          <w:szCs w:val="28"/>
          <w:rPrChange w:id="7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haben.</w:t>
      </w:r>
    </w:p>
    <w:p w14:paraId="3EC88763" w14:textId="717E4BCC" w:rsidR="00C6206F" w:rsidRPr="00FC64E1" w:rsidRDefault="00E765DD" w:rsidP="001B2A6D">
      <w:pPr>
        <w:spacing w:line="360" w:lineRule="auto"/>
        <w:rPr>
          <w:rFonts w:ascii="Junicode" w:hAnsi="Junicode"/>
          <w:sz w:val="28"/>
          <w:szCs w:val="28"/>
          <w:rPrChange w:id="7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 aber begeren un</w:t>
      </w:r>
      <w:r w:rsidR="00A2594E" w:rsidRPr="00FC64E1">
        <w:rPr>
          <w:rFonts w:ascii="Junicode" w:hAnsi="Junicode"/>
          <w:sz w:val="28"/>
          <w:szCs w:val="28"/>
          <w:rPrChange w:id="7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Na</w:t>
      </w:r>
      <w:r w:rsidR="00A2594E" w:rsidRPr="00FC64E1">
        <w:rPr>
          <w:rFonts w:ascii="Junicode" w:hAnsi="Junicode"/>
          <w:sz w:val="28"/>
          <w:szCs w:val="28"/>
          <w:rPrChange w:id="7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760977" w:rsidRPr="00FC64E1">
        <w:rPr>
          <w:rFonts w:ascii="Junicode" w:hAnsi="Junicode"/>
          <w:sz w:val="28"/>
          <w:szCs w:val="28"/>
          <w:rPrChange w:id="7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daran nicht zu reiben / ma</w:t>
      </w:r>
      <w:r w:rsidR="00A2594E" w:rsidRPr="00FC64E1">
        <w:rPr>
          <w:rFonts w:ascii="Junicode" w:hAnsi="Junicode"/>
          <w:sz w:val="28"/>
          <w:szCs w:val="28"/>
          <w:rPrChange w:id="7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uns</w:t>
      </w:r>
      <w:r w:rsidR="00760977" w:rsidRPr="00FC64E1">
        <w:rPr>
          <w:rFonts w:ascii="Junicode" w:hAnsi="Junicode"/>
          <w:sz w:val="28"/>
          <w:szCs w:val="28"/>
          <w:rPrChange w:id="7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7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bewu</w:t>
      </w:r>
      <w:r w:rsidR="00A2594E" w:rsidRPr="00FC64E1">
        <w:rPr>
          <w:rFonts w:ascii="Junicode" w:hAnsi="Junicode"/>
          <w:sz w:val="28"/>
          <w:szCs w:val="28"/>
          <w:rPrChange w:id="7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daß keiner gern </w:t>
      </w:r>
      <w:r w:rsidR="00A2594E" w:rsidRPr="00FC64E1">
        <w:rPr>
          <w:rFonts w:ascii="Junicode" w:hAnsi="Junicode"/>
          <w:sz w:val="28"/>
          <w:szCs w:val="28"/>
          <w:rPrChange w:id="7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760977" w:rsidRPr="00FC64E1">
        <w:rPr>
          <w:rFonts w:ascii="Junicode" w:hAnsi="Junicode"/>
          <w:sz w:val="28"/>
          <w:szCs w:val="28"/>
          <w:rPrChange w:id="7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Weib und Pferd einem andern lei</w:t>
      </w:r>
      <w:r w:rsidRPr="00FC64E1">
        <w:rPr>
          <w:rFonts w:ascii="Junicode" w:hAnsi="Junicode"/>
          <w:sz w:val="28"/>
          <w:szCs w:val="28"/>
          <w:rPrChange w:id="7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het / und </w:t>
      </w:r>
      <w:r w:rsidR="00A2594E" w:rsidRPr="00FC64E1">
        <w:rPr>
          <w:rFonts w:ascii="Junicode" w:hAnsi="Junicode"/>
          <w:sz w:val="28"/>
          <w:szCs w:val="28"/>
          <w:rPrChange w:id="7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be</w:t>
      </w:r>
      <w:r w:rsidR="00A2594E" w:rsidRPr="00FC64E1">
        <w:rPr>
          <w:rFonts w:ascii="Junicode" w:hAnsi="Junicode"/>
          <w:sz w:val="28"/>
          <w:szCs w:val="28"/>
          <w:rPrChange w:id="7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chlagen / und nach</w:t>
      </w:r>
      <w:r w:rsidR="00760977" w:rsidRPr="00FC64E1">
        <w:rPr>
          <w:rFonts w:ascii="Junicode" w:hAnsi="Junicode"/>
          <w:sz w:val="28"/>
          <w:szCs w:val="28"/>
          <w:rPrChange w:id="7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eines jeden gefallen bereiten l</w:t>
      </w:r>
      <w:r w:rsidR="00A2594E" w:rsidRPr="00FC64E1">
        <w:rPr>
          <w:rFonts w:ascii="Junicode" w:hAnsi="Junicode"/>
          <w:sz w:val="28"/>
          <w:szCs w:val="28"/>
          <w:rPrChange w:id="7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Pr="00FC64E1">
        <w:rPr>
          <w:rFonts w:ascii="Junicode" w:hAnsi="Junicode"/>
          <w:sz w:val="28"/>
          <w:szCs w:val="28"/>
          <w:rPrChange w:id="7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</w:t>
      </w:r>
      <w:r w:rsidR="00760977" w:rsidRPr="00FC64E1">
        <w:rPr>
          <w:rFonts w:ascii="Junicode" w:hAnsi="Junicode"/>
          <w:sz w:val="28"/>
          <w:szCs w:val="28"/>
          <w:rPrChange w:id="7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inmittels i</w:t>
      </w:r>
      <w:r w:rsidR="00A2594E" w:rsidRPr="00FC64E1">
        <w:rPr>
          <w:rFonts w:ascii="Junicode" w:hAnsi="Junicode"/>
          <w:sz w:val="28"/>
          <w:szCs w:val="28"/>
          <w:rPrChange w:id="7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gewiß und unl</w:t>
      </w:r>
      <w:r w:rsidR="00A2594E" w:rsidRPr="00FC64E1">
        <w:rPr>
          <w:rFonts w:ascii="Junicode" w:hAnsi="Junicode"/>
          <w:sz w:val="28"/>
          <w:szCs w:val="28"/>
          <w:rPrChange w:id="7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ngbar /</w:t>
      </w:r>
      <w:r w:rsidR="00760977" w:rsidRPr="00FC64E1">
        <w:rPr>
          <w:rFonts w:ascii="Junicode" w:hAnsi="Junicode"/>
          <w:sz w:val="28"/>
          <w:szCs w:val="28"/>
          <w:rPrChange w:id="7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jhm verg</w:t>
      </w:r>
      <w:r w:rsidR="00A2594E" w:rsidRPr="00FC64E1">
        <w:rPr>
          <w:rFonts w:ascii="Junicode" w:hAnsi="Junicode"/>
          <w:sz w:val="28"/>
          <w:szCs w:val="28"/>
          <w:rPrChange w:id="7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nnet i</w:t>
      </w:r>
      <w:r w:rsidR="00A2594E" w:rsidRPr="00FC64E1">
        <w:rPr>
          <w:rFonts w:ascii="Junicode" w:hAnsi="Junicode"/>
          <w:sz w:val="28"/>
          <w:szCs w:val="28"/>
          <w:rPrChange w:id="7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</w:t>
      </w:r>
      <w:r w:rsidR="00A2594E" w:rsidRPr="00FC64E1">
        <w:rPr>
          <w:rFonts w:ascii="Junicode" w:hAnsi="Junicode"/>
          <w:sz w:val="28"/>
          <w:szCs w:val="28"/>
          <w:rPrChange w:id="7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zu</w:t>
      </w:r>
      <w:r w:rsidR="00760977" w:rsidRPr="00FC64E1">
        <w:rPr>
          <w:rFonts w:ascii="Junicode" w:hAnsi="Junicode"/>
          <w:sz w:val="28"/>
          <w:szCs w:val="28"/>
          <w:rPrChange w:id="7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vertau</w:t>
      </w:r>
      <w:r w:rsidR="00A2594E" w:rsidRPr="00FC64E1">
        <w:rPr>
          <w:rFonts w:ascii="Junicode" w:hAnsi="Junicode"/>
          <w:sz w:val="28"/>
          <w:szCs w:val="28"/>
          <w:rPrChange w:id="7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 in l. r. tot. tit. de rer.</w:t>
      </w:r>
      <w:r w:rsidR="00760977" w:rsidRPr="00FC64E1">
        <w:rPr>
          <w:rFonts w:ascii="Junicode" w:hAnsi="Junicode"/>
          <w:sz w:val="28"/>
          <w:szCs w:val="28"/>
          <w:rPrChange w:id="7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perm. welches dañoch cum mica </w:t>
      </w:r>
      <w:r w:rsidR="00A2594E" w:rsidRPr="00FC64E1">
        <w:rPr>
          <w:rFonts w:ascii="Junicode" w:hAnsi="Junicode"/>
          <w:sz w:val="28"/>
          <w:szCs w:val="28"/>
          <w:rPrChange w:id="7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alis</w:t>
      </w:r>
      <w:r w:rsidR="0024681D" w:rsidRPr="00FC64E1">
        <w:rPr>
          <w:rFonts w:ascii="Junicode" w:hAnsi="Junicode"/>
          <w:sz w:val="28"/>
          <w:szCs w:val="28"/>
          <w:rPrChange w:id="7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muß ver</w:t>
      </w:r>
      <w:r w:rsidR="00A2594E" w:rsidRPr="00FC64E1">
        <w:rPr>
          <w:rFonts w:ascii="Junicode" w:hAnsi="Junicode"/>
          <w:sz w:val="28"/>
          <w:szCs w:val="28"/>
          <w:rPrChange w:id="7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6206F" w:rsidRPr="00FC64E1">
        <w:rPr>
          <w:rFonts w:ascii="Junicode" w:hAnsi="Junicode"/>
          <w:sz w:val="28"/>
          <w:szCs w:val="28"/>
          <w:rPrChange w:id="7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tanden werden / als nemlich auff Hochzeiten im Tanz / </w:t>
      </w:r>
      <w:r w:rsidR="00A2594E" w:rsidRPr="00FC64E1">
        <w:rPr>
          <w:rFonts w:ascii="Junicode" w:hAnsi="Junicode"/>
          <w:sz w:val="28"/>
          <w:szCs w:val="28"/>
          <w:rPrChange w:id="7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6206F" w:rsidRPr="00FC64E1">
        <w:rPr>
          <w:rFonts w:ascii="Junicode" w:hAnsi="Junicode"/>
          <w:sz w:val="28"/>
          <w:szCs w:val="28"/>
          <w:rPrChange w:id="7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7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6206F" w:rsidRPr="00FC64E1">
        <w:rPr>
          <w:rFonts w:ascii="Junicode" w:hAnsi="Junicode"/>
          <w:sz w:val="28"/>
          <w:szCs w:val="28"/>
          <w:rPrChange w:id="7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0977" w:rsidRPr="00FC64E1">
        <w:rPr>
          <w:rFonts w:ascii="Junicode" w:hAnsi="Junicode"/>
          <w:sz w:val="28"/>
          <w:szCs w:val="28"/>
          <w:rPrChange w:id="7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Ge</w:t>
      </w:r>
      <w:r w:rsidR="00A2594E" w:rsidRPr="00FC64E1">
        <w:rPr>
          <w:rFonts w:ascii="Junicode" w:hAnsi="Junicode"/>
          <w:sz w:val="28"/>
          <w:szCs w:val="28"/>
          <w:rPrChange w:id="7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6206F" w:rsidRPr="00FC64E1">
        <w:rPr>
          <w:rFonts w:ascii="Junicode" w:hAnsi="Junicode"/>
          <w:sz w:val="28"/>
          <w:szCs w:val="28"/>
          <w:rPrChange w:id="7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nicht / einem guten</w:t>
      </w:r>
      <w:r w:rsidR="00760977" w:rsidRPr="00FC64E1">
        <w:rPr>
          <w:rFonts w:ascii="Junicode" w:hAnsi="Junicode"/>
          <w:sz w:val="28"/>
          <w:szCs w:val="28"/>
          <w:rPrChange w:id="7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Freunde aber / mag er </w:t>
      </w:r>
      <w:r w:rsidR="00A2594E" w:rsidRPr="00FC64E1">
        <w:rPr>
          <w:rFonts w:ascii="Junicode" w:hAnsi="Junicode"/>
          <w:sz w:val="28"/>
          <w:szCs w:val="28"/>
          <w:rPrChange w:id="7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6206F" w:rsidRPr="00FC64E1">
        <w:rPr>
          <w:rFonts w:ascii="Junicode" w:hAnsi="Junicode"/>
          <w:sz w:val="28"/>
          <w:szCs w:val="28"/>
          <w:rPrChange w:id="7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7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C6206F" w:rsidRPr="00FC64E1">
        <w:rPr>
          <w:rFonts w:ascii="Junicode" w:hAnsi="Junicode"/>
          <w:sz w:val="28"/>
          <w:szCs w:val="28"/>
          <w:rPrChange w:id="7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berla</w:t>
      </w:r>
      <w:r w:rsidR="00A2594E" w:rsidRPr="00FC64E1">
        <w:rPr>
          <w:rFonts w:ascii="Junicode" w:hAnsi="Junicode"/>
          <w:sz w:val="28"/>
          <w:szCs w:val="28"/>
          <w:rPrChange w:id="7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6206F" w:rsidRPr="00FC64E1">
        <w:rPr>
          <w:rFonts w:ascii="Junicode" w:hAnsi="Junicode"/>
          <w:sz w:val="28"/>
          <w:szCs w:val="28"/>
          <w:rPrChange w:id="7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7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/ nicht weiter als das gemeine</w:t>
      </w:r>
      <w:r w:rsidR="00760977" w:rsidRPr="00FC64E1">
        <w:rPr>
          <w:rFonts w:ascii="Junicode" w:hAnsi="Junicode"/>
          <w:sz w:val="28"/>
          <w:szCs w:val="28"/>
          <w:rPrChange w:id="7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Sprichwort lautet / [griechisches Zeug]</w:t>
      </w:r>
      <w:r w:rsidR="00760977" w:rsidRPr="00FC64E1">
        <w:rPr>
          <w:rFonts w:ascii="Junicode" w:hAnsi="Junicode"/>
          <w:sz w:val="28"/>
          <w:szCs w:val="28"/>
          <w:rPrChange w:id="7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6206F" w:rsidRPr="00FC64E1">
        <w:rPr>
          <w:rFonts w:ascii="Junicode" w:hAnsi="Junicode"/>
          <w:sz w:val="28"/>
          <w:szCs w:val="28"/>
          <w:rPrChange w:id="7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[mehr griechisches Zeug]</w:t>
      </w:r>
    </w:p>
    <w:p w14:paraId="0FBEF49E" w14:textId="400C9CA4" w:rsidR="00854EEA" w:rsidRPr="00FC64E1" w:rsidRDefault="00C6206F" w:rsidP="001B2A6D">
      <w:pPr>
        <w:spacing w:line="360" w:lineRule="auto"/>
        <w:rPr>
          <w:rFonts w:ascii="Junicode" w:hAnsi="Junicode"/>
          <w:sz w:val="28"/>
          <w:szCs w:val="28"/>
          <w:rPrChange w:id="7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Dan al</w:t>
      </w:r>
      <w:r w:rsidR="00A2594E" w:rsidRPr="00FC64E1">
        <w:rPr>
          <w:rFonts w:ascii="Junicode" w:hAnsi="Junicode"/>
          <w:sz w:val="28"/>
          <w:szCs w:val="28"/>
          <w:rPrChange w:id="7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wird gele</w:t>
      </w:r>
      <w:r w:rsidR="00A2594E" w:rsidRPr="00FC64E1">
        <w:rPr>
          <w:rFonts w:ascii="Junicode" w:hAnsi="Junicode"/>
          <w:sz w:val="28"/>
          <w:szCs w:val="28"/>
          <w:rPrChange w:id="7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daß So</w:t>
      </w:r>
      <w:r w:rsidRPr="00FC64E1">
        <w:rPr>
          <w:rFonts w:ascii="Junicode" w:hAnsi="Junicode"/>
          <w:sz w:val="28"/>
          <w:szCs w:val="28"/>
          <w:rPrChange w:id="7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crates einer von den allerklug</w:t>
      </w:r>
      <w:r w:rsidR="00A2594E" w:rsidRPr="00FC64E1">
        <w:rPr>
          <w:rFonts w:ascii="Junicode" w:hAnsi="Junicode"/>
          <w:sz w:val="28"/>
          <w:szCs w:val="28"/>
          <w:rPrChange w:id="7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760977" w:rsidRPr="00FC64E1">
        <w:rPr>
          <w:rFonts w:ascii="Junicode" w:hAnsi="Junicode"/>
          <w:sz w:val="28"/>
          <w:szCs w:val="28"/>
          <w:rPrChange w:id="7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Philo</w:t>
      </w:r>
      <w:r w:rsidR="00A2594E" w:rsidRPr="00FC64E1">
        <w:rPr>
          <w:rFonts w:ascii="Junicode" w:hAnsi="Junicode"/>
          <w:sz w:val="28"/>
          <w:szCs w:val="28"/>
          <w:rPrChange w:id="7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ophen </w:t>
      </w:r>
      <w:r w:rsidR="00A2594E" w:rsidRPr="00FC64E1">
        <w:rPr>
          <w:rFonts w:ascii="Junicode" w:hAnsi="Junicode"/>
          <w:sz w:val="28"/>
          <w:szCs w:val="28"/>
          <w:rPrChange w:id="7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Xantippen einem</w:t>
      </w:r>
      <w:r w:rsidR="00760977" w:rsidRPr="00FC64E1">
        <w:rPr>
          <w:rFonts w:ascii="Junicode" w:hAnsi="Junicode"/>
          <w:sz w:val="28"/>
          <w:szCs w:val="28"/>
          <w:rPrChange w:id="7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 Freunde verg</w:t>
      </w:r>
      <w:r w:rsidR="00A2594E" w:rsidRPr="00FC64E1">
        <w:rPr>
          <w:rFonts w:ascii="Junicode" w:hAnsi="Junicode"/>
          <w:sz w:val="28"/>
          <w:szCs w:val="28"/>
          <w:rPrChange w:id="7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7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tiget habe /</w:t>
      </w:r>
      <w:r w:rsidR="00760977" w:rsidRPr="00FC64E1">
        <w:rPr>
          <w:rFonts w:ascii="Junicode" w:hAnsi="Junicode"/>
          <w:sz w:val="28"/>
          <w:szCs w:val="28"/>
          <w:rPrChange w:id="7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desgleichen der Cato </w:t>
      </w:r>
      <w:r w:rsidR="00A2594E" w:rsidRPr="00FC64E1">
        <w:rPr>
          <w:rFonts w:ascii="Junicode" w:hAnsi="Junicode"/>
          <w:sz w:val="28"/>
          <w:szCs w:val="28"/>
          <w:rPrChange w:id="7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</w:t>
      </w:r>
      <w:r w:rsidR="00760977" w:rsidRPr="00FC64E1">
        <w:rPr>
          <w:rFonts w:ascii="Junicode" w:hAnsi="Junicode"/>
          <w:sz w:val="28"/>
          <w:szCs w:val="28"/>
          <w:rPrChange w:id="7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Horten</w:t>
      </w:r>
      <w:r w:rsidR="00A2594E" w:rsidRPr="00FC64E1">
        <w:rPr>
          <w:rFonts w:ascii="Junicode" w:hAnsi="Junicode"/>
          <w:sz w:val="28"/>
          <w:szCs w:val="28"/>
          <w:rPrChange w:id="7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io, referente Laertio,</w:t>
      </w:r>
      <w:r w:rsidR="00760977" w:rsidRPr="00FC64E1">
        <w:rPr>
          <w:rFonts w:ascii="Junicode" w:hAnsi="Junicode"/>
          <w:sz w:val="28"/>
          <w:szCs w:val="28"/>
          <w:rPrChange w:id="7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l. 2. in vita Socratis. item Appiano</w:t>
      </w:r>
      <w:r w:rsidR="00760977" w:rsidRPr="00FC64E1">
        <w:rPr>
          <w:rFonts w:ascii="Junicode" w:hAnsi="Junicode"/>
          <w:sz w:val="28"/>
          <w:szCs w:val="28"/>
          <w:rPrChange w:id="7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l. 2. bell. civ. Daher dan bei den</w:t>
      </w:r>
      <w:r w:rsidR="00760977" w:rsidRPr="00FC64E1">
        <w:rPr>
          <w:rFonts w:ascii="Junicode" w:hAnsi="Junicode"/>
          <w:sz w:val="28"/>
          <w:szCs w:val="28"/>
          <w:rPrChange w:id="7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Spartanern / das Ge</w:t>
      </w:r>
      <w:r w:rsidR="00A2594E" w:rsidRPr="00FC64E1">
        <w:rPr>
          <w:rFonts w:ascii="Junicode" w:hAnsi="Junicode"/>
          <w:sz w:val="28"/>
          <w:szCs w:val="28"/>
          <w:rPrChange w:id="7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 ent</w:t>
      </w:r>
      <w:r w:rsidR="00A2594E" w:rsidRPr="00FC64E1">
        <w:rPr>
          <w:rFonts w:ascii="Junicode" w:hAnsi="Junicode"/>
          <w:sz w:val="28"/>
          <w:szCs w:val="28"/>
          <w:rPrChange w:id="7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</w:t>
      </w:r>
      <w:r w:rsidRPr="00FC64E1">
        <w:rPr>
          <w:rFonts w:ascii="Junicode" w:hAnsi="Junicode"/>
          <w:sz w:val="28"/>
          <w:szCs w:val="28"/>
          <w:rPrChange w:id="7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/ daß einer mit des andern Weib</w:t>
      </w:r>
      <w:r w:rsidR="00760977" w:rsidRPr="00FC64E1">
        <w:rPr>
          <w:rFonts w:ascii="Junicode" w:hAnsi="Junicode"/>
          <w:sz w:val="28"/>
          <w:szCs w:val="28"/>
          <w:rPrChange w:id="7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 frei und </w:t>
      </w:r>
      <w:r w:rsidR="00A2594E" w:rsidRPr="00FC64E1">
        <w:rPr>
          <w:rFonts w:ascii="Junicode" w:hAnsi="Junicode"/>
          <w:sz w:val="28"/>
          <w:szCs w:val="28"/>
          <w:rPrChange w:id="7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ffentlich m</w:t>
      </w:r>
      <w:r w:rsidR="00A2594E" w:rsidRPr="00FC64E1">
        <w:rPr>
          <w:rFonts w:ascii="Junicode" w:hAnsi="Junicode"/>
          <w:sz w:val="28"/>
          <w:szCs w:val="28"/>
          <w:rPrChange w:id="7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</w:t>
      </w:r>
      <w:r w:rsidR="00760977" w:rsidRPr="00FC64E1">
        <w:rPr>
          <w:rFonts w:ascii="Junicode" w:hAnsi="Junicode"/>
          <w:sz w:val="28"/>
          <w:szCs w:val="28"/>
          <w:rPrChange w:id="7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bulen / wans nur mit des Manns</w:t>
      </w:r>
      <w:r w:rsidR="00760977" w:rsidRPr="00FC64E1">
        <w:rPr>
          <w:rFonts w:ascii="Junicode" w:hAnsi="Junicode"/>
          <w:sz w:val="28"/>
          <w:szCs w:val="28"/>
          <w:rPrChange w:id="7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</w:t>
      </w:r>
      <w:r w:rsidR="00A2594E" w:rsidRPr="00FC64E1">
        <w:rPr>
          <w:rFonts w:ascii="Junicode" w:hAnsi="Junicode"/>
          <w:sz w:val="28"/>
          <w:szCs w:val="28"/>
          <w:rPrChange w:id="7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ens und Bewilligung ge</w:t>
      </w:r>
      <w:r w:rsidR="00A2594E" w:rsidRPr="00FC64E1">
        <w:rPr>
          <w:rFonts w:ascii="Junicode" w:hAnsi="Junicode"/>
          <w:sz w:val="28"/>
          <w:szCs w:val="28"/>
          <w:rPrChange w:id="7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 /</w:t>
      </w:r>
      <w:r w:rsidR="00760977" w:rsidRPr="00FC64E1">
        <w:rPr>
          <w:rFonts w:ascii="Junicode" w:hAnsi="Junicode"/>
          <w:sz w:val="28"/>
          <w:szCs w:val="28"/>
          <w:rPrChange w:id="7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atte</w:t>
      </w:r>
      <w:r w:rsidR="00A2594E" w:rsidRPr="00FC64E1">
        <w:rPr>
          <w:rFonts w:ascii="Junicode" w:hAnsi="Junicode"/>
          <w:sz w:val="28"/>
          <w:szCs w:val="28"/>
          <w:rPrChange w:id="7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tante Cicerone, lib. 1. de inventione, welches dannoch heut zu Tage</w:t>
      </w:r>
      <w:r w:rsidR="00760977" w:rsidRPr="00FC64E1">
        <w:rPr>
          <w:rFonts w:ascii="Junicode" w:hAnsi="Junicode"/>
          <w:sz w:val="28"/>
          <w:szCs w:val="28"/>
          <w:rPrChange w:id="7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auch wol </w:t>
      </w:r>
      <w:r w:rsidR="00A2594E" w:rsidRPr="00FC64E1">
        <w:rPr>
          <w:rFonts w:ascii="Junicode" w:hAnsi="Junicode"/>
          <w:sz w:val="28"/>
          <w:szCs w:val="28"/>
          <w:rPrChange w:id="7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ine con</w:t>
      </w:r>
      <w:r w:rsidR="00A2594E" w:rsidRPr="00FC64E1">
        <w:rPr>
          <w:rFonts w:ascii="Junicode" w:hAnsi="Junicode"/>
          <w:sz w:val="28"/>
          <w:szCs w:val="28"/>
          <w:rPrChange w:id="7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A2594E" w:rsidRPr="00FC64E1">
        <w:rPr>
          <w:rFonts w:ascii="Junicode" w:hAnsi="Junicode"/>
          <w:sz w:val="28"/>
          <w:szCs w:val="28"/>
          <w:rPrChange w:id="7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 martiti (ohn</w:t>
      </w:r>
      <w:r w:rsidR="00760977" w:rsidRPr="00FC64E1">
        <w:rPr>
          <w:rFonts w:ascii="Junicode" w:hAnsi="Junicode"/>
          <w:sz w:val="28"/>
          <w:szCs w:val="28"/>
          <w:rPrChange w:id="7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Bewilligung des Ehemannes) ge</w:t>
      </w:r>
      <w:r w:rsidR="00A2594E" w:rsidRPr="00FC64E1">
        <w:rPr>
          <w:rFonts w:ascii="Junicode" w:hAnsi="Junicode"/>
          <w:sz w:val="28"/>
          <w:szCs w:val="28"/>
          <w:rPrChange w:id="7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 und getrieben wird / doch thut</w:t>
      </w:r>
      <w:r w:rsidR="0024681D" w:rsidRPr="00FC64E1">
        <w:rPr>
          <w:rFonts w:ascii="Junicode" w:hAnsi="Junicode"/>
          <w:sz w:val="28"/>
          <w:szCs w:val="28"/>
          <w:rPrChange w:id="7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jenige / dem das Weib al</w:t>
      </w:r>
      <w:r w:rsidR="00A2594E" w:rsidRPr="00FC64E1">
        <w:rPr>
          <w:rFonts w:ascii="Junicode" w:hAnsi="Junicode"/>
          <w:sz w:val="28"/>
          <w:szCs w:val="28"/>
          <w:rPrChange w:id="7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aus</w:t>
      </w:r>
      <w:r w:rsidR="00760977" w:rsidRPr="00FC64E1">
        <w:rPr>
          <w:rFonts w:ascii="Junicode" w:hAnsi="Junicode"/>
          <w:sz w:val="28"/>
          <w:szCs w:val="28"/>
          <w:rPrChange w:id="7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</w:t>
      </w:r>
      <w:r w:rsidR="00A2594E" w:rsidRPr="00FC64E1">
        <w:rPr>
          <w:rFonts w:ascii="Junicode" w:hAnsi="Junicode"/>
          <w:sz w:val="28"/>
          <w:szCs w:val="28"/>
          <w:rPrChange w:id="7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chafft </w:t>
      </w:r>
      <w:r w:rsidR="00A2594E" w:rsidRPr="00FC64E1">
        <w:rPr>
          <w:rFonts w:ascii="Junicode" w:hAnsi="Junicode"/>
          <w:sz w:val="28"/>
          <w:szCs w:val="28"/>
          <w:rPrChange w:id="7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4EEA" w:rsidRPr="00FC64E1">
        <w:rPr>
          <w:rFonts w:ascii="Junicode" w:hAnsi="Junicode"/>
          <w:sz w:val="28"/>
          <w:szCs w:val="28"/>
          <w:rPrChange w:id="7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bergela</w:t>
      </w:r>
      <w:r w:rsidR="00A2594E" w:rsidRPr="00FC64E1">
        <w:rPr>
          <w:rFonts w:ascii="Junicode" w:hAnsi="Junicode"/>
          <w:sz w:val="28"/>
          <w:szCs w:val="28"/>
          <w:rPrChange w:id="7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4EEA" w:rsidRPr="00FC64E1">
        <w:rPr>
          <w:rFonts w:ascii="Junicode" w:hAnsi="Junicode"/>
          <w:sz w:val="28"/>
          <w:szCs w:val="28"/>
          <w:rPrChange w:id="7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wird /</w:t>
      </w:r>
      <w:r w:rsidR="00760977" w:rsidRPr="00FC64E1">
        <w:rPr>
          <w:rFonts w:ascii="Junicode" w:hAnsi="Junicode"/>
          <w:sz w:val="28"/>
          <w:szCs w:val="28"/>
          <w:rPrChange w:id="7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wol und kl</w:t>
      </w:r>
      <w:r w:rsidR="00A2594E" w:rsidRPr="00FC64E1">
        <w:rPr>
          <w:rFonts w:ascii="Junicode" w:hAnsi="Junicode"/>
          <w:sz w:val="28"/>
          <w:szCs w:val="28"/>
          <w:rPrChange w:id="7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4EEA" w:rsidRPr="00FC64E1">
        <w:rPr>
          <w:rFonts w:ascii="Junicode" w:hAnsi="Junicode"/>
          <w:sz w:val="28"/>
          <w:szCs w:val="28"/>
          <w:rPrChange w:id="7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 wan er den</w:t>
      </w:r>
      <w:r w:rsidR="00760977" w:rsidRPr="00FC64E1">
        <w:rPr>
          <w:rFonts w:ascii="Junicode" w:hAnsi="Junicode"/>
          <w:sz w:val="28"/>
          <w:szCs w:val="28"/>
          <w:rPrChange w:id="7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 zum Recompens ein ehrliches Honorarium zum gering</w:t>
      </w:r>
      <w:r w:rsidR="00A2594E" w:rsidRPr="00FC64E1">
        <w:rPr>
          <w:rFonts w:ascii="Junicode" w:hAnsi="Junicode"/>
          <w:sz w:val="28"/>
          <w:szCs w:val="28"/>
          <w:rPrChange w:id="7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760977" w:rsidRPr="00FC64E1">
        <w:rPr>
          <w:rFonts w:ascii="Junicode" w:hAnsi="Junicode"/>
          <w:sz w:val="28"/>
          <w:szCs w:val="28"/>
          <w:rPrChange w:id="7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ver</w:t>
      </w:r>
      <w:r w:rsidR="00A2594E" w:rsidRPr="00FC64E1">
        <w:rPr>
          <w:rFonts w:ascii="Junicode" w:hAnsi="Junicode"/>
          <w:sz w:val="28"/>
          <w:szCs w:val="28"/>
          <w:rPrChange w:id="7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 / den al</w:t>
      </w:r>
      <w:r w:rsidR="00A2594E" w:rsidRPr="00FC64E1">
        <w:rPr>
          <w:rFonts w:ascii="Junicode" w:hAnsi="Junicode"/>
          <w:sz w:val="28"/>
          <w:szCs w:val="28"/>
          <w:rPrChange w:id="7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enziehet</w:t>
      </w:r>
      <w:r w:rsidR="00760977" w:rsidRPr="00FC64E1">
        <w:rPr>
          <w:rFonts w:ascii="Junicode" w:hAnsi="Junicode"/>
          <w:sz w:val="28"/>
          <w:szCs w:val="28"/>
          <w:rPrChange w:id="7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7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der Straffe / und kan f</w:t>
      </w:r>
      <w:r w:rsidR="00A2594E" w:rsidRPr="00FC64E1">
        <w:rPr>
          <w:rFonts w:ascii="Junicode" w:hAnsi="Junicode"/>
          <w:sz w:val="28"/>
          <w:szCs w:val="28"/>
          <w:rPrChange w:id="7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4EEA" w:rsidRPr="00FC64E1">
        <w:rPr>
          <w:rFonts w:ascii="Junicode" w:hAnsi="Junicode"/>
          <w:sz w:val="28"/>
          <w:szCs w:val="28"/>
          <w:rPrChange w:id="7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keinen Ehebrecher be</w:t>
      </w:r>
      <w:r w:rsidR="00A2594E" w:rsidRPr="00FC64E1">
        <w:rPr>
          <w:rFonts w:ascii="Junicode" w:hAnsi="Junicode"/>
          <w:sz w:val="28"/>
          <w:szCs w:val="28"/>
          <w:rPrChange w:id="7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chuldiget und angeklaget werden / quia mercede interveniente meretricium &amp; </w:t>
      </w:r>
      <w:r w:rsidR="00A2594E" w:rsidRPr="00FC64E1">
        <w:rPr>
          <w:rFonts w:ascii="Junicode" w:hAnsi="Junicode"/>
          <w:sz w:val="28"/>
          <w:szCs w:val="28"/>
          <w:rPrChange w:id="7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imonia</w:t>
      </w:r>
      <w:r w:rsidR="00854EEA" w:rsidRPr="00FC64E1">
        <w:rPr>
          <w:rFonts w:ascii="Junicode" w:hAnsi="Junicode"/>
          <w:sz w:val="28"/>
          <w:szCs w:val="28"/>
          <w:rPrChange w:id="7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cum e</w:t>
      </w:r>
      <w:r w:rsidR="00A2594E" w:rsidRPr="00FC64E1">
        <w:rPr>
          <w:rFonts w:ascii="Junicode" w:hAnsi="Junicode"/>
          <w:sz w:val="28"/>
          <w:szCs w:val="28"/>
          <w:rPrChange w:id="7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t, cap. ord. &amp; cap. 5. nonulli. 1.</w:t>
      </w:r>
      <w:r w:rsidR="00760977" w:rsidRPr="00FC64E1">
        <w:rPr>
          <w:rFonts w:ascii="Junicode" w:hAnsi="Junicode"/>
          <w:sz w:val="28"/>
          <w:szCs w:val="28"/>
          <w:rPrChange w:id="7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quæ</w:t>
      </w:r>
      <w:r w:rsidR="00A2594E" w:rsidRPr="00FC64E1">
        <w:rPr>
          <w:rFonts w:ascii="Junicode" w:hAnsi="Junicode"/>
          <w:sz w:val="28"/>
          <w:szCs w:val="28"/>
          <w:rPrChange w:id="7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1. Con</w:t>
      </w:r>
      <w:r w:rsidR="00A2594E" w:rsidRPr="00FC64E1">
        <w:rPr>
          <w:rFonts w:ascii="Junicode" w:hAnsi="Junicode"/>
          <w:sz w:val="28"/>
          <w:szCs w:val="28"/>
          <w:rPrChange w:id="7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uetudo autem cum</w:t>
      </w:r>
      <w:r w:rsidR="00760977" w:rsidRPr="00FC64E1">
        <w:rPr>
          <w:rFonts w:ascii="Junicode" w:hAnsi="Junicode"/>
          <w:sz w:val="28"/>
          <w:szCs w:val="28"/>
          <w:rPrChange w:id="7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meretrice quam fornicationem </w:t>
      </w:r>
      <w:r w:rsidR="00A2594E" w:rsidRPr="00FC64E1">
        <w:rPr>
          <w:rFonts w:ascii="Junicode" w:hAnsi="Junicode"/>
          <w:sz w:val="28"/>
          <w:szCs w:val="28"/>
          <w:rPrChange w:id="7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</w:t>
      </w:r>
      <w:r w:rsidR="00854EEA" w:rsidRPr="00FC64E1">
        <w:rPr>
          <w:rFonts w:ascii="Junicode" w:hAnsi="Junicode"/>
          <w:sz w:val="28"/>
          <w:szCs w:val="28"/>
          <w:rPrChange w:id="7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plicem DD. no</w:t>
      </w:r>
      <w:r w:rsidR="00A2594E" w:rsidRPr="00FC64E1">
        <w:rPr>
          <w:rFonts w:ascii="Junicode" w:hAnsi="Junicode"/>
          <w:sz w:val="28"/>
          <w:szCs w:val="28"/>
          <w:rPrChange w:id="7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 appellant, quæ</w:t>
      </w:r>
      <w:r w:rsidR="00760977" w:rsidRPr="00FC64E1">
        <w:rPr>
          <w:rFonts w:ascii="Junicode" w:hAnsi="Junicode"/>
          <w:sz w:val="28"/>
          <w:szCs w:val="28"/>
          <w:rPrChange w:id="7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mercede interveniente fit, ab adulterio diver</w:t>
      </w:r>
      <w:r w:rsidR="00A2594E" w:rsidRPr="00FC64E1">
        <w:rPr>
          <w:rFonts w:ascii="Junicode" w:hAnsi="Junicode"/>
          <w:sz w:val="28"/>
          <w:szCs w:val="28"/>
          <w:rPrChange w:id="7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 e</w:t>
      </w:r>
      <w:r w:rsidR="00A2594E" w:rsidRPr="00FC64E1">
        <w:rPr>
          <w:rFonts w:ascii="Junicode" w:hAnsi="Junicode"/>
          <w:sz w:val="28"/>
          <w:szCs w:val="28"/>
          <w:rPrChange w:id="7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4EEA" w:rsidRPr="00FC64E1">
        <w:rPr>
          <w:rFonts w:ascii="Junicode" w:hAnsi="Junicode"/>
          <w:sz w:val="28"/>
          <w:szCs w:val="28"/>
          <w:rPrChange w:id="7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t, &amp; illius pœnam jura</w:t>
      </w:r>
      <w:r w:rsidR="00760977" w:rsidRPr="00FC64E1">
        <w:rPr>
          <w:rFonts w:ascii="Junicode" w:hAnsi="Junicode"/>
          <w:sz w:val="28"/>
          <w:szCs w:val="28"/>
          <w:rPrChange w:id="7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non definivere, L. 1. 3. </w:t>
      </w:r>
      <w:r w:rsidR="008E7E6E" w:rsidRPr="00FC64E1">
        <w:rPr>
          <w:rFonts w:ascii="Junicode" w:hAnsi="Junicode"/>
          <w:sz w:val="28"/>
          <w:szCs w:val="28"/>
          <w:rPrChange w:id="7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854EEA" w:rsidRPr="00FC64E1">
        <w:rPr>
          <w:rFonts w:ascii="Junicode" w:hAnsi="Junicode"/>
          <w:sz w:val="28"/>
          <w:szCs w:val="28"/>
          <w:rPrChange w:id="7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2. ff. ad. L.</w:t>
      </w:r>
      <w:r w:rsidR="00760977" w:rsidRPr="00FC64E1">
        <w:rPr>
          <w:rFonts w:ascii="Junicode" w:hAnsi="Junicode"/>
          <w:sz w:val="28"/>
          <w:szCs w:val="28"/>
          <w:rPrChange w:id="7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4EEA" w:rsidRPr="00FC64E1">
        <w:rPr>
          <w:rFonts w:ascii="Junicode" w:hAnsi="Junicode"/>
          <w:sz w:val="28"/>
          <w:szCs w:val="28"/>
          <w:rPrChange w:id="7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jul. de adult.</w:t>
      </w:r>
    </w:p>
    <w:p w14:paraId="3217EF35" w14:textId="74FEA7B8" w:rsidR="004419E2" w:rsidRPr="00FC64E1" w:rsidRDefault="00854EEA" w:rsidP="001B2A6D">
      <w:pPr>
        <w:spacing w:line="360" w:lineRule="auto"/>
        <w:rPr>
          <w:rFonts w:ascii="Junicode" w:hAnsi="Junicode"/>
          <w:sz w:val="28"/>
          <w:szCs w:val="28"/>
          <w:rPrChange w:id="7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So mag auch ein Mañ </w:t>
      </w:r>
      <w:r w:rsidR="00A2594E" w:rsidRPr="00FC64E1">
        <w:rPr>
          <w:rFonts w:ascii="Junicode" w:hAnsi="Junicode"/>
          <w:sz w:val="28"/>
          <w:szCs w:val="28"/>
          <w:rPrChange w:id="7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</w:t>
      </w:r>
      <w:r w:rsidR="00760977" w:rsidRPr="00FC64E1">
        <w:rPr>
          <w:rFonts w:ascii="Junicode" w:hAnsi="Junicode"/>
          <w:sz w:val="28"/>
          <w:szCs w:val="28"/>
          <w:rPrChange w:id="7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</w:t>
      </w:r>
      <w:r w:rsidR="00760977" w:rsidRPr="00FC64E1">
        <w:rPr>
          <w:rFonts w:ascii="Junicode" w:hAnsi="Junicode"/>
          <w:sz w:val="28"/>
          <w:szCs w:val="28"/>
          <w:rPrChange w:id="7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Creditoribus (oder Schuldher</w:t>
      </w:r>
      <w:r w:rsidRPr="00FC64E1">
        <w:rPr>
          <w:rFonts w:ascii="Junicode" w:hAnsi="Junicode"/>
          <w:sz w:val="28"/>
          <w:szCs w:val="28"/>
          <w:rPrChange w:id="7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re~/) wol hypothecæ loco, (an P</w:t>
      </w:r>
      <w:r w:rsidR="00760977" w:rsidRPr="00FC64E1">
        <w:rPr>
          <w:rFonts w:ascii="Junicode" w:hAnsi="Junicode"/>
          <w:sz w:val="28"/>
          <w:szCs w:val="28"/>
          <w:rPrChange w:id="7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fan</w:t>
      </w:r>
      <w:r w:rsidR="0025798E" w:rsidRPr="00FC64E1">
        <w:rPr>
          <w:rFonts w:ascii="Junicode" w:hAnsi="Junicode"/>
          <w:sz w:val="28"/>
          <w:szCs w:val="28"/>
          <w:rPrChange w:id="7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des</w:t>
      </w:r>
      <w:r w:rsidR="00A2594E" w:rsidRPr="00FC64E1">
        <w:rPr>
          <w:rFonts w:ascii="Junicode" w:hAnsi="Junicode"/>
          <w:sz w:val="28"/>
          <w:szCs w:val="28"/>
          <w:rPrChange w:id="7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 /) ver</w:t>
      </w:r>
      <w:r w:rsidR="00A2594E" w:rsidRPr="00FC64E1">
        <w:rPr>
          <w:rFonts w:ascii="Junicode" w:hAnsi="Junicode"/>
          <w:sz w:val="28"/>
          <w:szCs w:val="28"/>
          <w:rPrChange w:id="7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/ l. 1. in princ. l 15.</w:t>
      </w:r>
      <w:r w:rsidR="00760977" w:rsidRPr="00FC64E1">
        <w:rPr>
          <w:rFonts w:ascii="Junicode" w:hAnsi="Junicode"/>
          <w:sz w:val="28"/>
          <w:szCs w:val="28"/>
          <w:rPrChange w:id="7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E7E6E" w:rsidRPr="00FC64E1">
        <w:rPr>
          <w:rFonts w:ascii="Junicode" w:hAnsi="Junicode"/>
          <w:sz w:val="28"/>
          <w:szCs w:val="28"/>
          <w:rPrChange w:id="7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25798E" w:rsidRPr="00FC64E1">
        <w:rPr>
          <w:rFonts w:ascii="Junicode" w:hAnsi="Junicode"/>
          <w:sz w:val="28"/>
          <w:szCs w:val="28"/>
          <w:rPrChange w:id="7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1 ff. de pig. &amp; hypot. quia Domini</w:t>
      </w:r>
      <w:r w:rsidR="00760977" w:rsidRPr="00FC64E1">
        <w:rPr>
          <w:rFonts w:ascii="Junicode" w:hAnsi="Junicode"/>
          <w:sz w:val="28"/>
          <w:szCs w:val="28"/>
          <w:rPrChange w:id="7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veri oppignorare po</w:t>
      </w:r>
      <w:r w:rsidR="00A2594E" w:rsidRPr="00FC64E1">
        <w:rPr>
          <w:rFonts w:ascii="Junicode" w:hAnsi="Junicode"/>
          <w:sz w:val="28"/>
          <w:szCs w:val="28"/>
          <w:rPrChange w:id="7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5798E" w:rsidRPr="00FC64E1">
        <w:rPr>
          <w:rFonts w:ascii="Junicode" w:hAnsi="Junicode"/>
          <w:sz w:val="28"/>
          <w:szCs w:val="28"/>
          <w:rPrChange w:id="7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 res qua</w:t>
      </w:r>
      <w:r w:rsidR="00760977" w:rsidRPr="00FC64E1">
        <w:rPr>
          <w:rFonts w:ascii="Junicode" w:hAnsi="Junicode"/>
          <w:sz w:val="28"/>
          <w:szCs w:val="28"/>
          <w:rPrChange w:id="7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</w:t>
      </w:r>
      <w:r w:rsidR="0025798E" w:rsidRPr="00FC64E1">
        <w:rPr>
          <w:rFonts w:ascii="Junicode" w:hAnsi="Junicode"/>
          <w:sz w:val="28"/>
          <w:szCs w:val="28"/>
          <w:rPrChange w:id="7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cunque lib. 6. Cod. quæ res pig.</w:t>
      </w:r>
      <w:r w:rsidR="0024681D" w:rsidRPr="00FC64E1">
        <w:rPr>
          <w:rFonts w:ascii="Junicode" w:hAnsi="Junicode"/>
          <w:sz w:val="28"/>
          <w:szCs w:val="28"/>
          <w:rPrChange w:id="7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oblig. l. 13. ff. de pig. &amp; hypot. Der</w:t>
      </w:r>
      <w:r w:rsidR="00760977" w:rsidRPr="00FC64E1">
        <w:rPr>
          <w:rFonts w:ascii="Junicode" w:hAnsi="Junicode"/>
          <w:sz w:val="28"/>
          <w:szCs w:val="28"/>
          <w:rPrChange w:id="7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</w:t>
      </w:r>
      <w:r w:rsidR="00760977" w:rsidRPr="00FC64E1">
        <w:rPr>
          <w:rFonts w:ascii="Junicode" w:hAnsi="Junicode"/>
          <w:sz w:val="28"/>
          <w:szCs w:val="28"/>
          <w:rPrChange w:id="7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ditor aber darff jhrer nicht ge</w:t>
      </w:r>
      <w:r w:rsidR="0025798E" w:rsidRPr="00FC64E1">
        <w:rPr>
          <w:rFonts w:ascii="Junicode" w:hAnsi="Junicode"/>
          <w:sz w:val="28"/>
          <w:szCs w:val="28"/>
          <w:rPrChange w:id="7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brauchen / es were dan / daß man</w:t>
      </w:r>
      <w:r w:rsidR="00760977" w:rsidRPr="00FC64E1">
        <w:rPr>
          <w:rFonts w:ascii="Junicode" w:hAnsi="Junicode"/>
          <w:sz w:val="28"/>
          <w:szCs w:val="28"/>
          <w:rPrChange w:id="7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hier</w:t>
      </w:r>
      <w:r w:rsidR="00A2594E" w:rsidRPr="00FC64E1">
        <w:rPr>
          <w:rFonts w:ascii="Junicode" w:hAnsi="Junicode"/>
          <w:sz w:val="28"/>
          <w:szCs w:val="28"/>
          <w:rPrChange w:id="7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5798E" w:rsidRPr="00FC64E1">
        <w:rPr>
          <w:rFonts w:ascii="Junicode" w:hAnsi="Junicode"/>
          <w:sz w:val="28"/>
          <w:szCs w:val="28"/>
          <w:rPrChange w:id="7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vorhin ausdr</w:t>
      </w:r>
      <w:r w:rsidR="00A2594E" w:rsidRPr="00FC64E1">
        <w:rPr>
          <w:rFonts w:ascii="Junicode" w:hAnsi="Junicode"/>
          <w:sz w:val="28"/>
          <w:szCs w:val="28"/>
          <w:rPrChange w:id="7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5798E" w:rsidRPr="00FC64E1">
        <w:rPr>
          <w:rFonts w:ascii="Junicode" w:hAnsi="Junicode"/>
          <w:sz w:val="28"/>
          <w:szCs w:val="28"/>
          <w:rPrChange w:id="7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</w:t>
      </w:r>
      <w:r w:rsidR="00760977" w:rsidRPr="00FC64E1">
        <w:rPr>
          <w:rFonts w:ascii="Junicode" w:hAnsi="Junicode"/>
          <w:sz w:val="28"/>
          <w:szCs w:val="28"/>
          <w:rPrChange w:id="7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vergliechen / ut vigore talis clau</w:t>
      </w:r>
      <w:r w:rsidR="00A2594E" w:rsidRPr="00FC64E1">
        <w:rPr>
          <w:rFonts w:ascii="Junicode" w:hAnsi="Junicode"/>
          <w:sz w:val="28"/>
          <w:szCs w:val="28"/>
          <w:rPrChange w:id="7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ulæ</w:t>
      </w:r>
      <w:r w:rsidR="00760977" w:rsidRPr="00FC64E1">
        <w:rPr>
          <w:rFonts w:ascii="Junicode" w:hAnsi="Junicode"/>
          <w:sz w:val="28"/>
          <w:szCs w:val="28"/>
          <w:rPrChange w:id="7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quar</w:t>
      </w:r>
      <w:r w:rsidR="00760977" w:rsidRPr="00FC64E1">
        <w:rPr>
          <w:rFonts w:ascii="Junicode" w:hAnsi="Junicode"/>
          <w:sz w:val="28"/>
          <w:szCs w:val="28"/>
          <w:rPrChange w:id="7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entigiatæ in continenti in hypo</w:t>
      </w:r>
      <w:r w:rsidR="0025798E" w:rsidRPr="00FC64E1">
        <w:rPr>
          <w:rFonts w:ascii="Junicode" w:hAnsi="Junicode"/>
          <w:sz w:val="28"/>
          <w:szCs w:val="28"/>
          <w:rPrChange w:id="7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thecata bono </w:t>
      </w:r>
      <w:r w:rsidR="00A2594E" w:rsidRPr="00FC64E1">
        <w:rPr>
          <w:rFonts w:ascii="Junicode" w:hAnsi="Junicode"/>
          <w:sz w:val="28"/>
          <w:szCs w:val="28"/>
          <w:rPrChange w:id="7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A2594E" w:rsidRPr="00FC64E1">
        <w:rPr>
          <w:rFonts w:ascii="Junicode" w:hAnsi="Junicode"/>
          <w:sz w:val="28"/>
          <w:szCs w:val="28"/>
          <w:rPrChange w:id="7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immittere &amp; po</w:t>
      </w:r>
      <w:r w:rsidR="00A2594E" w:rsidRPr="00FC64E1">
        <w:rPr>
          <w:rFonts w:ascii="Junicode" w:hAnsi="Junicode"/>
          <w:sz w:val="28"/>
          <w:szCs w:val="28"/>
          <w:rPrChange w:id="7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0977" w:rsidRPr="00FC64E1">
        <w:rPr>
          <w:rFonts w:ascii="Junicode" w:hAnsi="Junicode"/>
          <w:sz w:val="28"/>
          <w:szCs w:val="28"/>
          <w:rPrChange w:id="7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25798E" w:rsidRPr="00FC64E1">
        <w:rPr>
          <w:rFonts w:ascii="Junicode" w:hAnsi="Junicode"/>
          <w:sz w:val="28"/>
          <w:szCs w:val="28"/>
          <w:rPrChange w:id="7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dere eadem po</w:t>
      </w:r>
      <w:r w:rsidR="00A2594E" w:rsidRPr="00FC64E1">
        <w:rPr>
          <w:rFonts w:ascii="Junicode" w:hAnsi="Junicode"/>
          <w:sz w:val="28"/>
          <w:szCs w:val="28"/>
          <w:rPrChange w:id="7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5798E" w:rsidRPr="00FC64E1">
        <w:rPr>
          <w:rFonts w:ascii="Junicode" w:hAnsi="Junicode"/>
          <w:sz w:val="28"/>
          <w:szCs w:val="28"/>
          <w:rPrChange w:id="7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it, daß nemlich der</w:t>
      </w:r>
      <w:r w:rsidR="00760977" w:rsidRPr="00FC64E1">
        <w:rPr>
          <w:rFonts w:ascii="Junicode" w:hAnsi="Junicode"/>
          <w:sz w:val="28"/>
          <w:szCs w:val="28"/>
          <w:rPrChange w:id="7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Verpf</w:t>
      </w:r>
      <w:r w:rsidR="00A2594E" w:rsidRPr="00FC64E1">
        <w:rPr>
          <w:rFonts w:ascii="Junicode" w:hAnsi="Junicode"/>
          <w:sz w:val="28"/>
          <w:szCs w:val="28"/>
          <w:rPrChange w:id="7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25798E" w:rsidRPr="00FC64E1">
        <w:rPr>
          <w:rFonts w:ascii="Junicode" w:hAnsi="Junicode"/>
          <w:sz w:val="28"/>
          <w:szCs w:val="28"/>
          <w:rPrChange w:id="7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 / dem Schuldher</w:t>
      </w:r>
      <w:r w:rsidR="00EA50DB" w:rsidRPr="00FC64E1">
        <w:rPr>
          <w:rFonts w:ascii="Junicode" w:hAnsi="Junicode"/>
          <w:sz w:val="28"/>
          <w:szCs w:val="28"/>
          <w:rPrChange w:id="7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25798E" w:rsidRPr="00FC64E1">
        <w:rPr>
          <w:rFonts w:ascii="Junicode" w:hAnsi="Junicode"/>
          <w:sz w:val="28"/>
          <w:szCs w:val="28"/>
          <w:rPrChange w:id="7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</w:t>
      </w:r>
      <w:r w:rsidR="00760977" w:rsidRPr="00FC64E1">
        <w:rPr>
          <w:rFonts w:ascii="Junicode" w:hAnsi="Junicode"/>
          <w:sz w:val="28"/>
          <w:szCs w:val="28"/>
          <w:rPrChange w:id="7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verpf</w:t>
      </w:r>
      <w:r w:rsidR="00A2594E" w:rsidRPr="00FC64E1">
        <w:rPr>
          <w:rFonts w:ascii="Junicode" w:hAnsi="Junicode"/>
          <w:sz w:val="28"/>
          <w:szCs w:val="28"/>
          <w:rPrChange w:id="7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25798E" w:rsidRPr="00FC64E1">
        <w:rPr>
          <w:rFonts w:ascii="Junicode" w:hAnsi="Junicode"/>
          <w:sz w:val="28"/>
          <w:szCs w:val="28"/>
          <w:rPrChange w:id="7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ndete Gut (als das</w:t>
      </w:r>
      <w:r w:rsidR="00760977" w:rsidRPr="00FC64E1">
        <w:rPr>
          <w:rFonts w:ascii="Junicode" w:hAnsi="Junicode"/>
          <w:sz w:val="28"/>
          <w:szCs w:val="28"/>
          <w:rPrChange w:id="7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 /) al</w:t>
      </w:r>
      <w:r w:rsidR="00A2594E" w:rsidRPr="00FC64E1">
        <w:rPr>
          <w:rFonts w:ascii="Junicode" w:hAnsi="Junicode"/>
          <w:sz w:val="28"/>
          <w:szCs w:val="28"/>
          <w:rPrChange w:id="7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obald / als eigent</w:t>
      </w:r>
      <w:r w:rsidR="00A2594E" w:rsidRPr="00FC64E1">
        <w:rPr>
          <w:rFonts w:ascii="Junicode" w:hAnsi="Junicode"/>
          <w:sz w:val="28"/>
          <w:szCs w:val="28"/>
          <w:rPrChange w:id="7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5798E" w:rsidRPr="00FC64E1">
        <w:rPr>
          <w:rFonts w:ascii="Junicode" w:hAnsi="Junicode"/>
          <w:sz w:val="28"/>
          <w:szCs w:val="28"/>
          <w:rPrChange w:id="7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mlich</w:t>
      </w:r>
      <w:r w:rsidR="00760977" w:rsidRPr="00FC64E1">
        <w:rPr>
          <w:rFonts w:ascii="Junicode" w:hAnsi="Junicode"/>
          <w:sz w:val="28"/>
          <w:szCs w:val="28"/>
          <w:rPrChange w:id="7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5798E" w:rsidRPr="00FC64E1">
        <w:rPr>
          <w:rFonts w:ascii="Junicode" w:hAnsi="Junicode"/>
          <w:sz w:val="28"/>
          <w:szCs w:val="28"/>
          <w:rPrChange w:id="7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berla</w:t>
      </w:r>
      <w:r w:rsidR="00A2594E" w:rsidRPr="00FC64E1">
        <w:rPr>
          <w:rFonts w:ascii="Junicode" w:hAnsi="Junicode"/>
          <w:sz w:val="28"/>
          <w:szCs w:val="28"/>
          <w:rPrChange w:id="7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5798E" w:rsidRPr="00FC64E1">
        <w:rPr>
          <w:rFonts w:ascii="Junicode" w:hAnsi="Junicode"/>
          <w:sz w:val="28"/>
          <w:szCs w:val="28"/>
          <w:rPrChange w:id="7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zube</w:t>
      </w:r>
      <w:r w:rsidR="00A2594E" w:rsidRPr="00FC64E1">
        <w:rPr>
          <w:rFonts w:ascii="Junicode" w:hAnsi="Junicode"/>
          <w:sz w:val="28"/>
          <w:szCs w:val="28"/>
          <w:rPrChange w:id="7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izen / </w:t>
      </w:r>
      <w:r w:rsidR="00A2594E" w:rsidRPr="00FC64E1">
        <w:rPr>
          <w:rFonts w:ascii="Junicode" w:hAnsi="Junicode"/>
          <w:sz w:val="28"/>
          <w:szCs w:val="28"/>
          <w:rPrChange w:id="7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5798E" w:rsidRPr="00FC64E1">
        <w:rPr>
          <w:rFonts w:ascii="Junicode" w:hAnsi="Junicode"/>
          <w:sz w:val="28"/>
          <w:szCs w:val="28"/>
          <w:rPrChange w:id="7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bergeben</w:t>
      </w:r>
      <w:r w:rsidR="00760977" w:rsidRPr="00FC64E1">
        <w:rPr>
          <w:rFonts w:ascii="Junicode" w:hAnsi="Junicode"/>
          <w:sz w:val="28"/>
          <w:szCs w:val="28"/>
          <w:rPrChange w:id="7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5798E" w:rsidRPr="00FC64E1">
        <w:rPr>
          <w:rFonts w:ascii="Junicode" w:hAnsi="Junicode"/>
          <w:sz w:val="28"/>
          <w:szCs w:val="28"/>
          <w:rPrChange w:id="7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hette: Dan auff </w:t>
      </w:r>
      <w:r w:rsidR="00A2594E" w:rsidRPr="00FC64E1">
        <w:rPr>
          <w:rFonts w:ascii="Junicode" w:hAnsi="Junicode"/>
          <w:sz w:val="28"/>
          <w:szCs w:val="28"/>
          <w:rPrChange w:id="7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5798E" w:rsidRPr="00FC64E1">
        <w:rPr>
          <w:rFonts w:ascii="Junicode" w:hAnsi="Junicode"/>
          <w:sz w:val="28"/>
          <w:szCs w:val="28"/>
          <w:rPrChange w:id="7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Fall mag</w:t>
      </w:r>
      <w:r w:rsidR="00760977" w:rsidRPr="00FC64E1">
        <w:rPr>
          <w:rFonts w:ascii="Junicode" w:hAnsi="Junicode"/>
          <w:sz w:val="28"/>
          <w:szCs w:val="28"/>
          <w:rPrChange w:id="7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7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gebrauchen nupt. l 1. </w:t>
      </w:r>
      <w:r w:rsidR="008E7E6E" w:rsidRPr="00FC64E1">
        <w:rPr>
          <w:rFonts w:ascii="Junicode" w:hAnsi="Junicode"/>
          <w:sz w:val="28"/>
          <w:szCs w:val="28"/>
          <w:rPrChange w:id="7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4419E2" w:rsidRPr="00FC64E1">
        <w:rPr>
          <w:rFonts w:ascii="Junicode" w:hAnsi="Junicode"/>
          <w:sz w:val="28"/>
          <w:szCs w:val="28"/>
          <w:rPrChange w:id="7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8. l. 3.</w:t>
      </w:r>
      <w:r w:rsidR="00760977" w:rsidRPr="00FC64E1">
        <w:rPr>
          <w:rFonts w:ascii="Junicode" w:hAnsi="Junicode"/>
          <w:sz w:val="28"/>
          <w:szCs w:val="28"/>
          <w:rPrChange w:id="7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E7E6E" w:rsidRPr="00FC64E1">
        <w:rPr>
          <w:rFonts w:ascii="Junicode" w:hAnsi="Junicode"/>
          <w:sz w:val="28"/>
          <w:szCs w:val="28"/>
          <w:rPrChange w:id="7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4419E2" w:rsidRPr="00FC64E1">
        <w:rPr>
          <w:rFonts w:ascii="Junicode" w:hAnsi="Junicode"/>
          <w:sz w:val="28"/>
          <w:szCs w:val="28"/>
          <w:rPrChange w:id="7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. 3 ff. Nautæ caupon. </w:t>
      </w:r>
      <w:r w:rsidR="00A2594E" w:rsidRPr="00FC64E1">
        <w:rPr>
          <w:rFonts w:ascii="Junicode" w:hAnsi="Junicode"/>
          <w:sz w:val="28"/>
          <w:szCs w:val="28"/>
          <w:rPrChange w:id="7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tab. muß aber</w:t>
      </w:r>
      <w:r w:rsidR="00760977" w:rsidRPr="00FC64E1">
        <w:rPr>
          <w:rFonts w:ascii="Junicode" w:hAnsi="Junicode"/>
          <w:sz w:val="28"/>
          <w:szCs w:val="28"/>
          <w:rPrChange w:id="7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acht haben / daß er fein</w:t>
      </w:r>
      <w:r w:rsidR="00760977" w:rsidRPr="00FC64E1">
        <w:rPr>
          <w:rFonts w:ascii="Junicode" w:hAnsi="Junicode"/>
          <w:sz w:val="28"/>
          <w:szCs w:val="28"/>
          <w:rPrChange w:id="7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7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419E2" w:rsidRPr="00FC64E1">
        <w:rPr>
          <w:rFonts w:ascii="Junicode" w:hAnsi="Junicode"/>
          <w:sz w:val="28"/>
          <w:szCs w:val="28"/>
          <w:rPrChange w:id="7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flich und </w:t>
      </w:r>
      <w:r w:rsidR="00A2594E" w:rsidRPr="00FC64E1">
        <w:rPr>
          <w:rFonts w:ascii="Junicode" w:hAnsi="Junicode"/>
          <w:sz w:val="28"/>
          <w:szCs w:val="28"/>
          <w:rPrChange w:id="7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anfft mit dem Fr</w:t>
      </w:r>
      <w:r w:rsidR="00A2594E" w:rsidRPr="00FC64E1">
        <w:rPr>
          <w:rFonts w:ascii="Junicode" w:hAnsi="Junicode"/>
          <w:sz w:val="28"/>
          <w:szCs w:val="28"/>
          <w:rPrChange w:id="7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419E2" w:rsidRPr="00FC64E1">
        <w:rPr>
          <w:rFonts w:ascii="Junicode" w:hAnsi="Junicode"/>
          <w:sz w:val="28"/>
          <w:szCs w:val="28"/>
          <w:rPrChange w:id="7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ugen</w:t>
      </w:r>
      <w:r w:rsidR="00760977" w:rsidRPr="00FC64E1">
        <w:rPr>
          <w:rFonts w:ascii="Junicode" w:hAnsi="Junicode"/>
          <w:sz w:val="28"/>
          <w:szCs w:val="28"/>
          <w:rPrChange w:id="7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419E2" w:rsidRPr="00FC64E1">
        <w:rPr>
          <w:rFonts w:ascii="Junicode" w:hAnsi="Junicode"/>
          <w:sz w:val="28"/>
          <w:szCs w:val="28"/>
          <w:rPrChange w:id="7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mgehe / damit das Sigillum in</w:t>
      </w:r>
      <w:r w:rsidR="00A2594E" w:rsidRPr="00FC64E1">
        <w:rPr>
          <w:rFonts w:ascii="Junicode" w:hAnsi="Junicode"/>
          <w:sz w:val="28"/>
          <w:szCs w:val="28"/>
          <w:rPrChange w:id="7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tru</w:t>
      </w:r>
      <w:r w:rsidR="004419E2" w:rsidRPr="00FC64E1">
        <w:rPr>
          <w:rFonts w:ascii="Junicode" w:hAnsi="Junicode"/>
          <w:sz w:val="28"/>
          <w:szCs w:val="28"/>
          <w:rPrChange w:id="7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mento appen</w:t>
      </w:r>
      <w:r w:rsidR="00A2594E" w:rsidRPr="00FC64E1">
        <w:rPr>
          <w:rFonts w:ascii="Junicode" w:hAnsi="Junicode"/>
          <w:sz w:val="28"/>
          <w:szCs w:val="28"/>
          <w:rPrChange w:id="7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 nicht verlezet</w:t>
      </w:r>
      <w:r w:rsidR="00760977" w:rsidRPr="00FC64E1">
        <w:rPr>
          <w:rFonts w:ascii="Junicode" w:hAnsi="Junicode"/>
          <w:sz w:val="28"/>
          <w:szCs w:val="28"/>
          <w:rPrChange w:id="7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 / d</w:t>
      </w:r>
      <w:r w:rsidR="00A2594E" w:rsidRPr="00FC64E1">
        <w:rPr>
          <w:rFonts w:ascii="Junicode" w:hAnsi="Junicode"/>
          <w:sz w:val="28"/>
          <w:szCs w:val="28"/>
          <w:rPrChange w:id="7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419E2" w:rsidRPr="00FC64E1">
        <w:rPr>
          <w:rFonts w:ascii="Junicode" w:hAnsi="Junicode"/>
          <w:sz w:val="28"/>
          <w:szCs w:val="28"/>
          <w:rPrChange w:id="7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rffte </w:t>
      </w:r>
      <w:r w:rsidR="00A2594E" w:rsidRPr="00FC64E1">
        <w:rPr>
          <w:rFonts w:ascii="Junicode" w:hAnsi="Junicode"/>
          <w:sz w:val="28"/>
          <w:szCs w:val="28"/>
          <w:rPrChange w:id="7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7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ur</w:t>
      </w:r>
      <w:r w:rsidR="00A2594E" w:rsidRPr="00FC64E1">
        <w:rPr>
          <w:rFonts w:ascii="Junicode" w:hAnsi="Junicode"/>
          <w:sz w:val="28"/>
          <w:szCs w:val="28"/>
          <w:rPrChange w:id="7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achen</w:t>
      </w:r>
      <w:r w:rsidR="00760977" w:rsidRPr="00FC64E1">
        <w:rPr>
          <w:rFonts w:ascii="Junicode" w:hAnsi="Junicode"/>
          <w:sz w:val="28"/>
          <w:szCs w:val="28"/>
          <w:rPrChange w:id="7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halber wol in eine w</w:t>
      </w:r>
      <w:r w:rsidR="00A2594E" w:rsidRPr="00FC64E1">
        <w:rPr>
          <w:rFonts w:ascii="Junicode" w:hAnsi="Junicode"/>
          <w:sz w:val="28"/>
          <w:szCs w:val="28"/>
          <w:rPrChange w:id="7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419E2" w:rsidRPr="00FC64E1">
        <w:rPr>
          <w:rFonts w:ascii="Junicode" w:hAnsi="Junicode"/>
          <w:sz w:val="28"/>
          <w:szCs w:val="28"/>
          <w:rPrChange w:id="7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rkliche Straffe</w:t>
      </w:r>
      <w:r w:rsidR="00760977" w:rsidRPr="00FC64E1">
        <w:rPr>
          <w:rFonts w:ascii="Junicode" w:hAnsi="Junicode"/>
          <w:sz w:val="28"/>
          <w:szCs w:val="28"/>
          <w:rPrChange w:id="7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genommen werden / wie wir de</w:t>
      </w:r>
      <w:r w:rsidR="00A2594E" w:rsidRPr="00FC64E1">
        <w:rPr>
          <w:rFonts w:ascii="Junicode" w:hAnsi="Junicode"/>
          <w:sz w:val="28"/>
          <w:szCs w:val="28"/>
          <w:rPrChange w:id="7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419E2" w:rsidRPr="00FC64E1">
        <w:rPr>
          <w:rFonts w:ascii="Junicode" w:hAnsi="Junicode"/>
          <w:sz w:val="28"/>
          <w:szCs w:val="28"/>
          <w:rPrChange w:id="7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760977" w:rsidRPr="00FC64E1">
        <w:rPr>
          <w:rFonts w:ascii="Junicode" w:hAnsi="Junicode"/>
          <w:sz w:val="28"/>
          <w:szCs w:val="28"/>
          <w:rPrChange w:id="7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</w:t>
      </w:r>
      <w:r w:rsidR="00A2594E" w:rsidRPr="00FC64E1">
        <w:rPr>
          <w:rFonts w:ascii="Junicode" w:hAnsi="Junicode"/>
          <w:sz w:val="28"/>
          <w:szCs w:val="28"/>
          <w:rPrChange w:id="7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tarkes Præjudicium haben an</w:t>
      </w:r>
      <w:r w:rsidR="00760977" w:rsidRPr="00FC64E1">
        <w:rPr>
          <w:rFonts w:ascii="Junicode" w:hAnsi="Junicode"/>
          <w:sz w:val="28"/>
          <w:szCs w:val="28"/>
          <w:rPrChange w:id="7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Kaufher</w:t>
      </w:r>
      <w:r w:rsidR="00EA50DB" w:rsidRPr="00FC64E1">
        <w:rPr>
          <w:rFonts w:ascii="Junicode" w:hAnsi="Junicode"/>
          <w:sz w:val="28"/>
          <w:szCs w:val="28"/>
          <w:rPrChange w:id="7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4419E2" w:rsidRPr="00FC64E1">
        <w:rPr>
          <w:rFonts w:ascii="Junicode" w:hAnsi="Junicode"/>
          <w:sz w:val="28"/>
          <w:szCs w:val="28"/>
          <w:rPrChange w:id="7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 zu C</w:t>
      </w:r>
      <w:r w:rsidR="00A2594E" w:rsidRPr="00FC64E1">
        <w:rPr>
          <w:rFonts w:ascii="Junicode" w:hAnsi="Junicode"/>
          <w:sz w:val="28"/>
          <w:szCs w:val="28"/>
          <w:rPrChange w:id="7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419E2" w:rsidRPr="00FC64E1">
        <w:rPr>
          <w:rFonts w:ascii="Junicode" w:hAnsi="Junicode"/>
          <w:sz w:val="28"/>
          <w:szCs w:val="28"/>
          <w:rPrChange w:id="7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lln / der von</w:t>
      </w:r>
      <w:r w:rsidR="00760977" w:rsidRPr="00FC64E1">
        <w:rPr>
          <w:rFonts w:ascii="Junicode" w:hAnsi="Junicode"/>
          <w:sz w:val="28"/>
          <w:szCs w:val="28"/>
          <w:rPrChange w:id="7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Frankforter Me</w:t>
      </w:r>
      <w:r w:rsidR="00A2594E" w:rsidRPr="00FC64E1">
        <w:rPr>
          <w:rFonts w:ascii="Junicode" w:hAnsi="Junicode"/>
          <w:sz w:val="28"/>
          <w:szCs w:val="28"/>
          <w:rPrChange w:id="7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419E2" w:rsidRPr="00FC64E1">
        <w:rPr>
          <w:rFonts w:ascii="Junicode" w:hAnsi="Junicode"/>
          <w:sz w:val="28"/>
          <w:szCs w:val="28"/>
          <w:rPrChange w:id="7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kommen /</w:t>
      </w:r>
      <w:r w:rsidR="0024681D" w:rsidRPr="00FC64E1">
        <w:rPr>
          <w:rFonts w:ascii="Junicode" w:hAnsi="Junicode"/>
          <w:sz w:val="28"/>
          <w:szCs w:val="28"/>
          <w:rPrChange w:id="7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das Sigillum an </w:t>
      </w:r>
      <w:r w:rsidR="00A2594E" w:rsidRPr="00FC64E1">
        <w:rPr>
          <w:rFonts w:ascii="Junicode" w:hAnsi="Junicode"/>
          <w:sz w:val="28"/>
          <w:szCs w:val="28"/>
          <w:rPrChange w:id="7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Frauen</w:t>
      </w:r>
      <w:r w:rsidR="00760977" w:rsidRPr="00FC64E1">
        <w:rPr>
          <w:rFonts w:ascii="Junicode" w:hAnsi="Junicode"/>
          <w:sz w:val="28"/>
          <w:szCs w:val="28"/>
          <w:rPrChange w:id="7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</w:t>
      </w:r>
      <w:r w:rsidR="00A2594E" w:rsidRPr="00FC64E1">
        <w:rPr>
          <w:rFonts w:ascii="Junicode" w:hAnsi="Junicode"/>
          <w:sz w:val="28"/>
          <w:szCs w:val="28"/>
          <w:rPrChange w:id="7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trument verlezet befunden / </w:t>
      </w:r>
      <w:r w:rsidR="00A2594E" w:rsidRPr="00FC64E1">
        <w:rPr>
          <w:rFonts w:ascii="Junicode" w:hAnsi="Junicode"/>
          <w:sz w:val="28"/>
          <w:szCs w:val="28"/>
          <w:rPrChange w:id="7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760977" w:rsidRPr="00FC64E1">
        <w:rPr>
          <w:rFonts w:ascii="Junicode" w:hAnsi="Junicode"/>
          <w:sz w:val="28"/>
          <w:szCs w:val="28"/>
          <w:rPrChange w:id="7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</w:t>
      </w:r>
      <w:r w:rsidR="00A2594E" w:rsidRPr="00FC64E1">
        <w:rPr>
          <w:rFonts w:ascii="Junicode" w:hAnsi="Junicode"/>
          <w:sz w:val="28"/>
          <w:szCs w:val="28"/>
          <w:rPrChange w:id="7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419E2" w:rsidRPr="00FC64E1">
        <w:rPr>
          <w:rFonts w:ascii="Junicode" w:hAnsi="Junicode"/>
          <w:sz w:val="28"/>
          <w:szCs w:val="28"/>
          <w:rPrChange w:id="7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beim Magi</w:t>
      </w:r>
      <w:r w:rsidR="00A2594E" w:rsidRPr="00FC64E1">
        <w:rPr>
          <w:rFonts w:ascii="Junicode" w:hAnsi="Junicode"/>
          <w:sz w:val="28"/>
          <w:szCs w:val="28"/>
          <w:rPrChange w:id="7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419E2" w:rsidRPr="00FC64E1">
        <w:rPr>
          <w:rFonts w:ascii="Junicode" w:hAnsi="Junicode"/>
          <w:sz w:val="28"/>
          <w:szCs w:val="28"/>
          <w:rPrChange w:id="7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trat hefftig</w:t>
      </w:r>
      <w:r w:rsidR="00760977" w:rsidRPr="00FC64E1">
        <w:rPr>
          <w:rFonts w:ascii="Junicode" w:hAnsi="Junicode"/>
          <w:sz w:val="28"/>
          <w:szCs w:val="28"/>
          <w:rPrChange w:id="7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beklaget / und der jenige / welcher</w:t>
      </w:r>
      <w:r w:rsidR="00760977" w:rsidRPr="00FC64E1">
        <w:rPr>
          <w:rFonts w:ascii="Junicode" w:hAnsi="Junicode"/>
          <w:sz w:val="28"/>
          <w:szCs w:val="28"/>
          <w:rPrChange w:id="7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419E2" w:rsidRPr="00FC64E1">
        <w:rPr>
          <w:rFonts w:ascii="Junicode" w:hAnsi="Junicode"/>
          <w:sz w:val="28"/>
          <w:szCs w:val="28"/>
          <w:rPrChange w:id="7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verlezet / in merkliche Straffe genommen worden.</w:t>
      </w:r>
    </w:p>
    <w:p w14:paraId="5C6976FA" w14:textId="75A91ACB" w:rsidR="007C7117" w:rsidRPr="00FC64E1" w:rsidRDefault="004419E2" w:rsidP="001B2A6D">
      <w:pPr>
        <w:spacing w:line="360" w:lineRule="auto"/>
        <w:rPr>
          <w:rFonts w:ascii="Junicode" w:hAnsi="Junicode"/>
          <w:sz w:val="28"/>
          <w:szCs w:val="28"/>
          <w:rPrChange w:id="7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 kommen nun zu den vorhin</w:t>
      </w:r>
      <w:r w:rsidR="00760977" w:rsidRPr="00FC64E1">
        <w:rPr>
          <w:rFonts w:ascii="Junicode" w:hAnsi="Junicode"/>
          <w:sz w:val="28"/>
          <w:szCs w:val="28"/>
          <w:rPrChange w:id="7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angedeuteten Procuratorn der al</w:t>
      </w:r>
      <w:r w:rsidR="00A2594E" w:rsidRPr="00FC64E1">
        <w:rPr>
          <w:rFonts w:ascii="Junicode" w:hAnsi="Junicode"/>
          <w:sz w:val="28"/>
          <w:szCs w:val="28"/>
          <w:rPrChange w:id="7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760977" w:rsidRPr="00FC64E1">
        <w:rPr>
          <w:rFonts w:ascii="Junicode" w:hAnsi="Junicode"/>
          <w:sz w:val="28"/>
          <w:szCs w:val="28"/>
          <w:rPrChange w:id="7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(in re uxoria) im Frauen Hemde</w:t>
      </w:r>
      <w:r w:rsidR="00760977" w:rsidRPr="00FC64E1">
        <w:rPr>
          <w:rFonts w:ascii="Junicode" w:hAnsi="Junicode"/>
          <w:sz w:val="28"/>
          <w:szCs w:val="28"/>
          <w:rPrChange w:id="7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gebrauchet werden </w:t>
      </w:r>
      <w:r w:rsidR="00A2594E" w:rsidRPr="00FC64E1">
        <w:rPr>
          <w:rFonts w:ascii="Junicode" w:hAnsi="Junicode"/>
          <w:sz w:val="28"/>
          <w:szCs w:val="28"/>
          <w:rPrChange w:id="7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/ der</w:t>
      </w:r>
      <w:r w:rsidR="00A2594E" w:rsidRPr="00FC64E1">
        <w:rPr>
          <w:rFonts w:ascii="Junicode" w:hAnsi="Junicode"/>
          <w:sz w:val="28"/>
          <w:szCs w:val="28"/>
          <w:rPrChange w:id="7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760977" w:rsidRPr="00FC64E1">
        <w:rPr>
          <w:rFonts w:ascii="Junicode" w:hAnsi="Junicode"/>
          <w:sz w:val="28"/>
          <w:szCs w:val="28"/>
          <w:rPrChange w:id="7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Procurator wird noch mit vielen</w:t>
      </w:r>
      <w:r w:rsidR="00760977" w:rsidRPr="00FC64E1">
        <w:rPr>
          <w:rFonts w:ascii="Junicode" w:hAnsi="Junicode"/>
          <w:sz w:val="28"/>
          <w:szCs w:val="28"/>
          <w:rPrChange w:id="7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</w:t>
      </w:r>
      <w:r w:rsidR="00760977" w:rsidRPr="00FC64E1">
        <w:rPr>
          <w:rFonts w:ascii="Junicode" w:hAnsi="Junicode"/>
          <w:sz w:val="28"/>
          <w:szCs w:val="28"/>
          <w:rPrChange w:id="7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ndern Namen genennet / und viel</w:t>
      </w:r>
      <w:r w:rsidRPr="00FC64E1">
        <w:rPr>
          <w:rFonts w:ascii="Junicode" w:hAnsi="Junicode"/>
          <w:sz w:val="28"/>
          <w:szCs w:val="28"/>
          <w:rPrChange w:id="7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mal Capellan / Vicarius inquilinus</w:t>
      </w:r>
      <w:r w:rsidR="00760977" w:rsidRPr="00FC64E1">
        <w:rPr>
          <w:rFonts w:ascii="Junicode" w:hAnsi="Junicode"/>
          <w:sz w:val="28"/>
          <w:szCs w:val="28"/>
          <w:rPrChange w:id="7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Hanßhan / Haußgenoß / unge</w:t>
      </w:r>
      <w:r w:rsidR="00A2594E" w:rsidRPr="00FC64E1">
        <w:rPr>
          <w:rFonts w:ascii="Junicode" w:hAnsi="Junicode"/>
          <w:sz w:val="28"/>
          <w:szCs w:val="28"/>
          <w:rPrChange w:id="7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0977" w:rsidRPr="00FC64E1">
        <w:rPr>
          <w:rFonts w:ascii="Junicode" w:hAnsi="Junicode"/>
          <w:sz w:val="28"/>
          <w:szCs w:val="28"/>
          <w:rPrChange w:id="7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Pr="00FC64E1">
        <w:rPr>
          <w:rFonts w:ascii="Junicode" w:hAnsi="Junicode"/>
          <w:sz w:val="28"/>
          <w:szCs w:val="28"/>
          <w:rPrChange w:id="7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deter Sub</w:t>
      </w:r>
      <w:r w:rsidR="00A2594E" w:rsidRPr="00FC64E1">
        <w:rPr>
          <w:rFonts w:ascii="Junicode" w:hAnsi="Junicode"/>
          <w:sz w:val="28"/>
          <w:szCs w:val="28"/>
          <w:rPrChange w:id="7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titut / V</w:t>
      </w:r>
      <w:r w:rsidR="00760977" w:rsidRPr="00FC64E1">
        <w:rPr>
          <w:rFonts w:ascii="Junicode" w:hAnsi="Junicode"/>
          <w:sz w:val="28"/>
          <w:szCs w:val="28"/>
          <w:rPrChange w:id="7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erwalter / Ehe</w:t>
      </w:r>
      <w:r w:rsidRPr="00FC64E1">
        <w:rPr>
          <w:rFonts w:ascii="Junicode" w:hAnsi="Junicode"/>
          <w:sz w:val="28"/>
          <w:szCs w:val="28"/>
          <w:rPrChange w:id="7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helffer / Helffer und Helffershelffer</w:t>
      </w:r>
      <w:r w:rsidR="00760977" w:rsidRPr="00FC64E1">
        <w:rPr>
          <w:rFonts w:ascii="Junicode" w:hAnsi="Junicode"/>
          <w:sz w:val="28"/>
          <w:szCs w:val="28"/>
          <w:rPrChange w:id="7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gehei</w:t>
      </w:r>
      <w:r w:rsidR="00A2594E" w:rsidRPr="00FC64E1">
        <w:rPr>
          <w:rFonts w:ascii="Junicode" w:hAnsi="Junicode"/>
          <w:sz w:val="28"/>
          <w:szCs w:val="28"/>
          <w:rPrChange w:id="7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muß alzeit præcisè</w:t>
      </w:r>
      <w:r w:rsidR="00760977" w:rsidRPr="00FC64E1">
        <w:rPr>
          <w:rFonts w:ascii="Junicode" w:hAnsi="Junicode"/>
          <w:sz w:val="28"/>
          <w:szCs w:val="28"/>
          <w:rPrChange w:id="7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ohnl</w:t>
      </w:r>
      <w:r w:rsidR="00A2594E" w:rsidRPr="00FC64E1">
        <w:rPr>
          <w:rFonts w:ascii="Junicode" w:hAnsi="Junicode"/>
          <w:sz w:val="28"/>
          <w:szCs w:val="28"/>
          <w:rPrChange w:id="7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7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hinterhalten ad faciendum das i</w:t>
      </w:r>
      <w:r w:rsidR="00A2594E" w:rsidRPr="00FC64E1">
        <w:rPr>
          <w:rFonts w:ascii="Junicode" w:hAnsi="Junicode"/>
          <w:sz w:val="28"/>
          <w:szCs w:val="28"/>
          <w:rPrChange w:id="7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ge</w:t>
      </w:r>
      <w:r w:rsidR="00A2594E" w:rsidRPr="00FC64E1">
        <w:rPr>
          <w:rFonts w:ascii="Junicode" w:hAnsi="Junicode"/>
          <w:sz w:val="28"/>
          <w:szCs w:val="28"/>
          <w:rPrChange w:id="7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 / fertig</w:t>
      </w:r>
      <w:r w:rsidR="00760977" w:rsidRPr="00FC64E1">
        <w:rPr>
          <w:rFonts w:ascii="Junicode" w:hAnsi="Junicode"/>
          <w:sz w:val="28"/>
          <w:szCs w:val="28"/>
          <w:rPrChange w:id="7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7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offt und vielmal die Frau</w:t>
      </w:r>
      <w:r w:rsidR="00760977" w:rsidRPr="00FC64E1">
        <w:rPr>
          <w:rFonts w:ascii="Junicode" w:hAnsi="Junicode"/>
          <w:sz w:val="28"/>
          <w:szCs w:val="28"/>
          <w:rPrChange w:id="7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einer begeret / </w:t>
      </w:r>
      <w:r w:rsidR="00A2594E" w:rsidRPr="00FC64E1">
        <w:rPr>
          <w:rFonts w:ascii="Junicode" w:hAnsi="Junicode"/>
          <w:sz w:val="28"/>
          <w:szCs w:val="28"/>
          <w:rPrChange w:id="7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eines Tro</w:t>
      </w:r>
      <w:r w:rsidR="00A2594E" w:rsidRPr="00FC64E1">
        <w:rPr>
          <w:rFonts w:ascii="Junicode" w:hAnsi="Junicode"/>
          <w:sz w:val="28"/>
          <w:szCs w:val="28"/>
          <w:rPrChange w:id="7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ts und</w:t>
      </w:r>
      <w:r w:rsidR="00760977" w:rsidRPr="00FC64E1">
        <w:rPr>
          <w:rFonts w:ascii="Junicode" w:hAnsi="Junicode"/>
          <w:sz w:val="28"/>
          <w:szCs w:val="28"/>
          <w:rPrChange w:id="7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7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vonn</w:t>
      </w:r>
      <w:r w:rsidR="00A2594E" w:rsidRPr="00FC64E1">
        <w:rPr>
          <w:rFonts w:ascii="Junicode" w:hAnsi="Junicode"/>
          <w:sz w:val="28"/>
          <w:szCs w:val="28"/>
          <w:rPrChange w:id="7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hat / es were den</w:t>
      </w:r>
      <w:r w:rsidR="00760977" w:rsidRPr="00FC64E1">
        <w:rPr>
          <w:rFonts w:ascii="Junicode" w:hAnsi="Junicode"/>
          <w:sz w:val="28"/>
          <w:szCs w:val="28"/>
          <w:rPrChange w:id="7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7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/ daß der nat</w:t>
      </w:r>
      <w:r w:rsidR="00A2594E" w:rsidRPr="00FC64E1">
        <w:rPr>
          <w:rFonts w:ascii="Junicode" w:hAnsi="Junicode"/>
          <w:sz w:val="28"/>
          <w:szCs w:val="28"/>
          <w:rPrChange w:id="7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rlichenn Vnm</w:t>
      </w:r>
      <w:r w:rsidR="00A2594E" w:rsidRPr="00FC64E1">
        <w:rPr>
          <w:rFonts w:ascii="Junicode" w:hAnsi="Junicode"/>
          <w:sz w:val="28"/>
          <w:szCs w:val="28"/>
          <w:rPrChange w:id="7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glichkeit nach / weder Tro</w:t>
      </w:r>
      <w:r w:rsidR="00A2594E" w:rsidRPr="00FC64E1">
        <w:rPr>
          <w:rFonts w:ascii="Junicode" w:hAnsi="Junicode"/>
          <w:sz w:val="28"/>
          <w:szCs w:val="28"/>
          <w:rPrChange w:id="7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noch</w:t>
      </w:r>
      <w:r w:rsidR="00760977" w:rsidRPr="00FC64E1">
        <w:rPr>
          <w:rFonts w:ascii="Junicode" w:hAnsi="Junicode"/>
          <w:sz w:val="28"/>
          <w:szCs w:val="28"/>
          <w:rPrChange w:id="7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7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7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jm m</w:t>
      </w:r>
      <w:r w:rsidR="00A2594E" w:rsidRPr="00FC64E1">
        <w:rPr>
          <w:rFonts w:ascii="Junicode" w:hAnsi="Junicode"/>
          <w:sz w:val="28"/>
          <w:szCs w:val="28"/>
          <w:rPrChange w:id="7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zuflie</w:t>
      </w:r>
      <w:r w:rsidR="00A2594E" w:rsidRPr="00FC64E1">
        <w:rPr>
          <w:rFonts w:ascii="Junicode" w:hAnsi="Junicode"/>
          <w:sz w:val="28"/>
          <w:szCs w:val="28"/>
          <w:rPrChange w:id="7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7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7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7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er</w:t>
      </w:r>
      <w:r w:rsidR="0024681D" w:rsidRPr="00FC64E1">
        <w:rPr>
          <w:rFonts w:ascii="Junicode" w:hAnsi="Junicode"/>
          <w:sz w:val="28"/>
          <w:szCs w:val="28"/>
          <w:rPrChange w:id="7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</w:t>
      </w:r>
      <w:r w:rsidR="00A2594E" w:rsidRPr="00FC64E1">
        <w:rPr>
          <w:rFonts w:ascii="Junicode" w:hAnsi="Junicode"/>
          <w:sz w:val="28"/>
          <w:szCs w:val="28"/>
          <w:rPrChange w:id="7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Fall / nach aller DD.</w:t>
      </w:r>
      <w:r w:rsidR="00760977" w:rsidRPr="00FC64E1">
        <w:rPr>
          <w:rFonts w:ascii="Junicode" w:hAnsi="Junicode"/>
          <w:sz w:val="28"/>
          <w:szCs w:val="28"/>
          <w:rPrChange w:id="7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(Rechts-Gel</w:t>
      </w:r>
      <w:r w:rsidR="00A2594E" w:rsidRPr="00FC64E1">
        <w:rPr>
          <w:rFonts w:ascii="Junicode" w:hAnsi="Junicode"/>
          <w:sz w:val="28"/>
          <w:szCs w:val="28"/>
          <w:rPrChange w:id="7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7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hrten) einhelligen</w:t>
      </w:r>
      <w:r w:rsidR="00760977" w:rsidRPr="00FC64E1">
        <w:rPr>
          <w:rFonts w:ascii="Junicode" w:hAnsi="Junicode"/>
          <w:sz w:val="28"/>
          <w:szCs w:val="28"/>
          <w:rPrChange w:id="7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Meinung ent</w:t>
      </w:r>
      <w:r w:rsidR="00A2594E" w:rsidRPr="00FC64E1">
        <w:rPr>
          <w:rFonts w:ascii="Junicode" w:hAnsi="Junicode"/>
          <w:sz w:val="28"/>
          <w:szCs w:val="28"/>
          <w:rPrChange w:id="7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chuldiget / l. 11. l. 36. ff.</w:t>
      </w:r>
      <w:r w:rsidR="00760977" w:rsidRPr="00FC64E1">
        <w:rPr>
          <w:rFonts w:ascii="Junicode" w:hAnsi="Junicode"/>
          <w:sz w:val="28"/>
          <w:szCs w:val="28"/>
          <w:rPrChange w:id="7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act. empt. l. 25. ff. contrah. empt. l 2.</w:t>
      </w:r>
      <w:r w:rsidR="00760977" w:rsidRPr="00FC64E1">
        <w:rPr>
          <w:rFonts w:ascii="Junicode" w:hAnsi="Junicode"/>
          <w:sz w:val="28"/>
          <w:szCs w:val="28"/>
          <w:rPrChange w:id="7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ff. </w:t>
      </w:r>
      <w:r w:rsidR="00A2594E" w:rsidRPr="00FC64E1">
        <w:rPr>
          <w:rFonts w:ascii="Junicode" w:hAnsi="Junicode"/>
          <w:sz w:val="28"/>
          <w:szCs w:val="28"/>
          <w:rPrChange w:id="7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cert. pet. Dan (in re uxoria) im</w:t>
      </w:r>
      <w:r w:rsidR="00760977" w:rsidRPr="00FC64E1">
        <w:rPr>
          <w:rFonts w:ascii="Junicode" w:hAnsi="Junicode"/>
          <w:sz w:val="28"/>
          <w:szCs w:val="28"/>
          <w:rPrChange w:id="7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 hemde / </w:t>
      </w:r>
      <w:r w:rsidR="007C7117" w:rsidRPr="00FC64E1">
        <w:rPr>
          <w:rFonts w:ascii="Junicode" w:hAnsi="Junicode"/>
          <w:sz w:val="28"/>
          <w:szCs w:val="28"/>
          <w:rPrChange w:id="7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ha~delt man ehrlich /</w:t>
      </w:r>
      <w:r w:rsidR="00282698" w:rsidRPr="00FC64E1">
        <w:rPr>
          <w:rFonts w:ascii="Junicode" w:hAnsi="Junicode"/>
          <w:sz w:val="28"/>
          <w:szCs w:val="28"/>
          <w:rPrChange w:id="7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C7117" w:rsidRPr="00FC64E1">
        <w:rPr>
          <w:rFonts w:ascii="Junicode" w:hAnsi="Junicode"/>
          <w:sz w:val="28"/>
          <w:szCs w:val="28"/>
          <w:rPrChange w:id="7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gut trauen und glauben.</w:t>
      </w:r>
    </w:p>
    <w:p w14:paraId="5903470B" w14:textId="0891CA7A" w:rsidR="007C7117" w:rsidRPr="00FC64E1" w:rsidRDefault="007C7117" w:rsidP="001B2A6D">
      <w:pPr>
        <w:spacing w:line="360" w:lineRule="auto"/>
        <w:rPr>
          <w:rFonts w:ascii="Junicode" w:hAnsi="Junicode"/>
          <w:sz w:val="28"/>
          <w:szCs w:val="28"/>
          <w:rPrChange w:id="7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7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Darum muß ein jeder in </w:t>
      </w:r>
      <w:r w:rsidR="00A2594E" w:rsidRPr="00FC64E1">
        <w:rPr>
          <w:rFonts w:ascii="Junicode" w:hAnsi="Junicode"/>
          <w:sz w:val="28"/>
          <w:szCs w:val="28"/>
          <w:rPrChange w:id="7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</w:t>
      </w:r>
      <w:r w:rsidR="00282698" w:rsidRPr="00FC64E1">
        <w:rPr>
          <w:rFonts w:ascii="Junicode" w:hAnsi="Junicode"/>
          <w:sz w:val="28"/>
          <w:szCs w:val="28"/>
          <w:rPrChange w:id="7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EA50DB" w:rsidRPr="00FC64E1">
        <w:rPr>
          <w:rFonts w:ascii="Junicode" w:hAnsi="Junicode"/>
          <w:sz w:val="28"/>
          <w:szCs w:val="28"/>
          <w:rPrChange w:id="7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7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ichtungen </w:t>
      </w:r>
      <w:r w:rsidR="00A2594E" w:rsidRPr="00FC64E1">
        <w:rPr>
          <w:rFonts w:ascii="Junicode" w:hAnsi="Junicode"/>
          <w:sz w:val="28"/>
          <w:szCs w:val="28"/>
          <w:rPrChange w:id="7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be</w:t>
      </w:r>
      <w:r w:rsidR="00A2594E" w:rsidRPr="00FC64E1">
        <w:rPr>
          <w:rFonts w:ascii="Junicode" w:hAnsi="Junicode"/>
          <w:sz w:val="28"/>
          <w:szCs w:val="28"/>
          <w:rPrChange w:id="7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thun / und</w:t>
      </w:r>
      <w:r w:rsidR="00282698" w:rsidRPr="00FC64E1">
        <w:rPr>
          <w:rFonts w:ascii="Junicode" w:hAnsi="Junicode"/>
          <w:sz w:val="28"/>
          <w:szCs w:val="28"/>
          <w:rPrChange w:id="7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man </w:t>
      </w:r>
      <w:r w:rsidR="00A2594E" w:rsidRPr="00FC64E1">
        <w:rPr>
          <w:rFonts w:ascii="Junicode" w:hAnsi="Junicode"/>
          <w:sz w:val="28"/>
          <w:szCs w:val="28"/>
          <w:rPrChange w:id="7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7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den Wirt par beza</w:t>
      </w:r>
      <w:r w:rsidRPr="00FC64E1">
        <w:rPr>
          <w:rFonts w:ascii="Junicode" w:hAnsi="Junicode"/>
          <w:sz w:val="28"/>
          <w:szCs w:val="28"/>
          <w:rPrChange w:id="7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len / dan </w:t>
      </w:r>
      <w:r w:rsidR="00A2594E" w:rsidRPr="00FC64E1">
        <w:rPr>
          <w:rFonts w:ascii="Junicode" w:hAnsi="Junicode"/>
          <w:sz w:val="28"/>
          <w:szCs w:val="28"/>
          <w:rPrChange w:id="7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</w:t>
      </w:r>
      <w:r w:rsidR="00A2594E" w:rsidRPr="00FC64E1">
        <w:rPr>
          <w:rFonts w:ascii="Junicode" w:hAnsi="Junicode"/>
          <w:sz w:val="28"/>
          <w:szCs w:val="28"/>
          <w:rPrChange w:id="7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nicht borgen /</w:t>
      </w:r>
      <w:r w:rsidR="00282698" w:rsidRPr="00FC64E1">
        <w:rPr>
          <w:rFonts w:ascii="Junicode" w:hAnsi="Junicode"/>
          <w:sz w:val="28"/>
          <w:szCs w:val="28"/>
          <w:rPrChange w:id="7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langen Verzug leiden / oder</w:t>
      </w:r>
      <w:r w:rsidR="00282698" w:rsidRPr="00FC64E1">
        <w:rPr>
          <w:rFonts w:ascii="Junicode" w:hAnsi="Junicode"/>
          <w:sz w:val="28"/>
          <w:szCs w:val="28"/>
          <w:rPrChange w:id="7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da einige Ver</w:t>
      </w:r>
      <w:r w:rsidR="00A2594E" w:rsidRPr="00FC64E1">
        <w:rPr>
          <w:rFonts w:ascii="Junicode" w:hAnsi="Junicode"/>
          <w:sz w:val="28"/>
          <w:szCs w:val="28"/>
          <w:rPrChange w:id="7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7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umnis  / Verzug</w:t>
      </w:r>
      <w:r w:rsidR="00282698" w:rsidRPr="00FC64E1">
        <w:rPr>
          <w:rFonts w:ascii="Junicode" w:hAnsi="Junicode"/>
          <w:sz w:val="28"/>
          <w:szCs w:val="28"/>
          <w:rPrChange w:id="7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7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Hindernuß dazwi</w:t>
      </w:r>
      <w:r w:rsidR="00A2594E" w:rsidRPr="00FC64E1">
        <w:rPr>
          <w:rFonts w:ascii="Junicode" w:hAnsi="Junicode"/>
          <w:sz w:val="28"/>
          <w:szCs w:val="28"/>
          <w:rPrChange w:id="7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7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k</w:t>
      </w:r>
      <w:r w:rsidR="00A2594E" w:rsidRPr="00FC64E1">
        <w:rPr>
          <w:rFonts w:ascii="Junicode" w:hAnsi="Junicode"/>
          <w:sz w:val="28"/>
          <w:szCs w:val="28"/>
          <w:rPrChange w:id="7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7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mt /</w:t>
      </w:r>
      <w:r w:rsidR="00282698" w:rsidRPr="00FC64E1">
        <w:rPr>
          <w:rFonts w:ascii="Junicode" w:hAnsi="Junicode"/>
          <w:sz w:val="28"/>
          <w:szCs w:val="28"/>
          <w:rPrChange w:id="8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8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man </w:t>
      </w:r>
      <w:r w:rsidR="00A2594E" w:rsidRPr="00FC64E1">
        <w:rPr>
          <w:rFonts w:ascii="Junicode" w:hAnsi="Junicode"/>
          <w:sz w:val="28"/>
          <w:szCs w:val="28"/>
          <w:rPrChange w:id="8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 / jhnen davon inter</w:t>
      </w:r>
      <w:r w:rsidRPr="00FC64E1">
        <w:rPr>
          <w:rFonts w:ascii="Junicode" w:hAnsi="Junicode"/>
          <w:sz w:val="28"/>
          <w:szCs w:val="28"/>
          <w:rPrChange w:id="8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A2594E" w:rsidRPr="00FC64E1">
        <w:rPr>
          <w:rFonts w:ascii="Junicode" w:hAnsi="Junicode"/>
          <w:sz w:val="28"/>
          <w:szCs w:val="28"/>
          <w:rPrChange w:id="8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&amp; cen</w:t>
      </w:r>
      <w:r w:rsidR="00A2594E" w:rsidRPr="00FC64E1">
        <w:rPr>
          <w:rFonts w:ascii="Junicode" w:hAnsi="Junicode"/>
          <w:sz w:val="28"/>
          <w:szCs w:val="28"/>
          <w:rPrChange w:id="8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 (Ver</w:t>
      </w:r>
      <w:r w:rsidR="00A2594E" w:rsidRPr="00FC64E1">
        <w:rPr>
          <w:rFonts w:ascii="Junicode" w:hAnsi="Junicode"/>
          <w:sz w:val="28"/>
          <w:szCs w:val="28"/>
          <w:rPrChange w:id="8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8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umnis und</w:t>
      </w:r>
      <w:r w:rsidR="00282698" w:rsidRPr="00FC64E1">
        <w:rPr>
          <w:rFonts w:ascii="Junicode" w:hAnsi="Junicode"/>
          <w:sz w:val="28"/>
          <w:szCs w:val="28"/>
          <w:rPrChange w:id="8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Schaden) zuer</w:t>
      </w:r>
      <w:r w:rsidR="00A2594E" w:rsidRPr="00FC64E1">
        <w:rPr>
          <w:rFonts w:ascii="Junicode" w:hAnsi="Junicode"/>
          <w:sz w:val="28"/>
          <w:szCs w:val="28"/>
          <w:rPrChange w:id="8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ezen / und </w:t>
      </w:r>
      <w:r w:rsidR="00A2594E" w:rsidRPr="00FC64E1">
        <w:rPr>
          <w:rFonts w:ascii="Junicode" w:hAnsi="Junicode"/>
          <w:sz w:val="28"/>
          <w:szCs w:val="28"/>
          <w:rPrChange w:id="8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</w:t>
      </w:r>
      <w:r w:rsidR="00A2594E" w:rsidRPr="00FC64E1">
        <w:rPr>
          <w:rFonts w:ascii="Junicode" w:hAnsi="Junicode"/>
          <w:sz w:val="28"/>
          <w:szCs w:val="28"/>
          <w:rPrChange w:id="8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</w:t>
      </w:r>
      <w:r w:rsidR="00282698" w:rsidRPr="00FC64E1">
        <w:rPr>
          <w:rFonts w:ascii="Junicode" w:hAnsi="Junicode"/>
          <w:sz w:val="28"/>
          <w:szCs w:val="28"/>
          <w:rPrChange w:id="8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="00A2594E" w:rsidRPr="00FC64E1">
        <w:rPr>
          <w:rFonts w:ascii="Junicode" w:hAnsi="Junicode"/>
          <w:sz w:val="28"/>
          <w:szCs w:val="28"/>
          <w:rPrChange w:id="8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zu befriedigen. Etenim tam</w:t>
      </w:r>
      <w:r w:rsidR="00282698" w:rsidRPr="00FC64E1">
        <w:rPr>
          <w:rFonts w:ascii="Junicode" w:hAnsi="Junicode"/>
          <w:sz w:val="28"/>
          <w:szCs w:val="28"/>
          <w:rPrChange w:id="8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 bonæ fidei quam juris </w:t>
      </w:r>
      <w:r w:rsidR="00A2594E" w:rsidRPr="00FC64E1">
        <w:rPr>
          <w:rFonts w:ascii="Junicode" w:hAnsi="Junicode"/>
          <w:sz w:val="28"/>
          <w:szCs w:val="28"/>
          <w:rPrChange w:id="8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tricti alio</w:t>
      </w:r>
      <w:r w:rsidRPr="00FC64E1">
        <w:rPr>
          <w:rFonts w:ascii="Junicode" w:hAnsi="Junicode"/>
          <w:sz w:val="28"/>
          <w:szCs w:val="28"/>
          <w:rPrChange w:id="8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quin contractibus, u</w:t>
      </w:r>
      <w:r w:rsidR="00A2594E" w:rsidRPr="00FC64E1">
        <w:rPr>
          <w:rFonts w:ascii="Junicode" w:hAnsi="Junicode"/>
          <w:sz w:val="28"/>
          <w:szCs w:val="28"/>
          <w:rPrChange w:id="8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uræ ex mora et</w:t>
      </w:r>
      <w:r w:rsidRPr="00FC64E1">
        <w:rPr>
          <w:rFonts w:ascii="Junicode" w:hAnsi="Junicode"/>
          <w:sz w:val="28"/>
          <w:szCs w:val="28"/>
          <w:rPrChange w:id="8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iam debentur, jure Canonico l. 24.</w:t>
      </w:r>
      <w:r w:rsidR="00282698" w:rsidRPr="00FC64E1">
        <w:rPr>
          <w:rFonts w:ascii="Junicode" w:hAnsi="Junicode"/>
          <w:sz w:val="28"/>
          <w:szCs w:val="28"/>
          <w:rPrChange w:id="8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ff. de præ</w:t>
      </w:r>
      <w:r w:rsidR="00A2594E" w:rsidRPr="00FC64E1">
        <w:rPr>
          <w:rFonts w:ascii="Junicode" w:hAnsi="Junicode"/>
          <w:sz w:val="28"/>
          <w:szCs w:val="28"/>
          <w:rPrChange w:id="8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cript. verb. l 11 ff de u</w:t>
      </w:r>
      <w:r w:rsidR="00A2594E" w:rsidRPr="00FC64E1">
        <w:rPr>
          <w:rFonts w:ascii="Junicode" w:hAnsi="Junicode"/>
          <w:sz w:val="28"/>
          <w:szCs w:val="28"/>
          <w:rPrChange w:id="8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ur. ex</w:t>
      </w:r>
      <w:r w:rsidR="00282698" w:rsidRPr="00FC64E1">
        <w:rPr>
          <w:rFonts w:ascii="Junicode" w:hAnsi="Junicode"/>
          <w:sz w:val="28"/>
          <w:szCs w:val="28"/>
          <w:rPrChange w:id="8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mor. ergo etiam fructus &amp; om</w:t>
      </w:r>
      <w:r w:rsidR="00282698" w:rsidRPr="00FC64E1">
        <w:rPr>
          <w:rFonts w:ascii="Junicode" w:hAnsi="Junicode"/>
          <w:sz w:val="28"/>
          <w:szCs w:val="28"/>
          <w:rPrChange w:id="8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nes ac</w:t>
      </w:r>
      <w:r w:rsidRPr="00FC64E1">
        <w:rPr>
          <w:rFonts w:ascii="Junicode" w:hAnsi="Junicode"/>
          <w:sz w:val="28"/>
          <w:szCs w:val="28"/>
          <w:rPrChange w:id="8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ce</w:t>
      </w:r>
      <w:r w:rsidR="00A2594E" w:rsidRPr="00FC64E1">
        <w:rPr>
          <w:rFonts w:ascii="Junicode" w:hAnsi="Junicode"/>
          <w:sz w:val="28"/>
          <w:szCs w:val="28"/>
          <w:rPrChange w:id="8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iones. l. 28. ff. de u</w:t>
      </w:r>
      <w:r w:rsidR="00A2594E" w:rsidRPr="00FC64E1">
        <w:rPr>
          <w:rFonts w:ascii="Junicode" w:hAnsi="Junicode"/>
          <w:sz w:val="28"/>
          <w:szCs w:val="28"/>
          <w:rPrChange w:id="8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ur. &amp; mor. Ge</w:t>
      </w:r>
      <w:r w:rsidR="00A2594E" w:rsidRPr="00FC64E1">
        <w:rPr>
          <w:rFonts w:ascii="Junicode" w:hAnsi="Junicode"/>
          <w:sz w:val="28"/>
          <w:szCs w:val="28"/>
          <w:rPrChange w:id="8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  <w:r w:rsidR="00282698" w:rsidRPr="00FC64E1">
        <w:rPr>
          <w:rFonts w:ascii="Junicode" w:hAnsi="Junicode"/>
          <w:sz w:val="28"/>
          <w:szCs w:val="28"/>
          <w:rPrChange w:id="8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mora. c. 3. n. 18. e#á obligationem</w:t>
      </w:r>
      <w:r w:rsidR="0024681D" w:rsidRPr="00FC64E1">
        <w:rPr>
          <w:rFonts w:ascii="Junicode" w:hAnsi="Junicode"/>
          <w:sz w:val="28"/>
          <w:szCs w:val="28"/>
          <w:rPrChange w:id="8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ad intere</w:t>
      </w:r>
      <w:r w:rsidR="00A2594E" w:rsidRPr="00FC64E1">
        <w:rPr>
          <w:rFonts w:ascii="Junicode" w:hAnsi="Junicode"/>
          <w:sz w:val="28"/>
          <w:szCs w:val="28"/>
          <w:rPrChange w:id="8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inducit l. 8. quod cert.</w:t>
      </w:r>
      <w:r w:rsidR="00282698" w:rsidRPr="00FC64E1">
        <w:rPr>
          <w:rFonts w:ascii="Junicode" w:hAnsi="Junicode"/>
          <w:sz w:val="28"/>
          <w:szCs w:val="28"/>
          <w:rPrChange w:id="8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loc. arg. l. 22. ff. </w:t>
      </w:r>
      <w:r w:rsidR="00A2594E" w:rsidRPr="00FC64E1">
        <w:rPr>
          <w:rFonts w:ascii="Junicode" w:hAnsi="Junicode"/>
          <w:sz w:val="28"/>
          <w:szCs w:val="28"/>
          <w:rPrChange w:id="8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cert. petatur.</w:t>
      </w:r>
    </w:p>
    <w:p w14:paraId="38F3DBD7" w14:textId="622DA386" w:rsidR="00550FBF" w:rsidRPr="00FC64E1" w:rsidRDefault="007C7117" w:rsidP="001B2A6D">
      <w:pPr>
        <w:spacing w:line="360" w:lineRule="auto"/>
        <w:rPr>
          <w:rFonts w:ascii="Junicode" w:hAnsi="Junicode"/>
          <w:sz w:val="28"/>
          <w:szCs w:val="28"/>
          <w:rPrChange w:id="8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Diß aber wird eigentlich f</w:t>
      </w:r>
      <w:r w:rsidR="00A2594E" w:rsidRPr="00FC64E1">
        <w:rPr>
          <w:rFonts w:ascii="Junicode" w:hAnsi="Junicode"/>
          <w:sz w:val="28"/>
          <w:szCs w:val="28"/>
          <w:rPrChange w:id="8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den</w:t>
      </w:r>
      <w:r w:rsidR="00282698" w:rsidRPr="00FC64E1">
        <w:rPr>
          <w:rFonts w:ascii="Junicode" w:hAnsi="Junicode"/>
          <w:sz w:val="28"/>
          <w:szCs w:val="28"/>
          <w:rPrChange w:id="8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Verzug gerechnet / wan nemlich</w:t>
      </w:r>
      <w:r w:rsidR="00282698" w:rsidRPr="00FC64E1">
        <w:rPr>
          <w:rFonts w:ascii="Junicode" w:hAnsi="Junicode"/>
          <w:sz w:val="28"/>
          <w:szCs w:val="28"/>
          <w:rPrChange w:id="8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con</w:t>
      </w:r>
      <w:r w:rsidR="00A2594E" w:rsidRPr="00FC64E1">
        <w:rPr>
          <w:rFonts w:ascii="Junicode" w:hAnsi="Junicode"/>
          <w:sz w:val="28"/>
          <w:szCs w:val="28"/>
          <w:rPrChange w:id="8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tituens maritus (der Ehe</w:t>
      </w:r>
      <w:r w:rsidRPr="00FC64E1">
        <w:rPr>
          <w:rFonts w:ascii="Junicode" w:hAnsi="Junicode"/>
          <w:sz w:val="28"/>
          <w:szCs w:val="28"/>
          <w:rPrChange w:id="8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</w:t>
      </w:r>
      <w:r w:rsidR="00A2594E" w:rsidRPr="00FC64E1">
        <w:rPr>
          <w:rFonts w:ascii="Junicode" w:hAnsi="Junicode"/>
          <w:sz w:val="28"/>
          <w:szCs w:val="28"/>
          <w:rPrChange w:id="8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8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t) oder de</w:t>
      </w:r>
      <w:r w:rsidR="00A2594E" w:rsidRPr="00FC64E1">
        <w:rPr>
          <w:rFonts w:ascii="Junicode" w:hAnsi="Junicode"/>
          <w:sz w:val="28"/>
          <w:szCs w:val="28"/>
          <w:rPrChange w:id="8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con</w:t>
      </w:r>
      <w:r w:rsidR="00A2594E" w:rsidRPr="00FC64E1">
        <w:rPr>
          <w:rFonts w:ascii="Junicode" w:hAnsi="Junicode"/>
          <w:sz w:val="28"/>
          <w:szCs w:val="28"/>
          <w:rPrChange w:id="8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titutus</w:t>
      </w:r>
      <w:r w:rsidR="00282698" w:rsidRPr="00FC64E1">
        <w:rPr>
          <w:rFonts w:ascii="Junicode" w:hAnsi="Junicode"/>
          <w:sz w:val="28"/>
          <w:szCs w:val="28"/>
          <w:rPrChange w:id="8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procur. (verordneter Aushelffer)</w:t>
      </w:r>
      <w:r w:rsidR="00282698" w:rsidRPr="00FC64E1">
        <w:rPr>
          <w:rFonts w:ascii="Junicode" w:hAnsi="Junicode"/>
          <w:sz w:val="28"/>
          <w:szCs w:val="28"/>
          <w:rPrChange w:id="8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 die Geb</w:t>
      </w:r>
      <w:r w:rsidR="00A2594E" w:rsidRPr="00FC64E1">
        <w:rPr>
          <w:rFonts w:ascii="Junicode" w:hAnsi="Junicode"/>
          <w:sz w:val="28"/>
          <w:szCs w:val="28"/>
          <w:rPrChange w:id="8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und </w:t>
      </w:r>
      <w:r w:rsidR="00A2594E" w:rsidRPr="00FC64E1">
        <w:rPr>
          <w:rFonts w:ascii="Junicode" w:hAnsi="Junicode"/>
          <w:sz w:val="28"/>
          <w:szCs w:val="28"/>
          <w:rPrChange w:id="8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chuldige Pflicht</w:t>
      </w:r>
      <w:r w:rsidR="00282698" w:rsidRPr="00FC64E1">
        <w:rPr>
          <w:rFonts w:ascii="Junicode" w:hAnsi="Junicode"/>
          <w:sz w:val="28"/>
          <w:szCs w:val="28"/>
          <w:rPrChange w:id="8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8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cheidenlich angeredet / und zu</w:t>
      </w:r>
      <w:r w:rsidR="00282698" w:rsidRPr="00FC64E1">
        <w:rPr>
          <w:rFonts w:ascii="Junicode" w:hAnsi="Junicode"/>
          <w:sz w:val="28"/>
          <w:szCs w:val="28"/>
          <w:rPrChange w:id="8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Ablegung der</w:t>
      </w:r>
      <w:r w:rsidR="00A2594E" w:rsidRPr="00FC64E1">
        <w:rPr>
          <w:rFonts w:ascii="Junicode" w:hAnsi="Junicode"/>
          <w:sz w:val="28"/>
          <w:szCs w:val="28"/>
          <w:rPrChange w:id="8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elbe~ angemanet worden / und dannoch </w:t>
      </w:r>
      <w:r w:rsidR="00A2594E" w:rsidRPr="00FC64E1">
        <w:rPr>
          <w:rFonts w:ascii="Junicode" w:hAnsi="Junicode"/>
          <w:sz w:val="28"/>
          <w:szCs w:val="28"/>
          <w:rPrChange w:id="8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zu geb</w:t>
      </w:r>
      <w:r w:rsidR="00A2594E" w:rsidRPr="00FC64E1">
        <w:rPr>
          <w:rFonts w:ascii="Junicode" w:hAnsi="Junicode"/>
          <w:sz w:val="28"/>
          <w:szCs w:val="28"/>
          <w:rPrChange w:id="8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render Zeit nicht ver</w:t>
      </w:r>
      <w:r w:rsidR="00EA50DB" w:rsidRPr="00FC64E1">
        <w:rPr>
          <w:rFonts w:ascii="Junicode" w:hAnsi="Junicode"/>
          <w:sz w:val="28"/>
          <w:szCs w:val="28"/>
          <w:rPrChange w:id="8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8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ichtet / was er</w:t>
      </w:r>
      <w:r w:rsidR="00282698" w:rsidRPr="00FC64E1">
        <w:rPr>
          <w:rFonts w:ascii="Junicode" w:hAnsi="Junicode"/>
          <w:sz w:val="28"/>
          <w:szCs w:val="28"/>
          <w:rPrChange w:id="8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chuldig / auff </w:t>
      </w:r>
      <w:r w:rsidR="00A2594E" w:rsidRPr="00FC64E1">
        <w:rPr>
          <w:rFonts w:ascii="Junicode" w:hAnsi="Junicode"/>
          <w:sz w:val="28"/>
          <w:szCs w:val="28"/>
          <w:rPrChange w:id="8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wei</w:t>
      </w:r>
      <w:r w:rsidR="00A2594E" w:rsidRPr="00FC64E1">
        <w:rPr>
          <w:rFonts w:ascii="Junicode" w:hAnsi="Junicode"/>
          <w:sz w:val="28"/>
          <w:szCs w:val="28"/>
          <w:rPrChange w:id="8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i</w:t>
      </w:r>
      <w:r w:rsidR="00A2594E" w:rsidRPr="00FC64E1">
        <w:rPr>
          <w:rFonts w:ascii="Junicode" w:hAnsi="Junicode"/>
          <w:sz w:val="28"/>
          <w:szCs w:val="28"/>
          <w:rPrChange w:id="8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</w:t>
      </w:r>
      <w:r w:rsidR="00A2594E" w:rsidRPr="00FC64E1">
        <w:rPr>
          <w:rFonts w:ascii="Junicode" w:hAnsi="Junicode"/>
          <w:sz w:val="28"/>
          <w:szCs w:val="28"/>
          <w:rPrChange w:id="8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282698" w:rsidRPr="00FC64E1">
        <w:rPr>
          <w:rFonts w:ascii="Junicode" w:hAnsi="Junicode"/>
          <w:sz w:val="28"/>
          <w:szCs w:val="28"/>
          <w:rPrChange w:id="8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verhafft den verzug / mit Zin</w:t>
      </w:r>
      <w:r w:rsidR="00A2594E" w:rsidRPr="00FC64E1">
        <w:rPr>
          <w:rFonts w:ascii="Junicode" w:hAnsi="Junicode"/>
          <w:sz w:val="28"/>
          <w:szCs w:val="28"/>
          <w:rPrChange w:id="8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282698" w:rsidRPr="00FC64E1">
        <w:rPr>
          <w:rFonts w:ascii="Junicode" w:hAnsi="Junicode"/>
          <w:sz w:val="28"/>
          <w:szCs w:val="28"/>
          <w:rPrChange w:id="8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wie es be</w:t>
      </w:r>
      <w:r w:rsidR="00A2594E" w:rsidRPr="00FC64E1">
        <w:rPr>
          <w:rFonts w:ascii="Junicode" w:hAnsi="Junicode"/>
          <w:sz w:val="28"/>
          <w:szCs w:val="28"/>
          <w:rPrChange w:id="8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 anderer Ge</w:t>
      </w:r>
      <w:r w:rsidR="00A2594E" w:rsidRPr="00FC64E1">
        <w:rPr>
          <w:rFonts w:ascii="Junicode" w:hAnsi="Junicode"/>
          <w:sz w:val="28"/>
          <w:szCs w:val="28"/>
          <w:rPrChange w:id="8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</w:t>
      </w:r>
      <w:r w:rsidR="00282698" w:rsidRPr="00FC64E1">
        <w:rPr>
          <w:rFonts w:ascii="Junicode" w:hAnsi="Junicode"/>
          <w:sz w:val="28"/>
          <w:szCs w:val="28"/>
          <w:rPrChange w:id="8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8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 mag (daß nemlich / was</w:t>
      </w:r>
      <w:r w:rsidR="00282698" w:rsidRPr="00FC64E1">
        <w:rPr>
          <w:rFonts w:ascii="Junicode" w:hAnsi="Junicode"/>
          <w:sz w:val="28"/>
          <w:szCs w:val="28"/>
          <w:rPrChange w:id="8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damal ver</w:t>
      </w:r>
      <w:r w:rsidR="00A2594E" w:rsidRPr="00FC64E1">
        <w:rPr>
          <w:rFonts w:ascii="Junicode" w:hAnsi="Junicode"/>
          <w:sz w:val="28"/>
          <w:szCs w:val="28"/>
          <w:rPrChange w:id="8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8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umet dupliciret uñ be</w:t>
      </w:r>
      <w:r w:rsidR="00A2594E" w:rsidRPr="00FC64E1">
        <w:rPr>
          <w:rFonts w:ascii="Junicode" w:hAnsi="Junicode"/>
          <w:sz w:val="28"/>
          <w:szCs w:val="28"/>
          <w:rPrChange w:id="8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gemachet werde) zuer</w:t>
      </w:r>
      <w:r w:rsidR="00A2594E" w:rsidRPr="00FC64E1">
        <w:rPr>
          <w:rFonts w:ascii="Junicode" w:hAnsi="Junicode"/>
          <w:sz w:val="28"/>
          <w:szCs w:val="28"/>
          <w:rPrChange w:id="8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uñ zu</w:t>
      </w:r>
      <w:r w:rsidR="00282698" w:rsidRPr="00FC64E1">
        <w:rPr>
          <w:rFonts w:ascii="Junicode" w:hAnsi="Junicode"/>
          <w:sz w:val="28"/>
          <w:szCs w:val="28"/>
          <w:rPrChange w:id="8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50FBF" w:rsidRPr="00FC64E1">
        <w:rPr>
          <w:rFonts w:ascii="Junicode" w:hAnsi="Junicode"/>
          <w:sz w:val="28"/>
          <w:szCs w:val="28"/>
          <w:rPrChange w:id="8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belegen / de</w:t>
      </w:r>
      <w:r w:rsidR="00A2594E" w:rsidRPr="00FC64E1">
        <w:rPr>
          <w:rFonts w:ascii="Junicode" w:hAnsi="Junicode"/>
          <w:sz w:val="28"/>
          <w:szCs w:val="28"/>
          <w:rPrChange w:id="8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50FBF" w:rsidRPr="00FC64E1">
        <w:rPr>
          <w:rFonts w:ascii="Junicode" w:hAnsi="Junicode"/>
          <w:sz w:val="28"/>
          <w:szCs w:val="28"/>
          <w:rPrChange w:id="8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Verordnung / der di</w:t>
      </w:r>
      <w:r w:rsidR="00A2594E" w:rsidRPr="00FC64E1">
        <w:rPr>
          <w:rFonts w:ascii="Junicode" w:hAnsi="Junicode"/>
          <w:sz w:val="28"/>
          <w:szCs w:val="28"/>
          <w:rPrChange w:id="8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50FBF" w:rsidRPr="00FC64E1">
        <w:rPr>
          <w:rFonts w:ascii="Junicode" w:hAnsi="Junicode"/>
          <w:sz w:val="28"/>
          <w:szCs w:val="28"/>
          <w:rPrChange w:id="8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 eines gerechten unpartei</w:t>
      </w:r>
      <w:r w:rsidR="00A2594E" w:rsidRPr="00FC64E1">
        <w:rPr>
          <w:rFonts w:ascii="Junicode" w:hAnsi="Junicode"/>
          <w:sz w:val="28"/>
          <w:szCs w:val="28"/>
          <w:rPrChange w:id="8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50FBF" w:rsidRPr="00FC64E1">
        <w:rPr>
          <w:rFonts w:ascii="Junicode" w:hAnsi="Junicode"/>
          <w:sz w:val="28"/>
          <w:szCs w:val="28"/>
          <w:rPrChange w:id="8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che~</w:t>
      </w:r>
      <w:r w:rsidR="00282698" w:rsidRPr="00FC64E1">
        <w:rPr>
          <w:rFonts w:ascii="Junicode" w:hAnsi="Junicode"/>
          <w:sz w:val="28"/>
          <w:szCs w:val="28"/>
          <w:rPrChange w:id="8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50FBF" w:rsidRPr="00FC64E1">
        <w:rPr>
          <w:rFonts w:ascii="Junicode" w:hAnsi="Junicode"/>
          <w:sz w:val="28"/>
          <w:szCs w:val="28"/>
          <w:rPrChange w:id="8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Richters anbetrauet wird / juxta l. 3.</w:t>
      </w:r>
      <w:r w:rsidR="00282698" w:rsidRPr="00FC64E1">
        <w:rPr>
          <w:rFonts w:ascii="Junicode" w:hAnsi="Junicode"/>
          <w:sz w:val="28"/>
          <w:szCs w:val="28"/>
          <w:rPrChange w:id="8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50FBF" w:rsidRPr="00FC64E1">
        <w:rPr>
          <w:rFonts w:ascii="Junicode" w:hAnsi="Junicode"/>
          <w:sz w:val="28"/>
          <w:szCs w:val="28"/>
          <w:rPrChange w:id="8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 fin. ff. de mor. l. 5. ff. </w:t>
      </w:r>
      <w:r w:rsidR="00A2594E" w:rsidRPr="00FC64E1">
        <w:rPr>
          <w:rFonts w:ascii="Junicode" w:hAnsi="Junicode"/>
          <w:sz w:val="28"/>
          <w:szCs w:val="28"/>
          <w:rPrChange w:id="8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50FBF" w:rsidRPr="00FC64E1">
        <w:rPr>
          <w:rFonts w:ascii="Junicode" w:hAnsi="Junicode"/>
          <w:sz w:val="28"/>
          <w:szCs w:val="28"/>
          <w:rPrChange w:id="8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cert. petatur.</w:t>
      </w:r>
      <w:r w:rsidR="00282698" w:rsidRPr="00FC64E1">
        <w:rPr>
          <w:rFonts w:ascii="Junicode" w:hAnsi="Junicode"/>
          <w:sz w:val="28"/>
          <w:szCs w:val="28"/>
          <w:rPrChange w:id="8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50FBF" w:rsidRPr="00FC64E1">
        <w:rPr>
          <w:rFonts w:ascii="Junicode" w:hAnsi="Junicode"/>
          <w:sz w:val="28"/>
          <w:szCs w:val="28"/>
          <w:rPrChange w:id="8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Menoch. de arb. jud. q. 220. n 28.</w:t>
      </w:r>
    </w:p>
    <w:p w14:paraId="6DA20FA5" w14:textId="1876EBC8" w:rsidR="000B407B" w:rsidRPr="00FC64E1" w:rsidRDefault="00550FBF" w:rsidP="001B2A6D">
      <w:pPr>
        <w:spacing w:line="360" w:lineRule="auto"/>
        <w:rPr>
          <w:rFonts w:ascii="Junicode" w:hAnsi="Junicode"/>
          <w:sz w:val="28"/>
          <w:szCs w:val="28"/>
          <w:rPrChange w:id="8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Wiewol aber hingege~ viel exceptiones und limitationes (Ausfl</w:t>
      </w:r>
      <w:r w:rsidR="00A2594E" w:rsidRPr="00FC64E1">
        <w:rPr>
          <w:rFonts w:ascii="Junicode" w:hAnsi="Junicode"/>
          <w:sz w:val="28"/>
          <w:szCs w:val="28"/>
          <w:rPrChange w:id="8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chte)</w:t>
      </w:r>
      <w:r w:rsidR="00282698" w:rsidRPr="00FC64E1">
        <w:rPr>
          <w:rFonts w:ascii="Junicode" w:hAnsi="Junicode"/>
          <w:sz w:val="28"/>
          <w:szCs w:val="28"/>
          <w:rPrChange w:id="8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4681D" w:rsidRPr="00FC64E1">
        <w:rPr>
          <w:rFonts w:ascii="Junicode" w:hAnsi="Junicode"/>
          <w:sz w:val="28"/>
          <w:szCs w:val="28"/>
          <w:rPrChange w:id="8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den Plan gebracht werden / </w:t>
      </w:r>
      <w:r w:rsidRPr="00FC64E1">
        <w:rPr>
          <w:rFonts w:ascii="Junicode" w:hAnsi="Junicode"/>
          <w:sz w:val="28"/>
          <w:szCs w:val="28"/>
          <w:rPrChange w:id="8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kan aber er</w:t>
      </w:r>
      <w:r w:rsidR="00A2594E" w:rsidRPr="00FC64E1">
        <w:rPr>
          <w:rFonts w:ascii="Junicode" w:hAnsi="Junicode"/>
          <w:sz w:val="28"/>
          <w:szCs w:val="28"/>
          <w:rPrChange w:id="8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dawider nichts</w:t>
      </w:r>
      <w:r w:rsidR="00282698" w:rsidRPr="00FC64E1">
        <w:rPr>
          <w:rFonts w:ascii="Junicode" w:hAnsi="Junicode"/>
          <w:sz w:val="28"/>
          <w:szCs w:val="28"/>
          <w:rPrChange w:id="8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helffen noch </w:t>
      </w:r>
      <w:r w:rsidR="00A2594E" w:rsidRPr="00FC64E1">
        <w:rPr>
          <w:rFonts w:ascii="Junicode" w:hAnsi="Junicode"/>
          <w:sz w:val="28"/>
          <w:szCs w:val="28"/>
          <w:rPrChange w:id="8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 haben / daß inter</w:t>
      </w:r>
      <w:r w:rsidRPr="00FC64E1">
        <w:rPr>
          <w:rFonts w:ascii="Junicode" w:hAnsi="Junicode"/>
          <w:sz w:val="28"/>
          <w:szCs w:val="28"/>
          <w:rPrChange w:id="8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dictum ne quid in loco </w:t>
      </w:r>
      <w:r w:rsidR="00A2594E" w:rsidRPr="00FC64E1">
        <w:rPr>
          <w:rFonts w:ascii="Junicode" w:hAnsi="Junicode"/>
          <w:sz w:val="28"/>
          <w:szCs w:val="28"/>
          <w:rPrChange w:id="8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acro, wie</w:t>
      </w:r>
      <w:r w:rsidR="00282698" w:rsidRPr="00FC64E1">
        <w:rPr>
          <w:rFonts w:ascii="Junicode" w:hAnsi="Junicode"/>
          <w:sz w:val="28"/>
          <w:szCs w:val="28"/>
          <w:rPrChange w:id="8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/ ne quid in loco publico vel in</w:t>
      </w:r>
      <w:r w:rsidR="00282698" w:rsidRPr="00FC64E1">
        <w:rPr>
          <w:rFonts w:ascii="Junicode" w:hAnsi="Junicode"/>
          <w:sz w:val="28"/>
          <w:szCs w:val="28"/>
          <w:rPrChange w:id="8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itine</w:t>
      </w:r>
      <w:r w:rsidR="00282698" w:rsidRPr="00FC64E1">
        <w:rPr>
          <w:rFonts w:ascii="Junicode" w:hAnsi="Junicode"/>
          <w:sz w:val="28"/>
          <w:szCs w:val="28"/>
          <w:rPrChange w:id="8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fiat, dieweil eben die Kauff</w:t>
      </w:r>
      <w:r w:rsidRPr="00FC64E1">
        <w:rPr>
          <w:rFonts w:ascii="Junicode" w:hAnsi="Junicode"/>
          <w:sz w:val="28"/>
          <w:szCs w:val="28"/>
          <w:rPrChange w:id="8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leute und andere wegfertige Herren / „ie r</w:t>
      </w:r>
      <w:r w:rsidR="00A2594E" w:rsidRPr="00FC64E1">
        <w:rPr>
          <w:rFonts w:ascii="Junicode" w:hAnsi="Junicode"/>
          <w:sz w:val="28"/>
          <w:szCs w:val="28"/>
          <w:rPrChange w:id="8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A2594E" w:rsidRPr="00FC64E1">
        <w:rPr>
          <w:rFonts w:ascii="Junicode" w:hAnsi="Junicode"/>
          <w:sz w:val="28"/>
          <w:szCs w:val="28"/>
          <w:rPrChange w:id="8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oder </w:t>
      </w:r>
      <w:r w:rsidR="00A2594E" w:rsidRPr="00FC64E1">
        <w:rPr>
          <w:rFonts w:ascii="Junicode" w:hAnsi="Junicode"/>
          <w:sz w:val="28"/>
          <w:szCs w:val="28"/>
          <w:rPrChange w:id="8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chiffen / da</w:t>
      </w:r>
      <w:r w:rsidR="00A2594E" w:rsidRPr="00FC64E1">
        <w:rPr>
          <w:rFonts w:ascii="Junicode" w:hAnsi="Junicode"/>
          <w:sz w:val="28"/>
          <w:szCs w:val="28"/>
          <w:rPrChange w:id="8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282698" w:rsidRPr="00FC64E1">
        <w:rPr>
          <w:rFonts w:ascii="Junicode" w:hAnsi="Junicode"/>
          <w:sz w:val="28"/>
          <w:szCs w:val="28"/>
          <w:rPrChange w:id="8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allenthalben in </w:t>
      </w:r>
      <w:r w:rsidR="00A2594E" w:rsidRPr="00FC64E1">
        <w:rPr>
          <w:rFonts w:ascii="Junicode" w:hAnsi="Junicode"/>
          <w:sz w:val="28"/>
          <w:szCs w:val="28"/>
          <w:rPrChange w:id="8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82698" w:rsidRPr="00FC64E1">
        <w:rPr>
          <w:rFonts w:ascii="Junicode" w:hAnsi="Junicode"/>
          <w:sz w:val="28"/>
          <w:szCs w:val="28"/>
          <w:rPrChange w:id="8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ffentlichen Herber</w:t>
      </w:r>
      <w:r w:rsidRPr="00FC64E1">
        <w:rPr>
          <w:rFonts w:ascii="Junicode" w:hAnsi="Junicode"/>
          <w:sz w:val="28"/>
          <w:szCs w:val="28"/>
          <w:rPrChange w:id="8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oder auch wol vielmal auff </w:t>
      </w:r>
      <w:r w:rsidR="00A2594E" w:rsidRPr="00FC64E1">
        <w:rPr>
          <w:rFonts w:ascii="Junicode" w:hAnsi="Junicode"/>
          <w:sz w:val="28"/>
          <w:szCs w:val="28"/>
          <w:rPrChange w:id="8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82698" w:rsidRPr="00FC64E1">
        <w:rPr>
          <w:rFonts w:ascii="Junicode" w:hAnsi="Junicode"/>
          <w:sz w:val="28"/>
          <w:szCs w:val="28"/>
          <w:rPrChange w:id="8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Pr="00FC64E1">
        <w:rPr>
          <w:rFonts w:ascii="Junicode" w:hAnsi="Junicode"/>
          <w:sz w:val="28"/>
          <w:szCs w:val="28"/>
          <w:rPrChange w:id="8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fenlichen land</w:t>
      </w:r>
      <w:r w:rsidR="00A2594E" w:rsidRPr="00FC64E1">
        <w:rPr>
          <w:rFonts w:ascii="Junicode" w:hAnsi="Junicode"/>
          <w:sz w:val="28"/>
          <w:szCs w:val="28"/>
          <w:rPrChange w:id="8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traffen ohn einige</w:t>
      </w:r>
      <w:r w:rsidR="00282698" w:rsidRPr="00FC64E1">
        <w:rPr>
          <w:rFonts w:ascii="Junicode" w:hAnsi="Junicode"/>
          <w:sz w:val="28"/>
          <w:szCs w:val="28"/>
          <w:rPrChange w:id="8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Nachfrage flei</w:t>
      </w:r>
      <w:r w:rsidR="00A2594E" w:rsidRPr="00FC64E1">
        <w:rPr>
          <w:rFonts w:ascii="Junicode" w:hAnsi="Junicode"/>
          <w:sz w:val="28"/>
          <w:szCs w:val="28"/>
          <w:rPrChange w:id="8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 </w:t>
      </w:r>
      <w:r w:rsidR="00A2594E" w:rsidRPr="00FC64E1">
        <w:rPr>
          <w:rFonts w:ascii="Junicode" w:hAnsi="Junicode"/>
          <w:sz w:val="28"/>
          <w:szCs w:val="28"/>
          <w:rPrChange w:id="8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82698" w:rsidRPr="00FC64E1">
        <w:rPr>
          <w:rFonts w:ascii="Junicode" w:hAnsi="Junicode"/>
          <w:sz w:val="28"/>
          <w:szCs w:val="28"/>
          <w:rPrChange w:id="8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und trei</w:t>
      </w:r>
      <w:r w:rsidRPr="00FC64E1">
        <w:rPr>
          <w:rFonts w:ascii="Junicode" w:hAnsi="Junicode"/>
          <w:sz w:val="28"/>
          <w:szCs w:val="28"/>
          <w:rPrChange w:id="8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ben. Und al</w:t>
      </w:r>
      <w:r w:rsidR="00A2594E" w:rsidRPr="00FC64E1">
        <w:rPr>
          <w:rFonts w:ascii="Junicode" w:hAnsi="Junicode"/>
          <w:sz w:val="28"/>
          <w:szCs w:val="28"/>
          <w:rPrChange w:id="8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 weniger das /</w:t>
      </w:r>
      <w:r w:rsidR="00282698" w:rsidRPr="00FC64E1">
        <w:rPr>
          <w:rFonts w:ascii="Junicode" w:hAnsi="Junicode"/>
          <w:sz w:val="28"/>
          <w:szCs w:val="28"/>
          <w:rPrChange w:id="8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quid in flumine publico # ripave</w:t>
      </w:r>
      <w:r w:rsidR="00282698" w:rsidRPr="00FC64E1">
        <w:rPr>
          <w:rFonts w:ascii="Junicode" w:hAnsi="Junicode"/>
          <w:sz w:val="28"/>
          <w:szCs w:val="28"/>
          <w:rPrChange w:id="8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fiat, dieweil es die Fi</w:t>
      </w:r>
      <w:r w:rsidR="00A2594E" w:rsidRPr="00FC64E1">
        <w:rPr>
          <w:rFonts w:ascii="Junicode" w:hAnsi="Junicode"/>
          <w:sz w:val="28"/>
          <w:szCs w:val="28"/>
          <w:rPrChange w:id="8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und das</w:t>
      </w:r>
      <w:r w:rsidR="00282698" w:rsidRPr="00FC64E1">
        <w:rPr>
          <w:rFonts w:ascii="Junicode" w:hAnsi="Junicode"/>
          <w:sz w:val="28"/>
          <w:szCs w:val="28"/>
          <w:rPrChange w:id="8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ruchlo</w:t>
      </w:r>
      <w:r w:rsidR="00A2594E" w:rsidRPr="00FC64E1">
        <w:rPr>
          <w:rFonts w:ascii="Junicode" w:hAnsi="Junicode"/>
          <w:sz w:val="28"/>
          <w:szCs w:val="28"/>
          <w:rPrChange w:id="8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Ge</w:t>
      </w:r>
      <w:r w:rsidR="00A2594E" w:rsidRPr="00FC64E1">
        <w:rPr>
          <w:rFonts w:ascii="Junicode" w:hAnsi="Junicode"/>
          <w:sz w:val="28"/>
          <w:szCs w:val="28"/>
          <w:rPrChange w:id="8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indlein die Schiff</w:t>
      </w:r>
      <w:r w:rsidRPr="00FC64E1">
        <w:rPr>
          <w:rFonts w:ascii="Junicode" w:hAnsi="Junicode"/>
          <w:sz w:val="28"/>
          <w:szCs w:val="28"/>
          <w:rPrChange w:id="8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bur</w:t>
      </w:r>
      <w:r w:rsidR="00A2594E" w:rsidRPr="00FC64E1">
        <w:rPr>
          <w:rFonts w:ascii="Junicode" w:hAnsi="Junicode"/>
          <w:sz w:val="28"/>
          <w:szCs w:val="28"/>
          <w:rPrChange w:id="8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nicht viel be</w:t>
      </w:r>
      <w:r w:rsidR="00A2594E" w:rsidRPr="00FC64E1">
        <w:rPr>
          <w:rFonts w:ascii="Junicode" w:hAnsi="Junicode"/>
          <w:sz w:val="28"/>
          <w:szCs w:val="28"/>
          <w:rPrChange w:id="8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/ </w:t>
      </w:r>
      <w:r w:rsidR="00A2594E" w:rsidRPr="00FC64E1">
        <w:rPr>
          <w:rFonts w:ascii="Junicode" w:hAnsi="Junicode"/>
          <w:sz w:val="28"/>
          <w:szCs w:val="28"/>
          <w:rPrChange w:id="8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</w:t>
      </w:r>
      <w:r w:rsidR="00282698" w:rsidRPr="00FC64E1">
        <w:rPr>
          <w:rFonts w:ascii="Junicode" w:hAnsi="Junicode"/>
          <w:sz w:val="28"/>
          <w:szCs w:val="28"/>
          <w:rPrChange w:id="8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rger machen; So hilfft auch kein</w:t>
      </w:r>
      <w:r w:rsidR="00282698" w:rsidRPr="00FC64E1">
        <w:rPr>
          <w:rFonts w:ascii="Junicode" w:hAnsi="Junicode"/>
          <w:sz w:val="28"/>
          <w:szCs w:val="28"/>
          <w:rPrChange w:id="8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</w:t>
      </w:r>
      <w:r w:rsidR="00A2594E" w:rsidRPr="00FC64E1">
        <w:rPr>
          <w:rFonts w:ascii="Junicode" w:hAnsi="Junicode"/>
          <w:sz w:val="28"/>
          <w:szCs w:val="28"/>
          <w:rPrChange w:id="8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t-noch Fa</w:t>
      </w:r>
      <w:r w:rsidR="00A2594E" w:rsidRPr="00FC64E1">
        <w:rPr>
          <w:rFonts w:ascii="Junicode" w:hAnsi="Junicode"/>
          <w:sz w:val="28"/>
          <w:szCs w:val="28"/>
          <w:rPrChange w:id="8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ttag / a</w:t>
      </w:r>
      <w:r w:rsidR="00282698" w:rsidRPr="00FC64E1">
        <w:rPr>
          <w:rFonts w:ascii="Junicode" w:hAnsi="Junicode"/>
          <w:sz w:val="28"/>
          <w:szCs w:val="28"/>
          <w:rPrChange w:id="8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lle Tage Feir- </w:t>
      </w:r>
      <w:r w:rsidRPr="00FC64E1">
        <w:rPr>
          <w:rFonts w:ascii="Junicode" w:hAnsi="Junicode"/>
          <w:sz w:val="28"/>
          <w:szCs w:val="28"/>
          <w:rPrChange w:id="8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Werktage / ja die Nacht </w:t>
      </w:r>
      <w:r w:rsidR="00A2594E" w:rsidRPr="00FC64E1">
        <w:rPr>
          <w:rFonts w:ascii="Junicode" w:hAnsi="Junicode"/>
          <w:sz w:val="28"/>
          <w:szCs w:val="28"/>
          <w:rPrChange w:id="8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elber</w:t>
      </w:r>
      <w:r w:rsidR="00282698" w:rsidRPr="00FC64E1">
        <w:rPr>
          <w:rFonts w:ascii="Junicode" w:hAnsi="Junicode"/>
          <w:sz w:val="28"/>
          <w:szCs w:val="28"/>
          <w:rPrChange w:id="8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bequem / daß man in und an</w:t>
      </w:r>
      <w:r w:rsidR="00282698" w:rsidRPr="00FC64E1">
        <w:rPr>
          <w:rFonts w:ascii="Junicode" w:hAnsi="Junicode"/>
          <w:sz w:val="28"/>
          <w:szCs w:val="28"/>
          <w:rPrChange w:id="8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</w:t>
      </w:r>
      <w:r w:rsidR="00A2594E" w:rsidRPr="00FC64E1">
        <w:rPr>
          <w:rFonts w:ascii="Junicode" w:hAnsi="Junicode"/>
          <w:sz w:val="28"/>
          <w:szCs w:val="28"/>
          <w:rPrChange w:id="8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</w:t>
      </w:r>
      <w:r w:rsidR="00A2594E" w:rsidRPr="00FC64E1">
        <w:rPr>
          <w:rFonts w:ascii="Junicode" w:hAnsi="Junicode"/>
          <w:sz w:val="28"/>
          <w:szCs w:val="28"/>
          <w:rPrChange w:id="8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Thaten an</w:t>
      </w:r>
      <w:r w:rsidR="00A2594E" w:rsidRPr="00FC64E1">
        <w:rPr>
          <w:rFonts w:ascii="Junicode" w:hAnsi="Junicode"/>
          <w:sz w:val="28"/>
          <w:szCs w:val="28"/>
          <w:rPrChange w:id="8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 /</w:t>
      </w:r>
      <w:r w:rsidR="00282698" w:rsidRPr="00FC64E1">
        <w:rPr>
          <w:rFonts w:ascii="Junicode" w:hAnsi="Junicode"/>
          <w:sz w:val="28"/>
          <w:szCs w:val="28"/>
          <w:rPrChange w:id="8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einrichte und treibe: Alhie gelten</w:t>
      </w:r>
      <w:r w:rsidR="00282698" w:rsidRPr="00FC64E1">
        <w:rPr>
          <w:rFonts w:ascii="Junicode" w:hAnsi="Junicode"/>
          <w:sz w:val="28"/>
          <w:szCs w:val="28"/>
          <w:rPrChange w:id="8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keine Ferien / keine Arnzeit / noch</w:t>
      </w:r>
      <w:r w:rsidR="00282698" w:rsidRPr="00FC64E1">
        <w:rPr>
          <w:rFonts w:ascii="Junicode" w:hAnsi="Junicode"/>
          <w:sz w:val="28"/>
          <w:szCs w:val="28"/>
          <w:rPrChange w:id="8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einige Kirchenme</w:t>
      </w:r>
      <w:r w:rsidR="00A2594E" w:rsidRPr="00FC64E1">
        <w:rPr>
          <w:rFonts w:ascii="Junicode" w:hAnsi="Junicode"/>
          <w:sz w:val="28"/>
          <w:szCs w:val="28"/>
          <w:rPrChange w:id="8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die</w:t>
      </w:r>
      <w:r w:rsidR="00A2594E" w:rsidRPr="00FC64E1">
        <w:rPr>
          <w:rFonts w:ascii="Junicode" w:hAnsi="Junicode"/>
          <w:sz w:val="28"/>
          <w:szCs w:val="28"/>
          <w:rPrChange w:id="8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That</w:t>
      </w:r>
      <w:r w:rsidR="00282698" w:rsidRPr="00FC64E1">
        <w:rPr>
          <w:rFonts w:ascii="Junicode" w:hAnsi="Junicode"/>
          <w:sz w:val="28"/>
          <w:szCs w:val="28"/>
          <w:rPrChange w:id="8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muß immer getrieben </w:t>
      </w:r>
      <w:r w:rsidR="00A2594E" w:rsidRPr="00FC64E1">
        <w:rPr>
          <w:rFonts w:ascii="Junicode" w:hAnsi="Junicode"/>
          <w:sz w:val="28"/>
          <w:szCs w:val="28"/>
          <w:rPrChange w:id="8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nit nach</w:t>
      </w:r>
      <w:r w:rsidR="0024681D" w:rsidRPr="00FC64E1">
        <w:rPr>
          <w:rFonts w:ascii="Junicode" w:hAnsi="Junicode"/>
          <w:sz w:val="28"/>
          <w:szCs w:val="28"/>
          <w:rPrChange w:id="8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Ge</w:t>
      </w:r>
      <w:r w:rsidR="00A2594E" w:rsidRPr="00FC64E1">
        <w:rPr>
          <w:rFonts w:ascii="Junicode" w:hAnsi="Junicode"/>
          <w:sz w:val="28"/>
          <w:szCs w:val="28"/>
          <w:rPrChange w:id="8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der Rechtsgelehrten /</w:t>
      </w:r>
      <w:r w:rsidR="00282698" w:rsidRPr="00FC64E1">
        <w:rPr>
          <w:rFonts w:ascii="Junicode" w:hAnsi="Junicode"/>
          <w:sz w:val="28"/>
          <w:szCs w:val="28"/>
          <w:rPrChange w:id="8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nach Ordnung der (Medi</w:t>
      </w:r>
      <w:r w:rsidR="000B407B" w:rsidRPr="00FC64E1">
        <w:rPr>
          <w:rFonts w:ascii="Junicode" w:hAnsi="Junicode"/>
          <w:sz w:val="28"/>
          <w:szCs w:val="28"/>
          <w:rPrChange w:id="8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corum, und) Leibarzte / die uns</w:t>
      </w:r>
      <w:r w:rsidR="00282698" w:rsidRPr="00FC64E1">
        <w:rPr>
          <w:rFonts w:ascii="Junicode" w:hAnsi="Junicode"/>
          <w:sz w:val="28"/>
          <w:szCs w:val="28"/>
          <w:rPrChange w:id="8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de</w:t>
      </w:r>
      <w:r w:rsidR="00A2594E" w:rsidRPr="00FC64E1">
        <w:rPr>
          <w:rFonts w:ascii="Junicode" w:hAnsi="Junicode"/>
          <w:sz w:val="28"/>
          <w:szCs w:val="28"/>
          <w:rPrChange w:id="8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B407B" w:rsidRPr="00FC64E1">
        <w:rPr>
          <w:rFonts w:ascii="Junicode" w:hAnsi="Junicode"/>
          <w:sz w:val="28"/>
          <w:szCs w:val="28"/>
          <w:rPrChange w:id="8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gewi</w:t>
      </w:r>
      <w:r w:rsidR="00A2594E" w:rsidRPr="00FC64E1">
        <w:rPr>
          <w:rFonts w:ascii="Junicode" w:hAnsi="Junicode"/>
          <w:sz w:val="28"/>
          <w:szCs w:val="28"/>
          <w:rPrChange w:id="8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B407B" w:rsidRPr="00FC64E1">
        <w:rPr>
          <w:rFonts w:ascii="Junicode" w:hAnsi="Junicode"/>
          <w:sz w:val="28"/>
          <w:szCs w:val="28"/>
          <w:rPrChange w:id="8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Regeln und Gebote fein ordenlich vorge</w:t>
      </w:r>
      <w:r w:rsidR="00A2594E" w:rsidRPr="00FC64E1">
        <w:rPr>
          <w:rFonts w:ascii="Junicode" w:hAnsi="Junicode"/>
          <w:sz w:val="28"/>
          <w:szCs w:val="28"/>
          <w:rPrChange w:id="8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</w:t>
      </w:r>
      <w:r w:rsidR="00282698" w:rsidRPr="00FC64E1">
        <w:rPr>
          <w:rFonts w:ascii="Junicode" w:hAnsi="Junicode"/>
          <w:sz w:val="28"/>
          <w:szCs w:val="28"/>
          <w:rPrChange w:id="8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haben: als nemlich NB. in codem </w:t>
      </w:r>
      <w:r w:rsidR="008E7E6E" w:rsidRPr="00FC64E1">
        <w:rPr>
          <w:rFonts w:ascii="Junicode" w:hAnsi="Junicode"/>
          <w:sz w:val="28"/>
          <w:szCs w:val="28"/>
          <w:rPrChange w:id="8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0B407B" w:rsidRPr="00FC64E1">
        <w:rPr>
          <w:rFonts w:ascii="Junicode" w:hAnsi="Junicode"/>
          <w:sz w:val="28"/>
          <w:szCs w:val="28"/>
          <w:rPrChange w:id="8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</w:t>
      </w:r>
      <w:r w:rsidR="00282698" w:rsidRPr="00FC64E1">
        <w:rPr>
          <w:rFonts w:ascii="Junicode" w:hAnsi="Junicode"/>
          <w:sz w:val="28"/>
          <w:szCs w:val="28"/>
          <w:rPrChange w:id="8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Bis in die edendum.</w:t>
      </w:r>
      <w:r w:rsidR="00282698" w:rsidRPr="00FC64E1">
        <w:rPr>
          <w:rFonts w:ascii="Junicode" w:hAnsi="Junicode"/>
          <w:sz w:val="28"/>
          <w:szCs w:val="28"/>
          <w:rPrChange w:id="8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Bis in nocte tangendem in</w:t>
      </w:r>
      <w:r w:rsidR="00A2594E" w:rsidRPr="00FC64E1">
        <w:rPr>
          <w:rFonts w:ascii="Junicode" w:hAnsi="Junicode"/>
          <w:sz w:val="28"/>
          <w:szCs w:val="28"/>
          <w:rPrChange w:id="8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trumentum.</w:t>
      </w:r>
      <w:r w:rsidR="00282698" w:rsidRPr="00FC64E1">
        <w:rPr>
          <w:rFonts w:ascii="Junicode" w:hAnsi="Junicode"/>
          <w:sz w:val="28"/>
          <w:szCs w:val="28"/>
          <w:rPrChange w:id="8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Bis in Septimana </w:t>
      </w:r>
      <w:r w:rsidR="00A2594E" w:rsidRPr="00FC64E1">
        <w:rPr>
          <w:rFonts w:ascii="Junicode" w:hAnsi="Junicode"/>
          <w:sz w:val="28"/>
          <w:szCs w:val="28"/>
          <w:rPrChange w:id="8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altandum juvenibus.</w:t>
      </w:r>
      <w:r w:rsidR="00282698" w:rsidRPr="00FC64E1">
        <w:rPr>
          <w:rFonts w:ascii="Junicode" w:hAnsi="Junicode"/>
          <w:sz w:val="28"/>
          <w:szCs w:val="28"/>
          <w:rPrChange w:id="8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Bis in men</w:t>
      </w:r>
      <w:r w:rsidR="00A2594E" w:rsidRPr="00FC64E1">
        <w:rPr>
          <w:rFonts w:ascii="Junicode" w:hAnsi="Junicode"/>
          <w:sz w:val="28"/>
          <w:szCs w:val="28"/>
          <w:rPrChange w:id="8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cucurbitandum </w:t>
      </w:r>
      <w:r w:rsidR="00A2594E" w:rsidRPr="00FC64E1">
        <w:rPr>
          <w:rFonts w:ascii="Junicode" w:hAnsi="Junicode"/>
          <w:sz w:val="28"/>
          <w:szCs w:val="28"/>
          <w:rPrChange w:id="8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enibus.</w:t>
      </w:r>
      <w:r w:rsidR="00282698" w:rsidRPr="00FC64E1">
        <w:rPr>
          <w:rFonts w:ascii="Junicode" w:hAnsi="Junicode"/>
          <w:sz w:val="28"/>
          <w:szCs w:val="28"/>
          <w:rPrChange w:id="8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Welches die jenige / die nur das</w:t>
      </w:r>
      <w:r w:rsidR="00282698" w:rsidRPr="00FC64E1">
        <w:rPr>
          <w:rFonts w:ascii="Junicode" w:hAnsi="Junicode"/>
          <w:sz w:val="28"/>
          <w:szCs w:val="28"/>
          <w:rPrChange w:id="8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gering</w:t>
      </w:r>
      <w:r w:rsidR="00A2594E" w:rsidRPr="00FC64E1">
        <w:rPr>
          <w:rFonts w:ascii="Junicode" w:hAnsi="Junicode"/>
          <w:sz w:val="28"/>
          <w:szCs w:val="28"/>
          <w:rPrChange w:id="8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gelernet / wol ver</w:t>
      </w:r>
      <w:r w:rsidR="00A2594E" w:rsidRPr="00FC64E1">
        <w:rPr>
          <w:rFonts w:ascii="Junicode" w:hAnsi="Junicode"/>
          <w:sz w:val="28"/>
          <w:szCs w:val="28"/>
          <w:rPrChange w:id="8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B407B" w:rsidRPr="00FC64E1">
        <w:rPr>
          <w:rFonts w:ascii="Junicode" w:hAnsi="Junicode"/>
          <w:sz w:val="28"/>
          <w:szCs w:val="28"/>
          <w:rPrChange w:id="8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  <w:r w:rsidR="00282698" w:rsidRPr="00FC64E1">
        <w:rPr>
          <w:rFonts w:ascii="Junicode" w:hAnsi="Junicode"/>
          <w:sz w:val="28"/>
          <w:szCs w:val="28"/>
          <w:rPrChange w:id="8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denen / die es auch zu wi</w:t>
      </w:r>
      <w:r w:rsidR="00A2594E" w:rsidRPr="00FC64E1">
        <w:rPr>
          <w:rFonts w:ascii="Junicode" w:hAnsi="Junicode"/>
          <w:sz w:val="28"/>
          <w:szCs w:val="28"/>
          <w:rPrChange w:id="8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82698" w:rsidRPr="00FC64E1">
        <w:rPr>
          <w:rFonts w:ascii="Junicode" w:hAnsi="Junicode"/>
          <w:sz w:val="28"/>
          <w:szCs w:val="28"/>
          <w:rPrChange w:id="8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be</w:t>
      </w:r>
      <w:r w:rsidR="000B407B" w:rsidRPr="00FC64E1">
        <w:rPr>
          <w:rFonts w:ascii="Junicode" w:hAnsi="Junicode"/>
          <w:sz w:val="28"/>
          <w:szCs w:val="28"/>
          <w:rPrChange w:id="8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geren / fein nat</w:t>
      </w:r>
      <w:r w:rsidR="00A2594E" w:rsidRPr="00FC64E1">
        <w:rPr>
          <w:rFonts w:ascii="Junicode" w:hAnsi="Junicode"/>
          <w:sz w:val="28"/>
          <w:szCs w:val="28"/>
          <w:rPrChange w:id="8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0B407B" w:rsidRPr="00FC64E1">
        <w:rPr>
          <w:rFonts w:ascii="Junicode" w:hAnsi="Junicode"/>
          <w:sz w:val="28"/>
          <w:szCs w:val="28"/>
          <w:rPrChange w:id="8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 erkl</w:t>
      </w:r>
      <w:r w:rsidR="00A2594E" w:rsidRPr="00FC64E1">
        <w:rPr>
          <w:rFonts w:ascii="Junicode" w:hAnsi="Junicode"/>
          <w:sz w:val="28"/>
          <w:szCs w:val="28"/>
          <w:rPrChange w:id="8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B407B" w:rsidRPr="00FC64E1">
        <w:rPr>
          <w:rFonts w:ascii="Junicode" w:hAnsi="Junicode"/>
          <w:sz w:val="28"/>
          <w:szCs w:val="28"/>
          <w:rPrChange w:id="8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und</w:t>
      </w:r>
      <w:r w:rsidR="00282698" w:rsidRPr="00FC64E1">
        <w:rPr>
          <w:rFonts w:ascii="Junicode" w:hAnsi="Junicode"/>
          <w:sz w:val="28"/>
          <w:szCs w:val="28"/>
          <w:rPrChange w:id="8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B407B" w:rsidRPr="00FC64E1">
        <w:rPr>
          <w:rFonts w:ascii="Junicode" w:hAnsi="Junicode"/>
          <w:sz w:val="28"/>
          <w:szCs w:val="28"/>
          <w:rPrChange w:id="8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beibringen k</w:t>
      </w:r>
      <w:r w:rsidR="00A2594E" w:rsidRPr="00FC64E1">
        <w:rPr>
          <w:rFonts w:ascii="Junicode" w:hAnsi="Junicode"/>
          <w:sz w:val="28"/>
          <w:szCs w:val="28"/>
          <w:rPrChange w:id="8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B407B" w:rsidRPr="00FC64E1">
        <w:rPr>
          <w:rFonts w:ascii="Junicode" w:hAnsi="Junicode"/>
          <w:sz w:val="28"/>
          <w:szCs w:val="28"/>
          <w:rPrChange w:id="8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/ </w:t>
      </w:r>
      <w:r w:rsidR="00EA50DB" w:rsidRPr="00FC64E1">
        <w:rPr>
          <w:rFonts w:ascii="Junicode" w:hAnsi="Junicode"/>
          <w:sz w:val="28"/>
          <w:szCs w:val="28"/>
          <w:rPrChange w:id="8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B407B" w:rsidRPr="00FC64E1">
        <w:rPr>
          <w:rFonts w:ascii="Junicode" w:hAnsi="Junicode"/>
          <w:sz w:val="28"/>
          <w:szCs w:val="28"/>
          <w:rPrChange w:id="8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31316BFF" w14:textId="25CC9F75" w:rsidR="00CA6057" w:rsidRPr="00FC64E1" w:rsidRDefault="000B407B" w:rsidP="001B2A6D">
      <w:pPr>
        <w:spacing w:line="360" w:lineRule="auto"/>
        <w:rPr>
          <w:rFonts w:ascii="Junicode" w:hAnsi="Junicode"/>
          <w:sz w:val="28"/>
          <w:szCs w:val="28"/>
          <w:rPrChange w:id="8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</w:t>
      </w:r>
      <w:r w:rsidR="00A2594E" w:rsidRPr="00FC64E1">
        <w:rPr>
          <w:rFonts w:ascii="Junicode" w:hAnsi="Junicode"/>
          <w:sz w:val="28"/>
          <w:szCs w:val="28"/>
          <w:rPrChange w:id="8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ganz unn</w:t>
      </w:r>
      <w:r w:rsidR="00A2594E" w:rsidRPr="00FC64E1">
        <w:rPr>
          <w:rFonts w:ascii="Junicode" w:hAnsi="Junicode"/>
          <w:sz w:val="28"/>
          <w:szCs w:val="28"/>
          <w:rPrChange w:id="8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/ daß man</w:t>
      </w:r>
      <w:r w:rsidR="00282698" w:rsidRPr="00FC64E1">
        <w:rPr>
          <w:rFonts w:ascii="Junicode" w:hAnsi="Junicode"/>
          <w:sz w:val="28"/>
          <w:szCs w:val="28"/>
          <w:rPrChange w:id="8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hiezu Calender wolle gebrauchen /</w:t>
      </w:r>
      <w:r w:rsidR="00282698" w:rsidRPr="00FC64E1">
        <w:rPr>
          <w:rFonts w:ascii="Junicode" w:hAnsi="Junicode"/>
          <w:sz w:val="28"/>
          <w:szCs w:val="28"/>
          <w:rPrChange w:id="8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allemal zu </w:t>
      </w:r>
      <w:r w:rsidR="00A2594E" w:rsidRPr="00FC64E1">
        <w:rPr>
          <w:rFonts w:ascii="Junicode" w:hAnsi="Junicode"/>
          <w:sz w:val="28"/>
          <w:szCs w:val="28"/>
          <w:rPrChange w:id="8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ob es auch im</w:t>
      </w:r>
      <w:r w:rsidR="00282698" w:rsidRPr="00FC64E1">
        <w:rPr>
          <w:rFonts w:ascii="Junicode" w:hAnsi="Junicode"/>
          <w:sz w:val="28"/>
          <w:szCs w:val="28"/>
          <w:rPrChange w:id="8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guten Zeichen </w:t>
      </w:r>
      <w:r w:rsidR="00A2594E" w:rsidRPr="00FC64E1">
        <w:rPr>
          <w:rFonts w:ascii="Junicode" w:hAnsi="Junicode"/>
          <w:sz w:val="28"/>
          <w:szCs w:val="28"/>
          <w:rPrChange w:id="8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 / dan alle Men</w:t>
      </w:r>
      <w:r w:rsidR="00A2594E" w:rsidRPr="00FC64E1">
        <w:rPr>
          <w:rFonts w:ascii="Junicode" w:hAnsi="Junicode"/>
          <w:sz w:val="28"/>
          <w:szCs w:val="28"/>
          <w:rPrChange w:id="8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</w:t>
      </w:r>
      <w:r w:rsidR="00A2594E" w:rsidRPr="00FC64E1">
        <w:rPr>
          <w:rFonts w:ascii="Junicode" w:hAnsi="Junicode"/>
          <w:sz w:val="28"/>
          <w:szCs w:val="28"/>
          <w:rPrChange w:id="8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L</w:t>
      </w:r>
      <w:r w:rsidR="00A2594E" w:rsidRPr="00FC64E1">
        <w:rPr>
          <w:rFonts w:ascii="Junicode" w:hAnsi="Junicode"/>
          <w:sz w:val="28"/>
          <w:szCs w:val="28"/>
          <w:rPrChange w:id="8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gner / wie die H.</w:t>
      </w:r>
      <w:r w:rsidR="00282698" w:rsidRPr="00FC64E1">
        <w:rPr>
          <w:rFonts w:ascii="Junicode" w:hAnsi="Junicode"/>
          <w:sz w:val="28"/>
          <w:szCs w:val="28"/>
          <w:rPrChange w:id="8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Schrifft redet / vielmehr dan der</w:t>
      </w:r>
      <w:r w:rsidR="00282698" w:rsidRPr="00FC64E1">
        <w:rPr>
          <w:rFonts w:ascii="Junicode" w:hAnsi="Junicode"/>
          <w:sz w:val="28"/>
          <w:szCs w:val="28"/>
          <w:rPrChange w:id="8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Calender / </w:t>
      </w:r>
      <w:r w:rsidR="00A2594E" w:rsidRPr="00FC64E1">
        <w:rPr>
          <w:rFonts w:ascii="Junicode" w:hAnsi="Junicode"/>
          <w:sz w:val="28"/>
          <w:szCs w:val="28"/>
          <w:rPrChange w:id="8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vo~ den Men</w:t>
      </w:r>
      <w:r w:rsidR="00A2594E" w:rsidRPr="00FC64E1">
        <w:rPr>
          <w:rFonts w:ascii="Junicode" w:hAnsi="Junicode"/>
          <w:sz w:val="28"/>
          <w:szCs w:val="28"/>
          <w:rPrChange w:id="8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che~ gemachet i</w:t>
      </w:r>
      <w:r w:rsidR="00A2594E" w:rsidRPr="00FC64E1">
        <w:rPr>
          <w:rFonts w:ascii="Junicode" w:hAnsi="Junicode"/>
          <w:sz w:val="28"/>
          <w:szCs w:val="28"/>
          <w:rPrChange w:id="8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8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hat auch gleichfals alhie</w:t>
      </w:r>
      <w:r w:rsidR="00282698" w:rsidRPr="00FC64E1">
        <w:rPr>
          <w:rFonts w:ascii="Junicode" w:hAnsi="Junicode"/>
          <w:sz w:val="28"/>
          <w:szCs w:val="28"/>
          <w:rPrChange w:id="8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keinen raum exceptio loci non tuti,</w:t>
      </w:r>
      <w:r w:rsidR="0024681D" w:rsidRPr="00FC64E1">
        <w:rPr>
          <w:rFonts w:ascii="Junicode" w:hAnsi="Junicode"/>
          <w:sz w:val="28"/>
          <w:szCs w:val="28"/>
          <w:rPrChange w:id="8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man </w:t>
      </w:r>
      <w:r w:rsidR="00A2594E" w:rsidRPr="00FC64E1">
        <w:rPr>
          <w:rFonts w:ascii="Junicode" w:hAnsi="Junicode"/>
          <w:sz w:val="28"/>
          <w:szCs w:val="28"/>
          <w:rPrChange w:id="8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nur um einen Salvum</w:t>
      </w:r>
      <w:r w:rsidR="00282698" w:rsidRPr="00FC64E1">
        <w:rPr>
          <w:rFonts w:ascii="Junicode" w:hAnsi="Junicode"/>
          <w:sz w:val="28"/>
          <w:szCs w:val="28"/>
          <w:rPrChange w:id="8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conductum und guten freien Paß</w:t>
      </w:r>
      <w:r w:rsidR="00282698" w:rsidRPr="00FC64E1">
        <w:rPr>
          <w:rFonts w:ascii="Junicode" w:hAnsi="Junicode"/>
          <w:sz w:val="28"/>
          <w:szCs w:val="28"/>
          <w:rPrChange w:id="8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ad Cameram (puta charitatis) be</w:t>
      </w:r>
      <w:r w:rsidR="00CA6057" w:rsidRPr="00FC64E1">
        <w:rPr>
          <w:rFonts w:ascii="Junicode" w:hAnsi="Junicode"/>
          <w:sz w:val="28"/>
          <w:szCs w:val="28"/>
          <w:rPrChange w:id="8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wirbet / c. accedens 4. ut lit. non</w:t>
      </w:r>
      <w:r w:rsidR="00282698" w:rsidRPr="00FC64E1">
        <w:rPr>
          <w:rFonts w:ascii="Junicode" w:hAnsi="Junicode"/>
          <w:sz w:val="28"/>
          <w:szCs w:val="28"/>
          <w:rPrChange w:id="8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cont. late Coler. de proce</w:t>
      </w:r>
      <w:r w:rsidR="00A2594E" w:rsidRPr="00FC64E1">
        <w:rPr>
          <w:rFonts w:ascii="Junicode" w:hAnsi="Junicode"/>
          <w:sz w:val="28"/>
          <w:szCs w:val="28"/>
          <w:rPrChange w:id="8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A6057" w:rsidRPr="00FC64E1">
        <w:rPr>
          <w:rFonts w:ascii="Junicode" w:hAnsi="Junicode"/>
          <w:sz w:val="28"/>
          <w:szCs w:val="28"/>
          <w:rPrChange w:id="8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execut.</w:t>
      </w:r>
      <w:r w:rsidR="00282698" w:rsidRPr="00FC64E1">
        <w:rPr>
          <w:rFonts w:ascii="Junicode" w:hAnsi="Junicode"/>
          <w:sz w:val="28"/>
          <w:szCs w:val="28"/>
          <w:rPrChange w:id="8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p. 4. c. 1. 170. wobei dan </w:t>
      </w:r>
      <w:r w:rsidR="00A2594E" w:rsidRPr="00FC64E1">
        <w:rPr>
          <w:rFonts w:ascii="Junicode" w:hAnsi="Junicode"/>
          <w:sz w:val="28"/>
          <w:szCs w:val="28"/>
          <w:rPrChange w:id="8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</w:t>
      </w:r>
      <w:r w:rsidR="00282698" w:rsidRPr="00FC64E1">
        <w:rPr>
          <w:rFonts w:ascii="Junicode" w:hAnsi="Junicode"/>
          <w:sz w:val="28"/>
          <w:szCs w:val="28"/>
          <w:rPrChange w:id="8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beobachten / daß dem</w:t>
      </w:r>
      <w:r w:rsidR="00A2594E" w:rsidRPr="00FC64E1">
        <w:rPr>
          <w:rFonts w:ascii="Junicode" w:hAnsi="Junicode"/>
          <w:sz w:val="28"/>
          <w:szCs w:val="28"/>
          <w:rPrChange w:id="8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Paß</w:t>
      </w:r>
      <w:r w:rsidR="00282698" w:rsidRPr="00FC64E1">
        <w:rPr>
          <w:rFonts w:ascii="Junicode" w:hAnsi="Junicode"/>
          <w:sz w:val="28"/>
          <w:szCs w:val="28"/>
          <w:rPrChange w:id="8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Terminus pa</w:t>
      </w:r>
      <w:r w:rsidR="00A2594E" w:rsidRPr="00FC64E1">
        <w:rPr>
          <w:rFonts w:ascii="Junicode" w:hAnsi="Junicode"/>
          <w:sz w:val="28"/>
          <w:szCs w:val="28"/>
          <w:rPrChange w:id="8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A6057" w:rsidRPr="00FC64E1">
        <w:rPr>
          <w:rFonts w:ascii="Junicode" w:hAnsi="Junicode"/>
          <w:sz w:val="28"/>
          <w:szCs w:val="28"/>
          <w:rPrChange w:id="8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und repa</w:t>
      </w:r>
      <w:r w:rsidR="00A2594E" w:rsidRPr="00FC64E1">
        <w:rPr>
          <w:rFonts w:ascii="Junicode" w:hAnsi="Junicode"/>
          <w:sz w:val="28"/>
          <w:szCs w:val="28"/>
          <w:rPrChange w:id="8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A6057" w:rsidRPr="00FC64E1">
        <w:rPr>
          <w:rFonts w:ascii="Junicode" w:hAnsi="Junicode"/>
          <w:sz w:val="28"/>
          <w:szCs w:val="28"/>
          <w:rPrChange w:id="8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/ expre</w:t>
      </w:r>
      <w:r w:rsidR="00A2594E" w:rsidRPr="00FC64E1">
        <w:rPr>
          <w:rFonts w:ascii="Junicode" w:hAnsi="Junicode"/>
          <w:sz w:val="28"/>
          <w:szCs w:val="28"/>
          <w:rPrChange w:id="8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è und deutlich mit</w:t>
      </w:r>
      <w:r w:rsidR="00282698" w:rsidRPr="00FC64E1">
        <w:rPr>
          <w:rFonts w:ascii="Junicode" w:hAnsi="Junicode"/>
          <w:sz w:val="28"/>
          <w:szCs w:val="28"/>
          <w:rPrChange w:id="8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einverleibet werde / damit man habe</w:t>
      </w:r>
      <w:r w:rsidR="00282698" w:rsidRPr="00FC64E1">
        <w:rPr>
          <w:rFonts w:ascii="Junicode" w:hAnsi="Junicode"/>
          <w:sz w:val="28"/>
          <w:szCs w:val="28"/>
          <w:rPrChange w:id="8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non tantum veniendi, </w:t>
      </w:r>
      <w:r w:rsidR="00A2594E" w:rsidRPr="00FC64E1">
        <w:rPr>
          <w:rFonts w:ascii="Junicode" w:hAnsi="Junicode"/>
          <w:sz w:val="28"/>
          <w:szCs w:val="28"/>
          <w:rPrChange w:id="8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 &amp; rece</w:t>
      </w:r>
      <w:r w:rsidR="00CA6057" w:rsidRPr="00FC64E1">
        <w:rPr>
          <w:rFonts w:ascii="Junicode" w:hAnsi="Junicode"/>
          <w:sz w:val="28"/>
          <w:szCs w:val="28"/>
          <w:rPrChange w:id="8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dendi conce</w:t>
      </w:r>
      <w:r w:rsidR="00A2594E" w:rsidRPr="00FC64E1">
        <w:rPr>
          <w:rFonts w:ascii="Junicode" w:hAnsi="Junicode"/>
          <w:sz w:val="28"/>
          <w:szCs w:val="28"/>
          <w:rPrChange w:id="8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CA6057" w:rsidRPr="00FC64E1">
        <w:rPr>
          <w:rFonts w:ascii="Junicode" w:hAnsi="Junicode"/>
          <w:sz w:val="28"/>
          <w:szCs w:val="28"/>
          <w:rPrChange w:id="8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ionem, </w:t>
      </w:r>
      <w:r w:rsidR="00A2594E" w:rsidRPr="00FC64E1">
        <w:rPr>
          <w:rFonts w:ascii="Junicode" w:hAnsi="Junicode"/>
          <w:sz w:val="28"/>
          <w:szCs w:val="28"/>
          <w:rPrChange w:id="8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einen</w:t>
      </w:r>
      <w:r w:rsidR="00282698" w:rsidRPr="00FC64E1">
        <w:rPr>
          <w:rFonts w:ascii="Junicode" w:hAnsi="Junicode"/>
          <w:sz w:val="28"/>
          <w:szCs w:val="28"/>
          <w:rPrChange w:id="8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</w:t>
      </w:r>
      <w:r w:rsidR="00282698" w:rsidRPr="00FC64E1">
        <w:rPr>
          <w:rFonts w:ascii="Junicode" w:hAnsi="Junicode"/>
          <w:sz w:val="28"/>
          <w:szCs w:val="28"/>
          <w:rPrChange w:id="8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eien Ab- als Zutritt / juxta Me</w:t>
      </w:r>
      <w:r w:rsidR="00CA6057" w:rsidRPr="00FC64E1">
        <w:rPr>
          <w:rFonts w:ascii="Junicode" w:hAnsi="Junicode"/>
          <w:sz w:val="28"/>
          <w:szCs w:val="28"/>
          <w:rPrChange w:id="8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noch. 2. arb. jud. quæ</w:t>
      </w:r>
      <w:r w:rsidR="00A2594E" w:rsidRPr="00FC64E1">
        <w:rPr>
          <w:rFonts w:ascii="Junicode" w:hAnsi="Junicode"/>
          <w:sz w:val="28"/>
          <w:szCs w:val="28"/>
          <w:rPrChange w:id="8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conclu</w:t>
      </w:r>
      <w:r w:rsidR="00A2594E" w:rsidRPr="00FC64E1">
        <w:rPr>
          <w:rFonts w:ascii="Junicode" w:hAnsi="Junicode"/>
          <w:sz w:val="28"/>
          <w:szCs w:val="28"/>
          <w:rPrChange w:id="8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4.</w:t>
      </w:r>
      <w:r w:rsidR="00282698" w:rsidRPr="00FC64E1">
        <w:rPr>
          <w:rFonts w:ascii="Junicode" w:hAnsi="Junicode"/>
          <w:sz w:val="28"/>
          <w:szCs w:val="28"/>
          <w:rPrChange w:id="8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&amp; 136. und das / wegen </w:t>
      </w:r>
      <w:r w:rsidR="00A2594E" w:rsidRPr="00FC64E1">
        <w:rPr>
          <w:rFonts w:ascii="Junicode" w:hAnsi="Junicode"/>
          <w:sz w:val="28"/>
          <w:szCs w:val="28"/>
          <w:rPrChange w:id="8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onderlicher</w:t>
      </w:r>
      <w:r w:rsidR="00282698" w:rsidRPr="00FC64E1">
        <w:rPr>
          <w:rFonts w:ascii="Junicode" w:hAnsi="Junicode"/>
          <w:sz w:val="28"/>
          <w:szCs w:val="28"/>
          <w:rPrChange w:id="8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</w:t>
      </w:r>
      <w:r w:rsidR="00A2594E" w:rsidRPr="00FC64E1">
        <w:rPr>
          <w:rFonts w:ascii="Junicode" w:hAnsi="Junicode"/>
          <w:sz w:val="28"/>
          <w:szCs w:val="28"/>
          <w:rPrChange w:id="8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weil etliche M</w:t>
      </w:r>
      <w:r w:rsidR="00A2594E" w:rsidRPr="00FC64E1">
        <w:rPr>
          <w:rFonts w:ascii="Junicode" w:hAnsi="Junicode"/>
          <w:sz w:val="28"/>
          <w:szCs w:val="28"/>
          <w:rPrChange w:id="8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CA6057" w:rsidRPr="00FC64E1">
        <w:rPr>
          <w:rFonts w:ascii="Junicode" w:hAnsi="Junicode"/>
          <w:sz w:val="28"/>
          <w:szCs w:val="28"/>
          <w:rPrChange w:id="8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zwar</w:t>
      </w:r>
      <w:r w:rsidR="00282698" w:rsidRPr="00FC64E1">
        <w:rPr>
          <w:rFonts w:ascii="Junicode" w:hAnsi="Junicode"/>
          <w:sz w:val="28"/>
          <w:szCs w:val="28"/>
          <w:rPrChange w:id="8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Anfang und bei er</w:t>
      </w:r>
      <w:r w:rsidR="00A2594E" w:rsidRPr="00FC64E1">
        <w:rPr>
          <w:rFonts w:ascii="Junicode" w:hAnsi="Junicode"/>
          <w:sz w:val="28"/>
          <w:szCs w:val="28"/>
          <w:rPrChange w:id="8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Ankunfft</w:t>
      </w:r>
      <w:r w:rsidR="00282698" w:rsidRPr="00FC64E1">
        <w:rPr>
          <w:rFonts w:ascii="Junicode" w:hAnsi="Junicode"/>
          <w:sz w:val="28"/>
          <w:szCs w:val="28"/>
          <w:rPrChange w:id="8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 Procuratores comiter und ganz</w:t>
      </w:r>
      <w:r w:rsidR="00282698" w:rsidRPr="00FC64E1">
        <w:rPr>
          <w:rFonts w:ascii="Junicode" w:hAnsi="Junicode"/>
          <w:sz w:val="28"/>
          <w:szCs w:val="28"/>
          <w:rPrChange w:id="8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freundlich empfangen / hernach</w:t>
      </w:r>
      <w:r w:rsidR="00282698" w:rsidRPr="00FC64E1">
        <w:rPr>
          <w:rFonts w:ascii="Junicode" w:hAnsi="Junicode"/>
          <w:sz w:val="28"/>
          <w:szCs w:val="28"/>
          <w:rPrChange w:id="8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aber / </w:t>
      </w:r>
      <w:r w:rsidR="00A2594E" w:rsidRPr="00FC64E1">
        <w:rPr>
          <w:rFonts w:ascii="Junicode" w:hAnsi="Junicode"/>
          <w:sz w:val="28"/>
          <w:szCs w:val="28"/>
          <w:rPrChange w:id="8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8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jhre Sachen ver</w:t>
      </w:r>
      <w:r w:rsidR="00EA50DB" w:rsidRPr="00FC64E1">
        <w:rPr>
          <w:rFonts w:ascii="Junicode" w:hAnsi="Junicode"/>
          <w:sz w:val="28"/>
          <w:szCs w:val="28"/>
          <w:rPrChange w:id="8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CA6057" w:rsidRPr="00FC64E1">
        <w:rPr>
          <w:rFonts w:ascii="Junicode" w:hAnsi="Junicode"/>
          <w:sz w:val="28"/>
          <w:szCs w:val="28"/>
          <w:rPrChange w:id="8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ichtet /</w:t>
      </w:r>
      <w:r w:rsidR="00282698" w:rsidRPr="00FC64E1">
        <w:rPr>
          <w:rFonts w:ascii="Junicode" w:hAnsi="Junicode"/>
          <w:sz w:val="28"/>
          <w:szCs w:val="28"/>
          <w:rPrChange w:id="8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und wider weggehen wollen / die</w:t>
      </w:r>
      <w:r w:rsidR="00A2594E" w:rsidRPr="00FC64E1">
        <w:rPr>
          <w:rFonts w:ascii="Junicode" w:hAnsi="Junicode"/>
          <w:sz w:val="28"/>
          <w:szCs w:val="28"/>
          <w:rPrChange w:id="8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ganz undankbarlich / </w:t>
      </w:r>
      <w:r w:rsidR="00A2594E" w:rsidRPr="00FC64E1">
        <w:rPr>
          <w:rFonts w:ascii="Junicode" w:hAnsi="Junicode"/>
          <w:sz w:val="28"/>
          <w:szCs w:val="28"/>
          <w:rPrChange w:id="8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A6057" w:rsidRPr="00FC64E1">
        <w:rPr>
          <w:rFonts w:ascii="Junicode" w:hAnsi="Junicode"/>
          <w:sz w:val="28"/>
          <w:szCs w:val="28"/>
          <w:rPrChange w:id="8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</w:t>
      </w:r>
      <w:r w:rsidR="00282698" w:rsidRPr="00FC64E1">
        <w:rPr>
          <w:rFonts w:ascii="Junicode" w:hAnsi="Junicode"/>
          <w:sz w:val="28"/>
          <w:szCs w:val="28"/>
          <w:rPrChange w:id="8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A6057" w:rsidRPr="00FC64E1">
        <w:rPr>
          <w:rFonts w:ascii="Junicode" w:hAnsi="Junicode"/>
          <w:sz w:val="28"/>
          <w:szCs w:val="28"/>
          <w:rPrChange w:id="8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8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CA6057" w:rsidRPr="00FC64E1">
        <w:rPr>
          <w:rFonts w:ascii="Junicode" w:hAnsi="Junicode"/>
          <w:sz w:val="28"/>
          <w:szCs w:val="28"/>
          <w:rPrChange w:id="8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 tractiren.</w:t>
      </w:r>
    </w:p>
    <w:p w14:paraId="23E611F6" w14:textId="52353245" w:rsidR="00CA6057" w:rsidRPr="00FC64E1" w:rsidRDefault="00CA6057" w:rsidP="001B2A6D">
      <w:pPr>
        <w:spacing w:line="360" w:lineRule="auto"/>
        <w:rPr>
          <w:rFonts w:ascii="Junicode" w:hAnsi="Junicode"/>
          <w:sz w:val="28"/>
          <w:szCs w:val="28"/>
          <w:rPrChange w:id="8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Jm gering</w:t>
      </w:r>
      <w:r w:rsidR="00A2594E" w:rsidRPr="00FC64E1">
        <w:rPr>
          <w:rFonts w:ascii="Junicode" w:hAnsi="Junicode"/>
          <w:sz w:val="28"/>
          <w:szCs w:val="28"/>
          <w:rPrChange w:id="8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darff man </w:t>
      </w:r>
      <w:r w:rsidR="00A2594E" w:rsidRPr="00FC64E1">
        <w:rPr>
          <w:rFonts w:ascii="Junicode" w:hAnsi="Junicode"/>
          <w:sz w:val="28"/>
          <w:szCs w:val="28"/>
          <w:rPrChange w:id="8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282698" w:rsidRPr="00FC64E1">
        <w:rPr>
          <w:rFonts w:ascii="Junicode" w:hAnsi="Junicode"/>
          <w:sz w:val="28"/>
          <w:szCs w:val="28"/>
          <w:rPrChange w:id="8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behelffen mit der Ausflucht</w:t>
      </w:r>
      <w:r w:rsidR="0024681D" w:rsidRPr="00FC64E1">
        <w:rPr>
          <w:rFonts w:ascii="Junicode" w:hAnsi="Junicode"/>
          <w:sz w:val="28"/>
          <w:szCs w:val="28"/>
          <w:rPrChange w:id="8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</w:t>
      </w:r>
      <w:r w:rsidR="00A2594E" w:rsidRPr="00FC64E1">
        <w:rPr>
          <w:rFonts w:ascii="Junicode" w:hAnsi="Junicode"/>
          <w:sz w:val="28"/>
          <w:szCs w:val="28"/>
          <w:rPrChange w:id="8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chuldigung / Sc. Vellejani den</w:t>
      </w:r>
      <w:r w:rsidR="00282698" w:rsidRPr="00FC64E1">
        <w:rPr>
          <w:rFonts w:ascii="Junicode" w:hAnsi="Junicode"/>
          <w:sz w:val="28"/>
          <w:szCs w:val="28"/>
          <w:rPrChange w:id="8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282698" w:rsidRPr="00FC64E1">
        <w:rPr>
          <w:rFonts w:ascii="Junicode" w:hAnsi="Junicode"/>
          <w:sz w:val="28"/>
          <w:szCs w:val="28"/>
          <w:rPrChange w:id="8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eibern zugefallen geben / ut in</w:t>
      </w:r>
      <w:r w:rsidRPr="00FC64E1">
        <w:rPr>
          <w:rFonts w:ascii="Junicode" w:hAnsi="Junicode"/>
          <w:sz w:val="28"/>
          <w:szCs w:val="28"/>
          <w:rPrChange w:id="8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firmitati ip</w:t>
      </w:r>
      <w:r w:rsidR="00A2594E" w:rsidRPr="00FC64E1">
        <w:rPr>
          <w:rFonts w:ascii="Junicode" w:hAnsi="Junicode"/>
          <w:sz w:val="28"/>
          <w:szCs w:val="28"/>
          <w:rPrChange w:id="8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arum con</w:t>
      </w:r>
      <w:r w:rsidR="00A2594E" w:rsidRPr="00FC64E1">
        <w:rPr>
          <w:rFonts w:ascii="Junicode" w:hAnsi="Junicode"/>
          <w:sz w:val="28"/>
          <w:szCs w:val="28"/>
          <w:rPrChange w:id="8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ulatur, (daß</w:t>
      </w:r>
      <w:r w:rsidR="00282698" w:rsidRPr="00FC64E1">
        <w:rPr>
          <w:rFonts w:ascii="Junicode" w:hAnsi="Junicode"/>
          <w:sz w:val="28"/>
          <w:szCs w:val="28"/>
          <w:rPrChange w:id="8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nemlich frage / ob es jhre</w:t>
      </w:r>
      <w:r w:rsidR="00282698" w:rsidRPr="00FC64E1">
        <w:rPr>
          <w:rFonts w:ascii="Junicode" w:hAnsi="Junicode"/>
          <w:sz w:val="28"/>
          <w:szCs w:val="28"/>
          <w:rPrChange w:id="8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Schwachheit auch vertragen k</w:t>
      </w:r>
      <w:r w:rsidR="00A2594E" w:rsidRPr="00FC64E1">
        <w:rPr>
          <w:rFonts w:ascii="Junicode" w:hAnsi="Junicode"/>
          <w:sz w:val="28"/>
          <w:szCs w:val="28"/>
          <w:rPrChange w:id="8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82698" w:rsidRPr="00FC64E1">
        <w:rPr>
          <w:rFonts w:ascii="Junicode" w:hAnsi="Junicode"/>
          <w:sz w:val="28"/>
          <w:szCs w:val="28"/>
          <w:rPrChange w:id="8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Pr="00FC64E1">
        <w:rPr>
          <w:rFonts w:ascii="Junicode" w:hAnsi="Junicode"/>
          <w:sz w:val="28"/>
          <w:szCs w:val="28"/>
          <w:rPrChange w:id="8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/) ma</w:t>
      </w:r>
      <w:r w:rsidR="00A2594E" w:rsidRPr="00FC64E1">
        <w:rPr>
          <w:rFonts w:ascii="Junicode" w:hAnsi="Junicode"/>
          <w:sz w:val="28"/>
          <w:szCs w:val="28"/>
          <w:rPrChange w:id="8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dan die gewi</w:t>
      </w:r>
      <w:r w:rsidR="00A2594E" w:rsidRPr="00FC64E1">
        <w:rPr>
          <w:rFonts w:ascii="Junicode" w:hAnsi="Junicode"/>
          <w:sz w:val="28"/>
          <w:szCs w:val="28"/>
          <w:rPrChange w:id="8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Erfarung darthut / daß kein Weib </w:t>
      </w:r>
      <w:r w:rsidR="00A2594E" w:rsidRPr="00FC64E1">
        <w:rPr>
          <w:rFonts w:ascii="Junicode" w:hAnsi="Junicode"/>
          <w:sz w:val="28"/>
          <w:szCs w:val="28"/>
          <w:rPrChange w:id="8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282698" w:rsidRPr="00FC64E1">
        <w:rPr>
          <w:rFonts w:ascii="Junicode" w:hAnsi="Junicode"/>
          <w:sz w:val="28"/>
          <w:szCs w:val="28"/>
          <w:rPrChange w:id="8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kr</w:t>
      </w:r>
      <w:r w:rsidR="00A2594E" w:rsidRPr="00FC64E1">
        <w:rPr>
          <w:rFonts w:ascii="Junicode" w:hAnsi="Junicode"/>
          <w:sz w:val="28"/>
          <w:szCs w:val="28"/>
          <w:rPrChange w:id="8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nklich </w:t>
      </w:r>
      <w:r w:rsidR="00A2594E" w:rsidRPr="00FC64E1">
        <w:rPr>
          <w:rFonts w:ascii="Junicode" w:hAnsi="Junicode"/>
          <w:sz w:val="28"/>
          <w:szCs w:val="28"/>
          <w:rPrChange w:id="8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welche die</w:t>
      </w:r>
      <w:r w:rsidR="00A2594E" w:rsidRPr="00FC64E1">
        <w:rPr>
          <w:rFonts w:ascii="Junicode" w:hAnsi="Junicode"/>
          <w:sz w:val="28"/>
          <w:szCs w:val="28"/>
          <w:rPrChange w:id="8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Action</w:t>
      </w:r>
      <w:r w:rsidR="00282698" w:rsidRPr="00FC64E1">
        <w:rPr>
          <w:rFonts w:ascii="Junicode" w:hAnsi="Junicode"/>
          <w:sz w:val="28"/>
          <w:szCs w:val="28"/>
          <w:rPrChange w:id="8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k</w:t>
      </w:r>
      <w:r w:rsidR="00A2594E" w:rsidRPr="00FC64E1">
        <w:rPr>
          <w:rFonts w:ascii="Junicode" w:hAnsi="Junicode"/>
          <w:sz w:val="28"/>
          <w:szCs w:val="28"/>
          <w:rPrChange w:id="8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erleiden / oder der</w:t>
      </w:r>
      <w:r w:rsidR="00A2594E" w:rsidRPr="00FC64E1">
        <w:rPr>
          <w:rFonts w:ascii="Junicode" w:hAnsi="Junicode"/>
          <w:sz w:val="28"/>
          <w:szCs w:val="28"/>
          <w:rPrChange w:id="8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beiwonen / ge</w:t>
      </w:r>
      <w:r w:rsidR="00A2594E" w:rsidRPr="00FC64E1">
        <w:rPr>
          <w:rFonts w:ascii="Junicode" w:hAnsi="Junicode"/>
          <w:sz w:val="28"/>
          <w:szCs w:val="28"/>
          <w:rPrChange w:id="8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das Verslein</w:t>
      </w:r>
      <w:r w:rsidR="00282698" w:rsidRPr="00FC64E1">
        <w:rPr>
          <w:rFonts w:ascii="Junicode" w:hAnsi="Junicode"/>
          <w:sz w:val="28"/>
          <w:szCs w:val="28"/>
          <w:rPrChange w:id="8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bezeuget und belehret / daß es ein</w:t>
      </w:r>
      <w:r w:rsidR="00282698" w:rsidRPr="00FC64E1">
        <w:rPr>
          <w:rFonts w:ascii="Junicode" w:hAnsi="Junicode"/>
          <w:sz w:val="28"/>
          <w:szCs w:val="28"/>
          <w:rPrChange w:id="8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nichtig ding / den Kranken fragen /</w:t>
      </w:r>
      <w:r w:rsidR="00282698" w:rsidRPr="00FC64E1">
        <w:rPr>
          <w:rFonts w:ascii="Junicode" w:hAnsi="Junicode"/>
          <w:sz w:val="28"/>
          <w:szCs w:val="28"/>
          <w:rPrChange w:id="8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 er wolle ge</w:t>
      </w:r>
      <w:r w:rsidR="00A2594E" w:rsidRPr="00FC64E1">
        <w:rPr>
          <w:rFonts w:ascii="Junicode" w:hAnsi="Junicode"/>
          <w:sz w:val="28"/>
          <w:szCs w:val="28"/>
          <w:rPrChange w:id="8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8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dan er</w:t>
      </w:r>
      <w:r w:rsidR="00282698" w:rsidRPr="00FC64E1">
        <w:rPr>
          <w:rFonts w:ascii="Junicode" w:hAnsi="Junicode"/>
          <w:sz w:val="28"/>
          <w:szCs w:val="28"/>
          <w:rPrChange w:id="8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pricht:</w:t>
      </w:r>
    </w:p>
    <w:p w14:paraId="7559767E" w14:textId="3D42850E" w:rsidR="00CA6057" w:rsidRPr="00FC64E1" w:rsidRDefault="00CA6057" w:rsidP="001B2A6D">
      <w:pPr>
        <w:spacing w:line="360" w:lineRule="auto"/>
        <w:rPr>
          <w:rFonts w:ascii="Junicode" w:hAnsi="Junicode"/>
          <w:sz w:val="28"/>
          <w:szCs w:val="28"/>
          <w:rPrChange w:id="8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Frag keinen Kranken nicht / ob er ge</w:t>
      </w:r>
      <w:r w:rsidR="00A2594E" w:rsidRPr="00FC64E1">
        <w:rPr>
          <w:rFonts w:ascii="Junicode" w:hAnsi="Junicode"/>
          <w:sz w:val="28"/>
          <w:szCs w:val="28"/>
          <w:rPrChange w:id="8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</w:t>
      </w:r>
      <w:r w:rsidR="00282698" w:rsidRPr="00FC64E1">
        <w:rPr>
          <w:rFonts w:ascii="Junicode" w:hAnsi="Junicode"/>
          <w:sz w:val="28"/>
          <w:szCs w:val="28"/>
          <w:rPrChange w:id="8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wil </w:t>
      </w:r>
      <w:r w:rsidR="00A2594E" w:rsidRPr="00FC64E1">
        <w:rPr>
          <w:rFonts w:ascii="Junicode" w:hAnsi="Junicode"/>
          <w:sz w:val="28"/>
          <w:szCs w:val="28"/>
          <w:rPrChange w:id="8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ein?</w:t>
      </w:r>
    </w:p>
    <w:p w14:paraId="23B9BC04" w14:textId="72F158A9" w:rsidR="00CA6057" w:rsidRPr="00FC64E1" w:rsidRDefault="00CA6057" w:rsidP="001B2A6D">
      <w:pPr>
        <w:spacing w:line="360" w:lineRule="auto"/>
        <w:rPr>
          <w:rFonts w:ascii="Junicode" w:hAnsi="Junicode"/>
          <w:sz w:val="28"/>
          <w:szCs w:val="28"/>
          <w:rPrChange w:id="8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Bring lieber bald herbei das Heil f</w:t>
      </w:r>
      <w:r w:rsidR="00A2594E" w:rsidRPr="00FC64E1">
        <w:rPr>
          <w:rFonts w:ascii="Junicode" w:hAnsi="Junicode"/>
          <w:sz w:val="28"/>
          <w:szCs w:val="28"/>
          <w:rPrChange w:id="8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282698" w:rsidRPr="00FC64E1">
        <w:rPr>
          <w:rFonts w:ascii="Junicode" w:hAnsi="Junicode"/>
          <w:sz w:val="28"/>
          <w:szCs w:val="28"/>
          <w:rPrChange w:id="8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Pein.</w:t>
      </w:r>
    </w:p>
    <w:p w14:paraId="2F6AADDF" w14:textId="61289181" w:rsidR="00E45CCC" w:rsidRPr="00FC64E1" w:rsidRDefault="00CA6057" w:rsidP="001B2A6D">
      <w:pPr>
        <w:spacing w:line="360" w:lineRule="auto"/>
        <w:rPr>
          <w:rFonts w:ascii="Junicode" w:hAnsi="Junicode"/>
          <w:sz w:val="28"/>
          <w:szCs w:val="28"/>
          <w:rPrChange w:id="8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E45CCC" w:rsidRPr="00FC64E1">
        <w:rPr>
          <w:rFonts w:ascii="Junicode" w:hAnsi="Junicode"/>
          <w:sz w:val="28"/>
          <w:szCs w:val="28"/>
          <w:rPrChange w:id="8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m</w:t>
      </w:r>
      <w:r w:rsidR="00A2594E" w:rsidRPr="00FC64E1">
        <w:rPr>
          <w:rFonts w:ascii="Junicode" w:hAnsi="Junicode"/>
          <w:sz w:val="28"/>
          <w:szCs w:val="28"/>
          <w:rPrChange w:id="8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45CCC" w:rsidRPr="00FC64E1">
        <w:rPr>
          <w:rFonts w:ascii="Junicode" w:hAnsi="Junicode"/>
          <w:sz w:val="28"/>
          <w:szCs w:val="28"/>
          <w:rPrChange w:id="8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aber ein Weib alzu</w:t>
      </w:r>
      <w:r w:rsidR="00282698" w:rsidRPr="00FC64E1">
        <w:rPr>
          <w:rFonts w:ascii="Junicode" w:hAnsi="Junicode"/>
          <w:sz w:val="28"/>
          <w:szCs w:val="28"/>
          <w:rPrChange w:id="8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unbe</w:t>
      </w:r>
      <w:r w:rsidR="00A2594E" w:rsidRPr="00FC64E1">
        <w:rPr>
          <w:rFonts w:ascii="Junicode" w:hAnsi="Junicode"/>
          <w:sz w:val="28"/>
          <w:szCs w:val="28"/>
          <w:rPrChange w:id="8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cheiden </w:t>
      </w:r>
      <w:r w:rsidR="00A2594E" w:rsidRPr="00FC64E1">
        <w:rPr>
          <w:rFonts w:ascii="Junicode" w:hAnsi="Junicode"/>
          <w:sz w:val="28"/>
          <w:szCs w:val="28"/>
          <w:rPrChange w:id="8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gar kein Di</w:t>
      </w:r>
      <w:r w:rsidR="00A2594E" w:rsidRPr="00FC64E1">
        <w:rPr>
          <w:rFonts w:ascii="Junicode" w:hAnsi="Junicode"/>
          <w:sz w:val="28"/>
          <w:szCs w:val="28"/>
          <w:rPrChange w:id="8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 brauchen und immer mit of</w:t>
      </w:r>
      <w:r w:rsidR="00E45CCC" w:rsidRPr="00FC64E1">
        <w:rPr>
          <w:rFonts w:ascii="Junicode" w:hAnsi="Junicode"/>
          <w:sz w:val="28"/>
          <w:szCs w:val="28"/>
          <w:rPrChange w:id="8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fenem Sake fertig </w:t>
      </w:r>
      <w:r w:rsidR="00A2594E" w:rsidRPr="00FC64E1">
        <w:rPr>
          <w:rFonts w:ascii="Junicode" w:hAnsi="Junicode"/>
          <w:sz w:val="28"/>
          <w:szCs w:val="28"/>
          <w:rPrChange w:id="8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 und den</w:t>
      </w:r>
      <w:r w:rsidR="00282698" w:rsidRPr="00FC64E1">
        <w:rPr>
          <w:rFonts w:ascii="Junicode" w:hAnsi="Junicode"/>
          <w:sz w:val="28"/>
          <w:szCs w:val="28"/>
          <w:rPrChange w:id="8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 / oder dero Procuratores</w:t>
      </w:r>
      <w:r w:rsidR="00282698" w:rsidRPr="00FC64E1">
        <w:rPr>
          <w:rFonts w:ascii="Junicode" w:hAnsi="Junicode"/>
          <w:sz w:val="28"/>
          <w:szCs w:val="28"/>
          <w:rPrChange w:id="8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zuviel auffodern wollen / So hat</w:t>
      </w:r>
      <w:r w:rsidR="0024681D" w:rsidRPr="00FC64E1">
        <w:rPr>
          <w:rFonts w:ascii="Junicode" w:hAnsi="Junicode"/>
          <w:sz w:val="28"/>
          <w:szCs w:val="28"/>
          <w:rPrChange w:id="8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auff </w:t>
      </w:r>
      <w:r w:rsidR="00A2594E" w:rsidRPr="00FC64E1">
        <w:rPr>
          <w:rFonts w:ascii="Junicode" w:hAnsi="Junicode"/>
          <w:sz w:val="28"/>
          <w:szCs w:val="28"/>
          <w:rPrChange w:id="8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othanen Fall noch eine</w:t>
      </w:r>
      <w:r w:rsidR="00282698" w:rsidRPr="00FC64E1">
        <w:rPr>
          <w:rFonts w:ascii="Junicode" w:hAnsi="Junicode"/>
          <w:sz w:val="28"/>
          <w:szCs w:val="28"/>
          <w:rPrChange w:id="8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 Ausflucht / die uns zu dem</w:t>
      </w:r>
      <w:r w:rsidR="00282698" w:rsidRPr="00FC64E1">
        <w:rPr>
          <w:rFonts w:ascii="Junicode" w:hAnsi="Junicode"/>
          <w:sz w:val="28"/>
          <w:szCs w:val="28"/>
          <w:rPrChange w:id="8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 im Rechten vorbehalten / als</w:t>
      </w:r>
      <w:r w:rsidR="00282698" w:rsidRPr="00FC64E1">
        <w:rPr>
          <w:rFonts w:ascii="Junicode" w:hAnsi="Junicode"/>
          <w:sz w:val="28"/>
          <w:szCs w:val="28"/>
          <w:rPrChange w:id="8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nemlich</w:t>
      </w:r>
      <w:r w:rsidR="00282698" w:rsidRPr="00FC64E1">
        <w:rPr>
          <w:rFonts w:ascii="Junicode" w:hAnsi="Junicode"/>
          <w:sz w:val="28"/>
          <w:szCs w:val="28"/>
          <w:rPrChange w:id="8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 ne reus conveniatur ulte</w:t>
      </w:r>
      <w:r w:rsidR="00E45CCC" w:rsidRPr="00FC64E1">
        <w:rPr>
          <w:rFonts w:ascii="Junicode" w:hAnsi="Junicode"/>
          <w:sz w:val="28"/>
          <w:szCs w:val="28"/>
          <w:rPrChange w:id="8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rius ni</w:t>
      </w:r>
      <w:r w:rsidR="00A2594E" w:rsidRPr="00FC64E1">
        <w:rPr>
          <w:rFonts w:ascii="Junicode" w:hAnsi="Junicode"/>
          <w:sz w:val="28"/>
          <w:szCs w:val="28"/>
          <w:rPrChange w:id="8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in id quod facere pre</w:t>
      </w:r>
      <w:r w:rsidR="00A2594E" w:rsidRPr="00FC64E1">
        <w:rPr>
          <w:rFonts w:ascii="Junicode" w:hAnsi="Junicode"/>
          <w:sz w:val="28"/>
          <w:szCs w:val="28"/>
          <w:rPrChange w:id="8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1. 3.</w:t>
      </w:r>
      <w:r w:rsidR="00282698" w:rsidRPr="00FC64E1">
        <w:rPr>
          <w:rFonts w:ascii="Junicode" w:hAnsi="Junicode"/>
          <w:sz w:val="28"/>
          <w:szCs w:val="28"/>
          <w:rPrChange w:id="8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ff. de except. Verm</w:t>
      </w:r>
      <w:r w:rsidR="00A2594E" w:rsidRPr="00FC64E1">
        <w:rPr>
          <w:rFonts w:ascii="Junicode" w:hAnsi="Junicode"/>
          <w:sz w:val="28"/>
          <w:szCs w:val="28"/>
          <w:rPrChange w:id="8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45CCC" w:rsidRPr="00FC64E1">
        <w:rPr>
          <w:rFonts w:ascii="Junicode" w:hAnsi="Junicode"/>
          <w:sz w:val="28"/>
          <w:szCs w:val="28"/>
          <w:rPrChange w:id="8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welchen wir</w:t>
      </w:r>
      <w:r w:rsidR="00282698" w:rsidRPr="00FC64E1">
        <w:rPr>
          <w:rFonts w:ascii="Junicode" w:hAnsi="Junicode"/>
          <w:sz w:val="28"/>
          <w:szCs w:val="28"/>
          <w:rPrChange w:id="8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45CCC" w:rsidRPr="00FC64E1">
        <w:rPr>
          <w:rFonts w:ascii="Junicode" w:hAnsi="Junicode"/>
          <w:sz w:val="28"/>
          <w:szCs w:val="28"/>
          <w:rPrChange w:id="8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verm</w:t>
      </w:r>
      <w:r w:rsidR="00A2594E" w:rsidRPr="00FC64E1">
        <w:rPr>
          <w:rFonts w:ascii="Junicode" w:hAnsi="Junicode"/>
          <w:sz w:val="28"/>
          <w:szCs w:val="28"/>
          <w:rPrChange w:id="8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45CCC" w:rsidRPr="00FC64E1">
        <w:rPr>
          <w:rFonts w:ascii="Junicode" w:hAnsi="Junicode"/>
          <w:sz w:val="28"/>
          <w:szCs w:val="28"/>
          <w:rPrChange w:id="8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nicht m</w:t>
      </w:r>
      <w:r w:rsidR="00A2594E" w:rsidRPr="00FC64E1">
        <w:rPr>
          <w:rFonts w:ascii="Junicode" w:hAnsi="Junicode"/>
          <w:sz w:val="28"/>
          <w:szCs w:val="28"/>
          <w:rPrChange w:id="8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45CCC" w:rsidRPr="00FC64E1">
        <w:rPr>
          <w:rFonts w:ascii="Junicode" w:hAnsi="Junicode"/>
          <w:sz w:val="28"/>
          <w:szCs w:val="28"/>
          <w:rPrChange w:id="8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be</w:t>
      </w:r>
      <w:r w:rsidR="00A2594E" w:rsidRPr="00FC64E1">
        <w:rPr>
          <w:rFonts w:ascii="Junicode" w:hAnsi="Junicode"/>
          <w:sz w:val="28"/>
          <w:szCs w:val="28"/>
          <w:rPrChange w:id="8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chweret werden / und gleich wie</w:t>
      </w:r>
      <w:r w:rsidR="00282698" w:rsidRPr="00FC64E1">
        <w:rPr>
          <w:rFonts w:ascii="Junicode" w:hAnsi="Junicode"/>
          <w:sz w:val="28"/>
          <w:szCs w:val="28"/>
          <w:rPrChange w:id="8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 die</w:t>
      </w:r>
      <w:r w:rsidR="00A2594E" w:rsidRPr="00FC64E1">
        <w:rPr>
          <w:rFonts w:ascii="Junicode" w:hAnsi="Junicode"/>
          <w:sz w:val="28"/>
          <w:szCs w:val="28"/>
          <w:rPrChange w:id="8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exceptio zugela</w:t>
      </w:r>
      <w:r w:rsidR="00A2594E" w:rsidRPr="00FC64E1">
        <w:rPr>
          <w:rFonts w:ascii="Junicode" w:hAnsi="Junicode"/>
          <w:sz w:val="28"/>
          <w:szCs w:val="28"/>
          <w:rPrChange w:id="8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45CCC" w:rsidRPr="00FC64E1">
        <w:rPr>
          <w:rFonts w:ascii="Junicode" w:hAnsi="Junicode"/>
          <w:sz w:val="28"/>
          <w:szCs w:val="28"/>
          <w:rPrChange w:id="8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</w:t>
      </w:r>
      <w:r w:rsidR="00A2594E" w:rsidRPr="00FC64E1">
        <w:rPr>
          <w:rFonts w:ascii="Junicode" w:hAnsi="Junicode"/>
          <w:sz w:val="28"/>
          <w:szCs w:val="28"/>
          <w:rPrChange w:id="8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282698" w:rsidRPr="00FC64E1">
        <w:rPr>
          <w:rFonts w:ascii="Junicode" w:hAnsi="Junicode"/>
          <w:sz w:val="28"/>
          <w:szCs w:val="28"/>
          <w:rPrChange w:id="8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uns auch gleichfals zu rechte</w:t>
      </w:r>
      <w:r w:rsidR="00282698" w:rsidRPr="00FC64E1">
        <w:rPr>
          <w:rFonts w:ascii="Junicode" w:hAnsi="Junicode"/>
          <w:sz w:val="28"/>
          <w:szCs w:val="28"/>
          <w:rPrChange w:id="8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8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tattet / eine geb</w:t>
      </w:r>
      <w:r w:rsidR="00A2594E" w:rsidRPr="00FC64E1">
        <w:rPr>
          <w:rFonts w:ascii="Junicode" w:hAnsi="Junicode"/>
          <w:sz w:val="28"/>
          <w:szCs w:val="28"/>
          <w:rPrChange w:id="8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282698" w:rsidRPr="00FC64E1">
        <w:rPr>
          <w:rFonts w:ascii="Junicode" w:hAnsi="Junicode"/>
          <w:sz w:val="28"/>
          <w:szCs w:val="28"/>
          <w:rPrChange w:id="8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rliche Wider</w:t>
      </w:r>
      <w:r w:rsidR="00E45CCC" w:rsidRPr="00FC64E1">
        <w:rPr>
          <w:rFonts w:ascii="Junicode" w:hAnsi="Junicode"/>
          <w:sz w:val="28"/>
          <w:szCs w:val="28"/>
          <w:rPrChange w:id="8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holung genant / replicatio, die</w:t>
      </w:r>
      <w:r w:rsidR="00A2594E" w:rsidRPr="00FC64E1">
        <w:rPr>
          <w:rFonts w:ascii="Junicode" w:hAnsi="Junicode"/>
          <w:sz w:val="28"/>
          <w:szCs w:val="28"/>
          <w:rPrChange w:id="8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282698" w:rsidRPr="00FC64E1">
        <w:rPr>
          <w:rFonts w:ascii="Junicode" w:hAnsi="Junicode"/>
          <w:sz w:val="28"/>
          <w:szCs w:val="28"/>
          <w:rPrChange w:id="8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folgen duplicatio und triplicatio,</w:t>
      </w:r>
      <w:r w:rsidR="00282698" w:rsidRPr="00FC64E1">
        <w:rPr>
          <w:rFonts w:ascii="Junicode" w:hAnsi="Junicode"/>
          <w:sz w:val="28"/>
          <w:szCs w:val="28"/>
          <w:rPrChange w:id="8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werden folgends in hoc pa</w:t>
      </w:r>
      <w:r w:rsidR="00A2594E" w:rsidRPr="00FC64E1">
        <w:rPr>
          <w:rFonts w:ascii="Junicode" w:hAnsi="Junicode"/>
          <w:sz w:val="28"/>
          <w:szCs w:val="28"/>
          <w:rPrChange w:id="8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45CCC" w:rsidRPr="00FC64E1">
        <w:rPr>
          <w:rFonts w:ascii="Junicode" w:hAnsi="Junicode"/>
          <w:sz w:val="28"/>
          <w:szCs w:val="28"/>
          <w:rPrChange w:id="8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</w:t>
      </w:r>
      <w:r w:rsidR="00282698" w:rsidRPr="00FC64E1">
        <w:rPr>
          <w:rFonts w:ascii="Junicode" w:hAnsi="Junicode"/>
          <w:sz w:val="28"/>
          <w:szCs w:val="28"/>
          <w:rPrChange w:id="8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Termini </w:t>
      </w:r>
      <w:r w:rsidR="00A2594E" w:rsidRPr="00FC64E1">
        <w:rPr>
          <w:rFonts w:ascii="Junicode" w:hAnsi="Junicode"/>
          <w:sz w:val="28"/>
          <w:szCs w:val="28"/>
          <w:rPrChange w:id="8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 multipliciret /</w:t>
      </w:r>
      <w:r w:rsidR="00282698" w:rsidRPr="00FC64E1">
        <w:rPr>
          <w:rFonts w:ascii="Junicode" w:hAnsi="Junicode"/>
          <w:sz w:val="28"/>
          <w:szCs w:val="28"/>
          <w:rPrChange w:id="8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biß endlich die Partheien </w:t>
      </w:r>
      <w:r w:rsidR="00A2594E" w:rsidRPr="00FC64E1">
        <w:rPr>
          <w:rFonts w:ascii="Junicode" w:hAnsi="Junicode"/>
          <w:sz w:val="28"/>
          <w:szCs w:val="28"/>
          <w:rPrChange w:id="8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gut</w:t>
      </w:r>
      <w:r w:rsidR="00E45CCC" w:rsidRPr="00FC64E1">
        <w:rPr>
          <w:rFonts w:ascii="Junicode" w:hAnsi="Junicode"/>
          <w:sz w:val="28"/>
          <w:szCs w:val="28"/>
          <w:rPrChange w:id="8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willig </w:t>
      </w:r>
      <w:r w:rsidR="00A2594E" w:rsidRPr="00FC64E1">
        <w:rPr>
          <w:rFonts w:ascii="Junicode" w:hAnsi="Junicode"/>
          <w:sz w:val="28"/>
          <w:szCs w:val="28"/>
          <w:rPrChange w:id="8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ubmittiren, l. 2. </w:t>
      </w:r>
      <w:r w:rsidR="008E7E6E" w:rsidRPr="00FC64E1">
        <w:rPr>
          <w:rFonts w:ascii="Junicode" w:hAnsi="Junicode"/>
          <w:sz w:val="28"/>
          <w:szCs w:val="28"/>
          <w:rPrChange w:id="8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E45CCC" w:rsidRPr="00FC64E1">
        <w:rPr>
          <w:rFonts w:ascii="Junicode" w:hAnsi="Junicode"/>
          <w:sz w:val="28"/>
          <w:szCs w:val="28"/>
          <w:rPrChange w:id="8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de except.</w:t>
      </w:r>
      <w:r w:rsidR="00282698" w:rsidRPr="00FC64E1">
        <w:rPr>
          <w:rFonts w:ascii="Junicode" w:hAnsi="Junicode"/>
          <w:sz w:val="28"/>
          <w:szCs w:val="28"/>
          <w:rPrChange w:id="8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E7E6E" w:rsidRPr="00FC64E1">
        <w:rPr>
          <w:rFonts w:ascii="Junicode" w:hAnsi="Junicode"/>
          <w:sz w:val="28"/>
          <w:szCs w:val="28"/>
          <w:rPrChange w:id="8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E45CCC" w:rsidRPr="00FC64E1">
        <w:rPr>
          <w:rFonts w:ascii="Junicode" w:hAnsi="Junicode"/>
          <w:sz w:val="28"/>
          <w:szCs w:val="28"/>
          <w:rPrChange w:id="8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. 1. &amp; </w:t>
      </w:r>
      <w:r w:rsidR="00A2594E" w:rsidRPr="00FC64E1">
        <w:rPr>
          <w:rFonts w:ascii="Junicode" w:hAnsi="Junicode"/>
          <w:sz w:val="28"/>
          <w:szCs w:val="28"/>
          <w:rPrChange w:id="8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eq. in</w:t>
      </w:r>
      <w:r w:rsidR="00A2594E" w:rsidRPr="00FC64E1">
        <w:rPr>
          <w:rFonts w:ascii="Junicode" w:hAnsi="Junicode"/>
          <w:sz w:val="28"/>
          <w:szCs w:val="28"/>
          <w:rPrChange w:id="8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titut. de replicat. und</w:t>
      </w:r>
      <w:r w:rsidR="00282698" w:rsidRPr="00FC64E1">
        <w:rPr>
          <w:rFonts w:ascii="Junicode" w:hAnsi="Junicode"/>
          <w:sz w:val="28"/>
          <w:szCs w:val="28"/>
          <w:rPrChange w:id="8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olches directè wider den </w:t>
      </w:r>
      <w:r w:rsidR="00A2594E" w:rsidRPr="00FC64E1">
        <w:rPr>
          <w:rFonts w:ascii="Junicode" w:hAnsi="Junicode"/>
          <w:sz w:val="28"/>
          <w:szCs w:val="28"/>
          <w:rPrChange w:id="8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45CCC" w:rsidRPr="00FC64E1">
        <w:rPr>
          <w:rFonts w:ascii="Junicode" w:hAnsi="Junicode"/>
          <w:sz w:val="28"/>
          <w:szCs w:val="28"/>
          <w:rPrChange w:id="8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blichen</w:t>
      </w:r>
      <w:r w:rsidR="00282698" w:rsidRPr="00FC64E1">
        <w:rPr>
          <w:rFonts w:ascii="Junicode" w:hAnsi="Junicode"/>
          <w:sz w:val="28"/>
          <w:szCs w:val="28"/>
          <w:rPrChange w:id="8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praxin Cameræ imperialis, welcher</w:t>
      </w:r>
      <w:r w:rsidR="00282698" w:rsidRPr="00FC64E1">
        <w:rPr>
          <w:rFonts w:ascii="Junicode" w:hAnsi="Junicode"/>
          <w:sz w:val="28"/>
          <w:szCs w:val="28"/>
          <w:rPrChange w:id="8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expre</w:t>
      </w:r>
      <w:r w:rsidR="00A2594E" w:rsidRPr="00FC64E1">
        <w:rPr>
          <w:rFonts w:ascii="Junicode" w:hAnsi="Junicode"/>
          <w:sz w:val="28"/>
          <w:szCs w:val="28"/>
          <w:rPrChange w:id="8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sè verbietet / daß in dilatoriis</w:t>
      </w:r>
      <w:r w:rsidR="00282698" w:rsidRPr="00FC64E1">
        <w:rPr>
          <w:rFonts w:ascii="Junicode" w:hAnsi="Junicode"/>
          <w:sz w:val="28"/>
          <w:szCs w:val="28"/>
          <w:rPrChange w:id="8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ultra duplicationem, und in den</w:t>
      </w:r>
      <w:r w:rsidR="00282698" w:rsidRPr="00FC64E1">
        <w:rPr>
          <w:rFonts w:ascii="Junicode" w:hAnsi="Junicode"/>
          <w:sz w:val="28"/>
          <w:szCs w:val="28"/>
          <w:rPrChange w:id="8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preemptoriis ultra triplicationem</w:t>
      </w:r>
      <w:r w:rsidR="00282698" w:rsidRPr="00FC64E1">
        <w:rPr>
          <w:rFonts w:ascii="Junicode" w:hAnsi="Junicode"/>
          <w:sz w:val="28"/>
          <w:szCs w:val="28"/>
          <w:rPrChange w:id="8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</w:t>
      </w:r>
      <w:r w:rsidR="00A2594E" w:rsidRPr="00FC64E1">
        <w:rPr>
          <w:rFonts w:ascii="Junicode" w:hAnsi="Junicode"/>
          <w:sz w:val="28"/>
          <w:szCs w:val="28"/>
          <w:rPrChange w:id="8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5CCC" w:rsidRPr="00FC64E1">
        <w:rPr>
          <w:rFonts w:ascii="Junicode" w:hAnsi="Junicode"/>
          <w:sz w:val="28"/>
          <w:szCs w:val="28"/>
          <w:rPrChange w:id="8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 und m</w:t>
      </w:r>
      <w:r w:rsidR="00A2594E" w:rsidRPr="00FC64E1">
        <w:rPr>
          <w:rFonts w:ascii="Junicode" w:hAnsi="Junicode"/>
          <w:sz w:val="28"/>
          <w:szCs w:val="28"/>
          <w:rPrChange w:id="8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282698" w:rsidRPr="00FC64E1">
        <w:rPr>
          <w:rFonts w:ascii="Junicode" w:hAnsi="Junicode"/>
          <w:sz w:val="28"/>
          <w:szCs w:val="28"/>
          <w:rPrChange w:id="8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procediret wer</w:t>
      </w:r>
      <w:r w:rsidR="00E45CCC" w:rsidRPr="00FC64E1">
        <w:rPr>
          <w:rFonts w:ascii="Junicode" w:hAnsi="Junicode"/>
          <w:sz w:val="28"/>
          <w:szCs w:val="28"/>
          <w:rPrChange w:id="8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/ ordin. Cameræ pag. 3. tit. 22. </w:t>
      </w:r>
      <w:r w:rsidR="008E7E6E" w:rsidRPr="00FC64E1">
        <w:rPr>
          <w:rFonts w:ascii="Junicode" w:hAnsi="Junicode"/>
          <w:sz w:val="28"/>
          <w:szCs w:val="28"/>
          <w:rPrChange w:id="8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="00E45CCC" w:rsidRPr="00FC64E1">
        <w:rPr>
          <w:rFonts w:ascii="Junicode" w:hAnsi="Junicode"/>
          <w:sz w:val="28"/>
          <w:szCs w:val="28"/>
          <w:rPrChange w:id="8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</w:t>
      </w:r>
      <w:r w:rsidR="0024681D" w:rsidRPr="00FC64E1">
        <w:rPr>
          <w:rFonts w:ascii="Junicode" w:hAnsi="Junicode"/>
          <w:sz w:val="28"/>
          <w:szCs w:val="28"/>
          <w:rPrChange w:id="8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5CCC" w:rsidRPr="00FC64E1">
        <w:rPr>
          <w:rFonts w:ascii="Junicode" w:hAnsi="Junicode"/>
          <w:sz w:val="28"/>
          <w:szCs w:val="28"/>
          <w:rPrChange w:id="8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 aber &amp; tit, 29. in fin. Con</w:t>
      </w:r>
      <w:r w:rsidR="00A2594E" w:rsidRPr="00FC64E1">
        <w:rPr>
          <w:rFonts w:ascii="Junicode" w:hAnsi="Junicode"/>
          <w:sz w:val="28"/>
          <w:szCs w:val="28"/>
          <w:rPrChange w:id="8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pro</w:t>
      </w:r>
      <w:r w:rsidR="00E45CCC" w:rsidRPr="00FC64E1">
        <w:rPr>
          <w:rFonts w:ascii="Junicode" w:hAnsi="Junicode"/>
          <w:sz w:val="28"/>
          <w:szCs w:val="28"/>
          <w:rPrChange w:id="8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vinc. Sax. p. 1. tit. 18.</w:t>
      </w:r>
    </w:p>
    <w:p w14:paraId="4BF8936F" w14:textId="676D1BC5" w:rsidR="005A1FA6" w:rsidRPr="00FC64E1" w:rsidRDefault="00E45CCC" w:rsidP="001B2A6D">
      <w:pPr>
        <w:spacing w:line="360" w:lineRule="auto"/>
        <w:rPr>
          <w:rFonts w:ascii="Junicode" w:hAnsi="Junicode"/>
          <w:sz w:val="28"/>
          <w:szCs w:val="28"/>
          <w:rPrChange w:id="8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Hingegen und al</w:t>
      </w:r>
      <w:r w:rsidR="00A2594E" w:rsidRPr="00FC64E1">
        <w:rPr>
          <w:rFonts w:ascii="Junicode" w:hAnsi="Junicode"/>
          <w:sz w:val="28"/>
          <w:szCs w:val="28"/>
          <w:rPrChange w:id="8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auch die</w:t>
      </w:r>
      <w:r w:rsidR="00282698" w:rsidRPr="00FC64E1">
        <w:rPr>
          <w:rFonts w:ascii="Junicode" w:hAnsi="Junicode"/>
          <w:sz w:val="28"/>
          <w:szCs w:val="28"/>
          <w:rPrChange w:id="8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8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282698" w:rsidRPr="00FC64E1">
        <w:rPr>
          <w:rFonts w:ascii="Junicode" w:hAnsi="Junicode"/>
          <w:sz w:val="28"/>
          <w:szCs w:val="28"/>
          <w:rPrChange w:id="8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/ welche der Frauen ver</w:t>
      </w:r>
      <w:r w:rsidR="00A2594E" w:rsidRPr="00FC64E1">
        <w:rPr>
          <w:rFonts w:ascii="Junicode" w:hAnsi="Junicode"/>
          <w:sz w:val="28"/>
          <w:szCs w:val="28"/>
          <w:rPrChange w:id="8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chonen / und zu den M</w:t>
      </w:r>
      <w:r w:rsidR="00A2594E" w:rsidRPr="00FC64E1">
        <w:rPr>
          <w:rFonts w:ascii="Junicode" w:hAnsi="Junicode"/>
          <w:sz w:val="28"/>
          <w:szCs w:val="28"/>
          <w:rPrChange w:id="8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gden gehen /</w:t>
      </w:r>
      <w:r w:rsidR="00282698" w:rsidRPr="00FC64E1">
        <w:rPr>
          <w:rFonts w:ascii="Junicode" w:hAnsi="Junicode"/>
          <w:sz w:val="28"/>
          <w:szCs w:val="28"/>
          <w:rPrChange w:id="8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deshalber nicht al</w:t>
      </w:r>
      <w:r w:rsidR="00A2594E" w:rsidRPr="00FC64E1">
        <w:rPr>
          <w:rFonts w:ascii="Junicode" w:hAnsi="Junicode"/>
          <w:sz w:val="28"/>
          <w:szCs w:val="28"/>
          <w:rPrChange w:id="8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fort</w:t>
      </w:r>
      <w:r w:rsidR="00282698" w:rsidRPr="00FC64E1">
        <w:rPr>
          <w:rFonts w:ascii="Junicode" w:hAnsi="Junicode"/>
          <w:sz w:val="28"/>
          <w:szCs w:val="28"/>
          <w:rPrChange w:id="8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unehrlich / ma</w:t>
      </w:r>
      <w:r w:rsidR="00A2594E" w:rsidRPr="00FC64E1">
        <w:rPr>
          <w:rFonts w:ascii="Junicode" w:hAnsi="Junicode"/>
          <w:sz w:val="28"/>
          <w:szCs w:val="28"/>
          <w:rPrChange w:id="8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dan </w:t>
      </w:r>
      <w:r w:rsidR="00A2594E" w:rsidRPr="00FC64E1">
        <w:rPr>
          <w:rFonts w:ascii="Junicode" w:hAnsi="Junicode"/>
          <w:sz w:val="28"/>
          <w:szCs w:val="28"/>
          <w:rPrChange w:id="8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8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hierin</w:t>
      </w:r>
      <w:r w:rsidR="00282698" w:rsidRPr="00FC64E1">
        <w:rPr>
          <w:rFonts w:ascii="Junicode" w:hAnsi="Junicode"/>
          <w:sz w:val="28"/>
          <w:szCs w:val="28"/>
          <w:rPrChange w:id="8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Exempel der Alten k</w:t>
      </w:r>
      <w:r w:rsidR="00A2594E" w:rsidRPr="00FC64E1">
        <w:rPr>
          <w:rFonts w:ascii="Junicode" w:hAnsi="Junicode"/>
          <w:sz w:val="28"/>
          <w:szCs w:val="28"/>
          <w:rPrChange w:id="8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gebrauchen / und damit genug</w:t>
      </w:r>
      <w:r w:rsidR="00A2594E" w:rsidRPr="00FC64E1">
        <w:rPr>
          <w:rFonts w:ascii="Junicode" w:hAnsi="Junicode"/>
          <w:sz w:val="28"/>
          <w:szCs w:val="28"/>
          <w:rPrChange w:id="8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ver</w:t>
      </w:r>
      <w:r w:rsidRPr="00FC64E1">
        <w:rPr>
          <w:rFonts w:ascii="Junicode" w:hAnsi="Junicode"/>
          <w:sz w:val="28"/>
          <w:szCs w:val="28"/>
          <w:rPrChange w:id="8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8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digen / welche dan viel mal un</w:t>
      </w:r>
      <w:r w:rsidR="00A2594E" w:rsidRPr="00FC64E1">
        <w:rPr>
          <w:rFonts w:ascii="Junicode" w:hAnsi="Junicode"/>
          <w:sz w:val="28"/>
          <w:szCs w:val="28"/>
          <w:rPrChange w:id="8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282698" w:rsidRPr="00FC64E1">
        <w:rPr>
          <w:rFonts w:ascii="Junicode" w:hAnsi="Junicode"/>
          <w:sz w:val="28"/>
          <w:szCs w:val="28"/>
          <w:rPrChange w:id="8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8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 ver</w:t>
      </w:r>
      <w:r w:rsidR="00A2594E" w:rsidRPr="00FC64E1">
        <w:rPr>
          <w:rFonts w:ascii="Junicode" w:hAnsi="Junicode"/>
          <w:sz w:val="28"/>
          <w:szCs w:val="28"/>
          <w:rPrChange w:id="8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chonet / mit M</w:t>
      </w:r>
      <w:r w:rsidR="00A2594E" w:rsidRPr="00FC64E1">
        <w:rPr>
          <w:rFonts w:ascii="Junicode" w:hAnsi="Junicode"/>
          <w:sz w:val="28"/>
          <w:szCs w:val="28"/>
          <w:rPrChange w:id="8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gden</w:t>
      </w:r>
      <w:r w:rsidR="00282698" w:rsidRPr="00FC64E1">
        <w:rPr>
          <w:rFonts w:ascii="Junicode" w:hAnsi="Junicode"/>
          <w:sz w:val="28"/>
          <w:szCs w:val="28"/>
          <w:rPrChange w:id="8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beholffen / oder </w:t>
      </w:r>
      <w:r w:rsidR="00A2594E" w:rsidRPr="00FC64E1">
        <w:rPr>
          <w:rFonts w:ascii="Junicode" w:hAnsi="Junicode"/>
          <w:sz w:val="28"/>
          <w:szCs w:val="28"/>
          <w:rPrChange w:id="8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8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mit andern</w:t>
      </w:r>
      <w:r w:rsidR="00282698" w:rsidRPr="00FC64E1">
        <w:rPr>
          <w:rFonts w:ascii="Junicode" w:hAnsi="Junicode"/>
          <w:sz w:val="28"/>
          <w:szCs w:val="28"/>
          <w:rPrChange w:id="8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 Ne</w:t>
      </w:r>
      <w:r w:rsidR="00A2594E" w:rsidRPr="00FC64E1">
        <w:rPr>
          <w:rFonts w:ascii="Junicode" w:hAnsi="Junicode"/>
          <w:sz w:val="28"/>
          <w:szCs w:val="28"/>
          <w:rPrChange w:id="8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geleget / de</w:t>
      </w:r>
      <w:r w:rsidR="00A2594E" w:rsidRPr="00FC64E1">
        <w:rPr>
          <w:rFonts w:ascii="Junicode" w:hAnsi="Junicode"/>
          <w:sz w:val="28"/>
          <w:szCs w:val="28"/>
          <w:rPrChange w:id="8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weniger aber</w:t>
      </w:r>
      <w:r w:rsidR="00282698" w:rsidRPr="00FC64E1">
        <w:rPr>
          <w:rFonts w:ascii="Junicode" w:hAnsi="Junicode"/>
          <w:sz w:val="28"/>
          <w:szCs w:val="28"/>
          <w:rPrChange w:id="8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A1FA6" w:rsidRPr="00FC64E1">
        <w:rPr>
          <w:rFonts w:ascii="Junicode" w:hAnsi="Junicode"/>
          <w:sz w:val="28"/>
          <w:szCs w:val="28"/>
          <w:rPrChange w:id="8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dadurch einige Verleumdung auff</w:t>
      </w:r>
      <w:r w:rsidR="00282698" w:rsidRPr="00FC64E1">
        <w:rPr>
          <w:rFonts w:ascii="Junicode" w:hAnsi="Junicode"/>
          <w:sz w:val="28"/>
          <w:szCs w:val="28"/>
          <w:rPrChange w:id="8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A1FA6" w:rsidRPr="00FC64E1">
        <w:rPr>
          <w:rFonts w:ascii="Junicode" w:hAnsi="Junicode"/>
          <w:sz w:val="28"/>
          <w:szCs w:val="28"/>
          <w:rPrChange w:id="8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gezogen haben.</w:t>
      </w:r>
    </w:p>
    <w:p w14:paraId="58AD8904" w14:textId="6BF1D8BE" w:rsidR="005A1FA6" w:rsidRPr="00FC64E1" w:rsidRDefault="005A1FA6" w:rsidP="001B2A6D">
      <w:pPr>
        <w:spacing w:line="360" w:lineRule="auto"/>
        <w:rPr>
          <w:rFonts w:ascii="Junicode" w:hAnsi="Junicode"/>
          <w:sz w:val="28"/>
          <w:szCs w:val="28"/>
          <w:rPrChange w:id="8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Derowegen den </w:t>
      </w:r>
      <w:r w:rsidR="00A2594E" w:rsidRPr="00FC64E1">
        <w:rPr>
          <w:rFonts w:ascii="Junicode" w:hAnsi="Junicode"/>
          <w:sz w:val="28"/>
          <w:szCs w:val="28"/>
          <w:rPrChange w:id="8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ochen Falls im</w:t>
      </w:r>
      <w:r w:rsidR="00282698" w:rsidRPr="00FC64E1">
        <w:rPr>
          <w:rFonts w:ascii="Junicode" w:hAnsi="Junicode"/>
          <w:sz w:val="28"/>
          <w:szCs w:val="28"/>
          <w:rPrChange w:id="8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gemeinen Recht keiner Frau ge</w:t>
      </w:r>
      <w:r w:rsidR="00A2594E" w:rsidRPr="00FC64E1">
        <w:rPr>
          <w:rFonts w:ascii="Junicode" w:hAnsi="Junicode"/>
          <w:sz w:val="28"/>
          <w:szCs w:val="28"/>
          <w:rPrChange w:id="8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tattet wird jhren Mann des Ehebruchs zu be</w:t>
      </w:r>
      <w:r w:rsidR="00A2594E" w:rsidRPr="00FC64E1">
        <w:rPr>
          <w:rFonts w:ascii="Junicode" w:hAnsi="Junicode"/>
          <w:sz w:val="28"/>
          <w:szCs w:val="28"/>
          <w:rPrChange w:id="8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chuldigen und an zu</w:t>
      </w:r>
      <w:r w:rsidR="00282698" w:rsidRPr="00FC64E1">
        <w:rPr>
          <w:rFonts w:ascii="Junicode" w:hAnsi="Junicode"/>
          <w:sz w:val="28"/>
          <w:szCs w:val="28"/>
          <w:rPrChange w:id="8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klagen. l. 1. C. ad l. jul. de Adult.</w:t>
      </w:r>
      <w:r w:rsidR="00282698" w:rsidRPr="00FC64E1">
        <w:rPr>
          <w:rFonts w:ascii="Junicode" w:hAnsi="Junicode"/>
          <w:sz w:val="28"/>
          <w:szCs w:val="28"/>
          <w:rPrChange w:id="8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doch darff </w:t>
      </w:r>
      <w:r w:rsidR="00A2594E" w:rsidRPr="00FC64E1">
        <w:rPr>
          <w:rFonts w:ascii="Junicode" w:hAnsi="Junicode"/>
          <w:sz w:val="28"/>
          <w:szCs w:val="28"/>
          <w:rPrChange w:id="8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wol querelam de inof</w:t>
      </w:r>
      <w:r w:rsidRPr="00FC64E1">
        <w:rPr>
          <w:rFonts w:ascii="Junicode" w:hAnsi="Junicode"/>
          <w:sz w:val="28"/>
          <w:szCs w:val="28"/>
          <w:rPrChange w:id="8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ficio</w:t>
      </w:r>
      <w:r w:rsidR="00A2594E" w:rsidRPr="00FC64E1">
        <w:rPr>
          <w:rFonts w:ascii="Junicode" w:hAnsi="Junicode"/>
          <w:sz w:val="28"/>
          <w:szCs w:val="28"/>
          <w:rPrChange w:id="8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Te</w:t>
      </w:r>
      <w:r w:rsidR="00A2594E" w:rsidRPr="00FC64E1">
        <w:rPr>
          <w:rFonts w:ascii="Junicode" w:hAnsi="Junicode"/>
          <w:sz w:val="28"/>
          <w:szCs w:val="28"/>
          <w:rPrChange w:id="8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tamento wider jhn vor</w:t>
      </w:r>
      <w:r w:rsidRPr="00FC64E1">
        <w:rPr>
          <w:rFonts w:ascii="Junicode" w:hAnsi="Junicode"/>
          <w:sz w:val="28"/>
          <w:szCs w:val="28"/>
          <w:rPrChange w:id="8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bringen / wan er </w:t>
      </w:r>
      <w:r w:rsidR="00A2594E" w:rsidRPr="00FC64E1">
        <w:rPr>
          <w:rFonts w:ascii="Junicode" w:hAnsi="Junicode"/>
          <w:sz w:val="28"/>
          <w:szCs w:val="28"/>
          <w:rPrChange w:id="8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Haus-Arbeit</w:t>
      </w:r>
      <w:r w:rsidR="00282698" w:rsidRPr="00FC64E1">
        <w:rPr>
          <w:rFonts w:ascii="Junicode" w:hAnsi="Junicode"/>
          <w:sz w:val="28"/>
          <w:szCs w:val="28"/>
          <w:rPrChange w:id="8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vielmal ver</w:t>
      </w:r>
      <w:r w:rsidR="00A2594E" w:rsidRPr="00FC64E1">
        <w:rPr>
          <w:rFonts w:ascii="Junicode" w:hAnsi="Junicode"/>
          <w:sz w:val="28"/>
          <w:szCs w:val="28"/>
          <w:rPrChange w:id="8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8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umet / und die</w:t>
      </w:r>
      <w:r w:rsidR="00A2594E" w:rsidRPr="00FC64E1">
        <w:rPr>
          <w:rFonts w:ascii="Junicode" w:hAnsi="Junicode"/>
          <w:sz w:val="28"/>
          <w:szCs w:val="28"/>
          <w:rPrChange w:id="8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282698" w:rsidRPr="00FC64E1">
        <w:rPr>
          <w:rFonts w:ascii="Junicode" w:hAnsi="Junicode"/>
          <w:sz w:val="28"/>
          <w:szCs w:val="28"/>
          <w:rPrChange w:id="8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</w:t>
      </w:r>
      <w:r w:rsidR="0024681D" w:rsidRPr="00FC64E1">
        <w:rPr>
          <w:rFonts w:ascii="Junicode" w:hAnsi="Junicode"/>
          <w:sz w:val="28"/>
          <w:szCs w:val="28"/>
          <w:rPrChange w:id="8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 Schuldigkeit nach nicht ver</w:t>
      </w:r>
      <w:r w:rsidRPr="00FC64E1">
        <w:rPr>
          <w:rFonts w:ascii="Junicode" w:hAnsi="Junicode"/>
          <w:sz w:val="28"/>
          <w:szCs w:val="28"/>
          <w:rPrChange w:id="8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richtet Nov. 118. c. 1. &amp; 4. Etenim</w:t>
      </w:r>
      <w:r w:rsidR="00282698" w:rsidRPr="00FC64E1">
        <w:rPr>
          <w:rFonts w:ascii="Junicode" w:hAnsi="Junicode"/>
          <w:sz w:val="28"/>
          <w:szCs w:val="28"/>
          <w:rPrChange w:id="8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juxta </w:t>
      </w:r>
      <w:r w:rsidR="00A2594E" w:rsidRPr="00FC64E1">
        <w:rPr>
          <w:rFonts w:ascii="Junicode" w:hAnsi="Junicode"/>
          <w:sz w:val="28"/>
          <w:szCs w:val="28"/>
          <w:rPrChange w:id="8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anctionem pontificus maritus</w:t>
      </w:r>
      <w:r w:rsidR="00282698" w:rsidRPr="00FC64E1">
        <w:rPr>
          <w:rFonts w:ascii="Junicode" w:hAnsi="Junicode"/>
          <w:sz w:val="28"/>
          <w:szCs w:val="28"/>
          <w:rPrChange w:id="8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</w:t>
      </w:r>
      <w:r w:rsidR="00A2594E" w:rsidRPr="00FC64E1">
        <w:rPr>
          <w:rFonts w:ascii="Junicode" w:hAnsi="Junicode"/>
          <w:sz w:val="28"/>
          <w:szCs w:val="28"/>
          <w:rPrChange w:id="8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uper tenetur uxori ad reddendum</w:t>
      </w:r>
      <w:r w:rsidR="00282698" w:rsidRPr="00FC64E1">
        <w:rPr>
          <w:rFonts w:ascii="Junicode" w:hAnsi="Junicode"/>
          <w:sz w:val="28"/>
          <w:szCs w:val="28"/>
          <w:rPrChange w:id="8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debitum, &amp; è contra uxor marito c.</w:t>
      </w:r>
      <w:r w:rsidR="00282698" w:rsidRPr="00FC64E1">
        <w:rPr>
          <w:rFonts w:ascii="Junicode" w:hAnsi="Junicode"/>
          <w:sz w:val="28"/>
          <w:szCs w:val="28"/>
          <w:rPrChange w:id="8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tua nos X. de jurejurando.</w:t>
      </w:r>
    </w:p>
    <w:p w14:paraId="03AD5B1F" w14:textId="023CA74C" w:rsidR="005A1FA6" w:rsidRPr="00FC64E1" w:rsidRDefault="005A1FA6" w:rsidP="001B2A6D">
      <w:pPr>
        <w:spacing w:line="360" w:lineRule="auto"/>
        <w:rPr>
          <w:rFonts w:ascii="Junicode" w:hAnsi="Junicode"/>
          <w:sz w:val="28"/>
          <w:szCs w:val="28"/>
          <w:rPrChange w:id="8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</w:t>
      </w:r>
      <w:r w:rsidR="00A2594E" w:rsidRPr="00FC64E1">
        <w:rPr>
          <w:rFonts w:ascii="Junicode" w:hAnsi="Junicode"/>
          <w:sz w:val="28"/>
          <w:szCs w:val="28"/>
          <w:rPrChange w:id="8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der Mann zu hizig / hat</w:t>
      </w:r>
      <w:r w:rsidR="00282698" w:rsidRPr="00FC64E1">
        <w:rPr>
          <w:rFonts w:ascii="Junicode" w:hAnsi="Junicode"/>
          <w:sz w:val="28"/>
          <w:szCs w:val="28"/>
          <w:rPrChange w:id="8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die Frau </w:t>
      </w:r>
      <w:r w:rsidR="00A2594E" w:rsidRPr="00FC64E1">
        <w:rPr>
          <w:rFonts w:ascii="Junicode" w:hAnsi="Junicode"/>
          <w:sz w:val="28"/>
          <w:szCs w:val="28"/>
          <w:rPrChange w:id="8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zu gro</w:t>
      </w:r>
      <w:r w:rsidR="00A2594E" w:rsidRPr="00FC64E1">
        <w:rPr>
          <w:rFonts w:ascii="Junicode" w:hAnsi="Junicode"/>
          <w:sz w:val="28"/>
          <w:szCs w:val="28"/>
          <w:rPrChange w:id="8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82698" w:rsidRPr="00FC64E1">
        <w:rPr>
          <w:rFonts w:ascii="Junicode" w:hAnsi="Junicode"/>
          <w:sz w:val="28"/>
          <w:szCs w:val="28"/>
          <w:rPrChange w:id="8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Be</w:t>
      </w:r>
      <w:r w:rsidRPr="00FC64E1">
        <w:rPr>
          <w:rFonts w:ascii="Junicode" w:hAnsi="Junicode"/>
          <w:sz w:val="28"/>
          <w:szCs w:val="28"/>
          <w:rPrChange w:id="8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gierlichkeit billich zu beklagen / und</w:t>
      </w:r>
      <w:r w:rsidR="00282698" w:rsidRPr="00FC64E1">
        <w:rPr>
          <w:rFonts w:ascii="Junicode" w:hAnsi="Junicode"/>
          <w:sz w:val="28"/>
          <w:szCs w:val="28"/>
          <w:rPrChange w:id="8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8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alsdan der Frauen leicht geholffen / der Mann kan an die M</w:t>
      </w:r>
      <w:r w:rsidR="00A2594E" w:rsidRPr="00FC64E1">
        <w:rPr>
          <w:rFonts w:ascii="Junicode" w:hAnsi="Junicode"/>
          <w:sz w:val="28"/>
          <w:szCs w:val="28"/>
          <w:rPrChange w:id="8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8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gde /</w:t>
      </w:r>
      <w:r w:rsidR="00282698" w:rsidRPr="00FC64E1">
        <w:rPr>
          <w:rFonts w:ascii="Junicode" w:hAnsi="Junicode"/>
          <w:sz w:val="28"/>
          <w:szCs w:val="28"/>
          <w:rPrChange w:id="8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an andere gute Leute verwie</w:t>
      </w:r>
      <w:r w:rsidR="00A2594E" w:rsidRPr="00FC64E1">
        <w:rPr>
          <w:rFonts w:ascii="Junicode" w:hAnsi="Junicode"/>
          <w:sz w:val="28"/>
          <w:szCs w:val="28"/>
          <w:rPrChange w:id="8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282698" w:rsidRPr="00FC64E1">
        <w:rPr>
          <w:rFonts w:ascii="Junicode" w:hAnsi="Junicode"/>
          <w:sz w:val="28"/>
          <w:szCs w:val="28"/>
          <w:rPrChange w:id="8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/ ma</w:t>
      </w:r>
      <w:r w:rsidR="00A2594E" w:rsidRPr="00FC64E1">
        <w:rPr>
          <w:rFonts w:ascii="Junicode" w:hAnsi="Junicode"/>
          <w:sz w:val="28"/>
          <w:szCs w:val="28"/>
          <w:rPrChange w:id="8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8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8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keine andere</w:t>
      </w:r>
      <w:r w:rsidR="00282698" w:rsidRPr="00FC64E1">
        <w:rPr>
          <w:rFonts w:ascii="Junicode" w:hAnsi="Junicode"/>
          <w:sz w:val="28"/>
          <w:szCs w:val="28"/>
          <w:rPrChange w:id="8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Rechte von dergleichen </w:t>
      </w:r>
      <w:r w:rsidR="00A2594E" w:rsidRPr="00FC64E1">
        <w:rPr>
          <w:rFonts w:ascii="Junicode" w:hAnsi="Junicode"/>
          <w:sz w:val="28"/>
          <w:szCs w:val="28"/>
          <w:rPrChange w:id="8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eltenen und</w:t>
      </w:r>
      <w:r w:rsidR="00282698" w:rsidRPr="00FC64E1">
        <w:rPr>
          <w:rFonts w:ascii="Junicode" w:hAnsi="Junicode"/>
          <w:sz w:val="28"/>
          <w:szCs w:val="28"/>
          <w:rPrChange w:id="8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elzamen Begebenheiten verordnet</w:t>
      </w:r>
      <w:r w:rsidR="00282698" w:rsidRPr="00FC64E1">
        <w:rPr>
          <w:rFonts w:ascii="Junicode" w:hAnsi="Junicode"/>
          <w:sz w:val="28"/>
          <w:szCs w:val="28"/>
          <w:rPrChange w:id="8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</w:t>
      </w:r>
      <w:r w:rsidR="00A2594E" w:rsidRPr="00FC64E1">
        <w:rPr>
          <w:rFonts w:ascii="Junicode" w:hAnsi="Junicode"/>
          <w:sz w:val="28"/>
          <w:szCs w:val="28"/>
          <w:rPrChange w:id="8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befunden werden / l. ex his. ff.</w:t>
      </w:r>
      <w:r w:rsidR="00282698" w:rsidRPr="00FC64E1">
        <w:rPr>
          <w:rFonts w:ascii="Junicode" w:hAnsi="Junicode"/>
          <w:sz w:val="28"/>
          <w:szCs w:val="28"/>
          <w:rPrChange w:id="8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leg.</w:t>
      </w:r>
    </w:p>
    <w:p w14:paraId="07FCC8D7" w14:textId="57E92758" w:rsidR="005A1FA6" w:rsidRPr="00FC64E1" w:rsidRDefault="005A1FA6" w:rsidP="001B2A6D">
      <w:pPr>
        <w:spacing w:line="360" w:lineRule="auto"/>
        <w:rPr>
          <w:rFonts w:ascii="Junicode" w:hAnsi="Junicode"/>
          <w:sz w:val="28"/>
          <w:szCs w:val="28"/>
          <w:rPrChange w:id="8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Solte derowegen der Mann</w:t>
      </w:r>
      <w:r w:rsidR="00282698" w:rsidRPr="00FC64E1">
        <w:rPr>
          <w:rFonts w:ascii="Junicode" w:hAnsi="Junicode"/>
          <w:sz w:val="28"/>
          <w:szCs w:val="28"/>
          <w:rPrChange w:id="8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(nach dem Sprichwort: Varietas</w:t>
      </w:r>
      <w:r w:rsidR="00282698" w:rsidRPr="00FC64E1">
        <w:rPr>
          <w:rFonts w:ascii="Junicode" w:hAnsi="Junicode"/>
          <w:sz w:val="28"/>
          <w:szCs w:val="28"/>
          <w:rPrChange w:id="8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282698" w:rsidRPr="00FC64E1">
        <w:rPr>
          <w:rFonts w:ascii="Junicode" w:hAnsi="Junicode"/>
          <w:sz w:val="28"/>
          <w:szCs w:val="28"/>
          <w:rPrChange w:id="8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lectat,) ein niedlich extra Biß</w:t>
      </w:r>
      <w:r w:rsidRPr="00FC64E1">
        <w:rPr>
          <w:rFonts w:ascii="Junicode" w:hAnsi="Junicode"/>
          <w:sz w:val="28"/>
          <w:szCs w:val="28"/>
          <w:rPrChange w:id="8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ver</w:t>
      </w:r>
      <w:r w:rsidR="00A2594E" w:rsidRPr="00FC64E1">
        <w:rPr>
          <w:rFonts w:ascii="Junicode" w:hAnsi="Junicode"/>
          <w:sz w:val="28"/>
          <w:szCs w:val="28"/>
          <w:rPrChange w:id="8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uchen wollen / </w:t>
      </w:r>
      <w:r w:rsidR="00A2594E" w:rsidRPr="00FC64E1">
        <w:rPr>
          <w:rFonts w:ascii="Junicode" w:hAnsi="Junicode"/>
          <w:sz w:val="28"/>
          <w:szCs w:val="28"/>
          <w:rPrChange w:id="8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8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billich /</w:t>
      </w:r>
      <w:r w:rsidR="00282698" w:rsidRPr="00FC64E1">
        <w:rPr>
          <w:rFonts w:ascii="Junicode" w:hAnsi="Junicode"/>
          <w:sz w:val="28"/>
          <w:szCs w:val="28"/>
          <w:rPrChange w:id="8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er </w:t>
      </w:r>
      <w:r w:rsidR="00A2594E" w:rsidRPr="00FC64E1">
        <w:rPr>
          <w:rFonts w:ascii="Junicode" w:hAnsi="Junicode"/>
          <w:sz w:val="28"/>
          <w:szCs w:val="28"/>
          <w:rPrChange w:id="8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Weibgen dergleichen</w:t>
      </w:r>
      <w:r w:rsidR="00282698" w:rsidRPr="00FC64E1">
        <w:rPr>
          <w:rFonts w:ascii="Junicode" w:hAnsi="Junicode"/>
          <w:sz w:val="28"/>
          <w:szCs w:val="28"/>
          <w:rPrChange w:id="8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8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tatte; und </w:t>
      </w:r>
      <w:r w:rsidR="00A2594E" w:rsidRPr="00FC64E1">
        <w:rPr>
          <w:rFonts w:ascii="Junicode" w:hAnsi="Junicode"/>
          <w:sz w:val="28"/>
          <w:szCs w:val="28"/>
          <w:rPrChange w:id="8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Ge</w:t>
      </w:r>
      <w:r w:rsidR="00A2594E" w:rsidRPr="00FC64E1">
        <w:rPr>
          <w:rFonts w:ascii="Junicode" w:hAnsi="Junicode"/>
          <w:sz w:val="28"/>
          <w:szCs w:val="28"/>
          <w:rPrChange w:id="8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k</w:t>
      </w:r>
      <w:r w:rsidR="00A2594E" w:rsidRPr="00FC64E1">
        <w:rPr>
          <w:rFonts w:ascii="Junicode" w:hAnsi="Junicode"/>
          <w:sz w:val="28"/>
          <w:szCs w:val="28"/>
          <w:rPrChange w:id="8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</w:t>
      </w:r>
      <w:r w:rsidR="00282698" w:rsidRPr="00FC64E1">
        <w:rPr>
          <w:rFonts w:ascii="Junicode" w:hAnsi="Junicode"/>
          <w:sz w:val="28"/>
          <w:szCs w:val="28"/>
          <w:rPrChange w:id="8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Wech</w:t>
      </w:r>
      <w:r w:rsidR="00A2594E" w:rsidRPr="00FC64E1">
        <w:rPr>
          <w:rFonts w:ascii="Junicode" w:hAnsi="Junicode"/>
          <w:sz w:val="28"/>
          <w:szCs w:val="28"/>
          <w:rPrChange w:id="8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 / (zumal wen beeder</w:t>
      </w:r>
      <w:r w:rsidR="00A2594E" w:rsidRPr="00FC64E1">
        <w:rPr>
          <w:rFonts w:ascii="Junicode" w:hAnsi="Junicode"/>
          <w:sz w:val="28"/>
          <w:szCs w:val="28"/>
          <w:rPrChange w:id="8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eits guter Wille dabei i</w:t>
      </w:r>
      <w:r w:rsidR="00A2594E" w:rsidRPr="00FC64E1">
        <w:rPr>
          <w:rFonts w:ascii="Junicode" w:hAnsi="Junicode"/>
          <w:sz w:val="28"/>
          <w:szCs w:val="28"/>
          <w:rPrChange w:id="8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82698" w:rsidRPr="00FC64E1">
        <w:rPr>
          <w:rFonts w:ascii="Junicode" w:hAnsi="Junicode"/>
          <w:sz w:val="28"/>
          <w:szCs w:val="28"/>
          <w:rPrChange w:id="8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t) wol zu</w:t>
      </w:r>
      <w:r w:rsidRPr="00FC64E1">
        <w:rPr>
          <w:rFonts w:ascii="Junicode" w:hAnsi="Junicode"/>
          <w:sz w:val="28"/>
          <w:szCs w:val="28"/>
          <w:rPrChange w:id="8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gela</w:t>
      </w:r>
      <w:r w:rsidR="00A2594E" w:rsidRPr="00FC64E1">
        <w:rPr>
          <w:rFonts w:ascii="Junicode" w:hAnsi="Junicode"/>
          <w:sz w:val="28"/>
          <w:szCs w:val="28"/>
          <w:rPrChange w:id="8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werde~ / nach dem Verslein:</w:t>
      </w:r>
    </w:p>
    <w:p w14:paraId="0A082C5D" w14:textId="77777777" w:rsidR="005A2008" w:rsidRDefault="005A1FA6" w:rsidP="001B2A6D">
      <w:pPr>
        <w:spacing w:line="360" w:lineRule="auto"/>
        <w:rPr>
          <w:ins w:id="8822" w:author="Annika Rockenberger" w:date="2016-12-13T13:52:00Z"/>
          <w:rFonts w:ascii="Junicode" w:hAnsi="Junicode"/>
          <w:sz w:val="28"/>
          <w:szCs w:val="28"/>
        </w:rPr>
      </w:pPr>
      <w:r w:rsidRPr="00FC64E1">
        <w:rPr>
          <w:rFonts w:ascii="Junicode" w:hAnsi="Junicode"/>
          <w:sz w:val="28"/>
          <w:szCs w:val="28"/>
          <w:rPrChange w:id="8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 der Her</w:t>
      </w:r>
      <w:r w:rsidR="00EA50DB" w:rsidRPr="00FC64E1">
        <w:rPr>
          <w:rFonts w:ascii="Junicode" w:hAnsi="Junicode"/>
          <w:sz w:val="28"/>
          <w:szCs w:val="28"/>
          <w:rPrChange w:id="8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8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 daß </w:t>
      </w:r>
      <w:r w:rsidR="00A2594E" w:rsidRPr="00FC64E1">
        <w:rPr>
          <w:rFonts w:ascii="Junicode" w:hAnsi="Junicode"/>
          <w:sz w:val="28"/>
          <w:szCs w:val="28"/>
          <w:rPrChange w:id="8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Frau / jhre Magd</w:t>
      </w:r>
      <w:r w:rsidR="00282698" w:rsidRPr="00FC64E1">
        <w:rPr>
          <w:rFonts w:ascii="Junicode" w:hAnsi="Junicode"/>
          <w:sz w:val="28"/>
          <w:szCs w:val="28"/>
          <w:rPrChange w:id="8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jhm lege bei /</w:t>
      </w:r>
      <w:r w:rsidR="00282698" w:rsidRPr="00FC64E1">
        <w:rPr>
          <w:rFonts w:ascii="Junicode" w:hAnsi="Junicode"/>
          <w:sz w:val="28"/>
          <w:szCs w:val="28"/>
          <w:rPrChange w:id="8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Muß er / daß der Knecht zur Frau / m</w:t>
      </w:r>
      <w:r w:rsidR="00A2594E" w:rsidRPr="00FC64E1">
        <w:rPr>
          <w:rFonts w:ascii="Junicode" w:hAnsi="Junicode"/>
          <w:sz w:val="28"/>
          <w:szCs w:val="28"/>
          <w:rPrChange w:id="8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8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282698" w:rsidRPr="00FC64E1">
        <w:rPr>
          <w:rFonts w:ascii="Junicode" w:hAnsi="Junicode"/>
          <w:sz w:val="28"/>
          <w:szCs w:val="28"/>
          <w:rPrChange w:id="8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8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kriechen / </w:t>
      </w:r>
      <w:r w:rsidR="00A2594E" w:rsidRPr="00FC64E1">
        <w:rPr>
          <w:rFonts w:ascii="Junicode" w:hAnsi="Junicode"/>
          <w:sz w:val="28"/>
          <w:szCs w:val="28"/>
          <w:rPrChange w:id="8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frei.</w:t>
      </w:r>
    </w:p>
    <w:p w14:paraId="01707916" w14:textId="769A95E4" w:rsidR="00724702" w:rsidRPr="00FC64E1" w:rsidRDefault="00282698" w:rsidP="001B2A6D">
      <w:pPr>
        <w:spacing w:line="360" w:lineRule="auto"/>
        <w:rPr>
          <w:rFonts w:ascii="Junicode" w:hAnsi="Junicode"/>
          <w:sz w:val="28"/>
          <w:szCs w:val="28"/>
          <w:rPrChange w:id="8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del w:id="8839" w:author="Annika Rockenberger" w:date="2016-12-13T13:52:00Z">
        <w:r w:rsidRPr="00FC64E1" w:rsidDel="005A2008">
          <w:rPr>
            <w:rFonts w:ascii="Junicode" w:hAnsi="Junicode"/>
            <w:sz w:val="28"/>
            <w:szCs w:val="28"/>
            <w:rPrChange w:id="8840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 xml:space="preserve"> </w:delText>
        </w:r>
      </w:del>
      <w:r w:rsidR="00747771" w:rsidRPr="00FC64E1">
        <w:rPr>
          <w:rFonts w:ascii="Junicode" w:hAnsi="Junicode"/>
          <w:sz w:val="28"/>
          <w:szCs w:val="28"/>
          <w:rPrChange w:id="8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wer kan immer einerlei e</w:t>
      </w:r>
      <w:r w:rsidR="00A2594E" w:rsidRPr="00FC64E1">
        <w:rPr>
          <w:rFonts w:ascii="Junicode" w:hAnsi="Junicode"/>
          <w:sz w:val="28"/>
          <w:szCs w:val="28"/>
          <w:rPrChange w:id="8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47771" w:rsidRPr="00FC64E1">
        <w:rPr>
          <w:rFonts w:ascii="Junicode" w:hAnsi="Junicode"/>
          <w:sz w:val="28"/>
          <w:szCs w:val="28"/>
          <w:rPrChange w:id="8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Pr="00FC64E1">
        <w:rPr>
          <w:rFonts w:ascii="Junicode" w:hAnsi="Junicode"/>
          <w:sz w:val="28"/>
          <w:szCs w:val="28"/>
          <w:rPrChange w:id="8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47771" w:rsidRPr="00FC64E1">
        <w:rPr>
          <w:rFonts w:ascii="Junicode" w:hAnsi="Junicode"/>
          <w:sz w:val="28"/>
          <w:szCs w:val="28"/>
          <w:rPrChange w:id="8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</w:t>
      </w:r>
      <w:r w:rsidR="00A2594E" w:rsidRPr="00FC64E1">
        <w:rPr>
          <w:rFonts w:ascii="Junicode" w:hAnsi="Junicode"/>
          <w:sz w:val="28"/>
          <w:szCs w:val="28"/>
          <w:rPrChange w:id="8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47771" w:rsidRPr="00FC64E1">
        <w:rPr>
          <w:rFonts w:ascii="Junicode" w:hAnsi="Junicode"/>
          <w:sz w:val="28"/>
          <w:szCs w:val="28"/>
          <w:rPrChange w:id="8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nit m</w:t>
      </w:r>
      <w:r w:rsidR="00A2594E" w:rsidRPr="00FC64E1">
        <w:rPr>
          <w:rFonts w:ascii="Junicode" w:hAnsi="Junicode"/>
          <w:sz w:val="28"/>
          <w:szCs w:val="28"/>
          <w:rPrChange w:id="8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47771" w:rsidRPr="00FC64E1">
        <w:rPr>
          <w:rFonts w:ascii="Junicode" w:hAnsi="Junicode"/>
          <w:sz w:val="28"/>
          <w:szCs w:val="28"/>
          <w:rPrChange w:id="8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werden? dar</w:t>
      </w:r>
      <w:r w:rsidR="00A2594E" w:rsidRPr="00FC64E1">
        <w:rPr>
          <w:rFonts w:ascii="Junicode" w:hAnsi="Junicode"/>
          <w:sz w:val="28"/>
          <w:szCs w:val="28"/>
          <w:rPrChange w:id="8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47771" w:rsidRPr="00FC64E1">
        <w:rPr>
          <w:rFonts w:ascii="Junicode" w:hAnsi="Junicode"/>
          <w:sz w:val="28"/>
          <w:szCs w:val="28"/>
          <w:rPrChange w:id="8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Pr="00FC64E1">
        <w:rPr>
          <w:rFonts w:ascii="Junicode" w:hAnsi="Junicode"/>
          <w:sz w:val="28"/>
          <w:szCs w:val="28"/>
          <w:rPrChange w:id="8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47771" w:rsidRPr="00FC64E1">
        <w:rPr>
          <w:rFonts w:ascii="Junicode" w:hAnsi="Junicode"/>
          <w:sz w:val="28"/>
          <w:szCs w:val="28"/>
          <w:rPrChange w:id="8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Pr="00FC64E1">
        <w:rPr>
          <w:rFonts w:ascii="Junicode" w:hAnsi="Junicode"/>
          <w:sz w:val="28"/>
          <w:szCs w:val="28"/>
          <w:rPrChange w:id="8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 einer wol zuweile~ etwas frem</w:t>
      </w:r>
      <w:r w:rsidR="00747771" w:rsidRPr="00FC64E1">
        <w:rPr>
          <w:rFonts w:ascii="Junicode" w:hAnsi="Junicode"/>
          <w:sz w:val="28"/>
          <w:szCs w:val="28"/>
          <w:rPrChange w:id="8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des </w:t>
      </w:r>
      <w:r w:rsidR="00A2594E" w:rsidRPr="00FC64E1">
        <w:rPr>
          <w:rFonts w:ascii="Junicode" w:hAnsi="Junicode"/>
          <w:sz w:val="28"/>
          <w:szCs w:val="28"/>
          <w:rPrChange w:id="8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/ doch m</w:t>
      </w:r>
      <w:r w:rsidR="00A2594E" w:rsidRPr="00FC64E1">
        <w:rPr>
          <w:rFonts w:ascii="Junicode" w:hAnsi="Junicode"/>
          <w:sz w:val="28"/>
          <w:szCs w:val="28"/>
          <w:rPrChange w:id="8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747771" w:rsidRPr="00FC64E1">
        <w:rPr>
          <w:rFonts w:ascii="Junicode" w:hAnsi="Junicode"/>
          <w:sz w:val="28"/>
          <w:szCs w:val="28"/>
          <w:rPrChange w:id="8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er zu</w:t>
      </w:r>
      <w:r w:rsidR="00A2594E" w:rsidRPr="00FC64E1">
        <w:rPr>
          <w:rFonts w:ascii="Junicode" w:hAnsi="Junicode"/>
          <w:sz w:val="28"/>
          <w:szCs w:val="28"/>
          <w:rPrChange w:id="8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  <w:r w:rsidRPr="00FC64E1">
        <w:rPr>
          <w:rFonts w:ascii="Junicode" w:hAnsi="Junicode"/>
          <w:sz w:val="28"/>
          <w:szCs w:val="28"/>
          <w:rPrChange w:id="8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47771" w:rsidRPr="00FC64E1">
        <w:rPr>
          <w:rFonts w:ascii="Junicode" w:hAnsi="Junicode"/>
          <w:sz w:val="28"/>
          <w:szCs w:val="28"/>
          <w:rPrChange w:id="8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es jhm nicht ergehe / als jenem /</w:t>
      </w:r>
      <w:r w:rsidRPr="00FC64E1">
        <w:rPr>
          <w:rFonts w:ascii="Junicode" w:hAnsi="Junicode"/>
          <w:sz w:val="28"/>
          <w:szCs w:val="28"/>
          <w:rPrChange w:id="8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47771" w:rsidRPr="00FC64E1">
        <w:rPr>
          <w:rFonts w:ascii="Junicode" w:hAnsi="Junicode"/>
          <w:sz w:val="28"/>
          <w:szCs w:val="28"/>
          <w:rPrChange w:id="8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dem </w:t>
      </w:r>
      <w:r w:rsidR="00A2594E" w:rsidRPr="00FC64E1">
        <w:rPr>
          <w:rFonts w:ascii="Junicode" w:hAnsi="Junicode"/>
          <w:sz w:val="28"/>
          <w:szCs w:val="28"/>
          <w:rPrChange w:id="8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Nachbarin in die Augen /</w:t>
      </w:r>
      <w:r w:rsidRPr="00FC64E1">
        <w:rPr>
          <w:rFonts w:ascii="Junicode" w:hAnsi="Junicode"/>
          <w:sz w:val="28"/>
          <w:szCs w:val="28"/>
          <w:rPrChange w:id="8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47771" w:rsidRPr="00FC64E1">
        <w:rPr>
          <w:rFonts w:ascii="Junicode" w:hAnsi="Junicode"/>
          <w:sz w:val="28"/>
          <w:szCs w:val="28"/>
          <w:rPrChange w:id="8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hernach gar ins Herz kame / </w:t>
      </w:r>
      <w:r w:rsidR="00A2594E" w:rsidRPr="00FC64E1">
        <w:rPr>
          <w:rFonts w:ascii="Junicode" w:hAnsi="Junicode"/>
          <w:sz w:val="28"/>
          <w:szCs w:val="28"/>
          <w:rPrChange w:id="8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/ daß</w:t>
      </w:r>
      <w:r w:rsidRPr="00FC64E1">
        <w:rPr>
          <w:rFonts w:ascii="Junicode" w:hAnsi="Junicode"/>
          <w:sz w:val="28"/>
          <w:szCs w:val="28"/>
          <w:rPrChange w:id="8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del w:id="8873" w:author="Annika Rockenberger" w:date="2016-12-13T13:52:00Z">
        <w:r w:rsidR="00747771" w:rsidRPr="00FC64E1" w:rsidDel="005A2008">
          <w:rPr>
            <w:rFonts w:ascii="Junicode" w:hAnsi="Junicode"/>
            <w:sz w:val="28"/>
            <w:szCs w:val="28"/>
            <w:rPrChange w:id="8874" w:author="Annika Rockenberger" w:date="2016-12-13T13:33:00Z">
              <w:rPr>
                <w:rFonts w:ascii="Junicode" w:hAnsi="Junicode"/>
                <w:sz w:val="20"/>
                <w:szCs w:val="20"/>
              </w:rPr>
            </w:rPrChange>
          </w:rPr>
          <w:delText>d</w:delText>
        </w:r>
      </w:del>
      <w:r w:rsidR="00747771" w:rsidRPr="00FC64E1">
        <w:rPr>
          <w:rFonts w:ascii="Junicode" w:hAnsi="Junicode"/>
          <w:sz w:val="28"/>
          <w:szCs w:val="28"/>
          <w:rPrChange w:id="8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Tag und Nacht gelegenheit </w:t>
      </w:r>
      <w:r w:rsidR="00A2594E" w:rsidRPr="00FC64E1">
        <w:rPr>
          <w:rFonts w:ascii="Junicode" w:hAnsi="Junicode"/>
          <w:sz w:val="28"/>
          <w:szCs w:val="28"/>
          <w:rPrChange w:id="8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uchte / </w:t>
      </w:r>
      <w:r w:rsidR="00A2594E" w:rsidRPr="00FC64E1">
        <w:rPr>
          <w:rFonts w:ascii="Junicode" w:hAnsi="Junicode"/>
          <w:sz w:val="28"/>
          <w:szCs w:val="28"/>
          <w:rPrChange w:id="8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47771" w:rsidRPr="00FC64E1">
        <w:rPr>
          <w:rFonts w:ascii="Junicode" w:hAnsi="Junicode"/>
          <w:sz w:val="28"/>
          <w:szCs w:val="28"/>
          <w:rPrChange w:id="8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geile L</w:t>
      </w:r>
      <w:r w:rsidR="00A2594E" w:rsidRPr="00FC64E1">
        <w:rPr>
          <w:rFonts w:ascii="Junicode" w:hAnsi="Junicode"/>
          <w:sz w:val="28"/>
          <w:szCs w:val="28"/>
          <w:rPrChange w:id="8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747771" w:rsidRPr="00FC64E1">
        <w:rPr>
          <w:rFonts w:ascii="Junicode" w:hAnsi="Junicode"/>
          <w:sz w:val="28"/>
          <w:szCs w:val="28"/>
          <w:rPrChange w:id="8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9C3534" w:rsidRPr="00FC64E1">
        <w:rPr>
          <w:rFonts w:ascii="Junicode" w:hAnsi="Junicode"/>
          <w:sz w:val="28"/>
          <w:szCs w:val="28"/>
          <w:rPrChange w:id="8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anzubringen.</w:t>
      </w:r>
      <w:r w:rsidRPr="00FC64E1">
        <w:rPr>
          <w:rFonts w:ascii="Junicode" w:hAnsi="Junicode"/>
          <w:sz w:val="28"/>
          <w:szCs w:val="28"/>
          <w:rPrChange w:id="8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Nachdem </w:t>
      </w:r>
      <w:r w:rsidR="00A2594E" w:rsidRPr="00FC64E1">
        <w:rPr>
          <w:rFonts w:ascii="Junicode" w:hAnsi="Junicode"/>
          <w:sz w:val="28"/>
          <w:szCs w:val="28"/>
          <w:rPrChange w:id="8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C3534" w:rsidRPr="00FC64E1">
        <w:rPr>
          <w:rFonts w:ascii="Junicode" w:hAnsi="Junicode"/>
          <w:sz w:val="28"/>
          <w:szCs w:val="28"/>
          <w:rPrChange w:id="8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beider</w:t>
      </w:r>
      <w:r w:rsidR="00A2594E" w:rsidRPr="00FC64E1">
        <w:rPr>
          <w:rFonts w:ascii="Junicode" w:hAnsi="Junicode"/>
          <w:sz w:val="28"/>
          <w:szCs w:val="28"/>
          <w:rPrChange w:id="8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eits Zeit be</w:t>
      </w:r>
      <w:r w:rsidR="00A2594E" w:rsidRPr="00FC64E1">
        <w:rPr>
          <w:rFonts w:ascii="Junicode" w:hAnsi="Junicode"/>
          <w:sz w:val="28"/>
          <w:szCs w:val="28"/>
          <w:rPrChange w:id="8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timmet worden / und die</w:t>
      </w:r>
      <w:r w:rsidR="00A2594E" w:rsidRPr="00FC64E1">
        <w:rPr>
          <w:rFonts w:ascii="Junicode" w:hAnsi="Junicode"/>
          <w:sz w:val="28"/>
          <w:szCs w:val="28"/>
          <w:rPrChange w:id="8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Wech</w:t>
      </w:r>
      <w:r w:rsidR="00A2594E" w:rsidRPr="00FC64E1">
        <w:rPr>
          <w:rFonts w:ascii="Junicode" w:hAnsi="Junicode"/>
          <w:sz w:val="28"/>
          <w:szCs w:val="28"/>
          <w:rPrChange w:id="8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Pr="00FC64E1">
        <w:rPr>
          <w:rFonts w:ascii="Junicode" w:hAnsi="Junicode"/>
          <w:sz w:val="28"/>
          <w:szCs w:val="28"/>
          <w:rPrChange w:id="8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8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C3534" w:rsidRPr="00FC64E1">
        <w:rPr>
          <w:rFonts w:ascii="Junicode" w:hAnsi="Junicode"/>
          <w:sz w:val="28"/>
          <w:szCs w:val="28"/>
          <w:rPrChange w:id="8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rgehe~ </w:t>
      </w:r>
      <w:r w:rsidR="00A2594E" w:rsidRPr="00FC64E1">
        <w:rPr>
          <w:rFonts w:ascii="Junicode" w:hAnsi="Junicode"/>
          <w:sz w:val="28"/>
          <w:szCs w:val="28"/>
          <w:rPrChange w:id="8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/ er</w:t>
      </w:r>
      <w:r w:rsidR="00A2594E" w:rsidRPr="00FC64E1">
        <w:rPr>
          <w:rFonts w:ascii="Junicode" w:hAnsi="Junicode"/>
          <w:sz w:val="28"/>
          <w:szCs w:val="28"/>
          <w:rPrChange w:id="8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C3534" w:rsidRPr="00FC64E1">
        <w:rPr>
          <w:rFonts w:ascii="Junicode" w:hAnsi="Junicode"/>
          <w:sz w:val="28"/>
          <w:szCs w:val="28"/>
          <w:rPrChange w:id="8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ffnet die</w:t>
      </w:r>
      <w:r w:rsidR="00A2594E" w:rsidRPr="00FC64E1">
        <w:rPr>
          <w:rFonts w:ascii="Junicode" w:hAnsi="Junicode"/>
          <w:sz w:val="28"/>
          <w:szCs w:val="28"/>
          <w:rPrChange w:id="8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ehelich</w:t>
      </w:r>
      <w:r w:rsidRPr="00FC64E1">
        <w:rPr>
          <w:rFonts w:ascii="Junicode" w:hAnsi="Junicode"/>
          <w:sz w:val="28"/>
          <w:szCs w:val="28"/>
          <w:rPrChange w:id="8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 / jhrer Nachbarin jhres Mannes unkeu</w:t>
      </w:r>
      <w:r w:rsidR="00A2594E" w:rsidRPr="00FC64E1">
        <w:rPr>
          <w:rFonts w:ascii="Junicode" w:hAnsi="Junicode"/>
          <w:sz w:val="28"/>
          <w:szCs w:val="28"/>
          <w:rPrChange w:id="8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begeren / gab jhr</w:t>
      </w:r>
      <w:r w:rsidRPr="00FC64E1">
        <w:rPr>
          <w:rFonts w:ascii="Junicode" w:hAnsi="Junicode"/>
          <w:sz w:val="28"/>
          <w:szCs w:val="28"/>
          <w:rPrChange w:id="8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die</w:t>
      </w:r>
      <w:r w:rsidR="00A2594E" w:rsidRPr="00FC64E1">
        <w:rPr>
          <w:rFonts w:ascii="Junicode" w:hAnsi="Junicode"/>
          <w:sz w:val="28"/>
          <w:szCs w:val="28"/>
          <w:rPrChange w:id="8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Unter</w:t>
      </w:r>
      <w:r w:rsidR="00EA50DB" w:rsidRPr="00FC64E1">
        <w:rPr>
          <w:rFonts w:ascii="Junicode" w:hAnsi="Junicode"/>
          <w:sz w:val="28"/>
          <w:szCs w:val="28"/>
          <w:rPrChange w:id="8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9C3534" w:rsidRPr="00FC64E1">
        <w:rPr>
          <w:rFonts w:ascii="Junicode" w:hAnsi="Junicode"/>
          <w:sz w:val="28"/>
          <w:szCs w:val="28"/>
          <w:rPrChange w:id="8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 / daß </w:t>
      </w:r>
      <w:r w:rsidR="00A2594E" w:rsidRPr="00FC64E1">
        <w:rPr>
          <w:rFonts w:ascii="Junicode" w:hAnsi="Junicode"/>
          <w:sz w:val="28"/>
          <w:szCs w:val="28"/>
          <w:rPrChange w:id="8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8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C3534" w:rsidRPr="00FC64E1">
        <w:rPr>
          <w:rFonts w:ascii="Junicode" w:hAnsi="Junicode"/>
          <w:sz w:val="28"/>
          <w:szCs w:val="28"/>
          <w:rPrChange w:id="8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Pr="00FC64E1">
        <w:rPr>
          <w:rFonts w:ascii="Junicode" w:hAnsi="Junicode"/>
          <w:sz w:val="28"/>
          <w:szCs w:val="28"/>
          <w:rPrChange w:id="8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ernante Zeit an den be</w:t>
      </w:r>
      <w:r w:rsidR="00A2594E" w:rsidRPr="00FC64E1">
        <w:rPr>
          <w:rFonts w:ascii="Junicode" w:hAnsi="Junicode"/>
          <w:sz w:val="28"/>
          <w:szCs w:val="28"/>
          <w:rPrChange w:id="8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timten Ort</w:t>
      </w:r>
      <w:r w:rsidRPr="00FC64E1">
        <w:rPr>
          <w:rFonts w:ascii="Junicode" w:hAnsi="Junicode"/>
          <w:sz w:val="28"/>
          <w:szCs w:val="28"/>
          <w:rPrChange w:id="8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</w:t>
      </w:r>
      <w:r w:rsidR="00A2594E" w:rsidRPr="00FC64E1">
        <w:rPr>
          <w:rFonts w:ascii="Junicode" w:hAnsi="Junicode"/>
          <w:sz w:val="28"/>
          <w:szCs w:val="28"/>
          <w:rPrChange w:id="8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C3534" w:rsidRPr="00FC64E1">
        <w:rPr>
          <w:rFonts w:ascii="Junicode" w:hAnsi="Junicode"/>
          <w:sz w:val="28"/>
          <w:szCs w:val="28"/>
          <w:rPrChange w:id="8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und im wenig</w:t>
      </w:r>
      <w:r w:rsidR="00A2594E" w:rsidRPr="00FC64E1">
        <w:rPr>
          <w:rFonts w:ascii="Junicode" w:hAnsi="Junicode"/>
          <w:sz w:val="28"/>
          <w:szCs w:val="28"/>
          <w:rPrChange w:id="8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8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Pr="00FC64E1">
        <w:rPr>
          <w:rFonts w:ascii="Junicode" w:hAnsi="Junicode"/>
          <w:sz w:val="28"/>
          <w:szCs w:val="28"/>
          <w:rPrChange w:id="8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nichts merken </w:t>
      </w:r>
      <w:r w:rsidR="00A2594E" w:rsidRPr="00FC64E1">
        <w:rPr>
          <w:rFonts w:ascii="Junicode" w:hAnsi="Junicode"/>
          <w:sz w:val="28"/>
          <w:szCs w:val="28"/>
          <w:rPrChange w:id="8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la</w:t>
      </w:r>
      <w:r w:rsidR="00A2594E" w:rsidRPr="00FC64E1">
        <w:rPr>
          <w:rFonts w:ascii="Junicode" w:hAnsi="Junicode"/>
          <w:sz w:val="28"/>
          <w:szCs w:val="28"/>
          <w:rPrChange w:id="8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8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en; Wel</w:t>
      </w:r>
      <w:r w:rsidR="009C3534" w:rsidRPr="00FC64E1">
        <w:rPr>
          <w:rFonts w:ascii="Junicode" w:hAnsi="Junicode"/>
          <w:sz w:val="28"/>
          <w:szCs w:val="28"/>
          <w:rPrChange w:id="8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ge</w:t>
      </w:r>
      <w:r w:rsidR="00A2594E" w:rsidRPr="00FC64E1">
        <w:rPr>
          <w:rFonts w:ascii="Junicode" w:hAnsi="Junicode"/>
          <w:sz w:val="28"/>
          <w:szCs w:val="28"/>
          <w:rPrChange w:id="8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3534" w:rsidRPr="00FC64E1">
        <w:rPr>
          <w:rFonts w:ascii="Junicode" w:hAnsi="Junicode"/>
          <w:sz w:val="28"/>
          <w:szCs w:val="28"/>
          <w:rPrChange w:id="8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 / hat der Mann</w:t>
      </w:r>
      <w:r w:rsidRPr="00FC64E1">
        <w:rPr>
          <w:rFonts w:ascii="Junicode" w:hAnsi="Junicode"/>
          <w:sz w:val="28"/>
          <w:szCs w:val="28"/>
          <w:rPrChange w:id="8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3534" w:rsidRPr="00FC64E1">
        <w:rPr>
          <w:rFonts w:ascii="Junicode" w:hAnsi="Junicode"/>
          <w:sz w:val="28"/>
          <w:szCs w:val="28"/>
          <w:rPrChange w:id="8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(unvermerkt des Betrugs /)</w:t>
      </w:r>
      <w:r w:rsidR="0024681D" w:rsidRPr="00FC64E1">
        <w:rPr>
          <w:rFonts w:ascii="Junicode" w:hAnsi="Junicode"/>
          <w:sz w:val="28"/>
          <w:szCs w:val="28"/>
          <w:rPrChange w:id="8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ofters ge</w:t>
      </w:r>
      <w:r w:rsidR="00A2594E" w:rsidRPr="00FC64E1">
        <w:rPr>
          <w:rFonts w:ascii="Junicode" w:hAnsi="Junicode"/>
          <w:sz w:val="28"/>
          <w:szCs w:val="28"/>
          <w:rPrChange w:id="8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aget; ei wie wol </w:t>
      </w:r>
      <w:r w:rsidR="00A2594E" w:rsidRPr="00FC64E1">
        <w:rPr>
          <w:rFonts w:ascii="Junicode" w:hAnsi="Junicode"/>
          <w:sz w:val="28"/>
          <w:szCs w:val="28"/>
          <w:rPrChange w:id="8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chmeket</w:t>
      </w:r>
      <w:r w:rsidRPr="00FC64E1">
        <w:rPr>
          <w:rFonts w:ascii="Junicode" w:hAnsi="Junicode"/>
          <w:sz w:val="28"/>
          <w:szCs w:val="28"/>
          <w:rPrChange w:id="8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junge H</w:t>
      </w:r>
      <w:r w:rsidR="00A2594E" w:rsidRPr="00FC64E1">
        <w:rPr>
          <w:rFonts w:ascii="Junicode" w:hAnsi="Junicode"/>
          <w:sz w:val="28"/>
          <w:szCs w:val="28"/>
          <w:rPrChange w:id="8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24702" w:rsidRPr="00FC64E1">
        <w:rPr>
          <w:rFonts w:ascii="Junicode" w:hAnsi="Junicode"/>
          <w:sz w:val="28"/>
          <w:szCs w:val="28"/>
          <w:rPrChange w:id="8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nerflei</w:t>
      </w:r>
      <w:r w:rsidR="00A2594E" w:rsidRPr="00FC64E1">
        <w:rPr>
          <w:rFonts w:ascii="Junicode" w:hAnsi="Junicode"/>
          <w:sz w:val="28"/>
          <w:szCs w:val="28"/>
          <w:rPrChange w:id="8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chgen! und </w:t>
      </w:r>
      <w:r w:rsidR="00A2594E" w:rsidRPr="00FC64E1">
        <w:rPr>
          <w:rFonts w:ascii="Junicode" w:hAnsi="Junicode"/>
          <w:sz w:val="28"/>
          <w:szCs w:val="28"/>
          <w:rPrChange w:id="8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724702" w:rsidRPr="00FC64E1">
        <w:rPr>
          <w:rFonts w:ascii="Junicode" w:hAnsi="Junicode"/>
          <w:sz w:val="28"/>
          <w:szCs w:val="28"/>
          <w:rPrChange w:id="8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ches </w:t>
      </w:r>
      <w:r w:rsidR="00A2594E" w:rsidRPr="00FC64E1">
        <w:rPr>
          <w:rFonts w:ascii="Junicode" w:hAnsi="Junicode"/>
          <w:sz w:val="28"/>
          <w:szCs w:val="28"/>
          <w:rPrChange w:id="8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oft getrieben / biß er des</w:t>
      </w:r>
      <w:r w:rsidRPr="00FC64E1">
        <w:rPr>
          <w:rFonts w:ascii="Junicode" w:hAnsi="Junicode"/>
          <w:sz w:val="28"/>
          <w:szCs w:val="28"/>
          <w:rPrChange w:id="8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Handels m</w:t>
      </w:r>
      <w:r w:rsidR="00A2594E" w:rsidRPr="00FC64E1">
        <w:rPr>
          <w:rFonts w:ascii="Junicode" w:hAnsi="Junicode"/>
          <w:sz w:val="28"/>
          <w:szCs w:val="28"/>
          <w:rPrChange w:id="8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8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worden; Nachge</w:t>
      </w:r>
      <w:r w:rsidR="00724702" w:rsidRPr="00FC64E1">
        <w:rPr>
          <w:rFonts w:ascii="Junicode" w:hAnsi="Junicode"/>
          <w:sz w:val="28"/>
          <w:szCs w:val="28"/>
          <w:rPrChange w:id="8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hends / da er </w:t>
      </w:r>
      <w:r w:rsidR="00A2594E" w:rsidRPr="00FC64E1">
        <w:rPr>
          <w:rFonts w:ascii="Junicode" w:hAnsi="Junicode"/>
          <w:sz w:val="28"/>
          <w:szCs w:val="28"/>
          <w:rPrChange w:id="8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etwas alten</w:t>
      </w:r>
      <w:r w:rsidRPr="00FC64E1">
        <w:rPr>
          <w:rFonts w:ascii="Junicode" w:hAnsi="Junicode"/>
          <w:sz w:val="28"/>
          <w:szCs w:val="28"/>
          <w:rPrChange w:id="8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8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24702" w:rsidRPr="00FC64E1">
        <w:rPr>
          <w:rFonts w:ascii="Junicode" w:hAnsi="Junicode"/>
          <w:sz w:val="28"/>
          <w:szCs w:val="28"/>
          <w:rPrChange w:id="8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ttergen / wider beigewonet / hat</w:t>
      </w:r>
      <w:r w:rsidRPr="00FC64E1">
        <w:rPr>
          <w:rFonts w:ascii="Junicode" w:hAnsi="Junicode"/>
          <w:sz w:val="28"/>
          <w:szCs w:val="28"/>
          <w:rPrChange w:id="8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jhm zu den Betwerken angereizet / mit vermelden / er </w:t>
      </w:r>
      <w:r w:rsidR="00A2594E" w:rsidRPr="00FC64E1">
        <w:rPr>
          <w:rFonts w:ascii="Junicode" w:hAnsi="Junicode"/>
          <w:sz w:val="28"/>
          <w:szCs w:val="28"/>
          <w:rPrChange w:id="8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 jhm jez</w:t>
      </w:r>
      <w:r w:rsidRPr="00FC64E1">
        <w:rPr>
          <w:rFonts w:ascii="Junicode" w:hAnsi="Junicode"/>
          <w:sz w:val="28"/>
          <w:szCs w:val="28"/>
          <w:rPrChange w:id="8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junge H</w:t>
      </w:r>
      <w:r w:rsidR="00A2594E" w:rsidRPr="00FC64E1">
        <w:rPr>
          <w:rFonts w:ascii="Junicode" w:hAnsi="Junicode"/>
          <w:sz w:val="28"/>
          <w:szCs w:val="28"/>
          <w:rPrChange w:id="8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24702" w:rsidRPr="00FC64E1">
        <w:rPr>
          <w:rFonts w:ascii="Junicode" w:hAnsi="Junicode"/>
          <w:sz w:val="28"/>
          <w:szCs w:val="28"/>
          <w:rPrChange w:id="8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nerflei</w:t>
      </w:r>
      <w:r w:rsidR="00A2594E" w:rsidRPr="00FC64E1">
        <w:rPr>
          <w:rFonts w:ascii="Junicode" w:hAnsi="Junicode"/>
          <w:sz w:val="28"/>
          <w:szCs w:val="28"/>
          <w:rPrChange w:id="8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chgen auch wol</w:t>
      </w:r>
      <w:r w:rsidRPr="00FC64E1">
        <w:rPr>
          <w:rFonts w:ascii="Junicode" w:hAnsi="Junicode"/>
          <w:sz w:val="28"/>
          <w:szCs w:val="28"/>
          <w:rPrChange w:id="8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8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24702" w:rsidRPr="00FC64E1">
        <w:rPr>
          <w:rFonts w:ascii="Junicode" w:hAnsi="Junicode"/>
          <w:sz w:val="28"/>
          <w:szCs w:val="28"/>
          <w:rPrChange w:id="8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chmeken la</w:t>
      </w:r>
      <w:r w:rsidR="00A2594E" w:rsidRPr="00FC64E1">
        <w:rPr>
          <w:rFonts w:ascii="Junicode" w:hAnsi="Junicode"/>
          <w:sz w:val="28"/>
          <w:szCs w:val="28"/>
          <w:rPrChange w:id="8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24702" w:rsidRPr="00FC64E1">
        <w:rPr>
          <w:rFonts w:ascii="Junicode" w:hAnsi="Junicode"/>
          <w:sz w:val="28"/>
          <w:szCs w:val="28"/>
          <w:rPrChange w:id="8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worauf er den Betrug gemerket / und hinfort das</w:t>
      </w:r>
      <w:r w:rsidRPr="00FC64E1">
        <w:rPr>
          <w:rFonts w:ascii="Junicode" w:hAnsi="Junicode"/>
          <w:sz w:val="28"/>
          <w:szCs w:val="28"/>
          <w:rPrChange w:id="8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</w:t>
      </w:r>
      <w:r w:rsidR="00A2594E" w:rsidRPr="00FC64E1">
        <w:rPr>
          <w:rFonts w:ascii="Junicode" w:hAnsi="Junicode"/>
          <w:sz w:val="28"/>
          <w:szCs w:val="28"/>
          <w:rPrChange w:id="8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chweifen nicht mehr gebrau</w:t>
      </w:r>
      <w:r w:rsidR="00724702" w:rsidRPr="00FC64E1">
        <w:rPr>
          <w:rFonts w:ascii="Junicode" w:hAnsi="Junicode"/>
          <w:sz w:val="28"/>
          <w:szCs w:val="28"/>
          <w:rPrChange w:id="8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chet  hat. Alhier erginge es dem</w:t>
      </w:r>
      <w:r w:rsidRPr="00FC64E1">
        <w:rPr>
          <w:rFonts w:ascii="Junicode" w:hAnsi="Junicode"/>
          <w:sz w:val="28"/>
          <w:szCs w:val="28"/>
          <w:rPrChange w:id="8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guten Buler / nach des Poeten</w:t>
      </w:r>
      <w:r w:rsidRPr="00FC64E1">
        <w:rPr>
          <w:rFonts w:ascii="Junicode" w:hAnsi="Junicode"/>
          <w:sz w:val="28"/>
          <w:szCs w:val="28"/>
          <w:rPrChange w:id="8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24702" w:rsidRPr="00FC64E1">
        <w:rPr>
          <w:rFonts w:ascii="Junicode" w:hAnsi="Junicode"/>
          <w:sz w:val="28"/>
          <w:szCs w:val="28"/>
          <w:rPrChange w:id="8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Verslein:</w:t>
      </w:r>
    </w:p>
    <w:p w14:paraId="273BBA92" w14:textId="72FEF795" w:rsidR="00282698" w:rsidRPr="00FC64E1" w:rsidRDefault="00724702" w:rsidP="001B2A6D">
      <w:pPr>
        <w:spacing w:line="360" w:lineRule="auto"/>
        <w:rPr>
          <w:rFonts w:ascii="Junicode" w:hAnsi="Junicode"/>
          <w:sz w:val="28"/>
          <w:szCs w:val="28"/>
          <w:rPrChange w:id="8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8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der Nacht und Moden</w:t>
      </w:r>
      <w:r w:rsidR="00A2594E" w:rsidRPr="00FC64E1">
        <w:rPr>
          <w:rFonts w:ascii="Junicode" w:hAnsi="Junicode"/>
          <w:sz w:val="28"/>
          <w:szCs w:val="28"/>
          <w:rPrChange w:id="8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8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chein</w:t>
      </w:r>
      <w:r w:rsidR="00861688" w:rsidRPr="00FC64E1">
        <w:rPr>
          <w:rFonts w:ascii="Junicode" w:hAnsi="Junicode"/>
          <w:sz w:val="28"/>
          <w:szCs w:val="28"/>
          <w:rPrChange w:id="9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Scheinen alle Jungfern fein.</w:t>
      </w:r>
    </w:p>
    <w:p w14:paraId="69E89A77" w14:textId="39713FD7" w:rsidR="00724702" w:rsidRPr="00FC64E1" w:rsidRDefault="00724702" w:rsidP="001B2A6D">
      <w:pPr>
        <w:spacing w:line="360" w:lineRule="auto"/>
        <w:rPr>
          <w:rFonts w:ascii="Junicode" w:hAnsi="Junicode"/>
          <w:sz w:val="28"/>
          <w:szCs w:val="28"/>
          <w:rPrChange w:id="9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dem lieben M</w:t>
      </w:r>
      <w:r w:rsidR="00A2594E" w:rsidRPr="00FC64E1">
        <w:rPr>
          <w:rFonts w:ascii="Junicode" w:hAnsi="Junicode"/>
          <w:sz w:val="28"/>
          <w:szCs w:val="28"/>
          <w:rPrChange w:id="9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ttergen aber traf</w:t>
      </w:r>
      <w:r w:rsidR="00282698" w:rsidRPr="00FC64E1">
        <w:rPr>
          <w:rFonts w:ascii="Junicode" w:hAnsi="Junicode"/>
          <w:sz w:val="28"/>
          <w:szCs w:val="28"/>
          <w:rPrChange w:id="9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folgends ein:</w:t>
      </w:r>
    </w:p>
    <w:p w14:paraId="1F997480" w14:textId="0099939B" w:rsidR="00282698" w:rsidRPr="00FC64E1" w:rsidRDefault="00724702" w:rsidP="001B2A6D">
      <w:pPr>
        <w:spacing w:line="360" w:lineRule="auto"/>
        <w:rPr>
          <w:rFonts w:ascii="Junicode" w:hAnsi="Junicode"/>
          <w:sz w:val="28"/>
          <w:szCs w:val="28"/>
          <w:rPrChange w:id="9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Not kan alte Weiber zwingen /</w:t>
      </w:r>
      <w:r w:rsidR="00861688" w:rsidRPr="00FC64E1">
        <w:rPr>
          <w:rFonts w:ascii="Junicode" w:hAnsi="Junicode"/>
          <w:sz w:val="28"/>
          <w:szCs w:val="28"/>
          <w:rPrChange w:id="9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9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wie die B</w:t>
      </w:r>
      <w:r w:rsidR="00A2594E" w:rsidRPr="00FC64E1">
        <w:rPr>
          <w:rFonts w:ascii="Junicode" w:hAnsi="Junicode"/>
          <w:sz w:val="28"/>
          <w:szCs w:val="28"/>
          <w:rPrChange w:id="9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ke </w:t>
      </w:r>
      <w:r w:rsidR="00A2594E" w:rsidRPr="00FC64E1">
        <w:rPr>
          <w:rFonts w:ascii="Junicode" w:hAnsi="Junicode"/>
          <w:sz w:val="28"/>
          <w:szCs w:val="28"/>
          <w:rPrChange w:id="9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pringen.</w:t>
      </w:r>
    </w:p>
    <w:p w14:paraId="4CF4093D" w14:textId="50FAB1CA" w:rsidR="00857F1B" w:rsidRPr="00FC64E1" w:rsidRDefault="00724702" w:rsidP="001B2A6D">
      <w:pPr>
        <w:spacing w:line="360" w:lineRule="auto"/>
        <w:rPr>
          <w:rFonts w:ascii="Junicode" w:hAnsi="Junicode"/>
          <w:sz w:val="28"/>
          <w:szCs w:val="28"/>
          <w:rPrChange w:id="9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hieraus er</w:t>
      </w:r>
      <w:r w:rsidR="00A2594E" w:rsidRPr="00FC64E1">
        <w:rPr>
          <w:rFonts w:ascii="Junicode" w:hAnsi="Junicode"/>
          <w:sz w:val="28"/>
          <w:szCs w:val="28"/>
          <w:rPrChange w:id="9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cheinet war </w:t>
      </w:r>
      <w:r w:rsidR="00A2594E" w:rsidRPr="00FC64E1">
        <w:rPr>
          <w:rFonts w:ascii="Junicode" w:hAnsi="Junicode"/>
          <w:sz w:val="28"/>
          <w:szCs w:val="28"/>
          <w:rPrChange w:id="9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  <w:r w:rsidR="00282698" w:rsidRPr="00FC64E1">
        <w:rPr>
          <w:rFonts w:ascii="Junicode" w:hAnsi="Junicode"/>
          <w:sz w:val="28"/>
          <w:szCs w:val="28"/>
          <w:rPrChange w:id="9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un</w:t>
      </w:r>
      <w:r w:rsidR="00A2594E" w:rsidRPr="00FC64E1">
        <w:rPr>
          <w:rFonts w:ascii="Junicode" w:hAnsi="Junicode"/>
          <w:sz w:val="28"/>
          <w:szCs w:val="28"/>
          <w:rPrChange w:id="9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P. S. von Golau </w:t>
      </w:r>
      <w:r w:rsidR="00A2594E" w:rsidRPr="00FC64E1">
        <w:rPr>
          <w:rFonts w:ascii="Junicode" w:hAnsi="Junicode"/>
          <w:sz w:val="28"/>
          <w:szCs w:val="28"/>
          <w:rPrChange w:id="9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/</w:t>
      </w:r>
      <w:r w:rsidR="0024681D" w:rsidRPr="00FC64E1">
        <w:rPr>
          <w:rFonts w:ascii="Junicode" w:hAnsi="Junicode"/>
          <w:sz w:val="28"/>
          <w:szCs w:val="28"/>
          <w:rPrChange w:id="9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nemlich nicht an Sch</w:t>
      </w:r>
      <w:r w:rsidR="00A2594E" w:rsidRPr="00FC64E1">
        <w:rPr>
          <w:rFonts w:ascii="Junicode" w:hAnsi="Junicode"/>
          <w:sz w:val="28"/>
          <w:szCs w:val="28"/>
          <w:rPrChange w:id="9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913B7" w:rsidRPr="00FC64E1">
        <w:rPr>
          <w:rFonts w:ascii="Junicode" w:hAnsi="Junicode"/>
          <w:sz w:val="28"/>
          <w:szCs w:val="28"/>
          <w:rPrChange w:id="9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al</w:t>
      </w:r>
      <w:r w:rsidR="009F7C55" w:rsidRPr="00FC64E1">
        <w:rPr>
          <w:rFonts w:ascii="Junicode" w:hAnsi="Junicode"/>
          <w:sz w:val="28"/>
          <w:szCs w:val="28"/>
          <w:rPrChange w:id="9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lein der Lu</w:t>
      </w:r>
      <w:r w:rsidR="00A2594E" w:rsidRPr="00FC64E1">
        <w:rPr>
          <w:rFonts w:ascii="Junicode" w:hAnsi="Junicode"/>
          <w:sz w:val="28"/>
          <w:szCs w:val="28"/>
          <w:rPrChange w:id="9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hafte / </w:t>
      </w:r>
      <w:r w:rsidR="00A2594E" w:rsidRPr="00FC64E1">
        <w:rPr>
          <w:rFonts w:ascii="Junicode" w:hAnsi="Junicode"/>
          <w:sz w:val="28"/>
          <w:szCs w:val="28"/>
          <w:rPrChange w:id="9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ins</w:t>
      </w:r>
      <w:r w:rsidR="008913B7" w:rsidRPr="00FC64E1">
        <w:rPr>
          <w:rFonts w:ascii="Junicode" w:hAnsi="Junicode"/>
          <w:sz w:val="28"/>
          <w:szCs w:val="28"/>
          <w:rPrChange w:id="9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gemein das F</w:t>
      </w:r>
      <w:r w:rsidR="00A2594E" w:rsidRPr="00FC64E1">
        <w:rPr>
          <w:rFonts w:ascii="Junicode" w:hAnsi="Junicode"/>
          <w:sz w:val="28"/>
          <w:szCs w:val="28"/>
          <w:rPrChange w:id="9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F7C55" w:rsidRPr="00FC64E1">
        <w:rPr>
          <w:rFonts w:ascii="Junicode" w:hAnsi="Junicode"/>
          <w:sz w:val="28"/>
          <w:szCs w:val="28"/>
          <w:rPrChange w:id="9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len das be</w:t>
      </w:r>
      <w:r w:rsidR="00A2594E" w:rsidRPr="00FC64E1">
        <w:rPr>
          <w:rFonts w:ascii="Junicode" w:hAnsi="Junicode"/>
          <w:sz w:val="28"/>
          <w:szCs w:val="28"/>
          <w:rPrChange w:id="9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in dem</w:t>
      </w:r>
      <w:r w:rsidR="008913B7" w:rsidRPr="00FC64E1">
        <w:rPr>
          <w:rFonts w:ascii="Junicode" w:hAnsi="Junicode"/>
          <w:sz w:val="28"/>
          <w:szCs w:val="28"/>
          <w:rPrChange w:id="9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Spiele </w:t>
      </w:r>
      <w:r w:rsidR="00A2594E" w:rsidRPr="00FC64E1">
        <w:rPr>
          <w:rFonts w:ascii="Junicode" w:hAnsi="Junicode"/>
          <w:sz w:val="28"/>
          <w:szCs w:val="28"/>
          <w:rPrChange w:id="9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nach dem Verslein:</w:t>
      </w:r>
      <w:r w:rsidR="008913B7" w:rsidRPr="00FC64E1">
        <w:rPr>
          <w:rFonts w:ascii="Junicode" w:hAnsi="Junicode"/>
          <w:sz w:val="28"/>
          <w:szCs w:val="28"/>
          <w:rPrChange w:id="9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Jeder wil beim Weiber nemen / mei</w:t>
      </w:r>
      <w:r w:rsidR="00A2594E" w:rsidRPr="00FC64E1">
        <w:rPr>
          <w:rFonts w:ascii="Junicode" w:hAnsi="Junicode"/>
          <w:sz w:val="28"/>
          <w:szCs w:val="28"/>
          <w:rPrChange w:id="9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</w:t>
      </w:r>
      <w:r w:rsidR="008913B7" w:rsidRPr="00FC64E1">
        <w:rPr>
          <w:rFonts w:ascii="Junicode" w:hAnsi="Junicode"/>
          <w:sz w:val="28"/>
          <w:szCs w:val="28"/>
          <w:rPrChange w:id="9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die Sch</w:t>
      </w:r>
      <w:r w:rsidR="00A2594E" w:rsidRPr="00FC64E1">
        <w:rPr>
          <w:rFonts w:ascii="Junicode" w:hAnsi="Junicode"/>
          <w:sz w:val="28"/>
          <w:szCs w:val="28"/>
          <w:rPrChange w:id="9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F7C55" w:rsidRPr="00FC64E1">
        <w:rPr>
          <w:rFonts w:ascii="Junicode" w:hAnsi="Junicode"/>
          <w:sz w:val="28"/>
          <w:szCs w:val="28"/>
          <w:rPrChange w:id="9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zielen /</w:t>
      </w:r>
      <w:r w:rsidR="008913B7" w:rsidRPr="00FC64E1">
        <w:rPr>
          <w:rFonts w:ascii="Junicode" w:hAnsi="Junicode"/>
          <w:sz w:val="28"/>
          <w:szCs w:val="28"/>
          <w:rPrChange w:id="9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doch nochmals nichts am </w:t>
      </w:r>
      <w:r w:rsidR="00A2594E" w:rsidRPr="00FC64E1">
        <w:rPr>
          <w:rFonts w:ascii="Junicode" w:hAnsi="Junicode"/>
          <w:sz w:val="28"/>
          <w:szCs w:val="28"/>
          <w:rPrChange w:id="9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mei</w:t>
      </w:r>
      <w:r w:rsidR="00A2594E" w:rsidRPr="00FC64E1">
        <w:rPr>
          <w:rFonts w:ascii="Junicode" w:hAnsi="Junicode"/>
          <w:sz w:val="28"/>
          <w:szCs w:val="28"/>
          <w:rPrChange w:id="9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lieget an dem F</w:t>
      </w:r>
      <w:r w:rsidR="00A2594E" w:rsidRPr="00FC64E1">
        <w:rPr>
          <w:rFonts w:ascii="Junicode" w:hAnsi="Junicode"/>
          <w:sz w:val="28"/>
          <w:szCs w:val="28"/>
          <w:rPrChange w:id="9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F7C55" w:rsidRPr="00FC64E1">
        <w:rPr>
          <w:rFonts w:ascii="Junicode" w:hAnsi="Junicode"/>
          <w:sz w:val="28"/>
          <w:szCs w:val="28"/>
          <w:rPrChange w:id="9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len.</w:t>
      </w:r>
      <w:r w:rsidR="008913B7" w:rsidRPr="00FC64E1">
        <w:rPr>
          <w:rFonts w:ascii="Junicode" w:hAnsi="Junicode"/>
          <w:sz w:val="28"/>
          <w:szCs w:val="28"/>
          <w:rPrChange w:id="9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Demnach aber </w:t>
      </w:r>
      <w:r w:rsidR="00A2594E" w:rsidRPr="00FC64E1">
        <w:rPr>
          <w:rFonts w:ascii="Junicode" w:hAnsi="Junicode"/>
          <w:sz w:val="28"/>
          <w:szCs w:val="28"/>
          <w:rPrChange w:id="9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leider alzuofft</w:t>
      </w:r>
      <w:r w:rsidR="008913B7" w:rsidRPr="00FC64E1">
        <w:rPr>
          <w:rFonts w:ascii="Junicode" w:hAnsi="Junicode"/>
          <w:sz w:val="28"/>
          <w:szCs w:val="28"/>
          <w:rPrChange w:id="9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befunden / daß etliche (wo nicht</w:t>
      </w:r>
      <w:r w:rsidR="008913B7" w:rsidRPr="00FC64E1">
        <w:rPr>
          <w:rFonts w:ascii="Junicode" w:hAnsi="Junicode"/>
          <w:sz w:val="28"/>
          <w:szCs w:val="28"/>
          <w:rPrChange w:id="9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mei</w:t>
      </w:r>
      <w:r w:rsidR="00A2594E" w:rsidRPr="00FC64E1">
        <w:rPr>
          <w:rFonts w:ascii="Junicode" w:hAnsi="Junicode"/>
          <w:sz w:val="28"/>
          <w:szCs w:val="28"/>
          <w:rPrChange w:id="9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ten) Weiber gar zu unver</w:t>
      </w:r>
      <w:r w:rsidR="00A2594E" w:rsidRPr="00FC64E1">
        <w:rPr>
          <w:rFonts w:ascii="Junicode" w:hAnsi="Junicode"/>
          <w:sz w:val="28"/>
          <w:szCs w:val="28"/>
          <w:rPrChange w:id="9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9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F7C55" w:rsidRPr="00FC64E1">
        <w:rPr>
          <w:rFonts w:ascii="Junicode" w:hAnsi="Junicode"/>
          <w:sz w:val="28"/>
          <w:szCs w:val="28"/>
          <w:rPrChange w:id="9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mt </w:t>
      </w:r>
      <w:r w:rsidR="00A2594E" w:rsidRPr="00FC64E1">
        <w:rPr>
          <w:rFonts w:ascii="Junicode" w:hAnsi="Junicode"/>
          <w:sz w:val="28"/>
          <w:szCs w:val="28"/>
          <w:rPrChange w:id="9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und </w:t>
      </w:r>
      <w:r w:rsidR="00A2594E" w:rsidRPr="00FC64E1">
        <w:rPr>
          <w:rFonts w:ascii="Junicode" w:hAnsi="Junicode"/>
          <w:sz w:val="28"/>
          <w:szCs w:val="28"/>
          <w:rPrChange w:id="9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und ohn</w:t>
      </w:r>
      <w:r w:rsidR="008913B7" w:rsidRPr="00FC64E1">
        <w:rPr>
          <w:rFonts w:ascii="Junicode" w:hAnsi="Junicode"/>
          <w:sz w:val="28"/>
          <w:szCs w:val="28"/>
          <w:rPrChange w:id="9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unterlaß des algemeinen Tro</w:t>
      </w:r>
      <w:r w:rsidR="00A2594E" w:rsidRPr="00FC64E1">
        <w:rPr>
          <w:rFonts w:ascii="Junicode" w:hAnsi="Junicode"/>
          <w:sz w:val="28"/>
          <w:szCs w:val="28"/>
          <w:rPrChange w:id="9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</w:t>
      </w:r>
      <w:r w:rsidR="008913B7" w:rsidRPr="00FC64E1">
        <w:rPr>
          <w:rFonts w:ascii="Junicode" w:hAnsi="Junicode"/>
          <w:sz w:val="28"/>
          <w:szCs w:val="28"/>
          <w:rPrChange w:id="9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jhrer M</w:t>
      </w:r>
      <w:r w:rsidR="00A2594E" w:rsidRPr="00FC64E1">
        <w:rPr>
          <w:rFonts w:ascii="Junicode" w:hAnsi="Junicode"/>
          <w:sz w:val="28"/>
          <w:szCs w:val="28"/>
          <w:rPrChange w:id="9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F7C55" w:rsidRPr="00FC64E1">
        <w:rPr>
          <w:rFonts w:ascii="Junicode" w:hAnsi="Junicode"/>
          <w:sz w:val="28"/>
          <w:szCs w:val="28"/>
          <w:rPrChange w:id="9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begeren / al</w:t>
      </w:r>
      <w:r w:rsidR="00A2594E" w:rsidRPr="00FC64E1">
        <w:rPr>
          <w:rFonts w:ascii="Junicode" w:hAnsi="Junicode"/>
          <w:sz w:val="28"/>
          <w:szCs w:val="28"/>
          <w:rPrChange w:id="9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/ daß</w:t>
      </w:r>
      <w:r w:rsidR="008913B7" w:rsidRPr="00FC64E1">
        <w:rPr>
          <w:rFonts w:ascii="Junicode" w:hAnsi="Junicode"/>
          <w:sz w:val="28"/>
          <w:szCs w:val="28"/>
          <w:rPrChange w:id="9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9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fort f</w:t>
      </w:r>
      <w:r w:rsidR="00A2594E" w:rsidRPr="00FC64E1">
        <w:rPr>
          <w:rFonts w:ascii="Junicode" w:hAnsi="Junicode"/>
          <w:sz w:val="28"/>
          <w:szCs w:val="28"/>
          <w:rPrChange w:id="9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F7C55" w:rsidRPr="00FC64E1">
        <w:rPr>
          <w:rFonts w:ascii="Junicode" w:hAnsi="Junicode"/>
          <w:sz w:val="28"/>
          <w:szCs w:val="28"/>
          <w:rPrChange w:id="9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fort aufwiegeln und</w:t>
      </w:r>
      <w:r w:rsidR="008913B7" w:rsidRPr="00FC64E1">
        <w:rPr>
          <w:rFonts w:ascii="Junicode" w:hAnsi="Junicode"/>
          <w:sz w:val="28"/>
          <w:szCs w:val="28"/>
          <w:rPrChange w:id="9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der Stange fechten wollen;</w:t>
      </w:r>
      <w:r w:rsidR="008913B7" w:rsidRPr="00FC64E1">
        <w:rPr>
          <w:rFonts w:ascii="Junicode" w:hAnsi="Junicode"/>
          <w:sz w:val="28"/>
          <w:szCs w:val="28"/>
          <w:rPrChange w:id="9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es aber mei</w:t>
      </w:r>
      <w:r w:rsidR="00A2594E" w:rsidRPr="00FC64E1">
        <w:rPr>
          <w:rFonts w:ascii="Junicode" w:hAnsi="Junicode"/>
          <w:sz w:val="28"/>
          <w:szCs w:val="28"/>
          <w:rPrChange w:id="9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 den M</w:t>
      </w:r>
      <w:r w:rsidR="00A2594E" w:rsidRPr="00FC64E1">
        <w:rPr>
          <w:rFonts w:ascii="Junicode" w:hAnsi="Junicode"/>
          <w:sz w:val="28"/>
          <w:szCs w:val="28"/>
          <w:rPrChange w:id="9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F7C55" w:rsidRPr="00FC64E1">
        <w:rPr>
          <w:rFonts w:ascii="Junicode" w:hAnsi="Junicode"/>
          <w:sz w:val="28"/>
          <w:szCs w:val="28"/>
          <w:rPrChange w:id="9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nnern</w:t>
      </w:r>
      <w:r w:rsidR="008913B7" w:rsidRPr="00FC64E1">
        <w:rPr>
          <w:rFonts w:ascii="Junicode" w:hAnsi="Junicode"/>
          <w:sz w:val="28"/>
          <w:szCs w:val="28"/>
          <w:rPrChange w:id="9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F7C55" w:rsidRPr="00FC64E1">
        <w:rPr>
          <w:rFonts w:ascii="Junicode" w:hAnsi="Junicode"/>
          <w:sz w:val="28"/>
          <w:szCs w:val="28"/>
          <w:rPrChange w:id="9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unm</w:t>
      </w:r>
      <w:r w:rsidR="00A2594E" w:rsidRPr="00FC64E1">
        <w:rPr>
          <w:rFonts w:ascii="Junicode" w:hAnsi="Junicode"/>
          <w:sz w:val="28"/>
          <w:szCs w:val="28"/>
          <w:rPrChange w:id="9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F7C55" w:rsidRPr="00FC64E1">
        <w:rPr>
          <w:rFonts w:ascii="Junicode" w:hAnsi="Junicode"/>
          <w:sz w:val="28"/>
          <w:szCs w:val="28"/>
          <w:rPrChange w:id="9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</w:t>
      </w:r>
      <w:r w:rsidR="00A2594E" w:rsidRPr="00FC64E1">
        <w:rPr>
          <w:rFonts w:ascii="Junicode" w:hAnsi="Junicode"/>
          <w:sz w:val="28"/>
          <w:szCs w:val="28"/>
          <w:rPrChange w:id="9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alzeit mit ge</w:t>
      </w:r>
      <w:r w:rsidR="00A2594E" w:rsidRPr="00FC64E1">
        <w:rPr>
          <w:rFonts w:ascii="Junicode" w:hAnsi="Junicode"/>
          <w:sz w:val="28"/>
          <w:szCs w:val="28"/>
          <w:rPrChange w:id="9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panneten Bogen und auffgelegtem Pfeil</w:t>
      </w:r>
      <w:r w:rsidR="008913B7" w:rsidRPr="00FC64E1">
        <w:rPr>
          <w:rFonts w:ascii="Junicode" w:hAnsi="Junicode"/>
          <w:sz w:val="28"/>
          <w:szCs w:val="28"/>
          <w:rPrChange w:id="9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zuweren und jhrer </w:t>
      </w:r>
      <w:r w:rsidR="00A2594E" w:rsidRPr="00FC64E1">
        <w:rPr>
          <w:rFonts w:ascii="Junicode" w:hAnsi="Junicode"/>
          <w:sz w:val="28"/>
          <w:szCs w:val="28"/>
          <w:rPrChange w:id="9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F7C55" w:rsidRPr="00FC64E1">
        <w:rPr>
          <w:rFonts w:ascii="Junicode" w:hAnsi="Junicode"/>
          <w:sz w:val="28"/>
          <w:szCs w:val="28"/>
          <w:rPrChange w:id="9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offten</w:t>
      </w:r>
      <w:r w:rsidR="008913B7" w:rsidRPr="00FC64E1">
        <w:rPr>
          <w:rFonts w:ascii="Junicode" w:hAnsi="Junicode"/>
          <w:sz w:val="28"/>
          <w:szCs w:val="28"/>
          <w:rPrChange w:id="9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Be</w:t>
      </w:r>
      <w:r w:rsidR="00857F1B" w:rsidRPr="00FC64E1">
        <w:rPr>
          <w:rFonts w:ascii="Junicode" w:hAnsi="Junicode"/>
          <w:sz w:val="28"/>
          <w:szCs w:val="28"/>
          <w:rPrChange w:id="9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gierligkeit gen</w:t>
      </w:r>
      <w:r w:rsidR="00A2594E" w:rsidRPr="00FC64E1">
        <w:rPr>
          <w:rFonts w:ascii="Junicode" w:hAnsi="Junicode"/>
          <w:sz w:val="28"/>
          <w:szCs w:val="28"/>
          <w:rPrChange w:id="9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7F1B" w:rsidRPr="00FC64E1">
        <w:rPr>
          <w:rFonts w:ascii="Junicode" w:hAnsi="Junicode"/>
          <w:sz w:val="28"/>
          <w:szCs w:val="28"/>
          <w:rPrChange w:id="9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zulei</w:t>
      </w:r>
      <w:r w:rsidR="00A2594E" w:rsidRPr="00FC64E1">
        <w:rPr>
          <w:rFonts w:ascii="Junicode" w:hAnsi="Junicode"/>
          <w:sz w:val="28"/>
          <w:szCs w:val="28"/>
          <w:rPrChange w:id="9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7F1B" w:rsidRPr="00FC64E1">
        <w:rPr>
          <w:rFonts w:ascii="Junicode" w:hAnsi="Junicode"/>
          <w:sz w:val="28"/>
          <w:szCs w:val="28"/>
          <w:rPrChange w:id="9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als</w:t>
      </w:r>
      <w:r w:rsidR="008913B7" w:rsidRPr="00FC64E1">
        <w:rPr>
          <w:rFonts w:ascii="Junicode" w:hAnsi="Junicode"/>
          <w:sz w:val="28"/>
          <w:szCs w:val="28"/>
          <w:rPrChange w:id="9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mag und muß man in </w:t>
      </w:r>
      <w:r w:rsidR="00A2594E" w:rsidRPr="00FC64E1">
        <w:rPr>
          <w:rFonts w:ascii="Junicode" w:hAnsi="Junicode"/>
          <w:sz w:val="28"/>
          <w:szCs w:val="28"/>
          <w:rPrChange w:id="9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7F1B" w:rsidRPr="00FC64E1">
        <w:rPr>
          <w:rFonts w:ascii="Junicode" w:hAnsi="Junicode"/>
          <w:sz w:val="28"/>
          <w:szCs w:val="28"/>
          <w:rPrChange w:id="9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brigen es</w:t>
      </w:r>
      <w:r w:rsidR="008913B7" w:rsidRPr="00FC64E1">
        <w:rPr>
          <w:rFonts w:ascii="Junicode" w:hAnsi="Junicode"/>
          <w:sz w:val="28"/>
          <w:szCs w:val="28"/>
          <w:rPrChange w:id="9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billich dabei bewenden la</w:t>
      </w:r>
      <w:r w:rsidR="00A2594E" w:rsidRPr="00FC64E1">
        <w:rPr>
          <w:rFonts w:ascii="Junicode" w:hAnsi="Junicode"/>
          <w:sz w:val="28"/>
          <w:szCs w:val="28"/>
          <w:rPrChange w:id="9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7F1B" w:rsidRPr="00FC64E1">
        <w:rPr>
          <w:rFonts w:ascii="Junicode" w:hAnsi="Junicode"/>
          <w:sz w:val="28"/>
          <w:szCs w:val="28"/>
          <w:rPrChange w:id="9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was</w:t>
      </w:r>
      <w:r w:rsidR="008913B7" w:rsidRPr="00FC64E1">
        <w:rPr>
          <w:rFonts w:ascii="Junicode" w:hAnsi="Junicode"/>
          <w:sz w:val="28"/>
          <w:szCs w:val="28"/>
          <w:rPrChange w:id="9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jener nicht uneben ge</w:t>
      </w:r>
      <w:r w:rsidR="00A2594E" w:rsidRPr="00FC64E1">
        <w:rPr>
          <w:rFonts w:ascii="Junicode" w:hAnsi="Junicode"/>
          <w:sz w:val="28"/>
          <w:szCs w:val="28"/>
          <w:rPrChange w:id="9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7F1B" w:rsidRPr="00FC64E1">
        <w:rPr>
          <w:rFonts w:ascii="Junicode" w:hAnsi="Junicode"/>
          <w:sz w:val="28"/>
          <w:szCs w:val="28"/>
          <w:rPrChange w:id="9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prochen:</w:t>
      </w:r>
      <w:r w:rsidR="0024681D" w:rsidRPr="00FC64E1">
        <w:rPr>
          <w:rFonts w:ascii="Junicode" w:hAnsi="Junicode"/>
          <w:sz w:val="28"/>
          <w:szCs w:val="28"/>
          <w:rPrChange w:id="9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Gallus Gallinister quinis </w:t>
      </w:r>
      <w:r w:rsidR="00A2594E" w:rsidRPr="00FC64E1">
        <w:rPr>
          <w:rFonts w:ascii="Junicode" w:hAnsi="Junicode"/>
          <w:sz w:val="28"/>
          <w:szCs w:val="28"/>
          <w:rPrChange w:id="9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7F1B" w:rsidRPr="00FC64E1">
        <w:rPr>
          <w:rFonts w:ascii="Junicode" w:hAnsi="Junicode"/>
          <w:sz w:val="28"/>
          <w:szCs w:val="28"/>
          <w:rPrChange w:id="9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ufficit unus,</w:t>
      </w:r>
      <w:r w:rsidR="008913B7" w:rsidRPr="00FC64E1">
        <w:rPr>
          <w:rFonts w:ascii="Junicode" w:hAnsi="Junicode"/>
          <w:sz w:val="28"/>
          <w:szCs w:val="28"/>
          <w:rPrChange w:id="9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at ter quinque viri non </w:t>
      </w:r>
      <w:r w:rsidR="00A2594E" w:rsidRPr="00FC64E1">
        <w:rPr>
          <w:rFonts w:ascii="Junicode" w:hAnsi="Junicode"/>
          <w:sz w:val="28"/>
          <w:szCs w:val="28"/>
          <w:rPrChange w:id="9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7F1B" w:rsidRPr="00FC64E1">
        <w:rPr>
          <w:rFonts w:ascii="Junicode" w:hAnsi="Junicode"/>
          <w:sz w:val="28"/>
          <w:szCs w:val="28"/>
          <w:rPrChange w:id="9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ufficiunt</w:t>
      </w:r>
      <w:r w:rsidR="008913B7" w:rsidRPr="00FC64E1">
        <w:rPr>
          <w:rFonts w:ascii="Junicode" w:hAnsi="Junicode"/>
          <w:sz w:val="28"/>
          <w:szCs w:val="28"/>
          <w:rPrChange w:id="9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Mulieri.</w:t>
      </w:r>
      <w:r w:rsidR="00861688" w:rsidRPr="00FC64E1">
        <w:rPr>
          <w:rFonts w:ascii="Junicode" w:hAnsi="Junicode"/>
          <w:sz w:val="28"/>
          <w:szCs w:val="28"/>
          <w:rPrChange w:id="9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mit einem einzeln Hahne / mehr dan</w:t>
      </w:r>
      <w:r w:rsidR="008913B7" w:rsidRPr="00FC64E1">
        <w:rPr>
          <w:rFonts w:ascii="Junicode" w:hAnsi="Junicode"/>
          <w:sz w:val="28"/>
          <w:szCs w:val="28"/>
          <w:rPrChange w:id="9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7F1B" w:rsidRPr="00FC64E1">
        <w:rPr>
          <w:rFonts w:ascii="Junicode" w:hAnsi="Junicode"/>
          <w:sz w:val="28"/>
          <w:szCs w:val="28"/>
          <w:rPrChange w:id="9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9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7F1B" w:rsidRPr="00FC64E1">
        <w:rPr>
          <w:rFonts w:ascii="Junicode" w:hAnsi="Junicode"/>
          <w:sz w:val="28"/>
          <w:szCs w:val="28"/>
          <w:rPrChange w:id="9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nffzehn H</w:t>
      </w:r>
      <w:r w:rsidR="00A2594E" w:rsidRPr="00FC64E1">
        <w:rPr>
          <w:rFonts w:ascii="Junicode" w:hAnsi="Junicode"/>
          <w:sz w:val="28"/>
          <w:szCs w:val="28"/>
          <w:rPrChange w:id="9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7F1B" w:rsidRPr="00FC64E1">
        <w:rPr>
          <w:rFonts w:ascii="Junicode" w:hAnsi="Junicode"/>
          <w:sz w:val="28"/>
          <w:szCs w:val="28"/>
          <w:rPrChange w:id="9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nelein</w:t>
      </w:r>
    </w:p>
    <w:p w14:paraId="224DB9A6" w14:textId="0A908ED4" w:rsidR="00857F1B" w:rsidRPr="00FC64E1" w:rsidRDefault="00857F1B" w:rsidP="001B2A6D">
      <w:pPr>
        <w:spacing w:line="360" w:lineRule="auto"/>
        <w:rPr>
          <w:rFonts w:ascii="Junicode" w:hAnsi="Junicode"/>
          <w:sz w:val="28"/>
          <w:szCs w:val="28"/>
          <w:rPrChange w:id="9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Sind vergn</w:t>
      </w:r>
      <w:r w:rsidR="00A2594E" w:rsidRPr="00FC64E1">
        <w:rPr>
          <w:rFonts w:ascii="Junicode" w:hAnsi="Junicode"/>
          <w:sz w:val="28"/>
          <w:szCs w:val="28"/>
          <w:rPrChange w:id="9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get: F</w:t>
      </w:r>
      <w:r w:rsidR="00A2594E" w:rsidRPr="00FC64E1">
        <w:rPr>
          <w:rFonts w:ascii="Junicode" w:hAnsi="Junicode"/>
          <w:sz w:val="28"/>
          <w:szCs w:val="28"/>
          <w:rPrChange w:id="9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nffzehn M</w:t>
      </w:r>
      <w:r w:rsidR="00A2594E" w:rsidRPr="00FC64E1">
        <w:rPr>
          <w:rFonts w:ascii="Junicode" w:hAnsi="Junicode"/>
          <w:sz w:val="28"/>
          <w:szCs w:val="28"/>
          <w:rPrChange w:id="9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/</w:t>
      </w:r>
      <w:r w:rsidR="008913B7" w:rsidRPr="00FC64E1">
        <w:rPr>
          <w:rFonts w:ascii="Junicode" w:hAnsi="Junicode"/>
          <w:sz w:val="28"/>
          <w:szCs w:val="28"/>
          <w:rPrChange w:id="9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Hur' nicht genug</w:t>
      </w:r>
      <w:r w:rsidR="00A2594E" w:rsidRPr="00FC64E1">
        <w:rPr>
          <w:rFonts w:ascii="Junicode" w:hAnsi="Junicode"/>
          <w:sz w:val="28"/>
          <w:szCs w:val="28"/>
          <w:rPrChange w:id="9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 </w:t>
      </w:r>
      <w:r w:rsidR="00A2594E" w:rsidRPr="00FC64E1">
        <w:rPr>
          <w:rFonts w:ascii="Junicode" w:hAnsi="Junicode"/>
          <w:sz w:val="28"/>
          <w:szCs w:val="28"/>
          <w:rPrChange w:id="9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ein.</w:t>
      </w:r>
    </w:p>
    <w:p w14:paraId="63FBAD7D" w14:textId="46A26F05" w:rsidR="006C0A1D" w:rsidRPr="00FC64E1" w:rsidRDefault="00857F1B" w:rsidP="001B2A6D">
      <w:pPr>
        <w:spacing w:line="360" w:lineRule="auto"/>
        <w:rPr>
          <w:rFonts w:ascii="Junicode" w:hAnsi="Junicode"/>
          <w:sz w:val="28"/>
          <w:szCs w:val="28"/>
          <w:rPrChange w:id="9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Es muß aber das Weib auch zu</w:t>
      </w:r>
      <w:r w:rsidR="008913B7" w:rsidRPr="00FC64E1">
        <w:rPr>
          <w:rFonts w:ascii="Junicode" w:hAnsi="Junicode"/>
          <w:sz w:val="28"/>
          <w:szCs w:val="28"/>
          <w:rPrChange w:id="9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frieden </w:t>
      </w:r>
      <w:r w:rsidR="00A2594E" w:rsidRPr="00FC64E1">
        <w:rPr>
          <w:rFonts w:ascii="Junicode" w:hAnsi="Junicode"/>
          <w:sz w:val="28"/>
          <w:szCs w:val="28"/>
          <w:rPrChange w:id="9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wan der Mann halb</w:t>
      </w:r>
      <w:r w:rsidR="008913B7" w:rsidRPr="00FC64E1">
        <w:rPr>
          <w:rFonts w:ascii="Junicode" w:hAnsi="Junicode"/>
          <w:sz w:val="28"/>
          <w:szCs w:val="28"/>
          <w:rPrChange w:id="9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halb pa</w:t>
      </w:r>
      <w:r w:rsidR="00A2594E" w:rsidRPr="00FC64E1">
        <w:rPr>
          <w:rFonts w:ascii="Junicode" w:hAnsi="Junicode"/>
          <w:sz w:val="28"/>
          <w:szCs w:val="28"/>
          <w:rPrChange w:id="9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kan / ma</w:t>
      </w:r>
      <w:r w:rsidR="00A2594E" w:rsidRPr="00FC64E1">
        <w:rPr>
          <w:rFonts w:ascii="Junicode" w:hAnsi="Junicode"/>
          <w:sz w:val="28"/>
          <w:szCs w:val="28"/>
          <w:rPrChange w:id="9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es</w:t>
      </w:r>
      <w:r w:rsidR="008913B7" w:rsidRPr="00FC64E1">
        <w:rPr>
          <w:rFonts w:ascii="Junicode" w:hAnsi="Junicode"/>
          <w:sz w:val="28"/>
          <w:szCs w:val="28"/>
          <w:rPrChange w:id="9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doch nach des Owenus Verslein</w:t>
      </w:r>
      <w:r w:rsidR="008913B7" w:rsidRPr="00FC64E1">
        <w:rPr>
          <w:rFonts w:ascii="Junicode" w:hAnsi="Junicode"/>
          <w:sz w:val="28"/>
          <w:szCs w:val="28"/>
          <w:rPrChange w:id="9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gehet / da er </w:t>
      </w:r>
      <w:r w:rsidR="00A2594E" w:rsidRPr="00FC64E1">
        <w:rPr>
          <w:rFonts w:ascii="Junicode" w:hAnsi="Junicode"/>
          <w:sz w:val="28"/>
          <w:szCs w:val="28"/>
          <w:rPrChange w:id="9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pricht:</w:t>
      </w:r>
      <w:r w:rsidR="008913B7" w:rsidRPr="00FC64E1">
        <w:rPr>
          <w:rFonts w:ascii="Junicode" w:hAnsi="Junicode"/>
          <w:sz w:val="28"/>
          <w:szCs w:val="28"/>
          <w:rPrChange w:id="9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zalt </w:t>
      </w:r>
      <w:r w:rsidR="00A2594E" w:rsidRPr="00FC64E1">
        <w:rPr>
          <w:rFonts w:ascii="Junicode" w:hAnsi="Junicode"/>
          <w:sz w:val="28"/>
          <w:szCs w:val="28"/>
          <w:rPrChange w:id="9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 alzeit? wer bleibt</w:t>
      </w:r>
      <w:r w:rsidR="008913B7" w:rsidRPr="00FC64E1">
        <w:rPr>
          <w:rFonts w:ascii="Junicode" w:hAnsi="Junicode"/>
          <w:sz w:val="28"/>
          <w:szCs w:val="28"/>
          <w:rPrChange w:id="9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</w:t>
      </w:r>
      <w:r w:rsidR="00A2594E" w:rsidRPr="00FC64E1">
        <w:rPr>
          <w:rFonts w:ascii="Junicode" w:hAnsi="Junicode"/>
          <w:sz w:val="28"/>
          <w:szCs w:val="28"/>
          <w:rPrChange w:id="9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 jhr?</w:t>
      </w:r>
      <w:r w:rsidR="008913B7" w:rsidRPr="00FC64E1">
        <w:rPr>
          <w:rFonts w:ascii="Junicode" w:hAnsi="Junicode"/>
          <w:sz w:val="28"/>
          <w:szCs w:val="28"/>
          <w:rPrChange w:id="9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Kein Man bezalt </w:t>
      </w:r>
      <w:r w:rsidR="00A2594E" w:rsidRPr="00FC64E1">
        <w:rPr>
          <w:rFonts w:ascii="Junicode" w:hAnsi="Junicode"/>
          <w:sz w:val="28"/>
          <w:szCs w:val="28"/>
          <w:rPrChange w:id="9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 mit harter</w:t>
      </w:r>
      <w:r w:rsidR="008913B7" w:rsidRPr="00FC64E1">
        <w:rPr>
          <w:rFonts w:ascii="Junicode" w:hAnsi="Junicode"/>
          <w:sz w:val="28"/>
          <w:szCs w:val="28"/>
          <w:rPrChange w:id="9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9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nze </w:t>
      </w:r>
      <w:r w:rsidR="00A2594E" w:rsidRPr="00FC64E1">
        <w:rPr>
          <w:rFonts w:ascii="Junicode" w:hAnsi="Junicode"/>
          <w:sz w:val="28"/>
          <w:szCs w:val="28"/>
          <w:rPrChange w:id="9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chier.</w:t>
      </w:r>
      <w:r w:rsidR="008913B7" w:rsidRPr="00FC64E1">
        <w:rPr>
          <w:rFonts w:ascii="Junicode" w:hAnsi="Junicode"/>
          <w:sz w:val="28"/>
          <w:szCs w:val="28"/>
          <w:rPrChange w:id="9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 er auch einsmals com pleno</w:t>
      </w:r>
      <w:r w:rsidR="008913B7" w:rsidRPr="00FC64E1">
        <w:rPr>
          <w:rFonts w:ascii="Junicode" w:hAnsi="Junicode"/>
          <w:sz w:val="28"/>
          <w:szCs w:val="28"/>
          <w:rPrChange w:id="9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acco, (mit vollem Beutel /) zu</w:t>
      </w:r>
      <w:r w:rsidR="008913B7" w:rsidRPr="00FC64E1">
        <w:rPr>
          <w:rFonts w:ascii="Junicode" w:hAnsi="Junicode"/>
          <w:sz w:val="28"/>
          <w:szCs w:val="28"/>
          <w:rPrChange w:id="9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</w:t>
      </w:r>
      <w:r w:rsidR="00A2594E" w:rsidRPr="00FC64E1">
        <w:rPr>
          <w:rFonts w:ascii="Junicode" w:hAnsi="Junicode"/>
          <w:sz w:val="28"/>
          <w:szCs w:val="28"/>
          <w:rPrChange w:id="9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k</w:t>
      </w:r>
      <w:r w:rsidR="00A2594E" w:rsidRPr="00FC64E1">
        <w:rPr>
          <w:rFonts w:ascii="Junicode" w:hAnsi="Junicode"/>
          <w:sz w:val="28"/>
          <w:szCs w:val="28"/>
          <w:rPrChange w:id="9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 / </w:t>
      </w:r>
      <w:r w:rsidR="00A2594E" w:rsidRPr="00FC64E1">
        <w:rPr>
          <w:rFonts w:ascii="Junicode" w:hAnsi="Junicode"/>
          <w:sz w:val="28"/>
          <w:szCs w:val="28"/>
          <w:rPrChange w:id="9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 das Weib nicht</w:t>
      </w:r>
      <w:r w:rsidR="008913B7" w:rsidRPr="00FC64E1">
        <w:rPr>
          <w:rFonts w:ascii="Junicode" w:hAnsi="Junicode"/>
          <w:sz w:val="28"/>
          <w:szCs w:val="28"/>
          <w:rPrChange w:id="9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be</w:t>
      </w:r>
      <w:r w:rsidR="00A2594E" w:rsidRPr="00FC64E1">
        <w:rPr>
          <w:rFonts w:ascii="Junicode" w:hAnsi="Junicode"/>
          <w:sz w:val="28"/>
          <w:szCs w:val="28"/>
          <w:rPrChange w:id="9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</w:t>
      </w:r>
      <w:r w:rsidR="00A2594E" w:rsidRPr="00FC64E1">
        <w:rPr>
          <w:rFonts w:ascii="Junicode" w:hAnsi="Junicode"/>
          <w:sz w:val="28"/>
          <w:szCs w:val="28"/>
          <w:rPrChange w:id="9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9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9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lang n</w:t>
      </w:r>
      <w:r w:rsidR="00A2594E" w:rsidRPr="00FC64E1">
        <w:rPr>
          <w:rFonts w:ascii="Junicode" w:hAnsi="Junicode"/>
          <w:sz w:val="28"/>
          <w:szCs w:val="28"/>
          <w:rPrChange w:id="9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tigen</w:t>
      </w:r>
      <w:r w:rsidR="008913B7" w:rsidRPr="00FC64E1">
        <w:rPr>
          <w:rFonts w:ascii="Junicode" w:hAnsi="Junicode"/>
          <w:sz w:val="28"/>
          <w:szCs w:val="28"/>
          <w:rPrChange w:id="9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bitten la</w:t>
      </w:r>
      <w:r w:rsidR="00A2594E" w:rsidRPr="00FC64E1">
        <w:rPr>
          <w:rFonts w:ascii="Junicode" w:hAnsi="Junicode"/>
          <w:sz w:val="28"/>
          <w:szCs w:val="28"/>
          <w:rPrChange w:id="9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9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frei waker</w:t>
      </w:r>
      <w:r w:rsidR="008913B7" w:rsidRPr="00FC64E1">
        <w:rPr>
          <w:rFonts w:ascii="Junicode" w:hAnsi="Junicode"/>
          <w:sz w:val="28"/>
          <w:szCs w:val="28"/>
          <w:rPrChange w:id="9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be</w:t>
      </w:r>
      <w:r w:rsidR="00A2594E" w:rsidRPr="00FC64E1">
        <w:rPr>
          <w:rFonts w:ascii="Junicode" w:hAnsi="Junicode"/>
          <w:sz w:val="28"/>
          <w:szCs w:val="28"/>
          <w:rPrChange w:id="9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cheidentlich </w:t>
      </w:r>
      <w:r w:rsidR="00A2594E" w:rsidRPr="00FC64E1">
        <w:rPr>
          <w:rFonts w:ascii="Junicode" w:hAnsi="Junicode"/>
          <w:sz w:val="28"/>
          <w:szCs w:val="28"/>
          <w:rPrChange w:id="9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untergeben /</w:t>
      </w:r>
      <w:r w:rsidR="008913B7" w:rsidRPr="00FC64E1">
        <w:rPr>
          <w:rFonts w:ascii="Junicode" w:hAnsi="Junicode"/>
          <w:sz w:val="28"/>
          <w:szCs w:val="28"/>
          <w:rPrChange w:id="9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Betrachtung / daß in cau</w:t>
      </w:r>
      <w:r w:rsidR="00A2594E" w:rsidRPr="00FC64E1">
        <w:rPr>
          <w:rFonts w:ascii="Junicode" w:hAnsi="Junicode"/>
          <w:sz w:val="28"/>
          <w:szCs w:val="28"/>
          <w:rPrChange w:id="9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is </w:t>
      </w:r>
      <w:r w:rsidR="00A2594E" w:rsidRPr="00FC64E1">
        <w:rPr>
          <w:rFonts w:ascii="Junicode" w:hAnsi="Junicode"/>
          <w:sz w:val="28"/>
          <w:szCs w:val="28"/>
          <w:rPrChange w:id="9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</w:t>
      </w:r>
      <w:r w:rsidRPr="00FC64E1">
        <w:rPr>
          <w:rFonts w:ascii="Junicode" w:hAnsi="Junicode"/>
          <w:sz w:val="28"/>
          <w:szCs w:val="28"/>
          <w:rPrChange w:id="9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maniis, (in H</w:t>
      </w:r>
      <w:r w:rsidR="00A2594E" w:rsidRPr="00FC64E1">
        <w:rPr>
          <w:rFonts w:ascii="Junicode" w:hAnsi="Junicode"/>
          <w:sz w:val="28"/>
          <w:szCs w:val="28"/>
          <w:rPrChange w:id="9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ndeln die nicht langen</w:t>
      </w:r>
      <w:r w:rsidR="0024681D" w:rsidRPr="00FC64E1">
        <w:rPr>
          <w:rFonts w:ascii="Junicode" w:hAnsi="Junicode"/>
          <w:sz w:val="28"/>
          <w:szCs w:val="28"/>
          <w:rPrChange w:id="9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</w:t>
      </w:r>
      <w:r w:rsidR="008913B7" w:rsidRPr="00FC64E1">
        <w:rPr>
          <w:rFonts w:ascii="Junicode" w:hAnsi="Junicode"/>
          <w:sz w:val="28"/>
          <w:szCs w:val="28"/>
          <w:rPrChange w:id="9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erzug leiden /) wie hier in con</w:t>
      </w:r>
      <w:r w:rsidRPr="00FC64E1">
        <w:rPr>
          <w:rFonts w:ascii="Junicode" w:hAnsi="Junicode"/>
          <w:sz w:val="28"/>
          <w:szCs w:val="28"/>
          <w:rPrChange w:id="9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tinenti (ohn viel weigern) absque</w:t>
      </w:r>
      <w:r w:rsidR="008913B7" w:rsidRPr="00FC64E1">
        <w:rPr>
          <w:rFonts w:ascii="Junicode" w:hAnsi="Junicode"/>
          <w:sz w:val="28"/>
          <w:szCs w:val="28"/>
          <w:rPrChange w:id="9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trepitu judicij de </w:t>
      </w:r>
      <w:r w:rsidR="00A2594E" w:rsidRPr="00FC64E1">
        <w:rPr>
          <w:rFonts w:ascii="Junicode" w:hAnsi="Junicode"/>
          <w:sz w:val="28"/>
          <w:szCs w:val="28"/>
          <w:rPrChange w:id="9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implici &amp; plano</w:t>
      </w:r>
      <w:r w:rsidR="008913B7" w:rsidRPr="00FC64E1">
        <w:rPr>
          <w:rFonts w:ascii="Junicode" w:hAnsi="Junicode"/>
          <w:sz w:val="28"/>
          <w:szCs w:val="28"/>
          <w:rPrChange w:id="9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9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9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gehandelt werden / ut docet</w:t>
      </w:r>
      <w:r w:rsidR="008913B7" w:rsidRPr="00FC64E1">
        <w:rPr>
          <w:rFonts w:ascii="Junicode" w:hAnsi="Junicode"/>
          <w:sz w:val="28"/>
          <w:szCs w:val="28"/>
          <w:rPrChange w:id="9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Zanger, tract. de except. c. 2. n. 5.</w:t>
      </w:r>
      <w:r w:rsidR="008913B7" w:rsidRPr="00FC64E1">
        <w:rPr>
          <w:rFonts w:ascii="Junicode" w:hAnsi="Junicode"/>
          <w:sz w:val="28"/>
          <w:szCs w:val="28"/>
          <w:rPrChange w:id="9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doch </w:t>
      </w:r>
      <w:r w:rsidR="00A2594E" w:rsidRPr="00FC64E1">
        <w:rPr>
          <w:rFonts w:ascii="Junicode" w:hAnsi="Junicode"/>
          <w:sz w:val="28"/>
          <w:szCs w:val="28"/>
          <w:rPrChange w:id="9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 der Man auch nicht </w:t>
      </w:r>
      <w:r w:rsidR="00A2594E" w:rsidRPr="00FC64E1">
        <w:rPr>
          <w:rFonts w:ascii="Junicode" w:hAnsi="Junicode"/>
          <w:sz w:val="28"/>
          <w:szCs w:val="28"/>
          <w:rPrChange w:id="9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obald</w:t>
      </w:r>
      <w:r w:rsidR="008913B7" w:rsidRPr="00FC64E1">
        <w:rPr>
          <w:rFonts w:ascii="Junicode" w:hAnsi="Junicode"/>
          <w:sz w:val="28"/>
          <w:szCs w:val="28"/>
          <w:rPrChange w:id="9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zufahren / (gleich dem Bauer in</w:t>
      </w:r>
      <w:r w:rsidR="008913B7" w:rsidRPr="00FC64E1">
        <w:rPr>
          <w:rFonts w:ascii="Junicode" w:hAnsi="Junicode"/>
          <w:sz w:val="28"/>
          <w:szCs w:val="28"/>
          <w:rPrChange w:id="9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Stiefeln /) </w:t>
      </w:r>
      <w:r w:rsidR="00A2594E" w:rsidRPr="00FC64E1">
        <w:rPr>
          <w:rFonts w:ascii="Junicode" w:hAnsi="Junicode"/>
          <w:sz w:val="28"/>
          <w:szCs w:val="28"/>
          <w:rPrChange w:id="9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mit k</w:t>
      </w:r>
      <w:r w:rsidR="00A2594E" w:rsidRPr="00FC64E1">
        <w:rPr>
          <w:rFonts w:ascii="Junicode" w:hAnsi="Junicode"/>
          <w:sz w:val="28"/>
          <w:szCs w:val="28"/>
          <w:rPrChange w:id="9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9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8913B7" w:rsidRPr="00FC64E1">
        <w:rPr>
          <w:rFonts w:ascii="Junicode" w:hAnsi="Junicode"/>
          <w:sz w:val="28"/>
          <w:szCs w:val="28"/>
          <w:rPrChange w:id="9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herzen / mit l</w:t>
      </w:r>
      <w:r w:rsidR="00A2594E" w:rsidRPr="00FC64E1">
        <w:rPr>
          <w:rFonts w:ascii="Junicode" w:hAnsi="Junicode"/>
          <w:sz w:val="28"/>
          <w:szCs w:val="28"/>
          <w:rPrChange w:id="9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ffeln und </w:t>
      </w:r>
      <w:r w:rsidR="00A2594E" w:rsidRPr="00FC64E1">
        <w:rPr>
          <w:rFonts w:ascii="Junicode" w:hAnsi="Junicode"/>
          <w:sz w:val="28"/>
          <w:szCs w:val="28"/>
          <w:rPrChange w:id="9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</w:t>
      </w:r>
      <w:r w:rsidRPr="00FC64E1">
        <w:rPr>
          <w:rFonts w:ascii="Junicode" w:hAnsi="Junicode"/>
          <w:sz w:val="28"/>
          <w:szCs w:val="28"/>
          <w:rPrChange w:id="9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/ mit kribeln und krabeln / mit</w:t>
      </w:r>
      <w:r w:rsidR="008913B7" w:rsidRPr="00FC64E1">
        <w:rPr>
          <w:rFonts w:ascii="Junicode" w:hAnsi="Junicode"/>
          <w:sz w:val="28"/>
          <w:szCs w:val="28"/>
          <w:rPrChange w:id="9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9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9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und </w:t>
      </w:r>
      <w:r w:rsidR="00A2594E" w:rsidRPr="00FC64E1">
        <w:rPr>
          <w:rFonts w:ascii="Junicode" w:hAnsi="Junicode"/>
          <w:sz w:val="28"/>
          <w:szCs w:val="28"/>
          <w:rPrChange w:id="9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</w:t>
      </w:r>
      <w:r w:rsidR="00A2594E" w:rsidRPr="00FC64E1">
        <w:rPr>
          <w:rFonts w:ascii="Junicode" w:hAnsi="Junicode"/>
          <w:sz w:val="28"/>
          <w:szCs w:val="28"/>
          <w:rPrChange w:id="9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beln / das Spiel</w:t>
      </w:r>
      <w:r w:rsidR="008913B7" w:rsidRPr="00FC64E1">
        <w:rPr>
          <w:rFonts w:ascii="Junicode" w:hAnsi="Junicode"/>
          <w:sz w:val="28"/>
          <w:szCs w:val="28"/>
          <w:rPrChange w:id="9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anfangen / </w:t>
      </w:r>
      <w:r w:rsidR="00A2594E" w:rsidRPr="00FC64E1">
        <w:rPr>
          <w:rFonts w:ascii="Junicode" w:hAnsi="Junicode"/>
          <w:sz w:val="28"/>
          <w:szCs w:val="28"/>
          <w:rPrChange w:id="9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das Weigen auffzumuntern / nach dem Rhat des</w:t>
      </w:r>
      <w:r w:rsidR="008913B7" w:rsidRPr="00FC64E1">
        <w:rPr>
          <w:rFonts w:ascii="Junicode" w:hAnsi="Junicode"/>
          <w:sz w:val="28"/>
          <w:szCs w:val="28"/>
          <w:rPrChange w:id="9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Pareus / und dem Sprichwort:</w:t>
      </w:r>
      <w:r w:rsidR="008913B7" w:rsidRPr="00FC64E1">
        <w:rPr>
          <w:rFonts w:ascii="Junicode" w:hAnsi="Junicode"/>
          <w:sz w:val="28"/>
          <w:szCs w:val="28"/>
          <w:rPrChange w:id="9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 Man und Weib viel k</w:t>
      </w:r>
      <w:r w:rsidR="00A2594E" w:rsidRPr="00FC64E1">
        <w:rPr>
          <w:rFonts w:ascii="Junicode" w:hAnsi="Junicode"/>
          <w:sz w:val="28"/>
          <w:szCs w:val="28"/>
          <w:rPrChange w:id="9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9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8913B7" w:rsidRPr="00FC64E1">
        <w:rPr>
          <w:rFonts w:ascii="Junicode" w:hAnsi="Junicode"/>
          <w:sz w:val="28"/>
          <w:szCs w:val="28"/>
          <w:rPrChange w:id="9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Scherzen und Spielen / </w:t>
      </w:r>
      <w:r w:rsidR="00A2594E" w:rsidRPr="00FC64E1">
        <w:rPr>
          <w:rFonts w:ascii="Junicode" w:hAnsi="Junicode"/>
          <w:sz w:val="28"/>
          <w:szCs w:val="28"/>
          <w:rPrChange w:id="9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wird end</w:t>
      </w:r>
      <w:r w:rsidRPr="00FC64E1">
        <w:rPr>
          <w:rFonts w:ascii="Junicode" w:hAnsi="Junicode"/>
          <w:sz w:val="28"/>
          <w:szCs w:val="28"/>
          <w:rPrChange w:id="9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ein Niderl</w:t>
      </w:r>
      <w:r w:rsidR="00A2594E" w:rsidRPr="00FC64E1">
        <w:rPr>
          <w:rFonts w:ascii="Junicode" w:hAnsi="Junicode"/>
          <w:sz w:val="28"/>
          <w:szCs w:val="28"/>
          <w:rPrChange w:id="9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</w:t>
      </w:r>
      <w:r w:rsidR="00A2594E" w:rsidRPr="00FC64E1">
        <w:rPr>
          <w:rFonts w:ascii="Junicode" w:hAnsi="Junicode"/>
          <w:sz w:val="28"/>
          <w:szCs w:val="28"/>
          <w:rPrChange w:id="9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Krieg dar</w:t>
      </w:r>
      <w:r w:rsidRPr="00FC64E1">
        <w:rPr>
          <w:rFonts w:ascii="Junicode" w:hAnsi="Junicode"/>
          <w:sz w:val="28"/>
          <w:szCs w:val="28"/>
          <w:rPrChange w:id="9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aus / und </w:t>
      </w:r>
      <w:r w:rsidR="00A2594E" w:rsidRPr="00FC64E1">
        <w:rPr>
          <w:rFonts w:ascii="Junicode" w:hAnsi="Junicode"/>
          <w:sz w:val="28"/>
          <w:szCs w:val="28"/>
          <w:rPrChange w:id="9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dan erfolget gew</w:t>
      </w:r>
      <w:r w:rsidR="00A2594E" w:rsidRPr="00FC64E1">
        <w:rPr>
          <w:rFonts w:ascii="Junicode" w:hAnsi="Junicode"/>
          <w:sz w:val="28"/>
          <w:szCs w:val="28"/>
          <w:rPrChange w:id="9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9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13B7" w:rsidRPr="00FC64E1">
        <w:rPr>
          <w:rFonts w:ascii="Junicode" w:hAnsi="Junicode"/>
          <w:sz w:val="28"/>
          <w:szCs w:val="28"/>
          <w:rPrChange w:id="9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Pr="00FC64E1">
        <w:rPr>
          <w:rFonts w:ascii="Junicode" w:hAnsi="Junicode"/>
          <w:sz w:val="28"/>
          <w:szCs w:val="28"/>
          <w:rPrChange w:id="9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ausbeute / nach des S. von Golau</w:t>
      </w:r>
      <w:r w:rsidR="008913B7" w:rsidRPr="00FC64E1">
        <w:rPr>
          <w:rFonts w:ascii="Junicode" w:hAnsi="Junicode"/>
          <w:sz w:val="28"/>
          <w:szCs w:val="28"/>
          <w:rPrChange w:id="9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9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en:</w:t>
      </w:r>
      <w:r w:rsidR="008913B7" w:rsidRPr="00FC64E1">
        <w:rPr>
          <w:rFonts w:ascii="Junicode" w:hAnsi="Junicode"/>
          <w:sz w:val="28"/>
          <w:szCs w:val="28"/>
          <w:rPrChange w:id="9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der Man </w:t>
      </w:r>
      <w:r w:rsidR="00A2594E" w:rsidRPr="00FC64E1">
        <w:rPr>
          <w:rFonts w:ascii="Junicode" w:hAnsi="Junicode"/>
          <w:sz w:val="28"/>
          <w:szCs w:val="28"/>
          <w:rPrChange w:id="9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Weiblein k</w:t>
      </w:r>
      <w:r w:rsidR="00A2594E" w:rsidRPr="00FC64E1">
        <w:rPr>
          <w:rFonts w:ascii="Junicode" w:hAnsi="Junicode"/>
          <w:sz w:val="28"/>
          <w:szCs w:val="28"/>
          <w:rPrChange w:id="9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6C0A1D" w:rsidRPr="00FC64E1">
        <w:rPr>
          <w:rFonts w:ascii="Junicode" w:hAnsi="Junicode"/>
          <w:sz w:val="28"/>
          <w:szCs w:val="28"/>
          <w:rPrChange w:id="9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</w:t>
      </w:r>
      <w:r w:rsidR="008913B7" w:rsidRPr="00FC64E1">
        <w:rPr>
          <w:rFonts w:ascii="Junicode" w:hAnsi="Junicode"/>
          <w:sz w:val="28"/>
          <w:szCs w:val="28"/>
          <w:rPrChange w:id="9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Weib </w:t>
      </w:r>
      <w:r w:rsidR="00A2594E" w:rsidRPr="00FC64E1">
        <w:rPr>
          <w:rFonts w:ascii="Junicode" w:hAnsi="Junicode"/>
          <w:sz w:val="28"/>
          <w:szCs w:val="28"/>
          <w:rPrChange w:id="9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cherzt mit dem Mann /</w:t>
      </w:r>
      <w:r w:rsidR="00B027CD" w:rsidRPr="00FC64E1">
        <w:rPr>
          <w:rFonts w:ascii="Junicode" w:hAnsi="Junicode"/>
          <w:sz w:val="28"/>
          <w:szCs w:val="28"/>
          <w:rPrChange w:id="9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Weil </w:t>
      </w:r>
      <w:r w:rsidR="00A2594E" w:rsidRPr="00FC64E1">
        <w:rPr>
          <w:rFonts w:ascii="Junicode" w:hAnsi="Junicode"/>
          <w:sz w:val="28"/>
          <w:szCs w:val="28"/>
          <w:rPrChange w:id="9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</w:t>
      </w:r>
      <w:r w:rsidR="00A2594E" w:rsidRPr="00FC64E1">
        <w:rPr>
          <w:rFonts w:ascii="Junicode" w:hAnsi="Junicode"/>
          <w:sz w:val="28"/>
          <w:szCs w:val="28"/>
          <w:rPrChange w:id="9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beiden </w:t>
      </w:r>
      <w:r w:rsidR="00A2594E" w:rsidRPr="00FC64E1">
        <w:rPr>
          <w:rFonts w:ascii="Junicode" w:hAnsi="Junicode"/>
          <w:sz w:val="28"/>
          <w:szCs w:val="28"/>
          <w:rPrChange w:id="9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pielen: Wer hat doch</w:t>
      </w:r>
      <w:r w:rsidR="00B027CD" w:rsidRPr="00FC64E1">
        <w:rPr>
          <w:rFonts w:ascii="Junicode" w:hAnsi="Junicode"/>
          <w:sz w:val="28"/>
          <w:szCs w:val="28"/>
          <w:rPrChange w:id="9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Nuz daraus?</w:t>
      </w:r>
      <w:r w:rsidR="0024681D" w:rsidRPr="00FC64E1">
        <w:rPr>
          <w:rFonts w:ascii="Junicode" w:hAnsi="Junicode"/>
          <w:sz w:val="28"/>
          <w:szCs w:val="28"/>
          <w:rPrChange w:id="9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das Weib! dan </w:t>
      </w:r>
      <w:r w:rsidR="00A2594E" w:rsidRPr="00FC64E1">
        <w:rPr>
          <w:rFonts w:ascii="Junicode" w:hAnsi="Junicode"/>
          <w:sz w:val="28"/>
          <w:szCs w:val="28"/>
          <w:rPrChange w:id="9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empf</w:t>
      </w:r>
      <w:r w:rsidR="00A2594E" w:rsidRPr="00FC64E1">
        <w:rPr>
          <w:rFonts w:ascii="Junicode" w:hAnsi="Junicode"/>
          <w:sz w:val="28"/>
          <w:szCs w:val="28"/>
          <w:rPrChange w:id="9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C0A1D" w:rsidRPr="00FC64E1">
        <w:rPr>
          <w:rFonts w:ascii="Junicode" w:hAnsi="Junicode"/>
          <w:sz w:val="28"/>
          <w:szCs w:val="28"/>
          <w:rPrChange w:id="9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nget / tr</w:t>
      </w:r>
      <w:r w:rsidR="00A2594E" w:rsidRPr="00FC64E1">
        <w:rPr>
          <w:rFonts w:ascii="Junicode" w:hAnsi="Junicode"/>
          <w:sz w:val="28"/>
          <w:szCs w:val="28"/>
          <w:rPrChange w:id="9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C0A1D" w:rsidRPr="00FC64E1">
        <w:rPr>
          <w:rFonts w:ascii="Junicode" w:hAnsi="Junicode"/>
          <w:sz w:val="28"/>
          <w:szCs w:val="28"/>
          <w:rPrChange w:id="9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</w:t>
      </w:r>
      <w:r w:rsidR="00B027CD" w:rsidRPr="00FC64E1">
        <w:rPr>
          <w:rFonts w:ascii="Junicode" w:hAnsi="Junicode"/>
          <w:sz w:val="28"/>
          <w:szCs w:val="28"/>
          <w:rPrChange w:id="9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</w:t>
      </w:r>
      <w:r w:rsidR="00A2594E" w:rsidRPr="00FC64E1">
        <w:rPr>
          <w:rFonts w:ascii="Junicode" w:hAnsi="Junicode"/>
          <w:sz w:val="28"/>
          <w:szCs w:val="28"/>
          <w:rPrChange w:id="9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6C0A1D" w:rsidRPr="00FC64E1">
        <w:rPr>
          <w:rFonts w:ascii="Junicode" w:hAnsi="Junicode"/>
          <w:sz w:val="28"/>
          <w:szCs w:val="28"/>
          <w:rPrChange w:id="9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rden </w:t>
      </w:r>
      <w:r w:rsidR="00A2594E" w:rsidRPr="00FC64E1">
        <w:rPr>
          <w:rFonts w:ascii="Junicode" w:hAnsi="Junicode"/>
          <w:sz w:val="28"/>
          <w:szCs w:val="28"/>
          <w:rPrChange w:id="9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 Scheue /</w:t>
      </w:r>
      <w:r w:rsidR="00B027CD" w:rsidRPr="00FC64E1">
        <w:rPr>
          <w:rFonts w:ascii="Junicode" w:hAnsi="Junicode"/>
          <w:sz w:val="28"/>
          <w:szCs w:val="28"/>
          <w:rPrChange w:id="9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Leget abe / kommet wider / holet mehr und</w:t>
      </w:r>
      <w:r w:rsidR="00B027CD" w:rsidRPr="00FC64E1">
        <w:rPr>
          <w:rFonts w:ascii="Junicode" w:hAnsi="Junicode"/>
          <w:sz w:val="28"/>
          <w:szCs w:val="28"/>
          <w:rPrChange w:id="9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9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C0A1D" w:rsidRPr="00FC64E1">
        <w:rPr>
          <w:rFonts w:ascii="Junicode" w:hAnsi="Junicode"/>
          <w:sz w:val="28"/>
          <w:szCs w:val="28"/>
          <w:rPrChange w:id="9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 aufs neue.</w:t>
      </w:r>
      <w:r w:rsidR="00B027CD" w:rsidRPr="00FC64E1">
        <w:rPr>
          <w:rFonts w:ascii="Junicode" w:hAnsi="Junicode"/>
          <w:sz w:val="28"/>
          <w:szCs w:val="28"/>
          <w:rPrChange w:id="9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Derowegen jhr lieben Weibergen /</w:t>
      </w:r>
      <w:r w:rsidR="00B027CD" w:rsidRPr="00FC64E1">
        <w:rPr>
          <w:rFonts w:ascii="Junicode" w:hAnsi="Junicode"/>
          <w:sz w:val="28"/>
          <w:szCs w:val="28"/>
          <w:rPrChange w:id="9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eid nicht wie die hart-m</w:t>
      </w:r>
      <w:r w:rsidR="00A2594E" w:rsidRPr="00FC64E1">
        <w:rPr>
          <w:rFonts w:ascii="Junicode" w:hAnsi="Junicode"/>
          <w:sz w:val="28"/>
          <w:szCs w:val="28"/>
          <w:rPrChange w:id="9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C0A1D" w:rsidRPr="00FC64E1">
        <w:rPr>
          <w:rFonts w:ascii="Junicode" w:hAnsi="Junicode"/>
          <w:sz w:val="28"/>
          <w:szCs w:val="28"/>
          <w:rPrChange w:id="9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ulichen</w:t>
      </w:r>
      <w:r w:rsidR="00B027CD" w:rsidRPr="00FC64E1">
        <w:rPr>
          <w:rFonts w:ascii="Junicode" w:hAnsi="Junicode"/>
          <w:sz w:val="28"/>
          <w:szCs w:val="28"/>
          <w:rPrChange w:id="9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Pferde / an welcher man fa</w:t>
      </w:r>
      <w:r w:rsidR="00A2594E" w:rsidRPr="00FC64E1">
        <w:rPr>
          <w:rFonts w:ascii="Junicode" w:hAnsi="Junicode"/>
          <w:sz w:val="28"/>
          <w:szCs w:val="28"/>
          <w:rPrChange w:id="9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</w:t>
      </w:r>
      <w:r w:rsidR="00B027CD" w:rsidRPr="00FC64E1">
        <w:rPr>
          <w:rFonts w:ascii="Junicode" w:hAnsi="Junicode"/>
          <w:sz w:val="28"/>
          <w:szCs w:val="28"/>
          <w:rPrChange w:id="9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Arme ver</w:t>
      </w:r>
      <w:r w:rsidR="00EA50DB" w:rsidRPr="00FC64E1">
        <w:rPr>
          <w:rFonts w:ascii="Junicode" w:hAnsi="Junicode"/>
          <w:sz w:val="28"/>
          <w:szCs w:val="28"/>
          <w:rPrChange w:id="9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2594E" w:rsidRPr="00FC64E1">
        <w:rPr>
          <w:rFonts w:ascii="Junicode" w:hAnsi="Junicode"/>
          <w:sz w:val="28"/>
          <w:szCs w:val="28"/>
          <w:rPrChange w:id="9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C0A1D" w:rsidRPr="00FC64E1">
        <w:rPr>
          <w:rFonts w:ascii="Junicode" w:hAnsi="Junicode"/>
          <w:sz w:val="28"/>
          <w:szCs w:val="28"/>
          <w:rPrChange w:id="9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nken muß / ehe </w:t>
      </w:r>
      <w:r w:rsidR="00A2594E" w:rsidRPr="00FC64E1">
        <w:rPr>
          <w:rFonts w:ascii="Junicode" w:hAnsi="Junicode"/>
          <w:sz w:val="28"/>
          <w:szCs w:val="28"/>
          <w:rPrChange w:id="9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9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B027CD" w:rsidRPr="00FC64E1">
        <w:rPr>
          <w:rFonts w:ascii="Junicode" w:hAnsi="Junicode"/>
          <w:sz w:val="28"/>
          <w:szCs w:val="28"/>
          <w:rPrChange w:id="9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eins wenden la</w:t>
      </w:r>
      <w:r w:rsidR="00A2594E" w:rsidRPr="00FC64E1">
        <w:rPr>
          <w:rFonts w:ascii="Junicode" w:hAnsi="Junicode"/>
          <w:sz w:val="28"/>
          <w:szCs w:val="28"/>
          <w:rPrChange w:id="9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C0A1D" w:rsidRPr="00FC64E1">
        <w:rPr>
          <w:rFonts w:ascii="Junicode" w:hAnsi="Junicode"/>
          <w:sz w:val="28"/>
          <w:szCs w:val="28"/>
          <w:rPrChange w:id="9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folget vielmehr</w:t>
      </w:r>
      <w:r w:rsidR="00B027CD" w:rsidRPr="00FC64E1">
        <w:rPr>
          <w:rFonts w:ascii="Junicode" w:hAnsi="Junicode"/>
          <w:sz w:val="28"/>
          <w:szCs w:val="28"/>
          <w:rPrChange w:id="9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Virna nach / von welcher der</w:t>
      </w:r>
      <w:r w:rsidR="00B027CD" w:rsidRPr="00FC64E1">
        <w:rPr>
          <w:rFonts w:ascii="Junicode" w:hAnsi="Junicode"/>
          <w:sz w:val="28"/>
          <w:szCs w:val="28"/>
          <w:rPrChange w:id="9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jezgenante Poet meldet:</w:t>
      </w:r>
      <w:r w:rsidR="00B027CD" w:rsidRPr="00FC64E1">
        <w:rPr>
          <w:rFonts w:ascii="Junicode" w:hAnsi="Junicode"/>
          <w:sz w:val="28"/>
          <w:szCs w:val="28"/>
          <w:rPrChange w:id="9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Virna </w:t>
      </w:r>
      <w:r w:rsidR="00A2594E" w:rsidRPr="00FC64E1">
        <w:rPr>
          <w:rFonts w:ascii="Junicode" w:hAnsi="Junicode"/>
          <w:sz w:val="28"/>
          <w:szCs w:val="28"/>
          <w:rPrChange w:id="9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agt: Jhr Morgen</w:t>
      </w:r>
      <w:r w:rsidR="00A2594E" w:rsidRPr="00FC64E1">
        <w:rPr>
          <w:rFonts w:ascii="Junicode" w:hAnsi="Junicode"/>
          <w:sz w:val="28"/>
          <w:szCs w:val="28"/>
          <w:rPrChange w:id="9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tern </w:t>
      </w:r>
      <w:r w:rsidR="00A2594E" w:rsidRPr="00FC64E1">
        <w:rPr>
          <w:rFonts w:ascii="Junicode" w:hAnsi="Junicode"/>
          <w:sz w:val="28"/>
          <w:szCs w:val="28"/>
          <w:rPrChange w:id="9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jhr</w:t>
      </w:r>
      <w:r w:rsidR="00B027CD" w:rsidRPr="00FC64E1">
        <w:rPr>
          <w:rFonts w:ascii="Junicode" w:hAnsi="Junicode"/>
          <w:sz w:val="28"/>
          <w:szCs w:val="28"/>
          <w:rPrChange w:id="9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Man; jhn anzubliken /</w:t>
      </w:r>
      <w:r w:rsidR="00B027CD" w:rsidRPr="00FC64E1">
        <w:rPr>
          <w:rFonts w:ascii="Junicode" w:hAnsi="Junicode"/>
          <w:sz w:val="28"/>
          <w:szCs w:val="28"/>
          <w:rPrChange w:id="9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jhn ins Ge</w:t>
      </w:r>
      <w:r w:rsidR="00A2594E" w:rsidRPr="00FC64E1">
        <w:rPr>
          <w:rFonts w:ascii="Junicode" w:hAnsi="Junicode"/>
          <w:sz w:val="28"/>
          <w:szCs w:val="28"/>
          <w:rPrChange w:id="9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zu</w:t>
      </w:r>
      <w:r w:rsidR="00A2594E" w:rsidRPr="00FC64E1">
        <w:rPr>
          <w:rFonts w:ascii="Junicode" w:hAnsi="Junicode"/>
          <w:sz w:val="28"/>
          <w:szCs w:val="28"/>
          <w:rPrChange w:id="9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ehn / legt </w:t>
      </w:r>
      <w:r w:rsidR="00A2594E" w:rsidRPr="00FC64E1">
        <w:rPr>
          <w:rFonts w:ascii="Junicode" w:hAnsi="Junicode"/>
          <w:sz w:val="28"/>
          <w:szCs w:val="28"/>
          <w:rPrChange w:id="9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9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B027CD" w:rsidRPr="00FC64E1">
        <w:rPr>
          <w:rFonts w:ascii="Junicode" w:hAnsi="Junicode"/>
          <w:sz w:val="28"/>
          <w:szCs w:val="28"/>
          <w:rPrChange w:id="9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gern auf den R</w:t>
      </w:r>
      <w:r w:rsidR="00A2594E" w:rsidRPr="00FC64E1">
        <w:rPr>
          <w:rFonts w:ascii="Junicode" w:hAnsi="Junicode"/>
          <w:sz w:val="28"/>
          <w:szCs w:val="28"/>
          <w:rPrChange w:id="9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6C0A1D" w:rsidRPr="00FC64E1">
        <w:rPr>
          <w:rFonts w:ascii="Junicode" w:hAnsi="Junicode"/>
          <w:sz w:val="28"/>
          <w:szCs w:val="28"/>
          <w:rPrChange w:id="9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ken.</w:t>
      </w:r>
      <w:r w:rsidR="00B027CD" w:rsidRPr="00FC64E1">
        <w:rPr>
          <w:rFonts w:ascii="Junicode" w:hAnsi="Junicode"/>
          <w:sz w:val="28"/>
          <w:szCs w:val="28"/>
          <w:rPrChange w:id="9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C0A1D" w:rsidRPr="00FC64E1">
        <w:rPr>
          <w:rFonts w:ascii="Junicode" w:hAnsi="Junicode"/>
          <w:sz w:val="28"/>
          <w:szCs w:val="28"/>
          <w:rPrChange w:id="9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jenigen aber dem gar der Henker gefluchet i</w:t>
      </w:r>
      <w:r w:rsidR="00A2594E" w:rsidRPr="00FC64E1">
        <w:rPr>
          <w:rFonts w:ascii="Junicode" w:hAnsi="Junicode"/>
          <w:sz w:val="28"/>
          <w:szCs w:val="28"/>
          <w:rPrChange w:id="9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C0A1D" w:rsidRPr="00FC64E1">
        <w:rPr>
          <w:rFonts w:ascii="Junicode" w:hAnsi="Junicode"/>
          <w:sz w:val="28"/>
          <w:szCs w:val="28"/>
          <w:rPrChange w:id="9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kan man nicht be</w:t>
      </w:r>
      <w:r w:rsidR="00A2594E" w:rsidRPr="00FC64E1">
        <w:rPr>
          <w:rFonts w:ascii="Junicode" w:hAnsi="Junicode"/>
          <w:sz w:val="28"/>
          <w:szCs w:val="28"/>
          <w:rPrChange w:id="9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C0A1D" w:rsidRPr="00FC64E1">
        <w:rPr>
          <w:rFonts w:ascii="Junicode" w:hAnsi="Junicode"/>
          <w:sz w:val="28"/>
          <w:szCs w:val="28"/>
          <w:rPrChange w:id="9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begegnen /</w:t>
      </w:r>
    </w:p>
    <w:p w14:paraId="5B07B720" w14:textId="1B7DAA04" w:rsidR="006C0A1D" w:rsidRPr="00FC64E1" w:rsidRDefault="006C0A1D" w:rsidP="001B2A6D">
      <w:pPr>
        <w:spacing w:line="360" w:lineRule="auto"/>
        <w:rPr>
          <w:rFonts w:ascii="Junicode" w:hAnsi="Junicode"/>
          <w:sz w:val="28"/>
          <w:szCs w:val="28"/>
          <w:rPrChange w:id="9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dat man den Dudenkop /</w:t>
      </w:r>
      <w:r w:rsidR="00861688" w:rsidRPr="00FC64E1">
        <w:rPr>
          <w:rFonts w:ascii="Junicode" w:hAnsi="Junicode"/>
          <w:sz w:val="28"/>
          <w:szCs w:val="28"/>
          <w:rPrChange w:id="9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ette een paar H</w:t>
      </w:r>
      <w:r w:rsidR="00A2594E" w:rsidRPr="00FC64E1">
        <w:rPr>
          <w:rFonts w:ascii="Junicode" w:hAnsi="Junicode"/>
          <w:sz w:val="28"/>
          <w:szCs w:val="28"/>
          <w:rPrChange w:id="9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rner op:</w:t>
      </w:r>
    </w:p>
    <w:p w14:paraId="64F584F7" w14:textId="1E8A2352" w:rsidR="006C0A1D" w:rsidRPr="00FC64E1" w:rsidRDefault="006C0A1D" w:rsidP="001B2A6D">
      <w:pPr>
        <w:spacing w:line="360" w:lineRule="auto"/>
        <w:rPr>
          <w:rFonts w:ascii="Junicode" w:hAnsi="Junicode"/>
          <w:sz w:val="28"/>
          <w:szCs w:val="28"/>
          <w:rPrChange w:id="9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da nich kan / de blife davan /</w:t>
      </w:r>
      <w:r w:rsidR="00861688" w:rsidRPr="00FC64E1">
        <w:rPr>
          <w:rFonts w:ascii="Junicode" w:hAnsi="Junicode"/>
          <w:sz w:val="28"/>
          <w:szCs w:val="28"/>
          <w:rPrChange w:id="9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een Hanrei moet he w</w:t>
      </w:r>
      <w:r w:rsidR="00A2594E" w:rsidRPr="00FC64E1">
        <w:rPr>
          <w:rFonts w:ascii="Junicode" w:hAnsi="Junicode"/>
          <w:sz w:val="28"/>
          <w:szCs w:val="28"/>
          <w:rPrChange w:id="9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rden.</w:t>
      </w:r>
    </w:p>
    <w:p w14:paraId="252FEF60" w14:textId="268DB79A" w:rsidR="00FC3536" w:rsidRPr="00FC64E1" w:rsidRDefault="006C0A1D" w:rsidP="001B2A6D">
      <w:pPr>
        <w:spacing w:line="360" w:lineRule="auto"/>
        <w:rPr>
          <w:rFonts w:ascii="Junicode" w:hAnsi="Junicode"/>
          <w:sz w:val="28"/>
          <w:szCs w:val="28"/>
          <w:rPrChange w:id="9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Wir wollen derowegen </w:t>
      </w:r>
      <w:r w:rsidR="00A2594E" w:rsidRPr="00FC64E1">
        <w:rPr>
          <w:rFonts w:ascii="Junicode" w:hAnsi="Junicode"/>
          <w:sz w:val="28"/>
          <w:szCs w:val="28"/>
          <w:rPrChange w:id="9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</w:t>
      </w:r>
      <w:r w:rsidR="00B027CD" w:rsidRPr="00FC64E1">
        <w:rPr>
          <w:rFonts w:ascii="Junicode" w:hAnsi="Junicode"/>
          <w:sz w:val="28"/>
          <w:szCs w:val="28"/>
          <w:rPrChange w:id="9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9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ellen / weil </w:t>
      </w:r>
      <w:r w:rsidR="00A2594E" w:rsidRPr="00FC64E1">
        <w:rPr>
          <w:rFonts w:ascii="Junicode" w:hAnsi="Junicode"/>
          <w:sz w:val="28"/>
          <w:szCs w:val="28"/>
          <w:rPrChange w:id="9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viel weniger zu</w:t>
      </w:r>
      <w:r w:rsidR="0024681D" w:rsidRPr="00FC64E1">
        <w:rPr>
          <w:rFonts w:ascii="Junicode" w:hAnsi="Junicode"/>
          <w:sz w:val="28"/>
          <w:szCs w:val="28"/>
          <w:rPrChange w:id="9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9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</w:t>
      </w:r>
      <w:r w:rsidR="00A2594E" w:rsidRPr="00FC64E1">
        <w:rPr>
          <w:rFonts w:ascii="Junicode" w:hAnsi="Junicode"/>
          <w:sz w:val="28"/>
          <w:szCs w:val="28"/>
          <w:rPrChange w:id="9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</w:t>
      </w:r>
      <w:r w:rsidR="00A2594E" w:rsidRPr="00FC64E1">
        <w:rPr>
          <w:rFonts w:ascii="Junicode" w:hAnsi="Junicode"/>
          <w:sz w:val="28"/>
          <w:szCs w:val="28"/>
          <w:rPrChange w:id="9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C3536" w:rsidRPr="00FC64E1">
        <w:rPr>
          <w:rFonts w:ascii="Junicode" w:hAnsi="Junicode"/>
          <w:sz w:val="28"/>
          <w:szCs w:val="28"/>
          <w:rPrChange w:id="9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als den H.</w:t>
      </w:r>
      <w:r w:rsidR="00B027CD" w:rsidRPr="00FC64E1">
        <w:rPr>
          <w:rFonts w:ascii="Junicode" w:hAnsi="Junicode"/>
          <w:sz w:val="28"/>
          <w:szCs w:val="28"/>
          <w:rPrChange w:id="9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</w:t>
      </w:r>
      <w:r w:rsidR="00A2594E" w:rsidRPr="00FC64E1">
        <w:rPr>
          <w:rFonts w:ascii="Junicode" w:hAnsi="Junicode"/>
          <w:sz w:val="28"/>
          <w:szCs w:val="28"/>
          <w:rPrChange w:id="9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 ge</w:t>
      </w:r>
      <w:r w:rsidR="00A2594E" w:rsidRPr="00FC64E1">
        <w:rPr>
          <w:rFonts w:ascii="Junicode" w:hAnsi="Junicode"/>
          <w:sz w:val="28"/>
          <w:szCs w:val="28"/>
          <w:rPrChange w:id="9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chikt </w:t>
      </w:r>
      <w:r w:rsidR="00A2594E" w:rsidRPr="00FC64E1">
        <w:rPr>
          <w:rFonts w:ascii="Junicode" w:hAnsi="Junicode"/>
          <w:sz w:val="28"/>
          <w:szCs w:val="28"/>
          <w:rPrChange w:id="9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und unter</w:t>
      </w:r>
      <w:r w:rsidR="00B027CD" w:rsidRPr="00FC64E1">
        <w:rPr>
          <w:rFonts w:ascii="Junicode" w:hAnsi="Junicode"/>
          <w:sz w:val="28"/>
          <w:szCs w:val="28"/>
          <w:rPrChange w:id="9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L</w:t>
      </w:r>
      <w:r w:rsidR="00A2594E" w:rsidRPr="00FC64E1">
        <w:rPr>
          <w:rFonts w:ascii="Junicode" w:hAnsi="Junicode"/>
          <w:sz w:val="28"/>
          <w:szCs w:val="28"/>
          <w:rPrChange w:id="9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C3536" w:rsidRPr="00FC64E1">
        <w:rPr>
          <w:rFonts w:ascii="Junicode" w:hAnsi="Junicode"/>
          <w:sz w:val="28"/>
          <w:szCs w:val="28"/>
          <w:rPrChange w:id="9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mit nichten gerechnet</w:t>
      </w:r>
      <w:r w:rsidR="00B027CD" w:rsidRPr="00FC64E1">
        <w:rPr>
          <w:rFonts w:ascii="Junicode" w:hAnsi="Junicode"/>
          <w:sz w:val="28"/>
          <w:szCs w:val="28"/>
          <w:rPrChange w:id="9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k</w:t>
      </w:r>
      <w:r w:rsidR="00A2594E" w:rsidRPr="00FC64E1">
        <w:rPr>
          <w:rFonts w:ascii="Junicode" w:hAnsi="Junicode"/>
          <w:sz w:val="28"/>
          <w:szCs w:val="28"/>
          <w:rPrChange w:id="9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C3536" w:rsidRPr="00FC64E1">
        <w:rPr>
          <w:rFonts w:ascii="Junicode" w:hAnsi="Junicode"/>
          <w:sz w:val="28"/>
          <w:szCs w:val="28"/>
          <w:rPrChange w:id="9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hinwei</w:t>
      </w:r>
      <w:r w:rsidR="00A2594E" w:rsidRPr="00FC64E1">
        <w:rPr>
          <w:rFonts w:ascii="Junicode" w:hAnsi="Junicode"/>
          <w:sz w:val="28"/>
          <w:szCs w:val="28"/>
          <w:rPrChange w:id="9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in einen</w:t>
      </w:r>
      <w:r w:rsidR="00B027CD" w:rsidRPr="00FC64E1">
        <w:rPr>
          <w:rFonts w:ascii="Junicode" w:hAnsi="Junicode"/>
          <w:sz w:val="28"/>
          <w:szCs w:val="28"/>
          <w:rPrChange w:id="9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alten Mar</w:t>
      </w:r>
      <w:r w:rsidR="00A2594E" w:rsidRPr="00FC64E1">
        <w:rPr>
          <w:rFonts w:ascii="Junicode" w:hAnsi="Junicode"/>
          <w:sz w:val="28"/>
          <w:szCs w:val="28"/>
          <w:rPrChange w:id="9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tall / oder Su</w:t>
      </w:r>
      <w:r w:rsidR="00A2594E" w:rsidRPr="00FC64E1">
        <w:rPr>
          <w:rFonts w:ascii="Junicode" w:hAnsi="Junicode"/>
          <w:sz w:val="28"/>
          <w:szCs w:val="28"/>
          <w:rPrChange w:id="9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ternhauß /</w:t>
      </w:r>
      <w:r w:rsidR="00B027CD" w:rsidRPr="00FC64E1">
        <w:rPr>
          <w:rFonts w:ascii="Junicode" w:hAnsi="Junicode"/>
          <w:sz w:val="28"/>
          <w:szCs w:val="28"/>
          <w:rPrChange w:id="9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</w:t>
      </w:r>
      <w:r w:rsidR="00B027CD" w:rsidRPr="00FC64E1">
        <w:rPr>
          <w:rFonts w:ascii="Junicode" w:hAnsi="Junicode"/>
          <w:sz w:val="28"/>
          <w:szCs w:val="28"/>
          <w:rPrChange w:id="9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arein etwa ein hauffen alter Be</w:t>
      </w:r>
      <w:r w:rsidR="00FC3536" w:rsidRPr="00FC64E1">
        <w:rPr>
          <w:rFonts w:ascii="Junicode" w:hAnsi="Junicode"/>
          <w:sz w:val="28"/>
          <w:szCs w:val="28"/>
          <w:rPrChange w:id="9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ginnen ver</w:t>
      </w:r>
      <w:r w:rsidR="00A2594E" w:rsidRPr="00FC64E1">
        <w:rPr>
          <w:rFonts w:ascii="Junicode" w:hAnsi="Junicode"/>
          <w:sz w:val="28"/>
          <w:szCs w:val="28"/>
          <w:rPrChange w:id="9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amlet </w:t>
      </w:r>
      <w:r w:rsidR="00A2594E" w:rsidRPr="00FC64E1">
        <w:rPr>
          <w:rFonts w:ascii="Junicode" w:hAnsi="Junicode"/>
          <w:sz w:val="28"/>
          <w:szCs w:val="28"/>
          <w:rPrChange w:id="9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daß </w:t>
      </w:r>
      <w:r w:rsidR="00A2594E" w:rsidRPr="00FC64E1">
        <w:rPr>
          <w:rFonts w:ascii="Junicode" w:hAnsi="Junicode"/>
          <w:sz w:val="28"/>
          <w:szCs w:val="28"/>
          <w:rPrChange w:id="9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</w:t>
      </w:r>
      <w:r w:rsidR="00A2594E" w:rsidRPr="00FC64E1">
        <w:rPr>
          <w:rFonts w:ascii="Junicode" w:hAnsi="Junicode"/>
          <w:sz w:val="28"/>
          <w:szCs w:val="28"/>
          <w:rPrChange w:id="9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9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das Loch verwaren / da die</w:t>
      </w:r>
      <w:r w:rsidR="00B027CD" w:rsidRPr="00FC64E1">
        <w:rPr>
          <w:rFonts w:ascii="Junicode" w:hAnsi="Junicode"/>
          <w:sz w:val="28"/>
          <w:szCs w:val="28"/>
          <w:rPrChange w:id="9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alte Metkens den Belz auff heben /</w:t>
      </w:r>
      <w:r w:rsidR="00B027CD" w:rsidRPr="00FC64E1">
        <w:rPr>
          <w:rFonts w:ascii="Junicode" w:hAnsi="Junicode"/>
          <w:sz w:val="28"/>
          <w:szCs w:val="28"/>
          <w:rPrChange w:id="9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und aus den weitbrummende Ge</w:t>
      </w:r>
      <w:r w:rsidR="00A2594E" w:rsidRPr="00FC64E1">
        <w:rPr>
          <w:rFonts w:ascii="Junicode" w:hAnsi="Junicode"/>
          <w:sz w:val="28"/>
          <w:szCs w:val="28"/>
          <w:rPrChange w:id="9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9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C3536" w:rsidRPr="00FC64E1">
        <w:rPr>
          <w:rFonts w:ascii="Junicode" w:hAnsi="Junicode"/>
          <w:sz w:val="28"/>
          <w:szCs w:val="28"/>
          <w:rPrChange w:id="9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 / die grobe Criminalkugeln</w:t>
      </w:r>
      <w:r w:rsidR="00B027CD" w:rsidRPr="00FC64E1">
        <w:rPr>
          <w:rFonts w:ascii="Junicode" w:hAnsi="Junicode"/>
          <w:sz w:val="28"/>
          <w:szCs w:val="28"/>
          <w:rPrChange w:id="9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durchfliegen la</w:t>
      </w:r>
      <w:r w:rsidR="00A2594E" w:rsidRPr="00FC64E1">
        <w:rPr>
          <w:rFonts w:ascii="Junicode" w:hAnsi="Junicode"/>
          <w:sz w:val="28"/>
          <w:szCs w:val="28"/>
          <w:rPrChange w:id="9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C3536" w:rsidRPr="00FC64E1">
        <w:rPr>
          <w:rFonts w:ascii="Junicode" w:hAnsi="Junicode"/>
          <w:sz w:val="28"/>
          <w:szCs w:val="28"/>
          <w:rPrChange w:id="9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B027CD" w:rsidRPr="00FC64E1">
        <w:rPr>
          <w:rFonts w:ascii="Junicode" w:hAnsi="Junicode"/>
          <w:sz w:val="28"/>
          <w:szCs w:val="28"/>
          <w:rPrChange w:id="9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n: Schreiten da</w:t>
      </w:r>
      <w:r w:rsidR="00FC3536" w:rsidRPr="00FC64E1">
        <w:rPr>
          <w:rFonts w:ascii="Junicode" w:hAnsi="Junicode"/>
          <w:sz w:val="28"/>
          <w:szCs w:val="28"/>
          <w:rPrChange w:id="9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zum </w:t>
      </w:r>
      <w:r w:rsidR="00A2594E" w:rsidRPr="00FC64E1">
        <w:rPr>
          <w:rFonts w:ascii="Junicode" w:hAnsi="Junicode"/>
          <w:sz w:val="28"/>
          <w:szCs w:val="28"/>
          <w:rPrChange w:id="9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C3536" w:rsidRPr="00FC64E1">
        <w:rPr>
          <w:rFonts w:ascii="Junicode" w:hAnsi="Junicode"/>
          <w:sz w:val="28"/>
          <w:szCs w:val="28"/>
          <w:rPrChange w:id="9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EA50DB" w:rsidRPr="00FC64E1">
        <w:rPr>
          <w:rFonts w:ascii="Junicode" w:hAnsi="Junicode"/>
          <w:sz w:val="28"/>
          <w:szCs w:val="28"/>
          <w:rPrChange w:id="9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C3536" w:rsidRPr="00FC64E1">
        <w:rPr>
          <w:rFonts w:ascii="Junicode" w:hAnsi="Junicode"/>
          <w:sz w:val="28"/>
          <w:szCs w:val="28"/>
          <w:rPrChange w:id="9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A2594E" w:rsidRPr="00FC64E1">
        <w:rPr>
          <w:rFonts w:ascii="Junicode" w:hAnsi="Junicode"/>
          <w:sz w:val="28"/>
          <w:szCs w:val="28"/>
          <w:rPrChange w:id="9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</w:t>
      </w:r>
      <w:r w:rsidR="00A2594E" w:rsidRPr="00FC64E1">
        <w:rPr>
          <w:rFonts w:ascii="Junicode" w:hAnsi="Junicode"/>
          <w:sz w:val="28"/>
          <w:szCs w:val="28"/>
          <w:rPrChange w:id="9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un</w:t>
      </w:r>
      <w:r w:rsidR="00A2594E" w:rsidRPr="00FC64E1">
        <w:rPr>
          <w:rFonts w:ascii="Junicode" w:hAnsi="Junicode"/>
          <w:sz w:val="28"/>
          <w:szCs w:val="28"/>
          <w:rPrChange w:id="9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ers er</w:t>
      </w:r>
      <w:r w:rsidR="00A2594E" w:rsidRPr="00FC64E1">
        <w:rPr>
          <w:rFonts w:ascii="Junicode" w:hAnsi="Junicode"/>
          <w:sz w:val="28"/>
          <w:szCs w:val="28"/>
          <w:rPrChange w:id="9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Teils / als nemlich zu dem Alter</w:t>
      </w:r>
      <w:r w:rsidR="00B027CD" w:rsidRPr="00FC64E1">
        <w:rPr>
          <w:rFonts w:ascii="Junicode" w:hAnsi="Junicode"/>
          <w:sz w:val="28"/>
          <w:szCs w:val="28"/>
          <w:rPrChange w:id="9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Sch</w:t>
      </w:r>
      <w:r w:rsidR="00A2594E" w:rsidRPr="00FC64E1">
        <w:rPr>
          <w:rFonts w:ascii="Junicode" w:hAnsi="Junicode"/>
          <w:sz w:val="28"/>
          <w:szCs w:val="28"/>
          <w:rPrChange w:id="9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C3536" w:rsidRPr="00FC64E1">
        <w:rPr>
          <w:rFonts w:ascii="Junicode" w:hAnsi="Junicode"/>
          <w:sz w:val="28"/>
          <w:szCs w:val="28"/>
          <w:rPrChange w:id="9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/ welche an un</w:t>
      </w:r>
      <w:r w:rsidR="00A2594E" w:rsidRPr="00FC64E1">
        <w:rPr>
          <w:rFonts w:ascii="Junicode" w:hAnsi="Junicode"/>
          <w:sz w:val="28"/>
          <w:szCs w:val="28"/>
          <w:rPrChange w:id="9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C3536" w:rsidRPr="00FC64E1">
        <w:rPr>
          <w:rFonts w:ascii="Junicode" w:hAnsi="Junicode"/>
          <w:sz w:val="28"/>
          <w:szCs w:val="28"/>
          <w:rPrChange w:id="9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</w:t>
      </w:r>
      <w:r w:rsidR="00B027CD" w:rsidRPr="00FC64E1">
        <w:rPr>
          <w:rFonts w:ascii="Junicode" w:hAnsi="Junicode"/>
          <w:sz w:val="28"/>
          <w:szCs w:val="28"/>
          <w:rPrChange w:id="9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C3536" w:rsidRPr="00FC64E1">
        <w:rPr>
          <w:rFonts w:ascii="Junicode" w:hAnsi="Junicode"/>
          <w:sz w:val="28"/>
          <w:szCs w:val="28"/>
          <w:rPrChange w:id="9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9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C3536" w:rsidRPr="00FC64E1">
        <w:rPr>
          <w:rFonts w:ascii="Junicode" w:hAnsi="Junicode"/>
          <w:sz w:val="28"/>
          <w:szCs w:val="28"/>
          <w:rPrChange w:id="9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fflern erfordert werden.</w:t>
      </w:r>
    </w:p>
    <w:p w14:paraId="0D51A2F9" w14:textId="37619FC0" w:rsidR="00BB0D1A" w:rsidRPr="00FC64E1" w:rsidRDefault="00FC3536" w:rsidP="001B2A6D">
      <w:pPr>
        <w:spacing w:line="360" w:lineRule="auto"/>
        <w:rPr>
          <w:rFonts w:ascii="Junicode" w:hAnsi="Junicode"/>
          <w:sz w:val="28"/>
          <w:szCs w:val="28"/>
          <w:rPrChange w:id="9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Wie alt und wie </w:t>
      </w:r>
      <w:r w:rsidR="00A2594E" w:rsidRPr="00FC64E1">
        <w:rPr>
          <w:rFonts w:ascii="Junicode" w:hAnsi="Junicode"/>
          <w:sz w:val="28"/>
          <w:szCs w:val="28"/>
          <w:rPrChange w:id="9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9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aber un</w:t>
      </w:r>
      <w:r w:rsidR="00A2594E" w:rsidRPr="00FC64E1">
        <w:rPr>
          <w:rFonts w:ascii="Junicode" w:hAnsi="Junicode"/>
          <w:sz w:val="28"/>
          <w:szCs w:val="28"/>
          <w:rPrChange w:id="9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Pr="00FC64E1">
        <w:rPr>
          <w:rFonts w:ascii="Junicode" w:hAnsi="Junicode"/>
          <w:sz w:val="28"/>
          <w:szCs w:val="28"/>
          <w:rPrChange w:id="9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L</w:t>
      </w:r>
      <w:r w:rsidR="00A2594E" w:rsidRPr="00FC64E1">
        <w:rPr>
          <w:rFonts w:ascii="Junicode" w:hAnsi="Junicode"/>
          <w:sz w:val="28"/>
          <w:szCs w:val="28"/>
          <w:rPrChange w:id="9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 eigentlich </w:t>
      </w:r>
      <w:r w:rsidR="00A2594E" w:rsidRPr="00FC64E1">
        <w:rPr>
          <w:rFonts w:ascii="Junicode" w:hAnsi="Junicode"/>
          <w:sz w:val="28"/>
          <w:szCs w:val="28"/>
          <w:rPrChange w:id="9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</w:t>
      </w:r>
      <w:r w:rsidR="00A2594E" w:rsidRPr="00FC64E1">
        <w:rPr>
          <w:rFonts w:ascii="Junicode" w:hAnsi="Junicode"/>
          <w:sz w:val="28"/>
          <w:szCs w:val="28"/>
          <w:rPrChange w:id="9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 / da</w:t>
      </w:r>
      <w:r w:rsidRPr="00FC64E1">
        <w:rPr>
          <w:rFonts w:ascii="Junicode" w:hAnsi="Junicode"/>
          <w:sz w:val="28"/>
          <w:szCs w:val="28"/>
          <w:rPrChange w:id="9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haben abermal un</w:t>
      </w:r>
      <w:r w:rsidR="00A2594E" w:rsidRPr="00FC64E1">
        <w:rPr>
          <w:rFonts w:ascii="Junicode" w:hAnsi="Junicode"/>
          <w:sz w:val="28"/>
          <w:szCs w:val="28"/>
          <w:rPrChange w:id="9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N</w:t>
      </w:r>
      <w:r w:rsidR="00B027CD" w:rsidRPr="00FC64E1">
        <w:rPr>
          <w:rFonts w:ascii="Junicode" w:hAnsi="Junicode"/>
          <w:sz w:val="28"/>
          <w:szCs w:val="28"/>
          <w:rPrChange w:id="9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aß</w:t>
      </w:r>
      <w:r w:rsidRPr="00FC64E1">
        <w:rPr>
          <w:rFonts w:ascii="Junicode" w:hAnsi="Junicode"/>
          <w:sz w:val="28"/>
          <w:szCs w:val="28"/>
          <w:rPrChange w:id="9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</w:t>
      </w:r>
      <w:r w:rsidR="00A2594E" w:rsidRPr="00FC64E1">
        <w:rPr>
          <w:rFonts w:ascii="Junicode" w:hAnsi="Junicode"/>
          <w:sz w:val="28"/>
          <w:szCs w:val="28"/>
          <w:rPrChange w:id="9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hochgelehrte nicht einerlei</w:t>
      </w:r>
      <w:r w:rsidR="00B027CD" w:rsidRPr="00FC64E1">
        <w:rPr>
          <w:rFonts w:ascii="Junicode" w:hAnsi="Junicode"/>
          <w:sz w:val="28"/>
          <w:szCs w:val="28"/>
          <w:rPrChange w:id="9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Meinung / die Medici halten daf</w:t>
      </w:r>
      <w:r w:rsidR="00A2594E" w:rsidRPr="00FC64E1">
        <w:rPr>
          <w:rFonts w:ascii="Junicode" w:hAnsi="Junicode"/>
          <w:sz w:val="28"/>
          <w:szCs w:val="28"/>
          <w:rPrChange w:id="9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/ und </w:t>
      </w:r>
      <w:r w:rsidR="00A2594E" w:rsidRPr="00FC64E1">
        <w:rPr>
          <w:rFonts w:ascii="Junicode" w:hAnsi="Junicode"/>
          <w:sz w:val="28"/>
          <w:szCs w:val="28"/>
          <w:rPrChange w:id="9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/ daß ein M</w:t>
      </w:r>
      <w:r w:rsidR="00A2594E" w:rsidRPr="00FC64E1">
        <w:rPr>
          <w:rFonts w:ascii="Junicode" w:hAnsi="Junicode"/>
          <w:sz w:val="28"/>
          <w:szCs w:val="28"/>
          <w:rPrChange w:id="9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gdlein</w:t>
      </w:r>
      <w:r w:rsidR="00B027CD" w:rsidRPr="00FC64E1">
        <w:rPr>
          <w:rFonts w:ascii="Junicode" w:hAnsi="Junicode"/>
          <w:sz w:val="28"/>
          <w:szCs w:val="28"/>
          <w:rPrChange w:id="9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Jungfrau er</w:t>
      </w:r>
      <w:r w:rsidR="00A2594E" w:rsidRPr="00FC64E1">
        <w:rPr>
          <w:rFonts w:ascii="Junicode" w:hAnsi="Junicode"/>
          <w:sz w:val="28"/>
          <w:szCs w:val="28"/>
          <w:rPrChange w:id="9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an</w:t>
      </w:r>
      <w:r w:rsidR="00A2594E" w:rsidRPr="00FC64E1">
        <w:rPr>
          <w:rFonts w:ascii="Junicode" w:hAnsi="Junicode"/>
          <w:sz w:val="28"/>
          <w:szCs w:val="28"/>
          <w:rPrChange w:id="9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ahe manbar /</w:t>
      </w:r>
      <w:r w:rsidR="00B027CD" w:rsidRPr="00FC64E1">
        <w:rPr>
          <w:rFonts w:ascii="Junicode" w:hAnsi="Junicode"/>
          <w:sz w:val="28"/>
          <w:szCs w:val="28"/>
          <w:rPrChange w:id="9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zu der L</w:t>
      </w:r>
      <w:r w:rsidR="00A2594E" w:rsidRPr="00FC64E1">
        <w:rPr>
          <w:rFonts w:ascii="Junicode" w:hAnsi="Junicode"/>
          <w:sz w:val="28"/>
          <w:szCs w:val="28"/>
          <w:rPrChange w:id="9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ge</w:t>
      </w:r>
      <w:r w:rsidR="00A2594E" w:rsidRPr="00FC64E1">
        <w:rPr>
          <w:rFonts w:ascii="Junicode" w:hAnsi="Junicode"/>
          <w:sz w:val="28"/>
          <w:szCs w:val="28"/>
          <w:rPrChange w:id="9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chikt zu</w:t>
      </w:r>
      <w:r w:rsidR="00B027CD" w:rsidRPr="00FC64E1">
        <w:rPr>
          <w:rFonts w:ascii="Junicode" w:hAnsi="Junicode"/>
          <w:sz w:val="28"/>
          <w:szCs w:val="28"/>
          <w:rPrChange w:id="9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werden / wan </w:t>
      </w:r>
      <w:r w:rsidR="00A2594E" w:rsidRPr="00FC64E1">
        <w:rPr>
          <w:rFonts w:ascii="Junicode" w:hAnsi="Junicode"/>
          <w:sz w:val="28"/>
          <w:szCs w:val="28"/>
          <w:rPrChange w:id="9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14. Jahre er</w:t>
      </w:r>
      <w:r w:rsidR="00EA50DB" w:rsidRPr="00FC64E1">
        <w:rPr>
          <w:rFonts w:ascii="Junicode" w:hAnsi="Junicode"/>
          <w:sz w:val="28"/>
          <w:szCs w:val="28"/>
          <w:rPrChange w:id="9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9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eichet /</w:t>
      </w:r>
      <w:r w:rsidR="0024681D" w:rsidRPr="00FC64E1">
        <w:rPr>
          <w:rFonts w:ascii="Junicode" w:hAnsi="Junicode"/>
          <w:sz w:val="28"/>
          <w:szCs w:val="28"/>
          <w:rPrChange w:id="9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mit dem</w:t>
      </w:r>
      <w:r w:rsidR="00A2594E" w:rsidRPr="00FC64E1">
        <w:rPr>
          <w:rFonts w:ascii="Junicode" w:hAnsi="Junicode"/>
          <w:sz w:val="28"/>
          <w:szCs w:val="28"/>
          <w:rPrChange w:id="9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vierzehen Jare</w:t>
      </w:r>
      <w:r w:rsidR="00B027CD" w:rsidRPr="00FC64E1">
        <w:rPr>
          <w:rFonts w:ascii="Junicode" w:hAnsi="Junicode"/>
          <w:sz w:val="28"/>
          <w:szCs w:val="28"/>
          <w:rPrChange w:id="9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gemeinlich calor nativus, wie </w:t>
      </w:r>
      <w:r w:rsidR="00A2594E" w:rsidRPr="00FC64E1">
        <w:rPr>
          <w:rFonts w:ascii="Junicode" w:hAnsi="Junicode"/>
          <w:sz w:val="28"/>
          <w:szCs w:val="28"/>
          <w:rPrChange w:id="9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B027CD" w:rsidRPr="00FC64E1">
        <w:rPr>
          <w:rFonts w:ascii="Junicode" w:hAnsi="Junicode"/>
          <w:sz w:val="28"/>
          <w:szCs w:val="28"/>
          <w:rPrChange w:id="9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reden / er</w:t>
      </w:r>
      <w:r w:rsidR="00A2594E" w:rsidRPr="00FC64E1">
        <w:rPr>
          <w:rFonts w:ascii="Junicode" w:hAnsi="Junicode"/>
          <w:sz w:val="28"/>
          <w:szCs w:val="28"/>
          <w:rPrChange w:id="9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beginnet macht zu gewinnen / und hernach von Tage zu</w:t>
      </w:r>
      <w:r w:rsidR="00B027CD" w:rsidRPr="00FC64E1">
        <w:rPr>
          <w:rFonts w:ascii="Junicode" w:hAnsi="Junicode"/>
          <w:sz w:val="28"/>
          <w:szCs w:val="28"/>
          <w:rPrChange w:id="9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Tagen / je l</w:t>
      </w:r>
      <w:r w:rsidR="00A2594E" w:rsidRPr="00FC64E1">
        <w:rPr>
          <w:rFonts w:ascii="Junicode" w:hAnsi="Junicode"/>
          <w:sz w:val="28"/>
          <w:szCs w:val="28"/>
          <w:rPrChange w:id="9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B027CD" w:rsidRPr="00FC64E1">
        <w:rPr>
          <w:rFonts w:ascii="Junicode" w:hAnsi="Junicode"/>
          <w:sz w:val="28"/>
          <w:szCs w:val="28"/>
          <w:rPrChange w:id="9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 je mehr / zu zu</w:t>
      </w:r>
      <w:r w:rsidR="00BB0D1A" w:rsidRPr="00FC64E1">
        <w:rPr>
          <w:rFonts w:ascii="Junicode" w:hAnsi="Junicode"/>
          <w:sz w:val="28"/>
          <w:szCs w:val="28"/>
          <w:rPrChange w:id="9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nemen / daß dadurch algemeiniglich</w:t>
      </w:r>
      <w:r w:rsidR="00B027CD" w:rsidRPr="00FC64E1">
        <w:rPr>
          <w:rFonts w:ascii="Junicode" w:hAnsi="Junicode"/>
          <w:sz w:val="28"/>
          <w:szCs w:val="28"/>
          <w:rPrChange w:id="9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alles bei den</w:t>
      </w:r>
      <w:r w:rsidR="00A2594E" w:rsidRPr="00FC64E1">
        <w:rPr>
          <w:rFonts w:ascii="Junicode" w:hAnsi="Junicode"/>
          <w:sz w:val="28"/>
          <w:szCs w:val="28"/>
          <w:rPrChange w:id="9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elbigen zunimt / immer</w:t>
      </w:r>
      <w:r w:rsidR="00B027CD" w:rsidRPr="00FC64E1">
        <w:rPr>
          <w:rFonts w:ascii="Junicode" w:hAnsi="Junicode"/>
          <w:sz w:val="28"/>
          <w:szCs w:val="28"/>
          <w:rPrChange w:id="9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</w:t>
      </w:r>
      <w:r w:rsidR="00A2594E" w:rsidRPr="00FC64E1">
        <w:rPr>
          <w:rFonts w:ascii="Junicode" w:hAnsi="Junicode"/>
          <w:sz w:val="28"/>
          <w:szCs w:val="28"/>
          <w:rPrChange w:id="9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oͤſſ</w:t>
      </w:r>
      <w:r w:rsidR="00BB0D1A" w:rsidRPr="00FC64E1">
        <w:rPr>
          <w:rFonts w:ascii="Junicode" w:hAnsi="Junicode"/>
          <w:sz w:val="28"/>
          <w:szCs w:val="28"/>
          <w:rPrChange w:id="9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und volkommener wird /</w:t>
      </w:r>
      <w:r w:rsidR="00B027CD" w:rsidRPr="00FC64E1">
        <w:rPr>
          <w:rFonts w:ascii="Junicode" w:hAnsi="Junicode"/>
          <w:sz w:val="28"/>
          <w:szCs w:val="28"/>
          <w:rPrChange w:id="9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biß daß jhnen anhebet das Zahn</w:t>
      </w:r>
      <w:r w:rsidR="00BB0D1A" w:rsidRPr="00FC64E1">
        <w:rPr>
          <w:rFonts w:ascii="Junicode" w:hAnsi="Junicode"/>
          <w:sz w:val="28"/>
          <w:szCs w:val="28"/>
          <w:rPrChange w:id="9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flei</w:t>
      </w:r>
      <w:r w:rsidR="00A2594E" w:rsidRPr="00FC64E1">
        <w:rPr>
          <w:rFonts w:ascii="Junicode" w:hAnsi="Junicode"/>
          <w:sz w:val="28"/>
          <w:szCs w:val="28"/>
          <w:rPrChange w:id="9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zu juken / da werden </w:t>
      </w:r>
      <w:r w:rsidR="00A2594E" w:rsidRPr="00FC64E1">
        <w:rPr>
          <w:rFonts w:ascii="Junicode" w:hAnsi="Junicode"/>
          <w:sz w:val="28"/>
          <w:szCs w:val="28"/>
          <w:rPrChange w:id="9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B027CD" w:rsidRPr="00FC64E1">
        <w:rPr>
          <w:rFonts w:ascii="Junicode" w:hAnsi="Junicode"/>
          <w:sz w:val="28"/>
          <w:szCs w:val="28"/>
          <w:rPrChange w:id="9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Brautgeil / und </w:t>
      </w:r>
      <w:r w:rsidR="00A2594E" w:rsidRPr="00FC64E1">
        <w:rPr>
          <w:rFonts w:ascii="Junicode" w:hAnsi="Junicode"/>
          <w:sz w:val="28"/>
          <w:szCs w:val="28"/>
          <w:rPrChange w:id="9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B0D1A" w:rsidRPr="00FC64E1">
        <w:rPr>
          <w:rFonts w:ascii="Junicode" w:hAnsi="Junicode"/>
          <w:sz w:val="28"/>
          <w:szCs w:val="28"/>
          <w:rPrChange w:id="9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beraus begierig</w:t>
      </w:r>
      <w:r w:rsidR="00B027CD" w:rsidRPr="00FC64E1">
        <w:rPr>
          <w:rFonts w:ascii="Junicode" w:hAnsi="Junicode"/>
          <w:sz w:val="28"/>
          <w:szCs w:val="28"/>
          <w:rPrChange w:id="9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zum K</w:t>
      </w:r>
      <w:r w:rsidR="00A2594E" w:rsidRPr="00FC64E1">
        <w:rPr>
          <w:rFonts w:ascii="Junicode" w:hAnsi="Junicode"/>
          <w:sz w:val="28"/>
          <w:szCs w:val="28"/>
          <w:rPrChange w:id="9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B0D1A" w:rsidRPr="00FC64E1">
        <w:rPr>
          <w:rFonts w:ascii="Junicode" w:hAnsi="Junicode"/>
          <w:sz w:val="28"/>
          <w:szCs w:val="28"/>
          <w:rPrChange w:id="9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zel / daß der Ari</w:t>
      </w:r>
      <w:r w:rsidR="00A2594E" w:rsidRPr="00FC64E1">
        <w:rPr>
          <w:rFonts w:ascii="Junicode" w:hAnsi="Junicode"/>
          <w:sz w:val="28"/>
          <w:szCs w:val="28"/>
          <w:rPrChange w:id="9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toteles</w:t>
      </w:r>
      <w:r w:rsidR="00B027CD" w:rsidRPr="00FC64E1">
        <w:rPr>
          <w:rFonts w:ascii="Junicode" w:hAnsi="Junicode"/>
          <w:sz w:val="28"/>
          <w:szCs w:val="28"/>
          <w:rPrChange w:id="9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unbillich </w:t>
      </w:r>
      <w:r w:rsidR="00A2594E" w:rsidRPr="00FC64E1">
        <w:rPr>
          <w:rFonts w:ascii="Junicode" w:hAnsi="Junicode"/>
          <w:sz w:val="28"/>
          <w:szCs w:val="28"/>
          <w:rPrChange w:id="9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meinend / die</w:t>
      </w:r>
      <w:r w:rsidR="00B027CD" w:rsidRPr="00FC64E1">
        <w:rPr>
          <w:rFonts w:ascii="Junicode" w:hAnsi="Junicode"/>
          <w:sz w:val="28"/>
          <w:szCs w:val="28"/>
          <w:rPrChange w:id="9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Eltern warnet / daß </w:t>
      </w:r>
      <w:r w:rsidR="00A2594E" w:rsidRPr="00FC64E1">
        <w:rPr>
          <w:rFonts w:ascii="Junicode" w:hAnsi="Junicode"/>
          <w:sz w:val="28"/>
          <w:szCs w:val="28"/>
          <w:rPrChange w:id="9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um die</w:t>
      </w:r>
      <w:r w:rsidR="00A2594E" w:rsidRPr="00FC64E1">
        <w:rPr>
          <w:rFonts w:ascii="Junicode" w:hAnsi="Junicode"/>
          <w:sz w:val="28"/>
          <w:szCs w:val="28"/>
          <w:rPrChange w:id="9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Zeit</w:t>
      </w:r>
      <w:r w:rsidR="00B027CD" w:rsidRPr="00FC64E1">
        <w:rPr>
          <w:rFonts w:ascii="Junicode" w:hAnsi="Junicode"/>
          <w:sz w:val="28"/>
          <w:szCs w:val="28"/>
          <w:rPrChange w:id="9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jhrer T</w:t>
      </w:r>
      <w:r w:rsidR="00A2594E" w:rsidRPr="00FC64E1">
        <w:rPr>
          <w:rFonts w:ascii="Junicode" w:hAnsi="Junicode"/>
          <w:sz w:val="28"/>
          <w:szCs w:val="28"/>
          <w:rPrChange w:id="9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B0D1A" w:rsidRPr="00FC64E1">
        <w:rPr>
          <w:rFonts w:ascii="Junicode" w:hAnsi="Junicode"/>
          <w:sz w:val="28"/>
          <w:szCs w:val="28"/>
          <w:rPrChange w:id="9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 wol acht haben / und</w:t>
      </w:r>
      <w:r w:rsidR="00B027CD" w:rsidRPr="00FC64E1">
        <w:rPr>
          <w:rFonts w:ascii="Junicode" w:hAnsi="Junicode"/>
          <w:sz w:val="28"/>
          <w:szCs w:val="28"/>
          <w:rPrChange w:id="9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9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auffs flei</w:t>
      </w:r>
      <w:r w:rsidR="00A2594E" w:rsidRPr="00FC64E1">
        <w:rPr>
          <w:rFonts w:ascii="Junicode" w:hAnsi="Junicode"/>
          <w:sz w:val="28"/>
          <w:szCs w:val="28"/>
          <w:rPrChange w:id="9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BB0D1A" w:rsidRPr="00FC64E1">
        <w:rPr>
          <w:rFonts w:ascii="Junicode" w:hAnsi="Junicode"/>
          <w:sz w:val="28"/>
          <w:szCs w:val="28"/>
          <w:rPrChange w:id="9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igste verwaren</w:t>
      </w:r>
      <w:r w:rsidR="00B027CD" w:rsidRPr="00FC64E1">
        <w:rPr>
          <w:rFonts w:ascii="Junicode" w:hAnsi="Junicode"/>
          <w:sz w:val="28"/>
          <w:szCs w:val="28"/>
          <w:rPrChange w:id="9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 / dan es gewiß i</w:t>
      </w:r>
      <w:r w:rsidR="00A2594E" w:rsidRPr="00FC64E1">
        <w:rPr>
          <w:rFonts w:ascii="Junicode" w:hAnsi="Junicode"/>
          <w:sz w:val="28"/>
          <w:szCs w:val="28"/>
          <w:rPrChange w:id="9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B0D1A" w:rsidRPr="00FC64E1">
        <w:rPr>
          <w:rFonts w:ascii="Junicode" w:hAnsi="Junicode"/>
          <w:sz w:val="28"/>
          <w:szCs w:val="28"/>
          <w:rPrChange w:id="9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was jener</w:t>
      </w:r>
      <w:r w:rsidR="00B027CD" w:rsidRPr="00FC64E1">
        <w:rPr>
          <w:rFonts w:ascii="Junicode" w:hAnsi="Junicode"/>
          <w:sz w:val="28"/>
          <w:szCs w:val="28"/>
          <w:rPrChange w:id="9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folgenden Rythmis (Reimen)</w:t>
      </w:r>
      <w:r w:rsidR="00B027CD" w:rsidRPr="00FC64E1">
        <w:rPr>
          <w:rFonts w:ascii="Junicode" w:hAnsi="Junicode"/>
          <w:sz w:val="28"/>
          <w:szCs w:val="28"/>
          <w:rPrChange w:id="9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B0D1A" w:rsidRPr="00FC64E1">
        <w:rPr>
          <w:rFonts w:ascii="Junicode" w:hAnsi="Junicode"/>
          <w:sz w:val="28"/>
          <w:szCs w:val="28"/>
          <w:rPrChange w:id="9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meldet:</w:t>
      </w:r>
    </w:p>
    <w:p w14:paraId="6782F088" w14:textId="3C9ADFA7" w:rsidR="00BB0D1A" w:rsidRPr="00FC64E1" w:rsidRDefault="00BB0D1A" w:rsidP="001B2A6D">
      <w:pPr>
        <w:spacing w:line="360" w:lineRule="auto"/>
        <w:rPr>
          <w:rFonts w:ascii="Junicode" w:hAnsi="Junicode"/>
          <w:sz w:val="28"/>
          <w:szCs w:val="28"/>
          <w:rPrChange w:id="9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Cum nux rube</w:t>
      </w:r>
      <w:r w:rsidR="00A2594E" w:rsidRPr="00FC64E1">
        <w:rPr>
          <w:rFonts w:ascii="Junicode" w:hAnsi="Junicode"/>
          <w:sz w:val="28"/>
          <w:szCs w:val="28"/>
          <w:rPrChange w:id="9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cit, juvenis cu~ virgo pube</w:t>
      </w:r>
      <w:r w:rsidR="00A2594E" w:rsidRPr="00FC64E1">
        <w:rPr>
          <w:rFonts w:ascii="Junicode" w:hAnsi="Junicode"/>
          <w:sz w:val="28"/>
          <w:szCs w:val="28"/>
          <w:rPrChange w:id="9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cit,</w:t>
      </w:r>
      <w:r w:rsidR="00861688" w:rsidRPr="00FC64E1">
        <w:rPr>
          <w:rFonts w:ascii="Junicode" w:hAnsi="Junicode"/>
          <w:sz w:val="28"/>
          <w:szCs w:val="28"/>
          <w:rPrChange w:id="9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tunc nux vult fragi, tunc virgo </w:t>
      </w:r>
      <w:r w:rsidR="00A2594E" w:rsidRPr="00FC64E1">
        <w:rPr>
          <w:rFonts w:ascii="Junicode" w:hAnsi="Junicode"/>
          <w:sz w:val="28"/>
          <w:szCs w:val="28"/>
          <w:rPrChange w:id="9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tipute ta~gi.</w:t>
      </w:r>
    </w:p>
    <w:p w14:paraId="6595E7E1" w14:textId="60EF2B78" w:rsidR="00BB0D1A" w:rsidRPr="00FC64E1" w:rsidRDefault="00BB0D1A" w:rsidP="001B2A6D">
      <w:pPr>
        <w:spacing w:line="360" w:lineRule="auto"/>
        <w:rPr>
          <w:rFonts w:ascii="Junicode" w:hAnsi="Junicode"/>
          <w:sz w:val="28"/>
          <w:szCs w:val="28"/>
          <w:rPrChange w:id="9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eine Nuß </w:t>
      </w:r>
      <w:r w:rsidR="00A2594E" w:rsidRPr="00FC64E1">
        <w:rPr>
          <w:rFonts w:ascii="Junicode" w:hAnsi="Junicode"/>
          <w:sz w:val="28"/>
          <w:szCs w:val="28"/>
          <w:rPrChange w:id="9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ieht rot am Strauch /</w:t>
      </w:r>
      <w:r w:rsidR="00861688" w:rsidRPr="00FC64E1">
        <w:rPr>
          <w:rFonts w:ascii="Junicode" w:hAnsi="Junicode"/>
          <w:sz w:val="28"/>
          <w:szCs w:val="28"/>
          <w:rPrChange w:id="9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Jungfer Bauch vo~ Haar wird rauch;</w:t>
      </w:r>
    </w:p>
    <w:p w14:paraId="2AE1455F" w14:textId="51675F18" w:rsidR="00BB0D1A" w:rsidRPr="00FC64E1" w:rsidRDefault="00BB0D1A" w:rsidP="001B2A6D">
      <w:pPr>
        <w:spacing w:line="360" w:lineRule="auto"/>
        <w:rPr>
          <w:rFonts w:ascii="Junicode" w:hAnsi="Junicode"/>
          <w:sz w:val="28"/>
          <w:szCs w:val="28"/>
          <w:rPrChange w:id="9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i</w:t>
      </w:r>
      <w:r w:rsidR="00A2594E" w:rsidRPr="00FC64E1">
        <w:rPr>
          <w:rFonts w:ascii="Junicode" w:hAnsi="Junicode"/>
          <w:sz w:val="28"/>
          <w:szCs w:val="28"/>
          <w:rPrChange w:id="9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recht Zeit / die Nuß zubrechen /</w:t>
      </w:r>
      <w:r w:rsidR="00861688" w:rsidRPr="00FC64E1">
        <w:rPr>
          <w:rFonts w:ascii="Junicode" w:hAnsi="Junicode"/>
          <w:sz w:val="28"/>
          <w:szCs w:val="28"/>
          <w:rPrChange w:id="9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Jungfer auch der Staar zu</w:t>
      </w:r>
      <w:r w:rsidR="00A2594E" w:rsidRPr="00FC64E1">
        <w:rPr>
          <w:rFonts w:ascii="Junicode" w:hAnsi="Junicode"/>
          <w:sz w:val="28"/>
          <w:szCs w:val="28"/>
          <w:rPrChange w:id="9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techen.</w:t>
      </w:r>
    </w:p>
    <w:p w14:paraId="05E99E97" w14:textId="463CF20D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Den wie ein Fußg</w:t>
      </w:r>
      <w:r w:rsidR="00A2594E" w:rsidRPr="00FC64E1">
        <w:rPr>
          <w:rFonts w:ascii="Junicode" w:hAnsi="Junicode"/>
          <w:sz w:val="28"/>
          <w:szCs w:val="28"/>
          <w:rPrChange w:id="9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B027CD" w:rsidRPr="00FC64E1">
        <w:rPr>
          <w:rFonts w:ascii="Junicode" w:hAnsi="Junicode"/>
          <w:sz w:val="28"/>
          <w:szCs w:val="28"/>
          <w:rPrChange w:id="9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 der dur</w:t>
      </w:r>
      <w:r w:rsidR="00A2594E" w:rsidRPr="00FC64E1">
        <w:rPr>
          <w:rFonts w:ascii="Junicode" w:hAnsi="Junicode"/>
          <w:sz w:val="28"/>
          <w:szCs w:val="28"/>
          <w:rPrChange w:id="9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i</w:t>
      </w:r>
      <w:r w:rsidR="00A2594E" w:rsidRPr="00FC64E1">
        <w:rPr>
          <w:rFonts w:ascii="Junicode" w:hAnsi="Junicode"/>
          <w:sz w:val="28"/>
          <w:szCs w:val="28"/>
          <w:rPrChange w:id="9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9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ezet </w:t>
      </w:r>
      <w:r w:rsidR="00A2594E" w:rsidRPr="00FC64E1">
        <w:rPr>
          <w:rFonts w:ascii="Junicode" w:hAnsi="Junicode"/>
          <w:sz w:val="28"/>
          <w:szCs w:val="28"/>
          <w:rPrChange w:id="9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9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an das nech</w:t>
      </w:r>
      <w:r w:rsidR="00A2594E" w:rsidRPr="00FC64E1">
        <w:rPr>
          <w:rFonts w:ascii="Junicode" w:hAnsi="Junicode"/>
          <w:sz w:val="28"/>
          <w:szCs w:val="28"/>
          <w:rPrChange w:id="9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B027CD" w:rsidRPr="00FC64E1">
        <w:rPr>
          <w:rFonts w:ascii="Junicode" w:hAnsi="Junicode"/>
          <w:sz w:val="28"/>
          <w:szCs w:val="28"/>
          <w:rPrChange w:id="9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</w:t>
      </w:r>
      <w:r w:rsidR="00A2594E" w:rsidRPr="00FC64E1">
        <w:rPr>
          <w:rFonts w:ascii="Junicode" w:hAnsi="Junicode"/>
          <w:sz w:val="28"/>
          <w:szCs w:val="28"/>
          <w:rPrChange w:id="9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/ und trinket / und nim~et an /</w:t>
      </w:r>
      <w:r w:rsidR="00B027CD" w:rsidRPr="00FC64E1">
        <w:rPr>
          <w:rFonts w:ascii="Junicode" w:hAnsi="Junicode"/>
          <w:sz w:val="28"/>
          <w:szCs w:val="28"/>
          <w:rPrChange w:id="9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jhr werden kan. Sir. c. 26. v. 15.</w:t>
      </w:r>
      <w:r w:rsidR="00B027CD" w:rsidRPr="00FC64E1">
        <w:rPr>
          <w:rFonts w:ascii="Junicode" w:hAnsi="Junicode"/>
          <w:sz w:val="28"/>
          <w:szCs w:val="28"/>
          <w:rPrChange w:id="9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</w:t>
      </w:r>
      <w:r w:rsidR="00A2594E" w:rsidRPr="00FC64E1">
        <w:rPr>
          <w:rFonts w:ascii="Junicode" w:hAnsi="Junicode"/>
          <w:sz w:val="28"/>
          <w:szCs w:val="28"/>
          <w:rPrChange w:id="9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einmal gewiß und war /</w:t>
      </w:r>
      <w:r w:rsidR="00B027CD" w:rsidRPr="00FC64E1">
        <w:rPr>
          <w:rFonts w:ascii="Junicode" w:hAnsi="Junicode"/>
          <w:sz w:val="28"/>
          <w:szCs w:val="28"/>
          <w:rPrChange w:id="9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Georg Greflinger in </w:t>
      </w:r>
      <w:r w:rsidR="00A2594E" w:rsidRPr="00FC64E1">
        <w:rPr>
          <w:rFonts w:ascii="Junicode" w:hAnsi="Junicode"/>
          <w:sz w:val="28"/>
          <w:szCs w:val="28"/>
          <w:rPrChange w:id="9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</w:t>
      </w:r>
      <w:r w:rsidR="00B027CD" w:rsidRPr="00FC64E1">
        <w:rPr>
          <w:rFonts w:ascii="Junicode" w:hAnsi="Junicode"/>
          <w:sz w:val="28"/>
          <w:szCs w:val="28"/>
          <w:rPrChange w:id="9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9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meldet:</w:t>
      </w:r>
    </w:p>
    <w:p w14:paraId="4EA12B34" w14:textId="7BBC12FB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9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9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die Jungfer </w:t>
      </w:r>
      <w:r w:rsidR="00A2594E" w:rsidRPr="00FC64E1">
        <w:rPr>
          <w:rFonts w:ascii="Junicode" w:hAnsi="Junicode"/>
          <w:sz w:val="28"/>
          <w:szCs w:val="28"/>
          <w:rPrChange w:id="9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beringen /</w:t>
      </w:r>
      <w:r w:rsidR="00861688" w:rsidRPr="00FC64E1">
        <w:rPr>
          <w:rFonts w:ascii="Junicode" w:hAnsi="Junicode"/>
          <w:sz w:val="28"/>
          <w:szCs w:val="28"/>
          <w:rPrChange w:id="9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l</w:t>
      </w:r>
      <w:r w:rsidR="00A2594E" w:rsidRPr="00FC64E1">
        <w:rPr>
          <w:rFonts w:ascii="Junicode" w:hAnsi="Junicode"/>
          <w:sz w:val="28"/>
          <w:szCs w:val="28"/>
          <w:rPrChange w:id="9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9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9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9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9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9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bedingen.</w:t>
      </w:r>
    </w:p>
    <w:p w14:paraId="550ED3AC" w14:textId="6F2542AC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Ge</w:t>
      </w:r>
      <w:r w:rsidR="00A2594E" w:rsidRPr="00FC64E1">
        <w:rPr>
          <w:rFonts w:ascii="Junicode" w:hAnsi="Junicode"/>
          <w:sz w:val="28"/>
          <w:szCs w:val="28"/>
          <w:rPrChange w:id="9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chenke nimt und gibt;</w:t>
      </w:r>
      <w:r w:rsidR="00861688" w:rsidRPr="00FC64E1">
        <w:rPr>
          <w:rFonts w:ascii="Junicode" w:hAnsi="Junicode"/>
          <w:sz w:val="28"/>
          <w:szCs w:val="28"/>
          <w:rPrChange w:id="9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geliebt / und i</w:t>
      </w:r>
      <w:r w:rsidR="00A2594E" w:rsidRPr="00FC64E1">
        <w:rPr>
          <w:rFonts w:ascii="Junicode" w:hAnsi="Junicode"/>
          <w:sz w:val="28"/>
          <w:szCs w:val="28"/>
          <w:rPrChange w:id="9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verliebt.</w:t>
      </w:r>
    </w:p>
    <w:p w14:paraId="5BB3882B" w14:textId="347E2F59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ferner </w:t>
      </w:r>
      <w:r w:rsidR="00A2594E" w:rsidRPr="00FC64E1">
        <w:rPr>
          <w:rFonts w:ascii="Junicode" w:hAnsi="Junicode"/>
          <w:sz w:val="28"/>
          <w:szCs w:val="28"/>
          <w:rPrChange w:id="9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 er:</w:t>
      </w:r>
    </w:p>
    <w:p w14:paraId="019658CF" w14:textId="3CC17B83" w:rsidR="00B027CD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Jungfern die </w:t>
      </w:r>
      <w:r w:rsidR="00A2594E" w:rsidRPr="00FC64E1">
        <w:rPr>
          <w:rFonts w:ascii="Junicode" w:hAnsi="Junicode"/>
          <w:sz w:val="28"/>
          <w:szCs w:val="28"/>
          <w:rPrChange w:id="9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wollen paaren /</w:t>
      </w:r>
      <w:r w:rsidR="00861688" w:rsidRPr="00FC64E1">
        <w:rPr>
          <w:rFonts w:ascii="Junicode" w:hAnsi="Junicode"/>
          <w:sz w:val="28"/>
          <w:szCs w:val="28"/>
          <w:rPrChange w:id="9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Sind </w:t>
      </w:r>
      <w:r w:rsidR="00A2594E" w:rsidRPr="00FC64E1">
        <w:rPr>
          <w:rFonts w:ascii="Junicode" w:hAnsi="Junicode"/>
          <w:sz w:val="28"/>
          <w:szCs w:val="28"/>
          <w:rPrChange w:id="9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ehr </w:t>
      </w:r>
      <w:r w:rsidR="00A2594E" w:rsidRPr="00FC64E1">
        <w:rPr>
          <w:rFonts w:ascii="Junicode" w:hAnsi="Junicode"/>
          <w:sz w:val="28"/>
          <w:szCs w:val="28"/>
          <w:rPrChange w:id="9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 zubewaren.</w:t>
      </w:r>
    </w:p>
    <w:p w14:paraId="62EFC06B" w14:textId="1AD01985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Jungfern die Mann i</w:t>
      </w:r>
      <w:r w:rsidR="00A2594E" w:rsidRPr="00FC64E1">
        <w:rPr>
          <w:rFonts w:ascii="Junicode" w:hAnsi="Junicode"/>
          <w:sz w:val="28"/>
          <w:szCs w:val="28"/>
          <w:rPrChange w:id="9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</w:t>
      </w:r>
      <w:r w:rsidR="00A2594E" w:rsidRPr="00FC64E1">
        <w:rPr>
          <w:rFonts w:ascii="Junicode" w:hAnsi="Junicode"/>
          <w:sz w:val="28"/>
          <w:szCs w:val="28"/>
          <w:rPrChange w:id="9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9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/</w:t>
      </w:r>
      <w:r w:rsidR="00861688" w:rsidRPr="00FC64E1">
        <w:rPr>
          <w:rFonts w:ascii="Junicode" w:hAnsi="Junicode"/>
          <w:sz w:val="28"/>
          <w:szCs w:val="28"/>
          <w:rPrChange w:id="9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Brechen durch / wie Flut und Wind.</w:t>
      </w:r>
    </w:p>
    <w:p w14:paraId="655F9EF0" w14:textId="529DB24A" w:rsidR="006A64A7" w:rsidRPr="00FC64E1" w:rsidRDefault="006A64A7" w:rsidP="001B2A6D">
      <w:pPr>
        <w:spacing w:line="360" w:lineRule="auto"/>
        <w:rPr>
          <w:rFonts w:ascii="Junicode" w:hAnsi="Junicode"/>
          <w:sz w:val="28"/>
          <w:szCs w:val="28"/>
          <w:rPrChange w:id="9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Her</w:t>
      </w:r>
      <w:r w:rsidR="00EA50DB" w:rsidRPr="00FC64E1">
        <w:rPr>
          <w:rFonts w:ascii="Junicode" w:hAnsi="Junicode"/>
          <w:sz w:val="28"/>
          <w:szCs w:val="28"/>
          <w:rPrChange w:id="9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9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Juri</w:t>
      </w:r>
      <w:r w:rsidR="00A2594E" w:rsidRPr="00FC64E1">
        <w:rPr>
          <w:rFonts w:ascii="Junicode" w:hAnsi="Junicode"/>
          <w:sz w:val="28"/>
          <w:szCs w:val="28"/>
          <w:rPrChange w:id="9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te~ / und in</w:t>
      </w:r>
      <w:r w:rsidR="00A2594E" w:rsidRPr="00FC64E1">
        <w:rPr>
          <w:rFonts w:ascii="Junicode" w:hAnsi="Junicode"/>
          <w:sz w:val="28"/>
          <w:szCs w:val="28"/>
          <w:rPrChange w:id="9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</w:t>
      </w:r>
      <w:r w:rsidRPr="00FC64E1">
        <w:rPr>
          <w:rFonts w:ascii="Junicode" w:hAnsi="Junicode"/>
          <w:sz w:val="28"/>
          <w:szCs w:val="28"/>
          <w:rPrChange w:id="9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heit die Canoni</w:t>
      </w:r>
      <w:r w:rsidR="00A2594E" w:rsidRPr="00FC64E1">
        <w:rPr>
          <w:rFonts w:ascii="Junicode" w:hAnsi="Junicode"/>
          <w:sz w:val="28"/>
          <w:szCs w:val="28"/>
          <w:rPrChange w:id="9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te~ / (die auch </w:t>
      </w:r>
      <w:r w:rsidR="00A2594E" w:rsidRPr="00FC64E1">
        <w:rPr>
          <w:rFonts w:ascii="Junicode" w:hAnsi="Junicode"/>
          <w:sz w:val="28"/>
          <w:szCs w:val="28"/>
          <w:rPrChange w:id="9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</w:t>
      </w:r>
      <w:r w:rsidRPr="00FC64E1">
        <w:rPr>
          <w:rFonts w:ascii="Junicode" w:hAnsi="Junicode"/>
          <w:sz w:val="28"/>
          <w:szCs w:val="28"/>
          <w:rPrChange w:id="9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gute L</w:t>
      </w:r>
      <w:r w:rsidR="00A2594E" w:rsidRPr="00FC64E1">
        <w:rPr>
          <w:rFonts w:ascii="Junicode" w:hAnsi="Junicode"/>
          <w:sz w:val="28"/>
          <w:szCs w:val="28"/>
          <w:rPrChange w:id="9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mit geben / und zu</w:t>
      </w:r>
      <w:r w:rsidR="00B027CD" w:rsidRPr="00FC64E1">
        <w:rPr>
          <w:rFonts w:ascii="Junicode" w:hAnsi="Junicode"/>
          <w:sz w:val="28"/>
          <w:szCs w:val="28"/>
          <w:rPrChange w:id="9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</w:t>
      </w:r>
      <w:r w:rsidR="00A2594E" w:rsidRPr="00FC64E1">
        <w:rPr>
          <w:rFonts w:ascii="Junicode" w:hAnsi="Junicode"/>
          <w:sz w:val="28"/>
          <w:szCs w:val="28"/>
          <w:rPrChange w:id="9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iger Zeit der Praxi </w:t>
      </w:r>
      <w:r w:rsidR="00A2594E" w:rsidRPr="00FC64E1">
        <w:rPr>
          <w:rFonts w:ascii="Junicode" w:hAnsi="Junicode"/>
          <w:sz w:val="28"/>
          <w:szCs w:val="28"/>
          <w:rPrChange w:id="9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fein wi</w:t>
      </w:r>
      <w:r w:rsidR="00A2594E" w:rsidRPr="00FC64E1">
        <w:rPr>
          <w:rFonts w:ascii="Junicode" w:hAnsi="Junicode"/>
          <w:sz w:val="28"/>
          <w:szCs w:val="28"/>
          <w:rPrChange w:id="9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e~</w:t>
      </w:r>
      <w:r w:rsidR="00B027CD" w:rsidRPr="00FC64E1">
        <w:rPr>
          <w:rFonts w:ascii="Junicode" w:hAnsi="Junicode"/>
          <w:sz w:val="28"/>
          <w:szCs w:val="28"/>
          <w:rPrChange w:id="9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accomõdiren / die</w:t>
      </w:r>
      <w:r w:rsidR="00A2594E" w:rsidRPr="00FC64E1">
        <w:rPr>
          <w:rFonts w:ascii="Junicode" w:hAnsi="Junicode"/>
          <w:sz w:val="28"/>
          <w:szCs w:val="28"/>
          <w:rPrChange w:id="9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elbe) wolle~ / daß</w:t>
      </w:r>
      <w:r w:rsidR="00B027CD" w:rsidRPr="00FC64E1">
        <w:rPr>
          <w:rFonts w:ascii="Junicode" w:hAnsi="Junicode"/>
          <w:sz w:val="28"/>
          <w:szCs w:val="28"/>
          <w:rPrChange w:id="9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Junger Ge</w:t>
      </w:r>
      <w:r w:rsidR="00A2594E" w:rsidRPr="00FC64E1">
        <w:rPr>
          <w:rFonts w:ascii="Junicode" w:hAnsi="Junicode"/>
          <w:sz w:val="28"/>
          <w:szCs w:val="28"/>
          <w:rPrChange w:id="9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 zum gering</w:t>
      </w:r>
      <w:r w:rsidR="00A2594E" w:rsidRPr="00FC64E1">
        <w:rPr>
          <w:rFonts w:ascii="Junicode" w:hAnsi="Junicode"/>
          <w:sz w:val="28"/>
          <w:szCs w:val="28"/>
          <w:rPrChange w:id="9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B027CD" w:rsidRPr="00FC64E1">
        <w:rPr>
          <w:rFonts w:ascii="Junicode" w:hAnsi="Junicode"/>
          <w:sz w:val="28"/>
          <w:szCs w:val="28"/>
          <w:rPrChange w:id="9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9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9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14. Jare alt </w:t>
      </w:r>
      <w:r w:rsidR="00A2594E" w:rsidRPr="00FC64E1">
        <w:rPr>
          <w:rFonts w:ascii="Junicode" w:hAnsi="Junicode"/>
          <w:sz w:val="28"/>
          <w:szCs w:val="28"/>
          <w:rPrChange w:id="9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eh er </w:t>
      </w:r>
      <w:r w:rsidR="00A2594E" w:rsidRPr="00FC64E1">
        <w:rPr>
          <w:rFonts w:ascii="Junicode" w:hAnsi="Junicode"/>
          <w:sz w:val="28"/>
          <w:szCs w:val="28"/>
          <w:rPrChange w:id="9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un</w:t>
      </w:r>
      <w:r w:rsidRPr="00FC64E1">
        <w:rPr>
          <w:rFonts w:ascii="Junicode" w:hAnsi="Junicode"/>
          <w:sz w:val="28"/>
          <w:szCs w:val="28"/>
          <w:rPrChange w:id="9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die Zal der L</w:t>
      </w:r>
      <w:r w:rsidR="00A2594E" w:rsidRPr="00FC64E1">
        <w:rPr>
          <w:rFonts w:ascii="Junicode" w:hAnsi="Junicode"/>
          <w:sz w:val="28"/>
          <w:szCs w:val="28"/>
          <w:rPrChange w:id="9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geben k</w:t>
      </w:r>
      <w:r w:rsidR="00A2594E" w:rsidRPr="00FC64E1">
        <w:rPr>
          <w:rFonts w:ascii="Junicode" w:hAnsi="Junicode"/>
          <w:sz w:val="28"/>
          <w:szCs w:val="28"/>
          <w:rPrChange w:id="9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/</w:t>
      </w:r>
      <w:r w:rsidR="00B027CD" w:rsidRPr="00FC64E1">
        <w:rPr>
          <w:rFonts w:ascii="Junicode" w:hAnsi="Junicode"/>
          <w:sz w:val="28"/>
          <w:szCs w:val="28"/>
          <w:rPrChange w:id="9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</w:t>
      </w:r>
      <w:r w:rsidR="00A2594E" w:rsidRPr="00FC64E1">
        <w:rPr>
          <w:rFonts w:ascii="Junicode" w:hAnsi="Junicode"/>
          <w:sz w:val="28"/>
          <w:szCs w:val="28"/>
          <w:rPrChange w:id="9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9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gdlein oder Jungfrau </w:t>
      </w:r>
      <w:r w:rsidR="00A2594E" w:rsidRPr="00FC64E1">
        <w:rPr>
          <w:rFonts w:ascii="Junicode" w:hAnsi="Junicode"/>
          <w:sz w:val="28"/>
          <w:szCs w:val="28"/>
          <w:rPrChange w:id="9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</w:t>
      </w:r>
      <w:r w:rsidR="0024681D" w:rsidRPr="00FC64E1">
        <w:rPr>
          <w:rFonts w:ascii="Junicode" w:hAnsi="Junicode"/>
          <w:sz w:val="28"/>
          <w:szCs w:val="28"/>
          <w:rPrChange w:id="9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dazu alt und ge</w:t>
      </w:r>
      <w:r w:rsidR="00A2594E" w:rsidRPr="00FC64E1">
        <w:rPr>
          <w:rFonts w:ascii="Junicode" w:hAnsi="Junicode"/>
          <w:sz w:val="28"/>
          <w:szCs w:val="28"/>
          <w:rPrChange w:id="9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chikt genug / wan</w:t>
      </w:r>
      <w:r w:rsidR="00B027CD" w:rsidRPr="00FC64E1">
        <w:rPr>
          <w:rFonts w:ascii="Junicode" w:hAnsi="Junicode"/>
          <w:sz w:val="28"/>
          <w:szCs w:val="28"/>
          <w:rPrChange w:id="9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9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nur das 12. Jar er</w:t>
      </w:r>
      <w:r w:rsidR="00EA50DB" w:rsidRPr="00FC64E1">
        <w:rPr>
          <w:rFonts w:ascii="Junicode" w:hAnsi="Junicode"/>
          <w:sz w:val="28"/>
          <w:szCs w:val="28"/>
          <w:rPrChange w:id="9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9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eichet habe /</w:t>
      </w:r>
      <w:r w:rsidR="00B027CD" w:rsidRPr="00FC64E1">
        <w:rPr>
          <w:rFonts w:ascii="Junicode" w:hAnsi="Junicode"/>
          <w:sz w:val="28"/>
          <w:szCs w:val="28"/>
          <w:rPrChange w:id="9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princ. in</w:t>
      </w:r>
      <w:r w:rsidR="00A2594E" w:rsidRPr="00FC64E1">
        <w:rPr>
          <w:rFonts w:ascii="Junicode" w:hAnsi="Junicode"/>
          <w:sz w:val="28"/>
          <w:szCs w:val="28"/>
          <w:rPrChange w:id="9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tit. quib. mod. tut. fin. l.</w:t>
      </w:r>
      <w:r w:rsidR="00B027CD" w:rsidRPr="00FC64E1">
        <w:rPr>
          <w:rFonts w:ascii="Junicode" w:hAnsi="Junicode"/>
          <w:sz w:val="28"/>
          <w:szCs w:val="28"/>
          <w:rPrChange w:id="9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ult. C. quando tutor. e</w:t>
      </w:r>
      <w:r w:rsidR="00A2594E" w:rsidRPr="00FC64E1">
        <w:rPr>
          <w:rFonts w:ascii="Junicode" w:hAnsi="Junicode"/>
          <w:sz w:val="28"/>
          <w:szCs w:val="28"/>
          <w:rPrChange w:id="9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de</w:t>
      </w:r>
      <w:r w:rsidR="00A2594E" w:rsidRPr="00FC64E1">
        <w:rPr>
          <w:rFonts w:ascii="Junicode" w:hAnsi="Junicode"/>
          <w:sz w:val="28"/>
          <w:szCs w:val="28"/>
          <w:rPrChange w:id="9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inat.</w:t>
      </w:r>
      <w:r w:rsidR="00B027CD" w:rsidRPr="00FC64E1">
        <w:rPr>
          <w:rFonts w:ascii="Junicode" w:hAnsi="Junicode"/>
          <w:sz w:val="28"/>
          <w:szCs w:val="28"/>
          <w:rPrChange w:id="9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Novell. 100. c. 2. ma</w:t>
      </w:r>
      <w:r w:rsidR="00A2594E" w:rsidRPr="00FC64E1">
        <w:rPr>
          <w:rFonts w:ascii="Junicode" w:hAnsi="Junicode"/>
          <w:sz w:val="28"/>
          <w:szCs w:val="28"/>
          <w:rPrChange w:id="9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den jhnen</w:t>
      </w:r>
      <w:r w:rsidR="00B027CD" w:rsidRPr="00FC64E1">
        <w:rPr>
          <w:rFonts w:ascii="Junicode" w:hAnsi="Junicode"/>
          <w:sz w:val="28"/>
          <w:szCs w:val="28"/>
          <w:rPrChange w:id="9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bewu</w:t>
      </w:r>
      <w:r w:rsidR="00A2594E" w:rsidRPr="00FC64E1">
        <w:rPr>
          <w:rFonts w:ascii="Junicode" w:hAnsi="Junicode"/>
          <w:sz w:val="28"/>
          <w:szCs w:val="28"/>
          <w:rPrChange w:id="9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</w:t>
      </w:r>
      <w:r w:rsidR="00A2594E" w:rsidRPr="00FC64E1">
        <w:rPr>
          <w:rFonts w:ascii="Junicode" w:hAnsi="Junicode"/>
          <w:sz w:val="28"/>
          <w:szCs w:val="28"/>
          <w:rPrChange w:id="9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quod in quibusdam</w:t>
      </w:r>
      <w:r w:rsidR="00B027CD" w:rsidRPr="00FC64E1">
        <w:rPr>
          <w:rFonts w:ascii="Junicode" w:hAnsi="Junicode"/>
          <w:sz w:val="28"/>
          <w:szCs w:val="28"/>
          <w:rPrChange w:id="9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malitia </w:t>
      </w:r>
      <w:r w:rsidR="00A2594E" w:rsidRPr="00FC64E1">
        <w:rPr>
          <w:rFonts w:ascii="Junicode" w:hAnsi="Junicode"/>
          <w:sz w:val="28"/>
          <w:szCs w:val="28"/>
          <w:rPrChange w:id="9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uppleat ætatem, das i</w:t>
      </w:r>
      <w:r w:rsidR="00A2594E" w:rsidRPr="00FC64E1">
        <w:rPr>
          <w:rFonts w:ascii="Junicode" w:hAnsi="Junicode"/>
          <w:sz w:val="28"/>
          <w:szCs w:val="28"/>
          <w:rPrChange w:id="9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B027CD" w:rsidRPr="00FC64E1">
        <w:rPr>
          <w:rFonts w:ascii="Junicode" w:hAnsi="Junicode"/>
          <w:sz w:val="28"/>
          <w:szCs w:val="28"/>
          <w:rPrChange w:id="9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eine eh k</w:t>
      </w:r>
      <w:r w:rsidR="00A2594E" w:rsidRPr="00FC64E1">
        <w:rPr>
          <w:rFonts w:ascii="Junicode" w:hAnsi="Junicode"/>
          <w:sz w:val="28"/>
          <w:szCs w:val="28"/>
          <w:rPrChange w:id="9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zlicht werde / als die</w:t>
      </w:r>
      <w:r w:rsidR="00B027CD" w:rsidRPr="00FC64E1">
        <w:rPr>
          <w:rFonts w:ascii="Junicode" w:hAnsi="Junicode"/>
          <w:sz w:val="28"/>
          <w:szCs w:val="28"/>
          <w:rPrChange w:id="9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andere / c. puberes X. de de</w:t>
      </w:r>
      <w:r w:rsidR="00A2594E" w:rsidRPr="00FC64E1">
        <w:rPr>
          <w:rFonts w:ascii="Junicode" w:hAnsi="Junicode"/>
          <w:sz w:val="28"/>
          <w:szCs w:val="28"/>
          <w:rPrChange w:id="9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pon</w:t>
      </w:r>
      <w:r w:rsidR="00A2594E" w:rsidRPr="00FC64E1">
        <w:rPr>
          <w:rFonts w:ascii="Junicode" w:hAnsi="Junicode"/>
          <w:sz w:val="28"/>
          <w:szCs w:val="28"/>
          <w:rPrChange w:id="9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</w:t>
      </w:r>
      <w:r w:rsidR="00B027CD" w:rsidRPr="00FC64E1">
        <w:rPr>
          <w:rFonts w:ascii="Junicode" w:hAnsi="Junicode"/>
          <w:sz w:val="28"/>
          <w:szCs w:val="28"/>
          <w:rPrChange w:id="9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impub.</w:t>
      </w:r>
    </w:p>
    <w:p w14:paraId="2C66CD7D" w14:textId="1AC0A558" w:rsidR="00EE31C6" w:rsidRPr="00FC64E1" w:rsidRDefault="008971C2" w:rsidP="001B2A6D">
      <w:pPr>
        <w:spacing w:line="360" w:lineRule="auto"/>
        <w:rPr>
          <w:rFonts w:ascii="Junicode" w:hAnsi="Junicode"/>
          <w:sz w:val="28"/>
          <w:szCs w:val="28"/>
          <w:rPrChange w:id="9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9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Lateiner nennen die</w:t>
      </w:r>
      <w:r w:rsidR="00A2594E" w:rsidRPr="00FC64E1">
        <w:rPr>
          <w:rFonts w:ascii="Junicode" w:hAnsi="Junicode"/>
          <w:sz w:val="28"/>
          <w:szCs w:val="28"/>
          <w:rPrChange w:id="9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puel</w:t>
      </w:r>
      <w:r w:rsidRPr="00FC64E1">
        <w:rPr>
          <w:rFonts w:ascii="Junicode" w:hAnsi="Junicode"/>
          <w:sz w:val="28"/>
          <w:szCs w:val="28"/>
          <w:rPrChange w:id="9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lam virgunculam, ut quæ nondum</w:t>
      </w:r>
      <w:r w:rsidR="00B027CD" w:rsidRPr="00FC64E1">
        <w:rPr>
          <w:rFonts w:ascii="Junicode" w:hAnsi="Junicode"/>
          <w:sz w:val="28"/>
          <w:szCs w:val="28"/>
          <w:rPrChange w:id="9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ad ju</w:t>
      </w:r>
      <w:r w:rsidR="00A2594E" w:rsidRPr="00FC64E1">
        <w:rPr>
          <w:rFonts w:ascii="Junicode" w:hAnsi="Junicode"/>
          <w:sz w:val="28"/>
          <w:szCs w:val="28"/>
          <w:rPrChange w:id="9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tam ætatem e</w:t>
      </w:r>
      <w:r w:rsidR="00A2594E" w:rsidRPr="00FC64E1">
        <w:rPr>
          <w:rFonts w:ascii="Junicode" w:hAnsi="Junicode"/>
          <w:sz w:val="28"/>
          <w:szCs w:val="28"/>
          <w:rPrChange w:id="9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provecta. Die</w:t>
      </w:r>
      <w:r w:rsidR="00B027CD" w:rsidRPr="00FC64E1">
        <w:rPr>
          <w:rFonts w:ascii="Junicode" w:hAnsi="Junicode"/>
          <w:sz w:val="28"/>
          <w:szCs w:val="28"/>
          <w:rPrChange w:id="9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Franzo</w:t>
      </w:r>
      <w:r w:rsidR="00A2594E" w:rsidRPr="00FC64E1">
        <w:rPr>
          <w:rFonts w:ascii="Junicode" w:hAnsi="Junicode"/>
          <w:sz w:val="28"/>
          <w:szCs w:val="28"/>
          <w:rPrChange w:id="9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un' fille tempromvere,</w:t>
      </w:r>
      <w:r w:rsidR="00B027CD" w:rsidRPr="00FC64E1">
        <w:rPr>
          <w:rFonts w:ascii="Junicode" w:hAnsi="Junicode"/>
          <w:sz w:val="28"/>
          <w:szCs w:val="28"/>
          <w:rPrChange w:id="9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Teut</w:t>
      </w:r>
      <w:r w:rsidR="00A2594E" w:rsidRPr="00FC64E1">
        <w:rPr>
          <w:rFonts w:ascii="Junicode" w:hAnsi="Junicode"/>
          <w:sz w:val="28"/>
          <w:szCs w:val="28"/>
          <w:rPrChange w:id="9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aber eine fr</w:t>
      </w:r>
      <w:r w:rsidR="00A2594E" w:rsidRPr="00FC64E1">
        <w:rPr>
          <w:rFonts w:ascii="Junicode" w:hAnsi="Junicode"/>
          <w:sz w:val="28"/>
          <w:szCs w:val="28"/>
          <w:rPrChange w:id="9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zeitige /</w:t>
      </w:r>
      <w:r w:rsidR="00B027CD" w:rsidRPr="00FC64E1">
        <w:rPr>
          <w:rFonts w:ascii="Junicode" w:hAnsi="Junicode"/>
          <w:sz w:val="28"/>
          <w:szCs w:val="28"/>
          <w:rPrChange w:id="9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halbgewach</w:t>
      </w:r>
      <w:r w:rsidR="00A2594E" w:rsidRPr="00FC64E1">
        <w:rPr>
          <w:rFonts w:ascii="Junicode" w:hAnsi="Junicode"/>
          <w:sz w:val="28"/>
          <w:szCs w:val="28"/>
          <w:rPrChange w:id="9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enen Fri</w:t>
      </w:r>
      <w:r w:rsidR="00A2594E" w:rsidRPr="00FC64E1">
        <w:rPr>
          <w:rFonts w:ascii="Junicode" w:hAnsi="Junicode"/>
          <w:sz w:val="28"/>
          <w:szCs w:val="28"/>
          <w:rPrChange w:id="9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chling /</w:t>
      </w:r>
      <w:r w:rsidR="00B027CD" w:rsidRPr="00FC64E1">
        <w:rPr>
          <w:rFonts w:ascii="Junicode" w:hAnsi="Junicode"/>
          <w:sz w:val="28"/>
          <w:szCs w:val="28"/>
          <w:rPrChange w:id="9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Bak-Fi</w:t>
      </w:r>
      <w:r w:rsidR="00A2594E" w:rsidRPr="00FC64E1">
        <w:rPr>
          <w:rFonts w:ascii="Junicode" w:hAnsi="Junicode"/>
          <w:sz w:val="28"/>
          <w:szCs w:val="28"/>
          <w:rPrChange w:id="9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chlein: Und die Warheit zu reden / </w:t>
      </w:r>
      <w:r w:rsidR="00A2594E" w:rsidRPr="00FC64E1">
        <w:rPr>
          <w:rFonts w:ascii="Junicode" w:hAnsi="Junicode"/>
          <w:sz w:val="28"/>
          <w:szCs w:val="28"/>
          <w:rPrChange w:id="9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die Bakfi</w:t>
      </w:r>
      <w:r w:rsidR="00A2594E" w:rsidRPr="00FC64E1">
        <w:rPr>
          <w:rFonts w:ascii="Junicode" w:hAnsi="Junicode"/>
          <w:sz w:val="28"/>
          <w:szCs w:val="28"/>
          <w:rPrChange w:id="9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chlein /</w:t>
      </w:r>
      <w:r w:rsidR="00B027CD" w:rsidRPr="00FC64E1">
        <w:rPr>
          <w:rFonts w:ascii="Junicode" w:hAnsi="Junicode"/>
          <w:sz w:val="28"/>
          <w:szCs w:val="28"/>
          <w:rPrChange w:id="9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delicate</w:t>
      </w:r>
      <w:r w:rsidR="00A2594E" w:rsidRPr="00FC64E1">
        <w:rPr>
          <w:rFonts w:ascii="Junicode" w:hAnsi="Junicode"/>
          <w:sz w:val="28"/>
          <w:szCs w:val="28"/>
          <w:rPrChange w:id="9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dan dieweil die</w:t>
      </w:r>
      <w:r w:rsidR="00A2594E" w:rsidRPr="00FC64E1">
        <w:rPr>
          <w:rFonts w:ascii="Junicode" w:hAnsi="Junicode"/>
          <w:sz w:val="28"/>
          <w:szCs w:val="28"/>
          <w:rPrChange w:id="9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 noch unm</w:t>
      </w:r>
      <w:r w:rsidR="00A2594E" w:rsidRPr="00FC64E1">
        <w:rPr>
          <w:rFonts w:ascii="Junicode" w:hAnsi="Junicode"/>
          <w:sz w:val="28"/>
          <w:szCs w:val="28"/>
          <w:rPrChange w:id="9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 / und des K</w:t>
      </w:r>
      <w:r w:rsidR="00A2594E" w:rsidRPr="00FC64E1">
        <w:rPr>
          <w:rFonts w:ascii="Junicode" w:hAnsi="Junicode"/>
          <w:sz w:val="28"/>
          <w:szCs w:val="28"/>
          <w:rPrChange w:id="9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zels unerfaren / haben viel Dinges</w:t>
      </w:r>
      <w:r w:rsidR="00B027CD" w:rsidRPr="00FC64E1">
        <w:rPr>
          <w:rFonts w:ascii="Junicode" w:hAnsi="Junicode"/>
          <w:sz w:val="28"/>
          <w:szCs w:val="28"/>
          <w:rPrChange w:id="9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jhren M</w:t>
      </w:r>
      <w:r w:rsidR="00A2594E" w:rsidRPr="00FC64E1">
        <w:rPr>
          <w:rFonts w:ascii="Junicode" w:hAnsi="Junicode"/>
          <w:sz w:val="28"/>
          <w:szCs w:val="28"/>
          <w:rPrChange w:id="9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9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ttern / Schwe</w:t>
      </w:r>
      <w:r w:rsidR="00A2594E" w:rsidRPr="00FC64E1">
        <w:rPr>
          <w:rFonts w:ascii="Junicode" w:hAnsi="Junicode"/>
          <w:sz w:val="28"/>
          <w:szCs w:val="28"/>
          <w:rPrChange w:id="9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</w:t>
      </w:r>
      <w:r w:rsidR="00B027CD" w:rsidRPr="00FC64E1">
        <w:rPr>
          <w:rFonts w:ascii="Junicode" w:hAnsi="Junicode"/>
          <w:sz w:val="28"/>
          <w:szCs w:val="28"/>
          <w:rPrChange w:id="9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andern zeitigen Jungfrauen</w:t>
      </w:r>
      <w:r w:rsidR="00B027CD" w:rsidRPr="00FC64E1">
        <w:rPr>
          <w:rFonts w:ascii="Junicode" w:hAnsi="Junicode"/>
          <w:sz w:val="28"/>
          <w:szCs w:val="28"/>
          <w:rPrChange w:id="9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9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und geh</w:t>
      </w:r>
      <w:r w:rsidR="00A2594E" w:rsidRPr="00FC64E1">
        <w:rPr>
          <w:rFonts w:ascii="Junicode" w:hAnsi="Junicode"/>
          <w:sz w:val="28"/>
          <w:szCs w:val="28"/>
          <w:rPrChange w:id="9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9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 / nicht wi</w:t>
      </w:r>
      <w:r w:rsidR="00A2594E" w:rsidRPr="00FC64E1">
        <w:rPr>
          <w:rFonts w:ascii="Junicode" w:hAnsi="Junicode"/>
          <w:sz w:val="28"/>
          <w:szCs w:val="28"/>
          <w:rPrChange w:id="9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9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 /</w:t>
      </w:r>
      <w:r w:rsidR="00B027CD" w:rsidRPr="00FC64E1">
        <w:rPr>
          <w:rFonts w:ascii="Junicode" w:hAnsi="Junicode"/>
          <w:sz w:val="28"/>
          <w:szCs w:val="28"/>
          <w:rPrChange w:id="9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9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das We</w:t>
      </w:r>
      <w:r w:rsidR="00A2594E" w:rsidRPr="00FC64E1">
        <w:rPr>
          <w:rFonts w:ascii="Junicode" w:hAnsi="Junicode"/>
          <w:sz w:val="28"/>
          <w:szCs w:val="28"/>
          <w:rPrChange w:id="9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in </w:t>
      </w:r>
      <w:r w:rsidR="00A2594E" w:rsidRPr="00FC64E1">
        <w:rPr>
          <w:rFonts w:ascii="Junicode" w:hAnsi="Junicode"/>
          <w:sz w:val="28"/>
          <w:szCs w:val="28"/>
          <w:rPrChange w:id="9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9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begreiffe /</w:t>
      </w:r>
      <w:r w:rsidR="0024681D" w:rsidRPr="00FC64E1">
        <w:rPr>
          <w:rFonts w:ascii="Junicode" w:hAnsi="Junicode"/>
          <w:sz w:val="28"/>
          <w:szCs w:val="28"/>
          <w:rPrChange w:id="9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dem aber jhnen das Zankflei</w:t>
      </w:r>
      <w:r w:rsidR="00A2594E" w:rsidRPr="00FC64E1">
        <w:rPr>
          <w:rFonts w:ascii="Junicode" w:hAnsi="Junicode"/>
          <w:sz w:val="28"/>
          <w:szCs w:val="28"/>
          <w:rPrChange w:id="9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B027CD" w:rsidRPr="00FC64E1">
        <w:rPr>
          <w:rFonts w:ascii="Junicode" w:hAnsi="Junicode"/>
          <w:sz w:val="28"/>
          <w:szCs w:val="28"/>
          <w:rPrChange w:id="9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hebt an zu juken / </w:t>
      </w:r>
      <w:r w:rsidR="00A2594E" w:rsidRPr="00FC64E1">
        <w:rPr>
          <w:rFonts w:ascii="Junicode" w:hAnsi="Junicode"/>
          <w:sz w:val="28"/>
          <w:szCs w:val="28"/>
          <w:rPrChange w:id="9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denken </w:t>
      </w:r>
      <w:r w:rsidR="00A2594E" w:rsidRPr="00FC64E1">
        <w:rPr>
          <w:rFonts w:ascii="Junicode" w:hAnsi="Junicode"/>
          <w:sz w:val="28"/>
          <w:szCs w:val="28"/>
          <w:rPrChange w:id="9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</w:t>
      </w:r>
      <w:r w:rsidR="00B027CD" w:rsidRPr="00FC64E1">
        <w:rPr>
          <w:rFonts w:ascii="Junicode" w:hAnsi="Junicode"/>
          <w:sz w:val="28"/>
          <w:szCs w:val="28"/>
          <w:rPrChange w:id="9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Sache~ be</w:t>
      </w:r>
      <w:r w:rsidR="00A2594E" w:rsidRPr="00FC64E1">
        <w:rPr>
          <w:rFonts w:ascii="Junicode" w:hAnsi="Junicode"/>
          <w:sz w:val="28"/>
          <w:szCs w:val="28"/>
          <w:rPrChange w:id="9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E31C6" w:rsidRPr="00FC64E1">
        <w:rPr>
          <w:rFonts w:ascii="Junicode" w:hAnsi="Junicode"/>
          <w:sz w:val="28"/>
          <w:szCs w:val="28"/>
          <w:rPrChange w:id="9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nach / meinen es m</w:t>
      </w:r>
      <w:r w:rsidR="00A2594E" w:rsidRPr="00FC64E1">
        <w:rPr>
          <w:rFonts w:ascii="Junicode" w:hAnsi="Junicode"/>
          <w:sz w:val="28"/>
          <w:szCs w:val="28"/>
          <w:rPrChange w:id="9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EE31C6" w:rsidRPr="00FC64E1">
        <w:rPr>
          <w:rFonts w:ascii="Junicode" w:hAnsi="Junicode"/>
          <w:sz w:val="28"/>
          <w:szCs w:val="28"/>
          <w:rPrChange w:id="9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B027CD" w:rsidRPr="00FC64E1">
        <w:rPr>
          <w:rFonts w:ascii="Junicode" w:hAnsi="Junicode"/>
          <w:sz w:val="28"/>
          <w:szCs w:val="28"/>
          <w:rPrChange w:id="9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notwendig </w:t>
      </w:r>
      <w:r w:rsidR="00A2594E" w:rsidRPr="00FC64E1">
        <w:rPr>
          <w:rFonts w:ascii="Junicode" w:hAnsi="Junicode"/>
          <w:sz w:val="28"/>
          <w:szCs w:val="28"/>
          <w:rPrChange w:id="9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9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uñ ge</w:t>
      </w:r>
      <w:r w:rsidR="00A2594E" w:rsidRPr="00FC64E1">
        <w:rPr>
          <w:rFonts w:ascii="Junicode" w:hAnsi="Junicode"/>
          <w:sz w:val="28"/>
          <w:szCs w:val="28"/>
          <w:rPrChange w:id="9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chehen / wer </w:t>
      </w:r>
      <w:r w:rsidR="00EE31C6" w:rsidRPr="00FC64E1">
        <w:rPr>
          <w:rFonts w:ascii="Junicode" w:hAnsi="Junicode"/>
          <w:sz w:val="28"/>
          <w:szCs w:val="28"/>
          <w:rPrChange w:id="9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</w:t>
      </w:r>
      <w:r w:rsidR="00A2594E" w:rsidRPr="00FC64E1">
        <w:rPr>
          <w:rFonts w:ascii="Junicode" w:hAnsi="Junicode"/>
          <w:sz w:val="28"/>
          <w:szCs w:val="28"/>
          <w:rPrChange w:id="9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E31C6" w:rsidRPr="00FC64E1">
        <w:rPr>
          <w:rFonts w:ascii="Junicode" w:hAnsi="Junicode"/>
          <w:sz w:val="28"/>
          <w:szCs w:val="28"/>
          <w:rPrChange w:id="9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ber </w:t>
      </w:r>
      <w:r w:rsidR="00A2594E" w:rsidRPr="00FC64E1">
        <w:rPr>
          <w:rFonts w:ascii="Junicode" w:hAnsi="Junicode"/>
          <w:sz w:val="28"/>
          <w:szCs w:val="28"/>
          <w:rPrChange w:id="9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applicabel / </w:t>
      </w:r>
      <w:r w:rsidR="00A2594E" w:rsidRPr="00FC64E1">
        <w:rPr>
          <w:rFonts w:ascii="Junicode" w:hAnsi="Junicode"/>
          <w:sz w:val="28"/>
          <w:szCs w:val="28"/>
          <w:rPrChange w:id="9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tracta</w:t>
      </w:r>
      <w:r w:rsidR="00EE31C6" w:rsidRPr="00FC64E1">
        <w:rPr>
          <w:rFonts w:ascii="Junicode" w:hAnsi="Junicode"/>
          <w:sz w:val="28"/>
          <w:szCs w:val="28"/>
          <w:rPrChange w:id="9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bel / </w:t>
      </w:r>
      <w:r w:rsidR="00A2594E" w:rsidRPr="00FC64E1">
        <w:rPr>
          <w:rFonts w:ascii="Junicode" w:hAnsi="Junicode"/>
          <w:sz w:val="28"/>
          <w:szCs w:val="28"/>
          <w:rPrChange w:id="9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ku</w:t>
      </w:r>
      <w:r w:rsidR="00A2594E" w:rsidRPr="00FC64E1">
        <w:rPr>
          <w:rFonts w:ascii="Junicode" w:hAnsi="Junicode"/>
          <w:sz w:val="28"/>
          <w:szCs w:val="28"/>
          <w:rPrChange w:id="9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E31C6" w:rsidRPr="00FC64E1">
        <w:rPr>
          <w:rFonts w:ascii="Junicode" w:hAnsi="Junicode"/>
          <w:sz w:val="28"/>
          <w:szCs w:val="28"/>
          <w:rPrChange w:id="9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ibel und </w:t>
      </w:r>
      <w:r w:rsidR="00A2594E" w:rsidRPr="00FC64E1">
        <w:rPr>
          <w:rFonts w:ascii="Junicode" w:hAnsi="Junicode"/>
          <w:sz w:val="28"/>
          <w:szCs w:val="28"/>
          <w:rPrChange w:id="9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ubjectibel / </w:t>
      </w:r>
      <w:r w:rsidR="00A2594E" w:rsidRPr="00FC64E1">
        <w:rPr>
          <w:rFonts w:ascii="Junicode" w:hAnsi="Junicode"/>
          <w:sz w:val="28"/>
          <w:szCs w:val="28"/>
          <w:rPrChange w:id="9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lieb</w:t>
      </w:r>
      <w:r w:rsidR="00EE31C6" w:rsidRPr="00FC64E1">
        <w:rPr>
          <w:rFonts w:ascii="Junicode" w:hAnsi="Junicode"/>
          <w:sz w:val="28"/>
          <w:szCs w:val="28"/>
          <w:rPrChange w:id="9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und</w:t>
      </w:r>
      <w:r w:rsidR="00B027CD" w:rsidRPr="00FC64E1">
        <w:rPr>
          <w:rFonts w:ascii="Junicode" w:hAnsi="Junicode"/>
          <w:sz w:val="28"/>
          <w:szCs w:val="28"/>
          <w:rPrChange w:id="9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freu~dlich / daß nichts anmu</w:t>
      </w:r>
      <w:r w:rsidR="00EE31C6" w:rsidRPr="00FC64E1">
        <w:rPr>
          <w:rFonts w:ascii="Junicode" w:hAnsi="Junicode"/>
          <w:sz w:val="28"/>
          <w:szCs w:val="28"/>
          <w:rPrChange w:id="9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tigers auff der ganzen Welt jhnen</w:t>
      </w:r>
      <w:r w:rsidR="00B027CD" w:rsidRPr="00FC64E1">
        <w:rPr>
          <w:rFonts w:ascii="Junicode" w:hAnsi="Junicode"/>
          <w:sz w:val="28"/>
          <w:szCs w:val="28"/>
          <w:rPrChange w:id="9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9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E31C6" w:rsidRPr="00FC64E1">
        <w:rPr>
          <w:rFonts w:ascii="Junicode" w:hAnsi="Junicode"/>
          <w:sz w:val="28"/>
          <w:szCs w:val="28"/>
          <w:rPrChange w:id="9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und m</w:t>
      </w:r>
      <w:r w:rsidR="00A2594E" w:rsidRPr="00FC64E1">
        <w:rPr>
          <w:rFonts w:ascii="Junicode" w:hAnsi="Junicode"/>
          <w:sz w:val="28"/>
          <w:szCs w:val="28"/>
          <w:rPrChange w:id="9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E31C6" w:rsidRPr="00FC64E1">
        <w:rPr>
          <w:rFonts w:ascii="Junicode" w:hAnsi="Junicode"/>
          <w:sz w:val="28"/>
          <w:szCs w:val="28"/>
          <w:rPrChange w:id="9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widerfaren. Nur /</w:t>
      </w:r>
      <w:r w:rsidR="00B027CD" w:rsidRPr="00FC64E1">
        <w:rPr>
          <w:rFonts w:ascii="Junicode" w:hAnsi="Junicode"/>
          <w:sz w:val="28"/>
          <w:szCs w:val="28"/>
          <w:rPrChange w:id="9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A50DB" w:rsidRPr="00FC64E1">
        <w:rPr>
          <w:rFonts w:ascii="Junicode" w:hAnsi="Junicode"/>
          <w:sz w:val="28"/>
          <w:szCs w:val="28"/>
          <w:rPrChange w:id="9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EE31C6" w:rsidRPr="00FC64E1">
        <w:rPr>
          <w:rFonts w:ascii="Junicode" w:hAnsi="Junicode"/>
          <w:sz w:val="28"/>
          <w:szCs w:val="28"/>
          <w:rPrChange w:id="9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Und die</w:t>
      </w:r>
      <w:r w:rsidR="00A2594E" w:rsidRPr="00FC64E1">
        <w:rPr>
          <w:rFonts w:ascii="Junicode" w:hAnsi="Junicode"/>
          <w:sz w:val="28"/>
          <w:szCs w:val="28"/>
          <w:rPrChange w:id="9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Anmut und delicate</w:t>
      </w:r>
      <w:r w:rsidR="00A2594E" w:rsidRPr="00FC64E1">
        <w:rPr>
          <w:rFonts w:ascii="Junicode" w:hAnsi="Junicode"/>
          <w:sz w:val="28"/>
          <w:szCs w:val="28"/>
          <w:rPrChange w:id="9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B027CD" w:rsidRPr="00FC64E1">
        <w:rPr>
          <w:rFonts w:ascii="Junicode" w:hAnsi="Junicode"/>
          <w:sz w:val="28"/>
          <w:szCs w:val="28"/>
          <w:rPrChange w:id="9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bleibet an jhnen / biß </w:t>
      </w:r>
      <w:r w:rsidR="00A2594E" w:rsidRPr="00FC64E1">
        <w:rPr>
          <w:rFonts w:ascii="Junicode" w:hAnsi="Junicode"/>
          <w:sz w:val="28"/>
          <w:szCs w:val="28"/>
          <w:rPrChange w:id="9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28. Jare</w:t>
      </w:r>
      <w:r w:rsidR="00B027CD" w:rsidRPr="00FC64E1">
        <w:rPr>
          <w:rFonts w:ascii="Junicode" w:hAnsi="Junicode"/>
          <w:sz w:val="28"/>
          <w:szCs w:val="28"/>
          <w:rPrChange w:id="9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alt werden / </w:t>
      </w:r>
      <w:r w:rsidR="00A2594E" w:rsidRPr="00FC64E1">
        <w:rPr>
          <w:rFonts w:ascii="Junicode" w:hAnsi="Junicode"/>
          <w:sz w:val="28"/>
          <w:szCs w:val="28"/>
          <w:rPrChange w:id="9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bald </w:t>
      </w:r>
      <w:r w:rsidR="00A2594E" w:rsidRPr="00FC64E1">
        <w:rPr>
          <w:rFonts w:ascii="Junicode" w:hAnsi="Junicode"/>
          <w:sz w:val="28"/>
          <w:szCs w:val="28"/>
          <w:rPrChange w:id="9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9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aber </w:t>
      </w:r>
      <w:r w:rsidR="00A2594E" w:rsidRPr="00FC64E1">
        <w:rPr>
          <w:rFonts w:ascii="Junicode" w:hAnsi="Junicode"/>
          <w:sz w:val="28"/>
          <w:szCs w:val="28"/>
          <w:rPrChange w:id="9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E31C6" w:rsidRPr="00FC64E1">
        <w:rPr>
          <w:rFonts w:ascii="Junicode" w:hAnsi="Junicode"/>
          <w:sz w:val="28"/>
          <w:szCs w:val="28"/>
          <w:rPrChange w:id="9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die</w:t>
      </w:r>
      <w:r w:rsidR="00B027CD" w:rsidRPr="00FC64E1">
        <w:rPr>
          <w:rFonts w:ascii="Junicode" w:hAnsi="Junicode"/>
          <w:sz w:val="28"/>
          <w:szCs w:val="28"/>
          <w:rPrChange w:id="9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30. kommen / vergehet die Anmut /</w:t>
      </w:r>
      <w:r w:rsidR="00B027CD" w:rsidRPr="00FC64E1">
        <w:rPr>
          <w:rFonts w:ascii="Junicode" w:hAnsi="Junicode"/>
          <w:sz w:val="28"/>
          <w:szCs w:val="28"/>
          <w:rPrChange w:id="9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9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bekommen alte Ge</w:t>
      </w:r>
      <w:r w:rsidR="00A2594E" w:rsidRPr="00FC64E1">
        <w:rPr>
          <w:rFonts w:ascii="Junicode" w:hAnsi="Junicode"/>
          <w:sz w:val="28"/>
          <w:szCs w:val="28"/>
          <w:rPrChange w:id="9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027CD" w:rsidRPr="00FC64E1">
        <w:rPr>
          <w:rFonts w:ascii="Junicode" w:hAnsi="Junicode"/>
          <w:sz w:val="28"/>
          <w:szCs w:val="28"/>
          <w:rPrChange w:id="9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ichter / und wer</w:t>
      </w:r>
      <w:r w:rsidR="00EE31C6" w:rsidRPr="00FC64E1">
        <w:rPr>
          <w:rFonts w:ascii="Junicode" w:hAnsi="Junicode"/>
          <w:sz w:val="28"/>
          <w:szCs w:val="28"/>
          <w:rPrChange w:id="9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algemach mit unter das alte</w:t>
      </w:r>
      <w:r w:rsidR="00B027CD" w:rsidRPr="00FC64E1">
        <w:rPr>
          <w:rFonts w:ascii="Junicode" w:hAnsi="Junicode"/>
          <w:sz w:val="28"/>
          <w:szCs w:val="28"/>
          <w:rPrChange w:id="10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E31C6" w:rsidRPr="00FC64E1">
        <w:rPr>
          <w:rFonts w:ascii="Junicode" w:hAnsi="Junicode"/>
          <w:sz w:val="28"/>
          <w:szCs w:val="28"/>
          <w:rPrChange w:id="10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</w:t>
      </w:r>
      <w:r w:rsidR="00A2594E" w:rsidRPr="00FC64E1">
        <w:rPr>
          <w:rFonts w:ascii="Junicode" w:hAnsi="Junicode"/>
          <w:sz w:val="28"/>
          <w:szCs w:val="28"/>
          <w:rPrChange w:id="10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E31C6" w:rsidRPr="00FC64E1">
        <w:rPr>
          <w:rFonts w:ascii="Junicode" w:hAnsi="Junicode"/>
          <w:sz w:val="28"/>
          <w:szCs w:val="28"/>
          <w:rPrChange w:id="10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gerechnet.</w:t>
      </w:r>
    </w:p>
    <w:p w14:paraId="1C5B2123" w14:textId="23CDCE1E" w:rsidR="00514F78" w:rsidRPr="00FC64E1" w:rsidRDefault="00EE31C6" w:rsidP="001B2A6D">
      <w:pPr>
        <w:spacing w:line="360" w:lineRule="auto"/>
        <w:rPr>
          <w:rFonts w:ascii="Junicode" w:hAnsi="Junicode"/>
          <w:sz w:val="28"/>
          <w:szCs w:val="28"/>
          <w:rPrChange w:id="10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Weiber und Witwen / k</w:t>
      </w:r>
      <w:r w:rsidR="00A2594E" w:rsidRPr="00FC64E1">
        <w:rPr>
          <w:rFonts w:ascii="Junicode" w:hAnsi="Junicode"/>
          <w:sz w:val="28"/>
          <w:szCs w:val="28"/>
          <w:rPrChange w:id="10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67746" w:rsidRPr="00FC64E1">
        <w:rPr>
          <w:rFonts w:ascii="Junicode" w:hAnsi="Junicode"/>
          <w:sz w:val="28"/>
          <w:szCs w:val="28"/>
          <w:rPrChange w:id="10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514F78" w:rsidRPr="00FC64E1">
        <w:rPr>
          <w:rFonts w:ascii="Junicode" w:hAnsi="Junicode"/>
          <w:sz w:val="28"/>
          <w:szCs w:val="28"/>
          <w:rPrChange w:id="10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auch mit hinlauffen / bi</w:t>
      </w:r>
      <w:r w:rsidR="00A2594E" w:rsidRPr="00FC64E1">
        <w:rPr>
          <w:rFonts w:ascii="Junicode" w:hAnsi="Junicode"/>
          <w:sz w:val="28"/>
          <w:szCs w:val="28"/>
          <w:rPrChange w:id="10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daß </w:t>
      </w:r>
      <w:r w:rsidR="00A2594E" w:rsidRPr="00FC64E1">
        <w:rPr>
          <w:rFonts w:ascii="Junicode" w:hAnsi="Junicode"/>
          <w:sz w:val="28"/>
          <w:szCs w:val="28"/>
          <w:rPrChange w:id="10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E67746" w:rsidRPr="00FC64E1">
        <w:rPr>
          <w:rFonts w:ascii="Junicode" w:hAnsi="Junicode"/>
          <w:sz w:val="28"/>
          <w:szCs w:val="28"/>
          <w:rPrChange w:id="10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42. oder 43. Jare alt </w:t>
      </w:r>
      <w:r w:rsidR="00A2594E" w:rsidRPr="00FC64E1">
        <w:rPr>
          <w:rFonts w:ascii="Junicode" w:hAnsi="Junicode"/>
          <w:sz w:val="28"/>
          <w:szCs w:val="28"/>
          <w:rPrChange w:id="10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als den</w:t>
      </w:r>
      <w:r w:rsidR="00E67746" w:rsidRPr="00FC64E1">
        <w:rPr>
          <w:rFonts w:ascii="Junicode" w:hAnsi="Junicode"/>
          <w:sz w:val="28"/>
          <w:szCs w:val="28"/>
          <w:rPrChange w:id="10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0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</w:t>
      </w:r>
      <w:r w:rsidR="00A2594E" w:rsidRPr="00FC64E1">
        <w:rPr>
          <w:rFonts w:ascii="Junicode" w:hAnsi="Junicode"/>
          <w:sz w:val="28"/>
          <w:szCs w:val="28"/>
          <w:rPrChange w:id="10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 in das alte Regi</w:t>
      </w:r>
      <w:r w:rsidR="00A2594E" w:rsidRPr="00FC64E1">
        <w:rPr>
          <w:rFonts w:ascii="Junicode" w:hAnsi="Junicode"/>
          <w:sz w:val="28"/>
          <w:szCs w:val="28"/>
          <w:rPrChange w:id="10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/</w:t>
      </w:r>
      <w:r w:rsidR="00E67746" w:rsidRPr="00FC64E1">
        <w:rPr>
          <w:rFonts w:ascii="Junicode" w:hAnsi="Junicode"/>
          <w:sz w:val="28"/>
          <w:szCs w:val="28"/>
          <w:rPrChange w:id="10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werden mit der Zeit </w:t>
      </w:r>
      <w:r w:rsidR="00A2594E" w:rsidRPr="00FC64E1">
        <w:rPr>
          <w:rFonts w:ascii="Junicode" w:hAnsi="Junicode"/>
          <w:sz w:val="28"/>
          <w:szCs w:val="28"/>
          <w:rPrChange w:id="10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0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67746" w:rsidRPr="00FC64E1">
        <w:rPr>
          <w:rFonts w:ascii="Junicode" w:hAnsi="Junicode"/>
          <w:sz w:val="28"/>
          <w:szCs w:val="28"/>
          <w:rPrChange w:id="10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chrum</w:t>
      </w:r>
      <w:r w:rsidRPr="00FC64E1">
        <w:rPr>
          <w:rFonts w:ascii="Junicode" w:hAnsi="Junicode"/>
          <w:sz w:val="28"/>
          <w:szCs w:val="28"/>
          <w:rPrChange w:id="10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pflich / als eine alte Furmans-Ta</w:t>
      </w:r>
      <w:r w:rsidR="00A2594E" w:rsidRPr="00FC64E1">
        <w:rPr>
          <w:rFonts w:ascii="Junicode" w:hAnsi="Junicode"/>
          <w:sz w:val="28"/>
          <w:szCs w:val="28"/>
          <w:rPrChange w:id="10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514F78" w:rsidRPr="00FC64E1">
        <w:rPr>
          <w:rFonts w:ascii="Junicode" w:hAnsi="Junicode"/>
          <w:sz w:val="28"/>
          <w:szCs w:val="28"/>
          <w:rPrChange w:id="10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 das </w:t>
      </w:r>
      <w:r w:rsidR="00A2594E" w:rsidRPr="00FC64E1">
        <w:rPr>
          <w:rFonts w:ascii="Junicode" w:hAnsi="Junicode"/>
          <w:sz w:val="28"/>
          <w:szCs w:val="28"/>
          <w:rPrChange w:id="10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nirgend be</w:t>
      </w:r>
      <w:r w:rsidR="00A2594E" w:rsidRPr="00FC64E1">
        <w:rPr>
          <w:rFonts w:ascii="Junicode" w:hAnsi="Junicode"/>
          <w:sz w:val="28"/>
          <w:szCs w:val="28"/>
          <w:rPrChange w:id="10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14F78" w:rsidRPr="00FC64E1">
        <w:rPr>
          <w:rFonts w:ascii="Junicode" w:hAnsi="Junicode"/>
          <w:sz w:val="28"/>
          <w:szCs w:val="28"/>
          <w:rPrChange w:id="10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zu</w:t>
      </w:r>
      <w:r w:rsidR="00E67746" w:rsidRPr="00FC64E1">
        <w:rPr>
          <w:rFonts w:ascii="Junicode" w:hAnsi="Junicode"/>
          <w:sz w:val="28"/>
          <w:szCs w:val="28"/>
          <w:rPrChange w:id="10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dienlicher </w:t>
      </w:r>
      <w:r w:rsidR="00A2594E" w:rsidRPr="00FC64E1">
        <w:rPr>
          <w:rFonts w:ascii="Junicode" w:hAnsi="Junicode"/>
          <w:sz w:val="28"/>
          <w:szCs w:val="28"/>
          <w:rPrChange w:id="10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ein: Als daß man </w:t>
      </w:r>
      <w:r w:rsidR="00A2594E" w:rsidRPr="00FC64E1">
        <w:rPr>
          <w:rFonts w:ascii="Junicode" w:hAnsi="Junicode"/>
          <w:sz w:val="28"/>
          <w:szCs w:val="28"/>
          <w:rPrChange w:id="10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E67746" w:rsidRPr="00FC64E1">
        <w:rPr>
          <w:rFonts w:ascii="Junicode" w:hAnsi="Junicode"/>
          <w:sz w:val="28"/>
          <w:szCs w:val="28"/>
          <w:rPrChange w:id="10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neben andern alten Baß-Fidelen /</w:t>
      </w:r>
      <w:r w:rsidR="0024681D" w:rsidRPr="00FC64E1">
        <w:rPr>
          <w:rFonts w:ascii="Junicode" w:hAnsi="Junicode"/>
          <w:sz w:val="28"/>
          <w:szCs w:val="28"/>
          <w:rPrChange w:id="10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die S</w:t>
      </w:r>
      <w:r w:rsidR="00A2594E" w:rsidRPr="00FC64E1">
        <w:rPr>
          <w:rFonts w:ascii="Junicode" w:hAnsi="Junicode"/>
          <w:sz w:val="28"/>
          <w:szCs w:val="28"/>
          <w:rPrChange w:id="10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514F78" w:rsidRPr="00FC64E1">
        <w:rPr>
          <w:rFonts w:ascii="Junicode" w:hAnsi="Junicode"/>
          <w:sz w:val="28"/>
          <w:szCs w:val="28"/>
          <w:rPrChange w:id="10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iten / </w:t>
      </w:r>
      <w:r w:rsidR="00A2594E" w:rsidRPr="00FC64E1">
        <w:rPr>
          <w:rFonts w:ascii="Junicode" w:hAnsi="Junicode"/>
          <w:sz w:val="28"/>
          <w:szCs w:val="28"/>
          <w:rPrChange w:id="10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amt dem Stege</w:t>
      </w:r>
      <w:r w:rsidR="00E67746" w:rsidRPr="00FC64E1">
        <w:rPr>
          <w:rFonts w:ascii="Junicode" w:hAnsi="Junicode"/>
          <w:sz w:val="28"/>
          <w:szCs w:val="28"/>
          <w:rPrChange w:id="10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verloren haben / nach Nobis-Krug</w:t>
      </w:r>
      <w:r w:rsidR="00E67746" w:rsidRPr="00FC64E1">
        <w:rPr>
          <w:rFonts w:ascii="Junicode" w:hAnsi="Junicode"/>
          <w:sz w:val="28"/>
          <w:szCs w:val="28"/>
          <w:rPrChange w:id="10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 Wech</w:t>
      </w:r>
      <w:r w:rsidR="00A2594E" w:rsidRPr="00FC64E1">
        <w:rPr>
          <w:rFonts w:ascii="Junicode" w:hAnsi="Junicode"/>
          <w:sz w:val="28"/>
          <w:szCs w:val="28"/>
          <w:rPrChange w:id="10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 </w:t>
      </w:r>
      <w:r w:rsidR="00A2594E" w:rsidRPr="00FC64E1">
        <w:rPr>
          <w:rFonts w:ascii="Junicode" w:hAnsi="Junicode"/>
          <w:sz w:val="28"/>
          <w:szCs w:val="28"/>
          <w:rPrChange w:id="10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514F78" w:rsidRPr="00FC64E1">
        <w:rPr>
          <w:rFonts w:ascii="Junicode" w:hAnsi="Junicode"/>
          <w:sz w:val="28"/>
          <w:szCs w:val="28"/>
          <w:rPrChange w:id="10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bermache / daß </w:t>
      </w:r>
      <w:r w:rsidR="00A2594E" w:rsidRPr="00FC64E1">
        <w:rPr>
          <w:rFonts w:ascii="Junicode" w:hAnsi="Junicode"/>
          <w:sz w:val="28"/>
          <w:szCs w:val="28"/>
          <w:rPrChange w:id="10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E67746" w:rsidRPr="00FC64E1">
        <w:rPr>
          <w:rFonts w:ascii="Junicode" w:hAnsi="Junicode"/>
          <w:sz w:val="28"/>
          <w:szCs w:val="28"/>
          <w:rPrChange w:id="10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14F78" w:rsidRPr="00FC64E1">
        <w:rPr>
          <w:rFonts w:ascii="Junicode" w:hAnsi="Junicode"/>
          <w:sz w:val="28"/>
          <w:szCs w:val="28"/>
          <w:rPrChange w:id="10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</w:t>
      </w:r>
      <w:r w:rsidR="00A2594E" w:rsidRPr="00FC64E1">
        <w:rPr>
          <w:rFonts w:ascii="Junicode" w:hAnsi="Junicode"/>
          <w:sz w:val="28"/>
          <w:szCs w:val="28"/>
          <w:rPrChange w:id="10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0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Federwi</w:t>
      </w:r>
      <w:r w:rsidR="00A2594E" w:rsidRPr="00FC64E1">
        <w:rPr>
          <w:rFonts w:ascii="Junicode" w:hAnsi="Junicode"/>
          <w:sz w:val="28"/>
          <w:szCs w:val="28"/>
          <w:rPrChange w:id="10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14F78" w:rsidRPr="00FC64E1">
        <w:rPr>
          <w:rFonts w:ascii="Junicode" w:hAnsi="Junicode"/>
          <w:sz w:val="28"/>
          <w:szCs w:val="28"/>
          <w:rPrChange w:id="10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verkauffen.</w:t>
      </w:r>
    </w:p>
    <w:p w14:paraId="0D086165" w14:textId="1470B973" w:rsidR="00514F78" w:rsidRPr="00FC64E1" w:rsidRDefault="00514F78" w:rsidP="001B2A6D">
      <w:pPr>
        <w:spacing w:line="360" w:lineRule="auto"/>
        <w:rPr>
          <w:rFonts w:ascii="Junicode" w:hAnsi="Junicode"/>
          <w:sz w:val="28"/>
          <w:szCs w:val="28"/>
          <w:rPrChange w:id="10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Dagegen die M</w:t>
      </w:r>
      <w:r w:rsidR="00A2594E" w:rsidRPr="00FC64E1">
        <w:rPr>
          <w:rFonts w:ascii="Junicode" w:hAnsi="Junicode"/>
          <w:sz w:val="28"/>
          <w:szCs w:val="28"/>
          <w:rPrChange w:id="10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und alte</w:t>
      </w:r>
      <w:r w:rsidR="00E67746" w:rsidRPr="00FC64E1">
        <w:rPr>
          <w:rFonts w:ascii="Junicode" w:hAnsi="Junicode"/>
          <w:sz w:val="28"/>
          <w:szCs w:val="28"/>
          <w:rPrChange w:id="10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0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/ die man Hage</w:t>
      </w:r>
      <w:r w:rsidR="00A2594E" w:rsidRPr="00FC64E1">
        <w:rPr>
          <w:rFonts w:ascii="Junicode" w:hAnsi="Junicode"/>
          <w:sz w:val="28"/>
          <w:szCs w:val="28"/>
          <w:rPrChange w:id="10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telzen zu</w:t>
      </w:r>
      <w:r w:rsidR="00E67746" w:rsidRPr="00FC64E1">
        <w:rPr>
          <w:rFonts w:ascii="Junicode" w:hAnsi="Junicode"/>
          <w:sz w:val="28"/>
          <w:szCs w:val="28"/>
          <w:rPrChange w:id="10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</w:t>
      </w:r>
      <w:r w:rsidR="00A2594E" w:rsidRPr="00FC64E1">
        <w:rPr>
          <w:rFonts w:ascii="Junicode" w:hAnsi="Junicode"/>
          <w:sz w:val="28"/>
          <w:szCs w:val="28"/>
          <w:rPrChange w:id="10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pfleget / k</w:t>
      </w:r>
      <w:r w:rsidR="00A2594E" w:rsidRPr="00FC64E1">
        <w:rPr>
          <w:rFonts w:ascii="Junicode" w:hAnsi="Junicode"/>
          <w:sz w:val="28"/>
          <w:szCs w:val="28"/>
          <w:rPrChange w:id="10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als mit machen / biß jhnen die Ho</w:t>
      </w:r>
      <w:r w:rsidR="00A2594E" w:rsidRPr="00FC64E1">
        <w:rPr>
          <w:rFonts w:ascii="Junicode" w:hAnsi="Junicode"/>
          <w:sz w:val="28"/>
          <w:szCs w:val="28"/>
          <w:rPrChange w:id="10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enlummen /</w:t>
      </w:r>
      <w:r w:rsidR="00E67746" w:rsidRPr="00FC64E1">
        <w:rPr>
          <w:rFonts w:ascii="Junicode" w:hAnsi="Junicode"/>
          <w:sz w:val="28"/>
          <w:szCs w:val="28"/>
          <w:rPrChange w:id="10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den Jacobs-Br</w:t>
      </w:r>
      <w:r w:rsidR="00A2594E" w:rsidRPr="00FC64E1">
        <w:rPr>
          <w:rFonts w:ascii="Junicode" w:hAnsi="Junicode"/>
          <w:sz w:val="28"/>
          <w:szCs w:val="28"/>
          <w:rPrChange w:id="10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/ und das</w:t>
      </w:r>
      <w:r w:rsidR="00E67746" w:rsidRPr="00FC64E1">
        <w:rPr>
          <w:rFonts w:ascii="Junicode" w:hAnsi="Junicode"/>
          <w:sz w:val="28"/>
          <w:szCs w:val="28"/>
          <w:rPrChange w:id="10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Gehirn im Kopfe </w:t>
      </w:r>
      <w:r w:rsidR="00A2594E" w:rsidRPr="00FC64E1">
        <w:rPr>
          <w:rFonts w:ascii="Junicode" w:hAnsi="Junicode"/>
          <w:sz w:val="28"/>
          <w:szCs w:val="28"/>
          <w:rPrChange w:id="10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chlottert / wie</w:t>
      </w:r>
      <w:r w:rsidR="00E67746" w:rsidRPr="00FC64E1">
        <w:rPr>
          <w:rFonts w:ascii="Junicode" w:hAnsi="Junicode"/>
          <w:sz w:val="28"/>
          <w:szCs w:val="28"/>
          <w:rPrChange w:id="10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iedende Erb</w:t>
      </w:r>
      <w:r w:rsidR="00A2594E" w:rsidRPr="00FC64E1">
        <w:rPr>
          <w:rFonts w:ascii="Junicode" w:hAnsi="Junicode"/>
          <w:sz w:val="28"/>
          <w:szCs w:val="28"/>
          <w:rPrChange w:id="10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in einem Ha</w:t>
      </w:r>
      <w:r w:rsidR="00A2594E" w:rsidRPr="00FC64E1">
        <w:rPr>
          <w:rFonts w:ascii="Junicode" w:hAnsi="Junicode"/>
          <w:sz w:val="28"/>
          <w:szCs w:val="28"/>
          <w:rPrChange w:id="10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E67746" w:rsidRPr="00FC64E1">
        <w:rPr>
          <w:rFonts w:ascii="Junicode" w:hAnsi="Junicode"/>
          <w:sz w:val="28"/>
          <w:szCs w:val="28"/>
          <w:rPrChange w:id="10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alsden wird jhnen der Appetit vergehen / des L</w:t>
      </w:r>
      <w:r w:rsidR="00A2594E" w:rsidRPr="00FC64E1">
        <w:rPr>
          <w:rFonts w:ascii="Junicode" w:hAnsi="Junicode"/>
          <w:sz w:val="28"/>
          <w:szCs w:val="28"/>
          <w:rPrChange w:id="10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fflens verge</w:t>
      </w:r>
      <w:r w:rsidR="00A2594E" w:rsidRPr="00FC64E1">
        <w:rPr>
          <w:rFonts w:ascii="Junicode" w:hAnsi="Junicode"/>
          <w:sz w:val="28"/>
          <w:szCs w:val="28"/>
          <w:rPrChange w:id="10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</w:t>
      </w:r>
      <w:r w:rsidR="00E67746" w:rsidRPr="00FC64E1">
        <w:rPr>
          <w:rFonts w:ascii="Junicode" w:hAnsi="Junicode"/>
          <w:sz w:val="28"/>
          <w:szCs w:val="28"/>
          <w:rPrChange w:id="10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ein anders betrachten.</w:t>
      </w:r>
    </w:p>
    <w:p w14:paraId="64E566C9" w14:textId="4068F51B" w:rsidR="00514F78" w:rsidRPr="00FC64E1" w:rsidRDefault="00514F78" w:rsidP="001B2A6D">
      <w:pPr>
        <w:spacing w:line="360" w:lineRule="auto"/>
        <w:rPr>
          <w:rFonts w:ascii="Junicode" w:hAnsi="Junicode"/>
          <w:sz w:val="28"/>
          <w:szCs w:val="28"/>
          <w:rPrChange w:id="10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 Junge Ge</w:t>
      </w:r>
      <w:r w:rsidR="00A2594E" w:rsidRPr="00FC64E1">
        <w:rPr>
          <w:rFonts w:ascii="Junicode" w:hAnsi="Junicode"/>
          <w:sz w:val="28"/>
          <w:szCs w:val="28"/>
          <w:rPrChange w:id="10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aber / von</w:t>
      </w:r>
      <w:r w:rsidR="00E67746" w:rsidRPr="00FC64E1">
        <w:rPr>
          <w:rFonts w:ascii="Junicode" w:hAnsi="Junicode"/>
          <w:sz w:val="28"/>
          <w:szCs w:val="28"/>
          <w:rPrChange w:id="10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20. 21. 22. 23. 24. 25. 26. 27. 28. 29.</w:t>
      </w:r>
      <w:r w:rsidR="00E67746" w:rsidRPr="00FC64E1">
        <w:rPr>
          <w:rFonts w:ascii="Junicode" w:hAnsi="Junicode"/>
          <w:sz w:val="28"/>
          <w:szCs w:val="28"/>
          <w:rPrChange w:id="10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30. 31. und 32. Jaren geben die be</w:t>
      </w:r>
      <w:r w:rsidR="00A2594E" w:rsidRPr="00FC64E1">
        <w:rPr>
          <w:rFonts w:ascii="Junicode" w:hAnsi="Junicode"/>
          <w:sz w:val="28"/>
          <w:szCs w:val="28"/>
          <w:rPrChange w:id="10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Courti</w:t>
      </w:r>
      <w:r w:rsidR="00A2594E" w:rsidRPr="00FC64E1">
        <w:rPr>
          <w:rFonts w:ascii="Junicode" w:hAnsi="Junicode"/>
          <w:sz w:val="28"/>
          <w:szCs w:val="28"/>
          <w:rPrChange w:id="10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und L</w:t>
      </w:r>
      <w:r w:rsidR="00A2594E" w:rsidRPr="00FC64E1">
        <w:rPr>
          <w:rFonts w:ascii="Junicode" w:hAnsi="Junicode"/>
          <w:sz w:val="28"/>
          <w:szCs w:val="28"/>
          <w:rPrChange w:id="10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dan</w:t>
      </w:r>
      <w:r w:rsidR="00E67746" w:rsidRPr="00FC64E1">
        <w:rPr>
          <w:rFonts w:ascii="Junicode" w:hAnsi="Junicode"/>
          <w:sz w:val="28"/>
          <w:szCs w:val="28"/>
          <w:rPrChange w:id="10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uns i</w:t>
      </w:r>
      <w:r w:rsidR="00A2594E" w:rsidRPr="00FC64E1">
        <w:rPr>
          <w:rFonts w:ascii="Junicode" w:hAnsi="Junicode"/>
          <w:sz w:val="28"/>
          <w:szCs w:val="28"/>
          <w:rPrChange w:id="10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 rechte bl</w:t>
      </w:r>
      <w:r w:rsidR="00A2594E" w:rsidRPr="00FC64E1">
        <w:rPr>
          <w:rFonts w:ascii="Junicode" w:hAnsi="Junicode"/>
          <w:sz w:val="28"/>
          <w:szCs w:val="28"/>
          <w:rPrChange w:id="10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 Juge~d /</w:t>
      </w:r>
      <w:r w:rsidR="00E67746" w:rsidRPr="00FC64E1">
        <w:rPr>
          <w:rFonts w:ascii="Junicode" w:hAnsi="Junicode"/>
          <w:sz w:val="28"/>
          <w:szCs w:val="28"/>
          <w:rPrChange w:id="10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rechte Kern / Krafft und Macht</w:t>
      </w:r>
      <w:r w:rsidR="00E67746" w:rsidRPr="00FC64E1">
        <w:rPr>
          <w:rFonts w:ascii="Junicode" w:hAnsi="Junicode"/>
          <w:sz w:val="28"/>
          <w:szCs w:val="28"/>
          <w:rPrChange w:id="10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alles zu thun / was von uns begeret</w:t>
      </w:r>
      <w:r w:rsidR="00E67746" w:rsidRPr="00FC64E1">
        <w:rPr>
          <w:rFonts w:ascii="Junicode" w:hAnsi="Junicode"/>
          <w:sz w:val="28"/>
          <w:szCs w:val="28"/>
          <w:rPrChange w:id="10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/ denen nichts verdrie</w:t>
      </w:r>
      <w:r w:rsidR="00A2594E" w:rsidRPr="00FC64E1">
        <w:rPr>
          <w:rFonts w:ascii="Junicode" w:hAnsi="Junicode"/>
          <w:sz w:val="28"/>
          <w:szCs w:val="28"/>
          <w:rPrChange w:id="10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et.</w:t>
      </w:r>
      <w:r w:rsidR="00E67746" w:rsidRPr="00FC64E1">
        <w:rPr>
          <w:rFonts w:ascii="Junicode" w:hAnsi="Junicode"/>
          <w:sz w:val="28"/>
          <w:szCs w:val="28"/>
          <w:rPrChange w:id="10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Ge</w:t>
      </w:r>
      <w:r w:rsidR="00A2594E" w:rsidRPr="00FC64E1">
        <w:rPr>
          <w:rFonts w:ascii="Junicode" w:hAnsi="Junicode"/>
          <w:sz w:val="28"/>
          <w:szCs w:val="28"/>
          <w:rPrChange w:id="10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67746" w:rsidRPr="00FC64E1">
        <w:rPr>
          <w:rFonts w:ascii="Junicode" w:hAnsi="Junicode"/>
          <w:sz w:val="28"/>
          <w:szCs w:val="28"/>
          <w:rPrChange w:id="10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ellen merken </w:t>
      </w:r>
      <w:r w:rsidRPr="00FC64E1">
        <w:rPr>
          <w:rFonts w:ascii="Junicode" w:hAnsi="Junicode"/>
          <w:sz w:val="28"/>
          <w:szCs w:val="28"/>
          <w:rPrChange w:id="10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auch:</w:t>
      </w:r>
    </w:p>
    <w:p w14:paraId="00D12006" w14:textId="2853926C" w:rsidR="00514F78" w:rsidRPr="00FC64E1" w:rsidRDefault="00514F78" w:rsidP="001B2A6D">
      <w:pPr>
        <w:spacing w:line="360" w:lineRule="auto"/>
        <w:rPr>
          <w:rFonts w:ascii="Junicode" w:hAnsi="Junicode"/>
          <w:sz w:val="28"/>
          <w:szCs w:val="28"/>
          <w:rPrChange w:id="10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den Jungfern </w:t>
      </w:r>
      <w:r w:rsidR="00A2594E" w:rsidRPr="00FC64E1">
        <w:rPr>
          <w:rFonts w:ascii="Junicode" w:hAnsi="Junicode"/>
          <w:sz w:val="28"/>
          <w:szCs w:val="28"/>
          <w:rPrChange w:id="10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zu Mute /</w:t>
      </w:r>
      <w:r w:rsidR="00861688" w:rsidRPr="00FC64E1">
        <w:rPr>
          <w:rFonts w:ascii="Junicode" w:hAnsi="Junicode"/>
          <w:sz w:val="28"/>
          <w:szCs w:val="28"/>
          <w:rPrChange w:id="10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thun jhnen viel zu gute /</w:t>
      </w:r>
    </w:p>
    <w:p w14:paraId="62AEA08D" w14:textId="0DFAB5D8" w:rsidR="00514F78" w:rsidRPr="00FC64E1" w:rsidRDefault="00514F78" w:rsidP="001B2A6D">
      <w:pPr>
        <w:spacing w:line="360" w:lineRule="auto"/>
        <w:rPr>
          <w:rFonts w:ascii="Junicode" w:hAnsi="Junicode"/>
          <w:sz w:val="28"/>
          <w:szCs w:val="28"/>
          <w:rPrChange w:id="10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Dem / was f</w:t>
      </w:r>
      <w:r w:rsidR="00A2594E" w:rsidRPr="00FC64E1">
        <w:rPr>
          <w:rFonts w:ascii="Junicode" w:hAnsi="Junicode"/>
          <w:sz w:val="28"/>
          <w:szCs w:val="28"/>
          <w:rPrChange w:id="10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Jungfern taug:</w:t>
      </w:r>
      <w:r w:rsidR="00861688" w:rsidRPr="00FC64E1">
        <w:rPr>
          <w:rFonts w:ascii="Junicode" w:hAnsi="Junicode"/>
          <w:sz w:val="28"/>
          <w:szCs w:val="28"/>
          <w:rPrChange w:id="10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579D9" w:rsidRPr="00FC64E1">
        <w:rPr>
          <w:rFonts w:ascii="Junicode" w:hAnsi="Junicode"/>
          <w:sz w:val="28"/>
          <w:szCs w:val="28"/>
          <w:rPrChange w:id="10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Jz mit Raht / dan mit der That /</w:t>
      </w:r>
    </w:p>
    <w:p w14:paraId="00654813" w14:textId="4AA01C48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 die Not dan i</w:t>
      </w:r>
      <w:r w:rsidR="00A2594E" w:rsidRPr="00FC64E1">
        <w:rPr>
          <w:rFonts w:ascii="Junicode" w:hAnsi="Junicode"/>
          <w:sz w:val="28"/>
          <w:szCs w:val="28"/>
          <w:rPrChange w:id="10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am gr</w:t>
      </w:r>
      <w:r w:rsidR="00A2594E" w:rsidRPr="00FC64E1">
        <w:rPr>
          <w:rFonts w:ascii="Junicode" w:hAnsi="Junicode"/>
          <w:sz w:val="28"/>
          <w:szCs w:val="28"/>
          <w:rPrChange w:id="10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0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  <w:r w:rsidR="00861688" w:rsidRPr="00FC64E1">
        <w:rPr>
          <w:rFonts w:ascii="Junicode" w:hAnsi="Junicode"/>
          <w:sz w:val="28"/>
          <w:szCs w:val="28"/>
          <w:rPrChange w:id="10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Hilfft ein gut Ge</w:t>
      </w:r>
      <w:r w:rsidR="00A2594E" w:rsidRPr="00FC64E1">
        <w:rPr>
          <w:rFonts w:ascii="Junicode" w:hAnsi="Junicode"/>
          <w:sz w:val="28"/>
          <w:szCs w:val="28"/>
          <w:rPrChange w:id="10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 am be</w:t>
      </w:r>
      <w:r w:rsidR="00A2594E" w:rsidRPr="00FC64E1">
        <w:rPr>
          <w:rFonts w:ascii="Junicode" w:hAnsi="Junicode"/>
          <w:sz w:val="28"/>
          <w:szCs w:val="28"/>
          <w:rPrChange w:id="10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</w:p>
    <w:p w14:paraId="6B3E52A2" w14:textId="236BF1AF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er was im Beutel hat.</w:t>
      </w:r>
      <w:r w:rsidR="00861688" w:rsidRPr="00FC64E1">
        <w:rPr>
          <w:rFonts w:ascii="Junicode" w:hAnsi="Junicode"/>
          <w:sz w:val="28"/>
          <w:szCs w:val="28"/>
          <w:rPrChange w:id="10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Ge</w:t>
      </w:r>
      <w:r w:rsidR="00A2594E" w:rsidRPr="00FC64E1">
        <w:rPr>
          <w:rFonts w:ascii="Junicode" w:hAnsi="Junicode"/>
          <w:sz w:val="28"/>
          <w:szCs w:val="28"/>
          <w:rPrChange w:id="10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ins gemein /</w:t>
      </w:r>
    </w:p>
    <w:p w14:paraId="1246C0DC" w14:textId="125B3060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Hoch die Jungfern ehren / prei</w:t>
      </w:r>
      <w:r w:rsidR="00A2594E" w:rsidRPr="00FC64E1">
        <w:rPr>
          <w:rFonts w:ascii="Junicode" w:hAnsi="Junicode"/>
          <w:sz w:val="28"/>
          <w:szCs w:val="28"/>
          <w:rPrChange w:id="10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861688" w:rsidRPr="00FC64E1">
        <w:rPr>
          <w:rFonts w:ascii="Junicode" w:hAnsi="Junicode"/>
          <w:sz w:val="28"/>
          <w:szCs w:val="28"/>
          <w:rPrChange w:id="10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Lieb und Dien</w:t>
      </w:r>
      <w:r w:rsidR="00A2594E" w:rsidRPr="00FC64E1">
        <w:rPr>
          <w:rFonts w:ascii="Junicode" w:hAnsi="Junicode"/>
          <w:sz w:val="28"/>
          <w:szCs w:val="28"/>
          <w:rPrChange w:id="10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erwei</w:t>
      </w:r>
      <w:r w:rsidR="00A2594E" w:rsidRPr="00FC64E1">
        <w:rPr>
          <w:rFonts w:ascii="Junicode" w:hAnsi="Junicode"/>
          <w:sz w:val="28"/>
          <w:szCs w:val="28"/>
          <w:rPrChange w:id="10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397788A1" w14:textId="0793E179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</w:t>
      </w:r>
      <w:r w:rsidR="00A2594E" w:rsidRPr="00FC64E1">
        <w:rPr>
          <w:rFonts w:ascii="Junicode" w:hAnsi="Junicode"/>
          <w:sz w:val="28"/>
          <w:szCs w:val="28"/>
          <w:rPrChange w:id="10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ern Armen </w:t>
      </w:r>
      <w:r w:rsidR="00A2594E" w:rsidRPr="00FC64E1">
        <w:rPr>
          <w:rFonts w:ascii="Junicode" w:hAnsi="Junicode"/>
          <w:sz w:val="28"/>
          <w:szCs w:val="28"/>
          <w:rPrChange w:id="10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10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ein /</w:t>
      </w:r>
      <w:r w:rsidR="00861688" w:rsidRPr="00FC64E1">
        <w:rPr>
          <w:rFonts w:ascii="Junicode" w:hAnsi="Junicode"/>
          <w:sz w:val="28"/>
          <w:szCs w:val="28"/>
          <w:rPrChange w:id="10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Sprechen jhnen freundlich zu /</w:t>
      </w:r>
    </w:p>
    <w:p w14:paraId="59759C4F" w14:textId="061C558A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Herzen / k</w:t>
      </w:r>
      <w:r w:rsidR="00A2594E" w:rsidRPr="00FC64E1">
        <w:rPr>
          <w:rFonts w:ascii="Junicode" w:hAnsi="Junicode"/>
          <w:sz w:val="28"/>
          <w:szCs w:val="28"/>
          <w:rPrChange w:id="10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0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0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cherzen / lachen /</w:t>
      </w:r>
      <w:r w:rsidR="00861688" w:rsidRPr="00FC64E1">
        <w:rPr>
          <w:rFonts w:ascii="Junicode" w:hAnsi="Junicode"/>
          <w:sz w:val="28"/>
          <w:szCs w:val="28"/>
          <w:rPrChange w:id="10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Lu</w:t>
      </w:r>
      <w:r w:rsidR="00A2594E" w:rsidRPr="00FC64E1">
        <w:rPr>
          <w:rFonts w:ascii="Junicode" w:hAnsi="Junicode"/>
          <w:sz w:val="28"/>
          <w:szCs w:val="28"/>
          <w:rPrChange w:id="10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 Kurzweil machen /</w:t>
      </w:r>
    </w:p>
    <w:p w14:paraId="36AD0D60" w14:textId="0A03CADE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Stellen jhr Gem</w:t>
      </w:r>
      <w:r w:rsidR="00A2594E" w:rsidRPr="00FC64E1">
        <w:rPr>
          <w:rFonts w:ascii="Junicode" w:hAnsi="Junicode"/>
          <w:sz w:val="28"/>
          <w:szCs w:val="28"/>
          <w:rPrChange w:id="10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zur Ruh.</w:t>
      </w:r>
      <w:r w:rsidR="00861688" w:rsidRPr="00FC64E1">
        <w:rPr>
          <w:rFonts w:ascii="Junicode" w:hAnsi="Junicode"/>
          <w:sz w:val="28"/>
          <w:szCs w:val="28"/>
          <w:rPrChange w:id="10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k</w:t>
      </w:r>
      <w:r w:rsidR="00A2594E" w:rsidRPr="00FC64E1">
        <w:rPr>
          <w:rFonts w:ascii="Junicode" w:hAnsi="Junicode"/>
          <w:sz w:val="28"/>
          <w:szCs w:val="28"/>
          <w:rPrChange w:id="10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geharni</w:t>
      </w:r>
      <w:r w:rsidR="00A2594E" w:rsidRPr="00FC64E1">
        <w:rPr>
          <w:rFonts w:ascii="Junicode" w:hAnsi="Junicode"/>
          <w:sz w:val="28"/>
          <w:szCs w:val="28"/>
          <w:rPrChange w:id="10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 reiten /</w:t>
      </w:r>
    </w:p>
    <w:p w14:paraId="07EC86A1" w14:textId="2EA478CC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0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die Damen fechten / </w:t>
      </w:r>
      <w:r w:rsidR="00A2594E" w:rsidRPr="00FC64E1">
        <w:rPr>
          <w:rFonts w:ascii="Junicode" w:hAnsi="Junicode"/>
          <w:sz w:val="28"/>
          <w:szCs w:val="28"/>
          <w:rPrChange w:id="10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treiten /</w:t>
      </w:r>
      <w:r w:rsidR="00861688" w:rsidRPr="00FC64E1">
        <w:rPr>
          <w:rFonts w:ascii="Junicode" w:hAnsi="Junicode"/>
          <w:sz w:val="28"/>
          <w:szCs w:val="28"/>
          <w:rPrChange w:id="10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Sind in Krieges-Zeit jhr Schuz /</w:t>
      </w:r>
    </w:p>
    <w:p w14:paraId="1E7EB21C" w14:textId="7B888181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10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dan aber Friede dar /</w:t>
      </w:r>
      <w:r w:rsidR="00861688" w:rsidRPr="00FC64E1">
        <w:rPr>
          <w:rFonts w:ascii="Junicode" w:hAnsi="Junicode"/>
          <w:sz w:val="28"/>
          <w:szCs w:val="28"/>
          <w:rPrChange w:id="10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Sind wir Tr</w:t>
      </w:r>
      <w:r w:rsidR="00A2594E" w:rsidRPr="00FC64E1">
        <w:rPr>
          <w:rFonts w:ascii="Junicode" w:hAnsi="Junicode"/>
          <w:sz w:val="28"/>
          <w:szCs w:val="28"/>
          <w:rPrChange w:id="10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0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jhrer Herzen /</w:t>
      </w:r>
    </w:p>
    <w:p w14:paraId="06EDF5D4" w14:textId="44E81E2B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Rechte Arzte jhrer Schmerzen /</w:t>
      </w:r>
      <w:r w:rsidR="00861688" w:rsidRPr="00FC64E1">
        <w:rPr>
          <w:rFonts w:ascii="Junicode" w:hAnsi="Junicode"/>
          <w:sz w:val="28"/>
          <w:szCs w:val="28"/>
          <w:rPrChange w:id="10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jhr Magenpfla</w:t>
      </w:r>
      <w:r w:rsidR="00A2594E" w:rsidRPr="00FC64E1">
        <w:rPr>
          <w:rFonts w:ascii="Junicode" w:hAnsi="Junicode"/>
          <w:sz w:val="28"/>
          <w:szCs w:val="28"/>
          <w:rPrChange w:id="10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gar.</w:t>
      </w:r>
    </w:p>
    <w:p w14:paraId="1E82677D" w14:textId="26A004F3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Wir </w:t>
      </w:r>
      <w:r w:rsidR="00A2594E" w:rsidRPr="00FC64E1">
        <w:rPr>
          <w:rFonts w:ascii="Junicode" w:hAnsi="Junicode"/>
          <w:sz w:val="28"/>
          <w:szCs w:val="28"/>
          <w:rPrChange w:id="10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jhre Federn / Dint /</w:t>
      </w:r>
      <w:r w:rsidR="00861688" w:rsidRPr="00FC64E1">
        <w:rPr>
          <w:rFonts w:ascii="Junicode" w:hAnsi="Junicode"/>
          <w:sz w:val="28"/>
          <w:szCs w:val="28"/>
          <w:rPrChange w:id="10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ganz jhre Kammer</w:t>
      </w:r>
      <w:r w:rsidR="00A2594E" w:rsidRPr="00FC64E1">
        <w:rPr>
          <w:rFonts w:ascii="Junicode" w:hAnsi="Junicode"/>
          <w:sz w:val="28"/>
          <w:szCs w:val="28"/>
          <w:rPrChange w:id="10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chreiber /</w:t>
      </w:r>
    </w:p>
    <w:p w14:paraId="49AAB57F" w14:textId="3B61AE34" w:rsidR="00F579D9" w:rsidRPr="00FC64E1" w:rsidRDefault="00F579D9" w:rsidP="001B2A6D">
      <w:pPr>
        <w:spacing w:line="360" w:lineRule="auto"/>
        <w:rPr>
          <w:rFonts w:ascii="Junicode" w:hAnsi="Junicode"/>
          <w:sz w:val="28"/>
          <w:szCs w:val="28"/>
          <w:rPrChange w:id="10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 be</w:t>
      </w:r>
      <w:r w:rsidR="00A2594E" w:rsidRPr="00FC64E1">
        <w:rPr>
          <w:rFonts w:ascii="Junicode" w:hAnsi="Junicode"/>
          <w:sz w:val="28"/>
          <w:szCs w:val="28"/>
          <w:rPrChange w:id="10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Zeitvertreiber /</w:t>
      </w:r>
      <w:r w:rsidR="00861688" w:rsidRPr="00FC64E1">
        <w:rPr>
          <w:rFonts w:ascii="Junicode" w:hAnsi="Junicode"/>
          <w:sz w:val="28"/>
          <w:szCs w:val="28"/>
          <w:rPrChange w:id="10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Helffer zu Ge</w:t>
      </w:r>
      <w:r w:rsidR="00A2594E" w:rsidRPr="00FC64E1">
        <w:rPr>
          <w:rFonts w:ascii="Junicode" w:hAnsi="Junicode"/>
          <w:sz w:val="28"/>
          <w:szCs w:val="28"/>
          <w:rPrChange w:id="10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und Kind</w:t>
      </w:r>
      <w:r w:rsidR="00C72CC9" w:rsidRPr="00FC64E1">
        <w:rPr>
          <w:rFonts w:ascii="Junicode" w:hAnsi="Junicode"/>
          <w:sz w:val="28"/>
          <w:szCs w:val="28"/>
          <w:rPrChange w:id="10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:</w:t>
      </w:r>
    </w:p>
    <w:p w14:paraId="7131A17E" w14:textId="1295192F" w:rsidR="00C72CC9" w:rsidRPr="00FC64E1" w:rsidRDefault="00C72CC9" w:rsidP="001B2A6D">
      <w:pPr>
        <w:spacing w:line="360" w:lineRule="auto"/>
        <w:rPr>
          <w:rFonts w:ascii="Junicode" w:hAnsi="Junicode"/>
          <w:sz w:val="28"/>
          <w:szCs w:val="28"/>
          <w:rPrChange w:id="10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 Confect und Marcipan /</w:t>
      </w:r>
      <w:r w:rsidR="00861688" w:rsidRPr="00FC64E1">
        <w:rPr>
          <w:rFonts w:ascii="Junicode" w:hAnsi="Junicode"/>
          <w:sz w:val="28"/>
          <w:szCs w:val="28"/>
          <w:rPrChange w:id="10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10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A2594E" w:rsidRPr="00FC64E1">
        <w:rPr>
          <w:rFonts w:ascii="Junicode" w:hAnsi="Junicode"/>
          <w:sz w:val="28"/>
          <w:szCs w:val="28"/>
          <w:rPrChange w:id="10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recht zu jhren Schinken /</w:t>
      </w:r>
    </w:p>
    <w:p w14:paraId="05853545" w14:textId="33046301" w:rsidR="00E67746" w:rsidRPr="00FC64E1" w:rsidRDefault="00C72CC9" w:rsidP="001B2A6D">
      <w:pPr>
        <w:spacing w:line="360" w:lineRule="auto"/>
        <w:rPr>
          <w:rFonts w:ascii="Junicode" w:hAnsi="Junicode"/>
          <w:sz w:val="28"/>
          <w:szCs w:val="28"/>
          <w:rPrChange w:id="10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zu jhren T</w:t>
      </w:r>
      <w:r w:rsidR="00A2594E" w:rsidRPr="00FC64E1">
        <w:rPr>
          <w:rFonts w:ascii="Junicode" w:hAnsi="Junicode"/>
          <w:sz w:val="28"/>
          <w:szCs w:val="28"/>
          <w:rPrChange w:id="10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klinken /</w:t>
      </w:r>
      <w:r w:rsidR="00861688" w:rsidRPr="00FC64E1">
        <w:rPr>
          <w:rFonts w:ascii="Junicode" w:hAnsi="Junicode"/>
          <w:sz w:val="28"/>
          <w:szCs w:val="28"/>
          <w:rPrChange w:id="10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man </w:t>
      </w:r>
      <w:r w:rsidR="00A2594E" w:rsidRPr="00FC64E1">
        <w:rPr>
          <w:rFonts w:ascii="Junicode" w:hAnsi="Junicode"/>
          <w:sz w:val="28"/>
          <w:szCs w:val="28"/>
          <w:rPrChange w:id="10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0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mehr denken kan.</w:t>
      </w:r>
    </w:p>
    <w:p w14:paraId="176FA0A8" w14:textId="62594D57" w:rsidR="00C72CC9" w:rsidRPr="00FC64E1" w:rsidRDefault="00C72CC9" w:rsidP="001B2A6D">
      <w:pPr>
        <w:spacing w:line="360" w:lineRule="auto"/>
        <w:rPr>
          <w:rFonts w:ascii="Junicode" w:hAnsi="Junicode"/>
          <w:sz w:val="28"/>
          <w:szCs w:val="28"/>
          <w:rPrChange w:id="10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Soviel nun vom Alter / welches zu</w:t>
      </w:r>
      <w:r w:rsidR="00E67746" w:rsidRPr="00FC64E1">
        <w:rPr>
          <w:rFonts w:ascii="Junicode" w:hAnsi="Junicode"/>
          <w:sz w:val="28"/>
          <w:szCs w:val="28"/>
          <w:rPrChange w:id="10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L</w:t>
      </w:r>
      <w:r w:rsidR="00A2594E" w:rsidRPr="00FC64E1">
        <w:rPr>
          <w:rFonts w:ascii="Junicode" w:hAnsi="Junicode"/>
          <w:sz w:val="28"/>
          <w:szCs w:val="28"/>
          <w:rPrChange w:id="10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erfodert wird.</w:t>
      </w:r>
    </w:p>
    <w:p w14:paraId="05C3B83F" w14:textId="56AF3399" w:rsidR="00C72CC9" w:rsidRPr="00FC64E1" w:rsidRDefault="00C72CC9" w:rsidP="001B2A6D">
      <w:pPr>
        <w:spacing w:line="360" w:lineRule="auto"/>
        <w:rPr>
          <w:rFonts w:ascii="Junicode" w:hAnsi="Junicode"/>
          <w:sz w:val="28"/>
          <w:szCs w:val="28"/>
          <w:rPrChange w:id="10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Von der Sch</w:t>
      </w:r>
      <w:r w:rsidR="00A2594E" w:rsidRPr="00FC64E1">
        <w:rPr>
          <w:rFonts w:ascii="Junicode" w:hAnsi="Junicode"/>
          <w:sz w:val="28"/>
          <w:szCs w:val="28"/>
          <w:rPrChange w:id="10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k</w:t>
      </w:r>
      <w:r w:rsidR="00A2594E" w:rsidRPr="00FC64E1">
        <w:rPr>
          <w:rFonts w:ascii="Junicode" w:hAnsi="Junicode"/>
          <w:sz w:val="28"/>
          <w:szCs w:val="28"/>
          <w:rPrChange w:id="10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nten wir</w:t>
      </w:r>
      <w:r w:rsidR="00E67746" w:rsidRPr="00FC64E1">
        <w:rPr>
          <w:rFonts w:ascii="Junicode" w:hAnsi="Junicode"/>
          <w:sz w:val="28"/>
          <w:szCs w:val="28"/>
          <w:rPrChange w:id="10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 ein ganzes Buch von </w:t>
      </w:r>
      <w:r w:rsidR="00A2594E" w:rsidRPr="00FC64E1">
        <w:rPr>
          <w:rFonts w:ascii="Junicode" w:hAnsi="Junicode"/>
          <w:sz w:val="28"/>
          <w:szCs w:val="28"/>
          <w:rPrChange w:id="10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</w:t>
      </w:r>
      <w:r w:rsidR="00E67746" w:rsidRPr="00FC64E1">
        <w:rPr>
          <w:rFonts w:ascii="Junicode" w:hAnsi="Junicode"/>
          <w:sz w:val="28"/>
          <w:szCs w:val="28"/>
          <w:rPrChange w:id="10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wol, ohn gr</w:t>
      </w:r>
      <w:r w:rsidR="00A2594E" w:rsidRPr="00FC64E1">
        <w:rPr>
          <w:rFonts w:ascii="Junicode" w:hAnsi="Junicode"/>
          <w:sz w:val="28"/>
          <w:szCs w:val="28"/>
          <w:rPrChange w:id="10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oͤſſ</w:t>
      </w:r>
      <w:r w:rsidRPr="00FC64E1">
        <w:rPr>
          <w:rFonts w:ascii="Junicode" w:hAnsi="Junicode"/>
          <w:sz w:val="28"/>
          <w:szCs w:val="28"/>
          <w:rPrChange w:id="10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M</w:t>
      </w:r>
      <w:r w:rsidR="00A2594E" w:rsidRPr="00FC64E1">
        <w:rPr>
          <w:rFonts w:ascii="Junicode" w:hAnsi="Junicode"/>
          <w:sz w:val="28"/>
          <w:szCs w:val="28"/>
          <w:rPrChange w:id="10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eine</w:t>
      </w:r>
      <w:r w:rsidR="00E67746" w:rsidRPr="00FC64E1">
        <w:rPr>
          <w:rFonts w:ascii="Junicode" w:hAnsi="Junicode"/>
          <w:sz w:val="28"/>
          <w:szCs w:val="28"/>
          <w:rPrChange w:id="10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ganze volkommene Bibliothec von</w:t>
      </w:r>
      <w:r w:rsidR="00E67746" w:rsidRPr="00FC64E1">
        <w:rPr>
          <w:rFonts w:ascii="Junicode" w:hAnsi="Junicode"/>
          <w:sz w:val="28"/>
          <w:szCs w:val="28"/>
          <w:rPrChange w:id="10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lautern </w:t>
      </w:r>
      <w:r w:rsidR="00A2594E" w:rsidRPr="00FC64E1">
        <w:rPr>
          <w:rFonts w:ascii="Junicode" w:hAnsi="Junicode"/>
          <w:sz w:val="28"/>
          <w:szCs w:val="28"/>
          <w:rPrChange w:id="10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Sermonen und</w:t>
      </w:r>
      <w:r w:rsidR="00E67746" w:rsidRPr="00FC64E1">
        <w:rPr>
          <w:rFonts w:ascii="Junicode" w:hAnsi="Junicode"/>
          <w:sz w:val="28"/>
          <w:szCs w:val="28"/>
          <w:rPrChange w:id="10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Liedern zu</w:t>
      </w:r>
      <w:r w:rsidR="00A2594E" w:rsidRPr="00FC64E1">
        <w:rPr>
          <w:rFonts w:ascii="Junicode" w:hAnsi="Junicode"/>
          <w:sz w:val="28"/>
          <w:szCs w:val="28"/>
          <w:rPrChange w:id="10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 tragen / darein</w:t>
      </w:r>
      <w:r w:rsidR="00E67746" w:rsidRPr="00FC64E1">
        <w:rPr>
          <w:rFonts w:ascii="Junicode" w:hAnsi="Junicode"/>
          <w:sz w:val="28"/>
          <w:szCs w:val="28"/>
          <w:rPrChange w:id="10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Cavaliers oder L</w:t>
      </w:r>
      <w:r w:rsidR="00A2594E" w:rsidRPr="00FC64E1">
        <w:rPr>
          <w:rFonts w:ascii="Junicode" w:hAnsi="Junicode"/>
          <w:sz w:val="28"/>
          <w:szCs w:val="28"/>
          <w:rPrChange w:id="10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fflers / die</w:t>
      </w:r>
      <w:r w:rsidR="00E67746" w:rsidRPr="00FC64E1">
        <w:rPr>
          <w:rFonts w:ascii="Junicode" w:hAnsi="Junicode"/>
          <w:sz w:val="28"/>
          <w:szCs w:val="28"/>
          <w:rPrChange w:id="10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0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67746" w:rsidRPr="00FC64E1">
        <w:rPr>
          <w:rFonts w:ascii="Junicode" w:hAnsi="Junicode"/>
          <w:sz w:val="28"/>
          <w:szCs w:val="28"/>
          <w:rPrChange w:id="10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jhrer Damen / und hinwiderum die Damen jhrer Cava</w:t>
      </w:r>
      <w:r w:rsidRPr="00FC64E1">
        <w:rPr>
          <w:rFonts w:ascii="Junicode" w:hAnsi="Junicode"/>
          <w:sz w:val="28"/>
          <w:szCs w:val="28"/>
          <w:rPrChange w:id="10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lire bald auff die</w:t>
      </w:r>
      <w:r w:rsidR="00A2594E" w:rsidRPr="00FC64E1">
        <w:rPr>
          <w:rFonts w:ascii="Junicode" w:hAnsi="Junicode"/>
          <w:sz w:val="28"/>
          <w:szCs w:val="28"/>
          <w:rPrChange w:id="10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bald auff eine</w:t>
      </w:r>
      <w:r w:rsidR="00E67746" w:rsidRPr="00FC64E1">
        <w:rPr>
          <w:rFonts w:ascii="Junicode" w:hAnsi="Junicode"/>
          <w:sz w:val="28"/>
          <w:szCs w:val="28"/>
          <w:rPrChange w:id="10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andere Wei</w:t>
      </w:r>
      <w:r w:rsidR="00A2594E" w:rsidRPr="00FC64E1">
        <w:rPr>
          <w:rFonts w:ascii="Junicode" w:hAnsi="Junicode"/>
          <w:sz w:val="28"/>
          <w:szCs w:val="28"/>
          <w:rPrChange w:id="10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und Art / h</w:t>
      </w:r>
      <w:r w:rsidR="00A2594E" w:rsidRPr="00FC64E1">
        <w:rPr>
          <w:rFonts w:ascii="Junicode" w:hAnsi="Junicode"/>
          <w:sz w:val="28"/>
          <w:szCs w:val="28"/>
          <w:rPrChange w:id="10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chlich</w:t>
      </w:r>
      <w:r w:rsidR="00E67746" w:rsidRPr="00FC64E1">
        <w:rPr>
          <w:rFonts w:ascii="Junicode" w:hAnsi="Junicode"/>
          <w:sz w:val="28"/>
          <w:szCs w:val="28"/>
          <w:rPrChange w:id="10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loben und artlich aus</w:t>
      </w:r>
      <w:r w:rsidR="00A2594E" w:rsidRPr="00FC64E1">
        <w:rPr>
          <w:rFonts w:ascii="Junicode" w:hAnsi="Junicode"/>
          <w:sz w:val="28"/>
          <w:szCs w:val="28"/>
          <w:rPrChange w:id="10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treichen.</w:t>
      </w:r>
    </w:p>
    <w:p w14:paraId="1D96BCF3" w14:textId="3CCA85FE" w:rsidR="00327B2D" w:rsidRPr="00FC64E1" w:rsidRDefault="00C72CC9" w:rsidP="001B2A6D">
      <w:pPr>
        <w:spacing w:line="360" w:lineRule="auto"/>
        <w:rPr>
          <w:rFonts w:ascii="Junicode" w:hAnsi="Junicode"/>
          <w:sz w:val="28"/>
          <w:szCs w:val="28"/>
          <w:rPrChange w:id="10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Aber die</w:t>
      </w:r>
      <w:r w:rsidR="00A2594E" w:rsidRPr="00FC64E1">
        <w:rPr>
          <w:rFonts w:ascii="Junicode" w:hAnsi="Junicode"/>
          <w:sz w:val="28"/>
          <w:szCs w:val="28"/>
          <w:rPrChange w:id="10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</w:t>
      </w:r>
      <w:r w:rsidR="00A2594E" w:rsidRPr="00FC64E1">
        <w:rPr>
          <w:rFonts w:ascii="Junicode" w:hAnsi="Junicode"/>
          <w:sz w:val="28"/>
          <w:szCs w:val="28"/>
          <w:rPrChange w:id="10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eige</w:t>
      </w:r>
      <w:r w:rsidR="00E67746" w:rsidRPr="00FC64E1">
        <w:rPr>
          <w:rFonts w:ascii="Junicode" w:hAnsi="Junicode"/>
          <w:sz w:val="28"/>
          <w:szCs w:val="28"/>
          <w:rPrChange w:id="10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ntlich zu be</w:t>
      </w:r>
      <w:r w:rsidR="00A2594E" w:rsidRPr="00FC64E1">
        <w:rPr>
          <w:rFonts w:ascii="Junicode" w:hAnsi="Junicode"/>
          <w:sz w:val="28"/>
          <w:szCs w:val="28"/>
          <w:rPrChange w:id="10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 daß es jederm</w:t>
      </w:r>
      <w:r w:rsidR="00A2594E" w:rsidRPr="00FC64E1">
        <w:rPr>
          <w:rFonts w:ascii="Junicode" w:hAnsi="Junicode"/>
          <w:sz w:val="28"/>
          <w:szCs w:val="28"/>
          <w:rPrChange w:id="10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nniglich</w:t>
      </w:r>
      <w:r w:rsidR="00E67746" w:rsidRPr="00FC64E1">
        <w:rPr>
          <w:rFonts w:ascii="Junicode" w:hAnsi="Junicode"/>
          <w:sz w:val="28"/>
          <w:szCs w:val="28"/>
          <w:rPrChange w:id="10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vergn</w:t>
      </w:r>
      <w:r w:rsidR="00A2594E" w:rsidRPr="00FC64E1">
        <w:rPr>
          <w:rFonts w:ascii="Junicode" w:hAnsi="Junicode"/>
          <w:sz w:val="28"/>
          <w:szCs w:val="28"/>
          <w:rPrChange w:id="10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i</w:t>
      </w:r>
      <w:r w:rsidR="00A2594E" w:rsidRPr="00FC64E1">
        <w:rPr>
          <w:rFonts w:ascii="Junicode" w:hAnsi="Junicode"/>
          <w:sz w:val="28"/>
          <w:szCs w:val="28"/>
          <w:rPrChange w:id="10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unm</w:t>
      </w:r>
      <w:r w:rsidR="00A2594E" w:rsidRPr="00FC64E1">
        <w:rPr>
          <w:rFonts w:ascii="Junicode" w:hAnsi="Junicode"/>
          <w:sz w:val="28"/>
          <w:szCs w:val="28"/>
          <w:rPrChange w:id="10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 Sintemal</w:t>
      </w:r>
      <w:r w:rsidR="00E67746" w:rsidRPr="00FC64E1">
        <w:rPr>
          <w:rFonts w:ascii="Junicode" w:hAnsi="Junicode"/>
          <w:sz w:val="28"/>
          <w:szCs w:val="28"/>
          <w:rPrChange w:id="10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gewiß i</w:t>
      </w:r>
      <w:r w:rsidR="00A2594E" w:rsidRPr="00FC64E1">
        <w:rPr>
          <w:rFonts w:ascii="Junicode" w:hAnsi="Junicode"/>
          <w:sz w:val="28"/>
          <w:szCs w:val="28"/>
          <w:rPrChange w:id="10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auß der t</w:t>
      </w:r>
      <w:r w:rsidR="00A2594E" w:rsidRPr="00FC64E1">
        <w:rPr>
          <w:rFonts w:ascii="Junicode" w:hAnsi="Junicode"/>
          <w:sz w:val="28"/>
          <w:szCs w:val="28"/>
          <w:rPrChange w:id="10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glichen</w:t>
      </w:r>
      <w:r w:rsidR="00E67746" w:rsidRPr="00FC64E1">
        <w:rPr>
          <w:rFonts w:ascii="Junicode" w:hAnsi="Junicode"/>
          <w:sz w:val="28"/>
          <w:szCs w:val="28"/>
          <w:rPrChange w:id="10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Erfahrunge befindlich / daß nunmehro die Cavaliers / </w:t>
      </w:r>
      <w:r w:rsidR="00A2594E" w:rsidRPr="00FC64E1">
        <w:rPr>
          <w:rFonts w:ascii="Junicode" w:hAnsi="Junicode"/>
          <w:sz w:val="28"/>
          <w:szCs w:val="28"/>
          <w:rPrChange w:id="10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67746" w:rsidRPr="00FC64E1">
        <w:rPr>
          <w:rFonts w:ascii="Junicode" w:hAnsi="Junicode"/>
          <w:sz w:val="28"/>
          <w:szCs w:val="28"/>
          <w:rPrChange w:id="10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curios da</w:t>
      </w:r>
      <w:r w:rsidRPr="00FC64E1">
        <w:rPr>
          <w:rFonts w:ascii="Junicode" w:hAnsi="Junicode"/>
          <w:sz w:val="28"/>
          <w:szCs w:val="28"/>
          <w:rPrChange w:id="10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10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als eben die eigen</w:t>
      </w:r>
      <w:r w:rsidR="00A2594E" w:rsidRPr="00FC64E1">
        <w:rPr>
          <w:rFonts w:ascii="Junicode" w:hAnsi="Junicode"/>
          <w:sz w:val="28"/>
          <w:szCs w:val="28"/>
          <w:rPrChange w:id="10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innige</w:t>
      </w:r>
      <w:r w:rsidR="00E67746" w:rsidRPr="00FC64E1">
        <w:rPr>
          <w:rFonts w:ascii="Junicode" w:hAnsi="Junicode"/>
          <w:sz w:val="28"/>
          <w:szCs w:val="28"/>
          <w:rPrChange w:id="10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Damen / wi</w:t>
      </w:r>
      <w:r w:rsidR="00A2594E" w:rsidRPr="00FC64E1">
        <w:rPr>
          <w:rFonts w:ascii="Junicode" w:hAnsi="Junicode"/>
          <w:sz w:val="28"/>
          <w:szCs w:val="28"/>
          <w:rPrChange w:id="10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nicht / wie </w:t>
      </w:r>
      <w:r w:rsidR="00A2594E" w:rsidRPr="00FC64E1">
        <w:rPr>
          <w:rFonts w:ascii="Junicode" w:hAnsi="Junicode"/>
          <w:sz w:val="28"/>
          <w:szCs w:val="28"/>
          <w:rPrChange w:id="10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es</w:t>
      </w:r>
      <w:r w:rsidR="00E67746" w:rsidRPr="00FC64E1">
        <w:rPr>
          <w:rFonts w:ascii="Junicode" w:hAnsi="Junicode"/>
          <w:sz w:val="28"/>
          <w:szCs w:val="28"/>
          <w:rPrChange w:id="10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0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 haben wollen. Die Haar</w:t>
      </w:r>
      <w:r w:rsidR="00E67746" w:rsidRPr="00FC64E1">
        <w:rPr>
          <w:rFonts w:ascii="Junicode" w:hAnsi="Junicode"/>
          <w:sz w:val="28"/>
          <w:szCs w:val="28"/>
          <w:rPrChange w:id="10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 nicht zu krauß / noch zu glat /</w:t>
      </w:r>
      <w:r w:rsidR="00E67746" w:rsidRPr="00FC64E1">
        <w:rPr>
          <w:rFonts w:ascii="Junicode" w:hAnsi="Junicode"/>
          <w:sz w:val="28"/>
          <w:szCs w:val="28"/>
          <w:rPrChange w:id="10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gelb / und nicht zu weiß /</w:t>
      </w:r>
      <w:r w:rsidR="00E67746" w:rsidRPr="00FC64E1">
        <w:rPr>
          <w:rFonts w:ascii="Junicode" w:hAnsi="Junicode"/>
          <w:sz w:val="28"/>
          <w:szCs w:val="28"/>
          <w:rPrChange w:id="10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zu braun / und nicht zu </w:t>
      </w:r>
      <w:r w:rsidR="00A2594E" w:rsidRPr="00FC64E1">
        <w:rPr>
          <w:rFonts w:ascii="Junicode" w:hAnsi="Junicode"/>
          <w:sz w:val="28"/>
          <w:szCs w:val="28"/>
          <w:rPrChange w:id="10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chwarz /</w:t>
      </w:r>
      <w:r w:rsidR="00E67746" w:rsidRPr="00FC64E1">
        <w:rPr>
          <w:rFonts w:ascii="Junicode" w:hAnsi="Junicode"/>
          <w:sz w:val="28"/>
          <w:szCs w:val="28"/>
          <w:rPrChange w:id="10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doch </w:t>
      </w:r>
      <w:r w:rsidR="00A2594E" w:rsidRPr="00FC64E1">
        <w:rPr>
          <w:rFonts w:ascii="Junicode" w:hAnsi="Junicode"/>
          <w:sz w:val="28"/>
          <w:szCs w:val="28"/>
          <w:rPrChange w:id="10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</w:t>
      </w:r>
      <w:r w:rsidR="00A2594E" w:rsidRPr="00FC64E1">
        <w:rPr>
          <w:rFonts w:ascii="Junicode" w:hAnsi="Junicode"/>
          <w:sz w:val="28"/>
          <w:szCs w:val="28"/>
          <w:rPrChange w:id="10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das Ange</w:t>
      </w:r>
      <w:r w:rsidR="00A2594E" w:rsidRPr="00FC64E1">
        <w:rPr>
          <w:rFonts w:ascii="Junicode" w:hAnsi="Junicode"/>
          <w:sz w:val="28"/>
          <w:szCs w:val="28"/>
          <w:rPrChange w:id="10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</w:t>
      </w:r>
      <w:r w:rsidR="0024681D" w:rsidRPr="00FC64E1">
        <w:rPr>
          <w:rFonts w:ascii="Junicode" w:hAnsi="Junicode"/>
          <w:sz w:val="28"/>
          <w:szCs w:val="28"/>
          <w:rPrChange w:id="10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 nicht zu </w:t>
      </w:r>
      <w:r w:rsidR="00A2594E" w:rsidRPr="00FC64E1">
        <w:rPr>
          <w:rFonts w:ascii="Junicode" w:hAnsi="Junicode"/>
          <w:sz w:val="28"/>
          <w:szCs w:val="28"/>
          <w:rPrChange w:id="10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6726A" w:rsidRPr="00FC64E1">
        <w:rPr>
          <w:rFonts w:ascii="Junicode" w:hAnsi="Junicode"/>
          <w:sz w:val="28"/>
          <w:szCs w:val="28"/>
          <w:rPrChange w:id="10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auch nicht zu heslich / nicht zu glat / auch nicht zu</w:t>
      </w:r>
      <w:r w:rsidR="00E67746" w:rsidRPr="00FC64E1">
        <w:rPr>
          <w:rFonts w:ascii="Junicode" w:hAnsi="Junicode"/>
          <w:sz w:val="28"/>
          <w:szCs w:val="28"/>
          <w:rPrChange w:id="10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runzlicht </w:t>
      </w:r>
      <w:r w:rsidR="00A2594E" w:rsidRPr="00FC64E1">
        <w:rPr>
          <w:rFonts w:ascii="Junicode" w:hAnsi="Junicode"/>
          <w:sz w:val="28"/>
          <w:szCs w:val="28"/>
          <w:rPrChange w:id="10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daß man </w:t>
      </w:r>
      <w:r w:rsidR="00A2594E" w:rsidRPr="00FC64E1">
        <w:rPr>
          <w:rFonts w:ascii="Junicode" w:hAnsi="Junicode"/>
          <w:sz w:val="28"/>
          <w:szCs w:val="28"/>
          <w:rPrChange w:id="10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darein</w:t>
      </w:r>
      <w:r w:rsidR="00E67746" w:rsidRPr="00FC64E1">
        <w:rPr>
          <w:rFonts w:ascii="Junicode" w:hAnsi="Junicode"/>
          <w:sz w:val="28"/>
          <w:szCs w:val="28"/>
          <w:rPrChange w:id="10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verir</w:t>
      </w:r>
      <w:r w:rsidR="00EA50DB" w:rsidRPr="00FC64E1">
        <w:rPr>
          <w:rFonts w:ascii="Junicode" w:hAnsi="Junicode"/>
          <w:sz w:val="28"/>
          <w:szCs w:val="28"/>
          <w:rPrChange w:id="10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D6726A" w:rsidRPr="00FC64E1">
        <w:rPr>
          <w:rFonts w:ascii="Junicode" w:hAnsi="Junicode"/>
          <w:sz w:val="28"/>
          <w:szCs w:val="28"/>
          <w:rPrChange w:id="10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die na</w:t>
      </w:r>
      <w:r w:rsidR="00A2594E" w:rsidRPr="00FC64E1">
        <w:rPr>
          <w:rFonts w:ascii="Junicode" w:hAnsi="Junicode"/>
          <w:sz w:val="28"/>
          <w:szCs w:val="28"/>
          <w:rPrChange w:id="10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nicht zu groß /</w:t>
      </w:r>
      <w:r w:rsidR="00E67746" w:rsidRPr="00FC64E1">
        <w:rPr>
          <w:rFonts w:ascii="Junicode" w:hAnsi="Junicode"/>
          <w:sz w:val="28"/>
          <w:szCs w:val="28"/>
          <w:rPrChange w:id="10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nicht zu </w:t>
      </w:r>
      <w:r w:rsidR="00A2594E" w:rsidRPr="00FC64E1">
        <w:rPr>
          <w:rFonts w:ascii="Junicode" w:hAnsi="Junicode"/>
          <w:sz w:val="28"/>
          <w:szCs w:val="28"/>
          <w:rPrChange w:id="10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pizig / und doch auch</w:t>
      </w:r>
      <w:r w:rsidR="00E67746" w:rsidRPr="00FC64E1">
        <w:rPr>
          <w:rFonts w:ascii="Junicode" w:hAnsi="Junicode"/>
          <w:sz w:val="28"/>
          <w:szCs w:val="28"/>
          <w:rPrChange w:id="10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plat / die Leffzen nicht zu rot /</w:t>
      </w:r>
      <w:r w:rsidR="00E67746" w:rsidRPr="00FC64E1">
        <w:rPr>
          <w:rFonts w:ascii="Junicode" w:hAnsi="Junicode"/>
          <w:sz w:val="28"/>
          <w:szCs w:val="28"/>
          <w:rPrChange w:id="10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auch nicht zu blau / die Wangen</w:t>
      </w:r>
      <w:r w:rsidR="00E67746" w:rsidRPr="00FC64E1">
        <w:rPr>
          <w:rFonts w:ascii="Junicode" w:hAnsi="Junicode"/>
          <w:sz w:val="28"/>
          <w:szCs w:val="28"/>
          <w:rPrChange w:id="10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dik / und nicht zu mager /</w:t>
      </w:r>
      <w:r w:rsidR="00E67746" w:rsidRPr="00FC64E1">
        <w:rPr>
          <w:rFonts w:ascii="Junicode" w:hAnsi="Junicode"/>
          <w:sz w:val="28"/>
          <w:szCs w:val="28"/>
          <w:rPrChange w:id="10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rot / und nicht zu bleich /</w:t>
      </w:r>
      <w:r w:rsidR="00E67746" w:rsidRPr="00FC64E1">
        <w:rPr>
          <w:rFonts w:ascii="Junicode" w:hAnsi="Junicode"/>
          <w:sz w:val="28"/>
          <w:szCs w:val="28"/>
          <w:rPrChange w:id="10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als der Venus jhre gewe</w:t>
      </w:r>
      <w:r w:rsidR="00A2594E" w:rsidRPr="00FC64E1">
        <w:rPr>
          <w:rFonts w:ascii="Junicode" w:hAnsi="Junicode"/>
          <w:sz w:val="28"/>
          <w:szCs w:val="28"/>
          <w:rPrChange w:id="10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0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die Z</w:t>
      </w:r>
      <w:r w:rsidR="00A2594E" w:rsidRPr="00FC64E1">
        <w:rPr>
          <w:rFonts w:ascii="Junicode" w:hAnsi="Junicode"/>
          <w:sz w:val="28"/>
          <w:szCs w:val="28"/>
          <w:rPrChange w:id="10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26A" w:rsidRPr="00FC64E1">
        <w:rPr>
          <w:rFonts w:ascii="Junicode" w:hAnsi="Junicode"/>
          <w:sz w:val="28"/>
          <w:szCs w:val="28"/>
          <w:rPrChange w:id="10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nicht zn gelb /</w:t>
      </w:r>
      <w:r w:rsidR="00E67746" w:rsidRPr="00FC64E1">
        <w:rPr>
          <w:rFonts w:ascii="Junicode" w:hAnsi="Junicode"/>
          <w:sz w:val="28"/>
          <w:szCs w:val="28"/>
          <w:rPrChange w:id="10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nicht zu </w:t>
      </w:r>
      <w:r w:rsidR="00A2594E" w:rsidRPr="00FC64E1">
        <w:rPr>
          <w:rFonts w:ascii="Junicode" w:hAnsi="Junicode"/>
          <w:sz w:val="28"/>
          <w:szCs w:val="28"/>
          <w:rPrChange w:id="10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chwarz / nicht zu breit /</w:t>
      </w:r>
      <w:r w:rsidR="00E67746" w:rsidRPr="00FC64E1">
        <w:rPr>
          <w:rFonts w:ascii="Junicode" w:hAnsi="Junicode"/>
          <w:sz w:val="28"/>
          <w:szCs w:val="28"/>
          <w:rPrChange w:id="10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nicht zu lang / auch nicht al zu</w:t>
      </w:r>
      <w:r w:rsidR="00E67746" w:rsidRPr="00FC64E1">
        <w:rPr>
          <w:rFonts w:ascii="Junicode" w:hAnsi="Junicode"/>
          <w:sz w:val="28"/>
          <w:szCs w:val="28"/>
          <w:rPrChange w:id="10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weit von einander / </w:t>
      </w:r>
      <w:r w:rsidR="00A2594E" w:rsidRPr="00FC64E1">
        <w:rPr>
          <w:rFonts w:ascii="Junicode" w:hAnsi="Junicode"/>
          <w:sz w:val="28"/>
          <w:szCs w:val="28"/>
          <w:rPrChange w:id="10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fein ordentlich / wie Palli</w:t>
      </w:r>
      <w:r w:rsidR="00A2594E" w:rsidRPr="00FC64E1">
        <w:rPr>
          <w:rFonts w:ascii="Junicode" w:hAnsi="Junicode"/>
          <w:sz w:val="28"/>
          <w:szCs w:val="28"/>
          <w:rPrChange w:id="10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aden </w:t>
      </w:r>
      <w:r w:rsidR="00A2594E" w:rsidRPr="00FC64E1">
        <w:rPr>
          <w:rFonts w:ascii="Junicode" w:hAnsi="Junicode"/>
          <w:sz w:val="28"/>
          <w:szCs w:val="28"/>
          <w:rPrChange w:id="10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  <w:r w:rsidR="00E67746" w:rsidRPr="00FC64E1">
        <w:rPr>
          <w:rFonts w:ascii="Junicode" w:hAnsi="Junicode"/>
          <w:sz w:val="28"/>
          <w:szCs w:val="28"/>
          <w:rPrChange w:id="10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Ohren nicht zu weit / und nicht</w:t>
      </w:r>
      <w:r w:rsidR="00E67746" w:rsidRPr="00FC64E1">
        <w:rPr>
          <w:rFonts w:ascii="Junicode" w:hAnsi="Junicode"/>
          <w:sz w:val="28"/>
          <w:szCs w:val="28"/>
          <w:rPrChange w:id="10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E67746" w:rsidRPr="00FC64E1">
        <w:rPr>
          <w:rFonts w:ascii="Junicode" w:hAnsi="Junicode"/>
          <w:sz w:val="28"/>
          <w:szCs w:val="28"/>
          <w:rPrChange w:id="10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lang / auch nicht alzuweit von</w:t>
      </w:r>
      <w:r w:rsidR="00D6726A" w:rsidRPr="00FC64E1">
        <w:rPr>
          <w:rFonts w:ascii="Junicode" w:hAnsi="Junicode"/>
          <w:sz w:val="28"/>
          <w:szCs w:val="28"/>
          <w:rPrChange w:id="10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einander / </w:t>
      </w:r>
      <w:r w:rsidR="00A2594E" w:rsidRPr="00FC64E1">
        <w:rPr>
          <w:rFonts w:ascii="Junicode" w:hAnsi="Junicode"/>
          <w:sz w:val="28"/>
          <w:szCs w:val="28"/>
          <w:rPrChange w:id="10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fein ordentlich /</w:t>
      </w:r>
      <w:r w:rsidR="00E67746" w:rsidRPr="00FC64E1">
        <w:rPr>
          <w:rFonts w:ascii="Junicode" w:hAnsi="Junicode"/>
          <w:sz w:val="28"/>
          <w:szCs w:val="28"/>
          <w:rPrChange w:id="10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klein / und nicht zu groß /</w:t>
      </w:r>
      <w:r w:rsidR="00E67746" w:rsidRPr="00FC64E1">
        <w:rPr>
          <w:rFonts w:ascii="Junicode" w:hAnsi="Junicode"/>
          <w:sz w:val="28"/>
          <w:szCs w:val="28"/>
          <w:rPrChange w:id="10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 fein fe</w:t>
      </w:r>
      <w:r w:rsidR="00A2594E" w:rsidRPr="00FC64E1">
        <w:rPr>
          <w:rFonts w:ascii="Junicode" w:hAnsi="Junicode"/>
          <w:sz w:val="28"/>
          <w:szCs w:val="28"/>
          <w:rPrChange w:id="10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am Kopffe ligen /</w:t>
      </w:r>
      <w:r w:rsidR="00E67746" w:rsidRPr="00FC64E1">
        <w:rPr>
          <w:rFonts w:ascii="Junicode" w:hAnsi="Junicode"/>
          <w:sz w:val="28"/>
          <w:szCs w:val="28"/>
          <w:rPrChange w:id="10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Br</w:t>
      </w:r>
      <w:r w:rsidR="00A2594E" w:rsidRPr="00FC64E1">
        <w:rPr>
          <w:rFonts w:ascii="Junicode" w:hAnsi="Junicode"/>
          <w:sz w:val="28"/>
          <w:szCs w:val="28"/>
          <w:rPrChange w:id="10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D6726A" w:rsidRPr="00FC64E1">
        <w:rPr>
          <w:rFonts w:ascii="Junicode" w:hAnsi="Junicode"/>
          <w:sz w:val="28"/>
          <w:szCs w:val="28"/>
          <w:rPrChange w:id="10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</w:t>
      </w:r>
      <w:r w:rsidR="00A2594E" w:rsidRPr="00FC64E1">
        <w:rPr>
          <w:rFonts w:ascii="Junicode" w:hAnsi="Junicode"/>
          <w:sz w:val="28"/>
          <w:szCs w:val="28"/>
          <w:rPrChange w:id="10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ollen nicht zu </w:t>
      </w:r>
      <w:r w:rsidR="00A2594E" w:rsidRPr="00FC64E1">
        <w:rPr>
          <w:rFonts w:ascii="Junicode" w:hAnsi="Junicode"/>
          <w:sz w:val="28"/>
          <w:szCs w:val="28"/>
          <w:rPrChange w:id="10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teiff </w:t>
      </w:r>
      <w:r w:rsidR="00A2594E" w:rsidRPr="00FC64E1">
        <w:rPr>
          <w:rFonts w:ascii="Junicode" w:hAnsi="Junicode"/>
          <w:sz w:val="28"/>
          <w:szCs w:val="28"/>
          <w:rPrChange w:id="10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  <w:r w:rsidR="00E67746" w:rsidRPr="00FC64E1">
        <w:rPr>
          <w:rFonts w:ascii="Junicode" w:hAnsi="Junicode"/>
          <w:sz w:val="28"/>
          <w:szCs w:val="28"/>
          <w:rPrChange w:id="10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doch auch nicht zu </w:t>
      </w:r>
      <w:r w:rsidR="00A2594E" w:rsidRPr="00FC64E1">
        <w:rPr>
          <w:rFonts w:ascii="Junicode" w:hAnsi="Junicode"/>
          <w:sz w:val="28"/>
          <w:szCs w:val="28"/>
          <w:rPrChange w:id="10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chlapp / wie eine</w:t>
      </w:r>
      <w:r w:rsidR="00E67746" w:rsidRPr="00FC64E1">
        <w:rPr>
          <w:rFonts w:ascii="Junicode" w:hAnsi="Junicode"/>
          <w:sz w:val="28"/>
          <w:szCs w:val="28"/>
          <w:rPrChange w:id="10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Sakpfeiffe / daß </w:t>
      </w:r>
      <w:r w:rsidR="00A2594E" w:rsidRPr="00FC64E1">
        <w:rPr>
          <w:rFonts w:ascii="Junicode" w:hAnsi="Junicode"/>
          <w:sz w:val="28"/>
          <w:szCs w:val="28"/>
          <w:rPrChange w:id="10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jhnen halb unter</w:t>
      </w:r>
      <w:r w:rsidR="00E67746" w:rsidRPr="00FC64E1">
        <w:rPr>
          <w:rFonts w:ascii="Junicode" w:hAnsi="Junicode"/>
          <w:sz w:val="28"/>
          <w:szCs w:val="28"/>
          <w:rPrChange w:id="10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Armen hinhangen / dan </w:t>
      </w:r>
      <w:r w:rsidR="00A2594E" w:rsidRPr="00FC64E1">
        <w:rPr>
          <w:rFonts w:ascii="Junicode" w:hAnsi="Junicode"/>
          <w:sz w:val="28"/>
          <w:szCs w:val="28"/>
          <w:rPrChange w:id="10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67746" w:rsidRPr="00FC64E1">
        <w:rPr>
          <w:rFonts w:ascii="Junicode" w:hAnsi="Junicode"/>
          <w:sz w:val="28"/>
          <w:szCs w:val="28"/>
          <w:rPrChange w:id="10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</w:t>
      </w:r>
      <w:r w:rsidR="00D6726A" w:rsidRPr="00FC64E1">
        <w:rPr>
          <w:rFonts w:ascii="Junicode" w:hAnsi="Junicode"/>
          <w:sz w:val="28"/>
          <w:szCs w:val="28"/>
          <w:rPrChange w:id="10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0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6726A" w:rsidRPr="00FC64E1">
        <w:rPr>
          <w:rFonts w:ascii="Junicode" w:hAnsi="Junicode"/>
          <w:sz w:val="28"/>
          <w:szCs w:val="28"/>
          <w:rPrChange w:id="10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rchten </w:t>
      </w:r>
      <w:r w:rsidR="00A2594E" w:rsidRPr="00FC64E1">
        <w:rPr>
          <w:rFonts w:ascii="Junicode" w:hAnsi="Junicode"/>
          <w:sz w:val="28"/>
          <w:szCs w:val="28"/>
          <w:rPrChange w:id="10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daß das Vaß / wan es</w:t>
      </w:r>
      <w:r w:rsidR="0024681D" w:rsidRPr="00FC64E1">
        <w:rPr>
          <w:rFonts w:ascii="Junicode" w:hAnsi="Junicode"/>
          <w:sz w:val="28"/>
          <w:szCs w:val="28"/>
          <w:rPrChange w:id="10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</w:t>
      </w:r>
      <w:r w:rsidR="00A2594E" w:rsidRPr="00FC64E1">
        <w:rPr>
          <w:rFonts w:ascii="Junicode" w:hAnsi="Junicode"/>
          <w:sz w:val="28"/>
          <w:szCs w:val="28"/>
          <w:rPrChange w:id="10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dike / wie vorhin gewe</w:t>
      </w:r>
      <w:r w:rsidR="00A2594E" w:rsidRPr="00FC64E1">
        <w:rPr>
          <w:rFonts w:ascii="Junicode" w:hAnsi="Junicode"/>
          <w:sz w:val="28"/>
          <w:szCs w:val="28"/>
          <w:rPrChange w:id="10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</w:t>
      </w:r>
      <w:r w:rsidR="00A2594E" w:rsidRPr="00FC64E1">
        <w:rPr>
          <w:rFonts w:ascii="Junicode" w:hAnsi="Junicode"/>
          <w:sz w:val="28"/>
          <w:szCs w:val="28"/>
          <w:rPrChange w:id="10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E67746" w:rsidRPr="00FC64E1">
        <w:rPr>
          <w:rFonts w:ascii="Junicode" w:hAnsi="Junicode"/>
          <w:sz w:val="28"/>
          <w:szCs w:val="28"/>
          <w:rPrChange w:id="10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0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D6726A" w:rsidRPr="00FC64E1">
        <w:rPr>
          <w:rFonts w:ascii="Junicode" w:hAnsi="Junicode"/>
          <w:sz w:val="28"/>
          <w:szCs w:val="28"/>
          <w:rPrChange w:id="10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gewiß ange</w:t>
      </w:r>
      <w:r w:rsidR="00A2594E" w:rsidRPr="00FC64E1">
        <w:rPr>
          <w:rFonts w:ascii="Junicode" w:hAnsi="Junicode"/>
          <w:sz w:val="28"/>
          <w:szCs w:val="28"/>
          <w:rPrChange w:id="10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teket </w:t>
      </w:r>
      <w:r w:rsidR="00A2594E" w:rsidRPr="00FC64E1">
        <w:rPr>
          <w:rFonts w:ascii="Junicode" w:hAnsi="Junicode"/>
          <w:sz w:val="28"/>
          <w:szCs w:val="28"/>
          <w:rPrChange w:id="10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die</w:t>
      </w:r>
      <w:r w:rsidR="00E67746" w:rsidRPr="00FC64E1">
        <w:rPr>
          <w:rFonts w:ascii="Junicode" w:hAnsi="Junicode"/>
          <w:sz w:val="28"/>
          <w:szCs w:val="28"/>
          <w:rPrChange w:id="10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0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6726A" w:rsidRPr="00FC64E1">
        <w:rPr>
          <w:rFonts w:ascii="Junicode" w:hAnsi="Junicode"/>
          <w:sz w:val="28"/>
          <w:szCs w:val="28"/>
          <w:rPrChange w:id="10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nde und Arme auch die </w:t>
      </w:r>
      <w:r w:rsidR="00A2594E" w:rsidRPr="00FC64E1">
        <w:rPr>
          <w:rFonts w:ascii="Junicode" w:hAnsi="Junicode"/>
          <w:sz w:val="28"/>
          <w:szCs w:val="28"/>
          <w:rPrChange w:id="10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</w:t>
      </w:r>
      <w:r w:rsidR="00E67746" w:rsidRPr="00FC64E1">
        <w:rPr>
          <w:rFonts w:ascii="Junicode" w:hAnsi="Junicode"/>
          <w:sz w:val="28"/>
          <w:szCs w:val="28"/>
          <w:rPrChange w:id="10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plump / nicht zu rauch /</w:t>
      </w:r>
      <w:r w:rsidR="00E67746" w:rsidRPr="00FC64E1">
        <w:rPr>
          <w:rFonts w:ascii="Junicode" w:hAnsi="Junicode"/>
          <w:sz w:val="28"/>
          <w:szCs w:val="28"/>
          <w:rPrChange w:id="10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hart / und doch auch nicht</w:t>
      </w:r>
      <w:r w:rsidR="00E67746" w:rsidRPr="00FC64E1">
        <w:rPr>
          <w:rFonts w:ascii="Junicode" w:hAnsi="Junicode"/>
          <w:sz w:val="28"/>
          <w:szCs w:val="28"/>
          <w:rPrChange w:id="10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alzu weich </w:t>
      </w:r>
      <w:r w:rsidR="00A2594E" w:rsidRPr="00FC64E1">
        <w:rPr>
          <w:rFonts w:ascii="Junicode" w:hAnsi="Junicode"/>
          <w:sz w:val="28"/>
          <w:szCs w:val="28"/>
          <w:rPrChange w:id="10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die R</w:t>
      </w:r>
      <w:r w:rsidR="00A2594E" w:rsidRPr="00FC64E1">
        <w:rPr>
          <w:rFonts w:ascii="Junicode" w:hAnsi="Junicode"/>
          <w:sz w:val="28"/>
          <w:szCs w:val="28"/>
          <w:rPrChange w:id="10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6726A" w:rsidRPr="00FC64E1">
        <w:rPr>
          <w:rFonts w:ascii="Junicode" w:hAnsi="Junicode"/>
          <w:sz w:val="28"/>
          <w:szCs w:val="28"/>
          <w:rPrChange w:id="10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 nicht zu</w:t>
      </w:r>
      <w:r w:rsidR="00E67746" w:rsidRPr="00FC64E1">
        <w:rPr>
          <w:rFonts w:ascii="Junicode" w:hAnsi="Junicode"/>
          <w:sz w:val="28"/>
          <w:szCs w:val="28"/>
          <w:rPrChange w:id="10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krum / die Lenden nicht zu </w:t>
      </w:r>
      <w:r w:rsidR="00A2594E" w:rsidRPr="00FC64E1">
        <w:rPr>
          <w:rFonts w:ascii="Junicode" w:hAnsi="Junicode"/>
          <w:sz w:val="28"/>
          <w:szCs w:val="28"/>
          <w:rPrChange w:id="10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6726A" w:rsidRPr="00FC64E1">
        <w:rPr>
          <w:rFonts w:ascii="Junicode" w:hAnsi="Junicode"/>
          <w:sz w:val="28"/>
          <w:szCs w:val="28"/>
          <w:rPrChange w:id="10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chmal /</w:t>
      </w:r>
      <w:r w:rsidR="00E67746" w:rsidRPr="00FC64E1">
        <w:rPr>
          <w:rFonts w:ascii="Junicode" w:hAnsi="Junicode"/>
          <w:sz w:val="28"/>
          <w:szCs w:val="28"/>
          <w:rPrChange w:id="10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6726A" w:rsidRPr="00FC64E1">
        <w:rPr>
          <w:rFonts w:ascii="Junicode" w:hAnsi="Junicode"/>
          <w:sz w:val="28"/>
          <w:szCs w:val="28"/>
          <w:rPrChange w:id="10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eine Schnizelbank</w:t>
      </w:r>
      <w:r w:rsidR="00327B2D" w:rsidRPr="00FC64E1">
        <w:rPr>
          <w:rFonts w:ascii="Junicode" w:hAnsi="Junicode"/>
          <w:sz w:val="28"/>
          <w:szCs w:val="28"/>
          <w:rPrChange w:id="10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 damit </w:t>
      </w:r>
      <w:r w:rsidR="00A2594E" w:rsidRPr="00FC64E1">
        <w:rPr>
          <w:rFonts w:ascii="Junicode" w:hAnsi="Junicode"/>
          <w:sz w:val="28"/>
          <w:szCs w:val="28"/>
          <w:rPrChange w:id="10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7B2D" w:rsidRPr="00FC64E1">
        <w:rPr>
          <w:rFonts w:ascii="Junicode" w:hAnsi="Junicode"/>
          <w:sz w:val="28"/>
          <w:szCs w:val="28"/>
          <w:rPrChange w:id="10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E67746" w:rsidRPr="00FC64E1">
        <w:rPr>
          <w:rFonts w:ascii="Junicode" w:hAnsi="Junicode"/>
          <w:sz w:val="28"/>
          <w:szCs w:val="28"/>
          <w:rPrChange w:id="10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7B2D" w:rsidRPr="00FC64E1">
        <w:rPr>
          <w:rFonts w:ascii="Junicode" w:hAnsi="Junicode"/>
          <w:sz w:val="28"/>
          <w:szCs w:val="28"/>
          <w:rPrChange w:id="10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fein fe</w:t>
      </w:r>
      <w:r w:rsidR="00A2594E" w:rsidRPr="00FC64E1">
        <w:rPr>
          <w:rFonts w:ascii="Junicode" w:hAnsi="Junicode"/>
          <w:sz w:val="28"/>
          <w:szCs w:val="28"/>
          <w:rPrChange w:id="10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7B2D" w:rsidRPr="00FC64E1">
        <w:rPr>
          <w:rFonts w:ascii="Junicode" w:hAnsi="Junicode"/>
          <w:sz w:val="28"/>
          <w:szCs w:val="28"/>
          <w:rPrChange w:id="10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darauff ligen k</w:t>
      </w:r>
      <w:r w:rsidR="00A2594E" w:rsidRPr="00FC64E1">
        <w:rPr>
          <w:rFonts w:ascii="Junicode" w:hAnsi="Junicode"/>
          <w:sz w:val="28"/>
          <w:szCs w:val="28"/>
          <w:rPrChange w:id="10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27B2D" w:rsidRPr="00FC64E1">
        <w:rPr>
          <w:rFonts w:ascii="Junicode" w:hAnsi="Junicode"/>
          <w:sz w:val="28"/>
          <w:szCs w:val="28"/>
          <w:rPrChange w:id="10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doch</w:t>
      </w:r>
      <w:r w:rsidR="00E67746" w:rsidRPr="00FC64E1">
        <w:rPr>
          <w:rFonts w:ascii="Junicode" w:hAnsi="Junicode"/>
          <w:sz w:val="28"/>
          <w:szCs w:val="28"/>
          <w:rPrChange w:id="10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7B2D" w:rsidRPr="00FC64E1">
        <w:rPr>
          <w:rFonts w:ascii="Junicode" w:hAnsi="Junicode"/>
          <w:sz w:val="28"/>
          <w:szCs w:val="28"/>
          <w:rPrChange w:id="10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0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7B2D" w:rsidRPr="00FC64E1">
        <w:rPr>
          <w:rFonts w:ascii="Junicode" w:hAnsi="Junicode"/>
          <w:sz w:val="28"/>
          <w:szCs w:val="28"/>
          <w:rPrChange w:id="10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 raum im Bette haben.</w:t>
      </w:r>
    </w:p>
    <w:p w14:paraId="03C827D6" w14:textId="77777777" w:rsidR="00910851" w:rsidRPr="00FC64E1" w:rsidRDefault="00327B2D" w:rsidP="001B2A6D">
      <w:pPr>
        <w:spacing w:line="360" w:lineRule="auto"/>
        <w:rPr>
          <w:rFonts w:ascii="Junicode" w:hAnsi="Junicode"/>
          <w:sz w:val="28"/>
          <w:szCs w:val="28"/>
          <w:rPrChange w:id="10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Gleicher ma</w:t>
      </w:r>
      <w:r w:rsidR="00A2594E" w:rsidRPr="00FC64E1">
        <w:rPr>
          <w:rFonts w:ascii="Junicode" w:hAnsi="Junicode"/>
          <w:sz w:val="28"/>
          <w:szCs w:val="28"/>
          <w:rPrChange w:id="10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auch die Dame~ /</w:t>
      </w:r>
      <w:r w:rsidR="00E67746" w:rsidRPr="00FC64E1">
        <w:rPr>
          <w:rFonts w:ascii="Junicode" w:hAnsi="Junicode"/>
          <w:sz w:val="28"/>
          <w:szCs w:val="28"/>
          <w:rPrChange w:id="10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und Jungfrauen / keiner i</w:t>
      </w:r>
      <w:r w:rsidR="00A2594E" w:rsidRPr="00FC64E1">
        <w:rPr>
          <w:rFonts w:ascii="Junicode" w:hAnsi="Junicode"/>
          <w:sz w:val="28"/>
          <w:szCs w:val="28"/>
          <w:rPrChange w:id="10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E67746" w:rsidRPr="00FC64E1">
        <w:rPr>
          <w:rFonts w:ascii="Junicode" w:hAnsi="Junicode"/>
          <w:sz w:val="28"/>
          <w:szCs w:val="28"/>
          <w:rPrChange w:id="10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mehr gerecht oder nach jhrem</w:t>
      </w:r>
      <w:r w:rsidR="00E67746" w:rsidRPr="00FC64E1">
        <w:rPr>
          <w:rFonts w:ascii="Junicode" w:hAnsi="Junicode"/>
          <w:sz w:val="28"/>
          <w:szCs w:val="28"/>
          <w:rPrChange w:id="10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Sinn wol proportioniret er</w:t>
      </w:r>
      <w:r w:rsidR="00A2594E" w:rsidRPr="00FC64E1">
        <w:rPr>
          <w:rFonts w:ascii="Junicode" w:hAnsi="Junicode"/>
          <w:sz w:val="28"/>
          <w:szCs w:val="28"/>
          <w:rPrChange w:id="10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 / der eine i</w:t>
      </w:r>
      <w:r w:rsidR="00A2594E" w:rsidRPr="00FC64E1">
        <w:rPr>
          <w:rFonts w:ascii="Junicode" w:hAnsi="Junicode"/>
          <w:sz w:val="28"/>
          <w:szCs w:val="28"/>
          <w:rPrChange w:id="10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zu </w:t>
      </w:r>
      <w:r w:rsidR="00A2594E" w:rsidRPr="00FC64E1">
        <w:rPr>
          <w:rFonts w:ascii="Junicode" w:hAnsi="Junicode"/>
          <w:sz w:val="28"/>
          <w:szCs w:val="28"/>
          <w:rPrChange w:id="10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chmal / der ander</w:t>
      </w:r>
      <w:r w:rsidR="00E67746" w:rsidRPr="00FC64E1">
        <w:rPr>
          <w:rFonts w:ascii="Junicode" w:hAnsi="Junicode"/>
          <w:sz w:val="28"/>
          <w:szCs w:val="28"/>
          <w:rPrChange w:id="10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rauh und zu kaal / der eine zu jung</w:t>
      </w:r>
      <w:r w:rsidR="00E67746" w:rsidRPr="00FC64E1">
        <w:rPr>
          <w:rFonts w:ascii="Junicode" w:hAnsi="Junicode"/>
          <w:sz w:val="28"/>
          <w:szCs w:val="28"/>
          <w:rPrChange w:id="10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zu fri</w:t>
      </w:r>
      <w:r w:rsidR="00A2594E" w:rsidRPr="00FC64E1">
        <w:rPr>
          <w:rFonts w:ascii="Junicode" w:hAnsi="Junicode"/>
          <w:sz w:val="28"/>
          <w:szCs w:val="28"/>
          <w:rPrChange w:id="10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der ander zu tr</w:t>
      </w:r>
      <w:r w:rsidR="00A2594E" w:rsidRPr="00FC64E1">
        <w:rPr>
          <w:rFonts w:ascii="Junicode" w:hAnsi="Junicode"/>
          <w:sz w:val="28"/>
          <w:szCs w:val="28"/>
          <w:rPrChange w:id="10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 uñ zu</w:t>
      </w:r>
      <w:r w:rsidR="00E67746" w:rsidRPr="00FC64E1">
        <w:rPr>
          <w:rFonts w:ascii="Junicode" w:hAnsi="Junicode"/>
          <w:sz w:val="28"/>
          <w:szCs w:val="28"/>
          <w:rPrChange w:id="10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</w:t>
      </w:r>
      <w:r w:rsidR="00A2594E" w:rsidRPr="00FC64E1">
        <w:rPr>
          <w:rFonts w:ascii="Junicode" w:hAnsi="Junicode"/>
          <w:sz w:val="28"/>
          <w:szCs w:val="28"/>
          <w:rPrChange w:id="10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der eine zu un</w:t>
      </w:r>
      <w:r w:rsidR="00A2594E" w:rsidRPr="00FC64E1">
        <w:rPr>
          <w:rFonts w:ascii="Junicode" w:hAnsi="Junicode"/>
          <w:sz w:val="28"/>
          <w:szCs w:val="28"/>
          <w:rPrChange w:id="10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ubtil / der ander</w:t>
      </w:r>
      <w:r w:rsidR="00E67746" w:rsidRPr="00FC64E1">
        <w:rPr>
          <w:rFonts w:ascii="Junicode" w:hAnsi="Junicode"/>
          <w:sz w:val="28"/>
          <w:szCs w:val="28"/>
          <w:rPrChange w:id="10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laut oder zu </w:t>
      </w:r>
      <w:r w:rsidR="00A2594E" w:rsidRPr="00FC64E1">
        <w:rPr>
          <w:rFonts w:ascii="Junicode" w:hAnsi="Junicode"/>
          <w:sz w:val="28"/>
          <w:szCs w:val="28"/>
          <w:rPrChange w:id="10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till / der eine i</w:t>
      </w:r>
      <w:r w:rsidR="00A2594E" w:rsidRPr="00FC64E1">
        <w:rPr>
          <w:rFonts w:ascii="Junicode" w:hAnsi="Junicode"/>
          <w:sz w:val="28"/>
          <w:szCs w:val="28"/>
          <w:rPrChange w:id="10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gehl /</w:t>
      </w:r>
      <w:r w:rsidR="00E67746" w:rsidRPr="00FC64E1">
        <w:rPr>
          <w:rFonts w:ascii="Junicode" w:hAnsi="Junicode"/>
          <w:sz w:val="28"/>
          <w:szCs w:val="28"/>
          <w:rPrChange w:id="10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ander </w:t>
      </w:r>
      <w:r w:rsidR="00A2594E" w:rsidRPr="00FC64E1">
        <w:rPr>
          <w:rFonts w:ascii="Junicode" w:hAnsi="Junicode"/>
          <w:sz w:val="28"/>
          <w:szCs w:val="28"/>
          <w:rPrChange w:id="10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ihet </w:t>
      </w:r>
      <w:r w:rsidR="00A2594E" w:rsidRPr="00FC64E1">
        <w:rPr>
          <w:rFonts w:ascii="Junicode" w:hAnsi="Junicode"/>
          <w:sz w:val="28"/>
          <w:szCs w:val="28"/>
          <w:rPrChange w:id="10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cheel / der eine i</w:t>
      </w:r>
      <w:r w:rsidR="00A2594E" w:rsidRPr="00FC64E1">
        <w:rPr>
          <w:rFonts w:ascii="Junicode" w:hAnsi="Junicode"/>
          <w:sz w:val="28"/>
          <w:szCs w:val="28"/>
          <w:rPrChange w:id="10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E67746" w:rsidRPr="00FC64E1">
        <w:rPr>
          <w:rFonts w:ascii="Junicode" w:hAnsi="Junicode"/>
          <w:sz w:val="28"/>
          <w:szCs w:val="28"/>
          <w:rPrChange w:id="10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faul / der ander hat ein vil gro</w:t>
      </w:r>
      <w:r w:rsidR="00A2594E" w:rsidRPr="00FC64E1">
        <w:rPr>
          <w:rFonts w:ascii="Junicode" w:hAnsi="Junicode"/>
          <w:sz w:val="28"/>
          <w:szCs w:val="28"/>
          <w:rPrChange w:id="10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E67746" w:rsidRPr="00FC64E1">
        <w:rPr>
          <w:rFonts w:ascii="Junicode" w:hAnsi="Junicode"/>
          <w:sz w:val="28"/>
          <w:szCs w:val="28"/>
          <w:rPrChange w:id="10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Maul / der ein zu lahm / der ander</w:t>
      </w:r>
      <w:r w:rsidR="00E67746" w:rsidRPr="00FC64E1">
        <w:rPr>
          <w:rFonts w:ascii="Junicode" w:hAnsi="Junicode"/>
          <w:sz w:val="28"/>
          <w:szCs w:val="28"/>
          <w:rPrChange w:id="10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wild oder zu zahm / der eine zu</w:t>
      </w:r>
      <w:r w:rsidR="00E67746" w:rsidRPr="00FC64E1">
        <w:rPr>
          <w:rFonts w:ascii="Junicode" w:hAnsi="Junicode"/>
          <w:sz w:val="28"/>
          <w:szCs w:val="28"/>
          <w:rPrChange w:id="10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chmal / zu d</w:t>
      </w:r>
      <w:r w:rsidR="00A2594E" w:rsidRPr="00FC64E1">
        <w:rPr>
          <w:rFonts w:ascii="Junicode" w:hAnsi="Junicode"/>
          <w:sz w:val="28"/>
          <w:szCs w:val="28"/>
          <w:rPrChange w:id="10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 / der ander hat kein</w:t>
      </w:r>
      <w:r w:rsidR="00E67746" w:rsidRPr="00FC64E1">
        <w:rPr>
          <w:rFonts w:ascii="Junicode" w:hAnsi="Junicode"/>
          <w:sz w:val="28"/>
          <w:szCs w:val="28"/>
          <w:rPrChange w:id="10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0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chik / in </w:t>
      </w:r>
      <w:r w:rsidR="00A2594E" w:rsidRPr="00FC64E1">
        <w:rPr>
          <w:rFonts w:ascii="Junicode" w:hAnsi="Junicode"/>
          <w:sz w:val="28"/>
          <w:szCs w:val="28"/>
          <w:rPrChange w:id="10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umma / Es i</w:t>
      </w:r>
      <w:r w:rsidR="00A2594E" w:rsidRPr="00FC64E1">
        <w:rPr>
          <w:rFonts w:ascii="Junicode" w:hAnsi="Junicode"/>
          <w:sz w:val="28"/>
          <w:szCs w:val="28"/>
          <w:rPrChange w:id="10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keiner /</w:t>
      </w:r>
      <w:r w:rsidR="0024681D" w:rsidRPr="00FC64E1">
        <w:rPr>
          <w:rFonts w:ascii="Junicode" w:hAnsi="Junicode"/>
          <w:sz w:val="28"/>
          <w:szCs w:val="28"/>
          <w:rPrChange w:id="10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es jhnen recht treffen k</w:t>
      </w:r>
      <w:r w:rsidR="00A2594E" w:rsidRPr="00FC64E1">
        <w:rPr>
          <w:rFonts w:ascii="Junicode" w:hAnsi="Junicode"/>
          <w:sz w:val="28"/>
          <w:szCs w:val="28"/>
          <w:rPrChange w:id="10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nne:</w:t>
      </w:r>
      <w:r w:rsidR="00E67746" w:rsidRPr="00FC64E1">
        <w:rPr>
          <w:rFonts w:ascii="Junicode" w:hAnsi="Junicode"/>
          <w:sz w:val="28"/>
          <w:szCs w:val="28"/>
          <w:rPrChange w:id="10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Derowegen </w:t>
      </w:r>
      <w:r w:rsidR="00A2594E" w:rsidRPr="00FC64E1">
        <w:rPr>
          <w:rFonts w:ascii="Junicode" w:hAnsi="Junicode"/>
          <w:sz w:val="28"/>
          <w:szCs w:val="28"/>
          <w:rPrChange w:id="10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0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Manns oder</w:t>
      </w:r>
      <w:r w:rsidR="00E67746" w:rsidRPr="00FC64E1">
        <w:rPr>
          <w:rFonts w:ascii="Junicode" w:hAnsi="Junicode"/>
          <w:sz w:val="28"/>
          <w:szCs w:val="28"/>
          <w:rPrChange w:id="10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Weibsper</w:t>
      </w:r>
      <w:r w:rsidR="00A2594E" w:rsidRPr="00FC64E1">
        <w:rPr>
          <w:rFonts w:ascii="Junicode" w:hAnsi="Junicode"/>
          <w:sz w:val="28"/>
          <w:szCs w:val="28"/>
          <w:rPrChange w:id="10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onen / wan </w:t>
      </w:r>
      <w:r w:rsidR="00A2594E" w:rsidRPr="00FC64E1">
        <w:rPr>
          <w:rFonts w:ascii="Junicode" w:hAnsi="Junicode"/>
          <w:sz w:val="28"/>
          <w:szCs w:val="28"/>
          <w:rPrChange w:id="10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gar /</w:t>
      </w:r>
      <w:r w:rsidR="00E67746" w:rsidRPr="00FC64E1">
        <w:rPr>
          <w:rFonts w:ascii="Junicode" w:hAnsi="Junicode"/>
          <w:sz w:val="28"/>
          <w:szCs w:val="28"/>
          <w:rPrChange w:id="10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</w:t>
      </w:r>
      <w:r w:rsidR="00E67746" w:rsidRPr="00FC64E1">
        <w:rPr>
          <w:rFonts w:ascii="Junicode" w:hAnsi="Junicode"/>
          <w:sz w:val="28"/>
          <w:szCs w:val="28"/>
          <w:rPrChange w:id="10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das Bild zu Riedelsheim / (wel</w:t>
      </w:r>
      <w:r w:rsidRPr="00FC64E1">
        <w:rPr>
          <w:rFonts w:ascii="Junicode" w:hAnsi="Junicode"/>
          <w:sz w:val="28"/>
          <w:szCs w:val="28"/>
          <w:rPrChange w:id="10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die M</w:t>
      </w:r>
      <w:r w:rsidR="00A2594E" w:rsidRPr="00FC64E1">
        <w:rPr>
          <w:rFonts w:ascii="Junicode" w:hAnsi="Junicode"/>
          <w:sz w:val="28"/>
          <w:szCs w:val="28"/>
          <w:rPrChange w:id="10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der ge</w:t>
      </w:r>
      <w:r w:rsidR="00A2594E" w:rsidRPr="00FC64E1">
        <w:rPr>
          <w:rFonts w:ascii="Junicode" w:hAnsi="Junicode"/>
          <w:sz w:val="28"/>
          <w:szCs w:val="28"/>
          <w:rPrChange w:id="10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be</w:t>
      </w:r>
      <w:r w:rsidR="00A2594E" w:rsidRPr="00FC64E1">
        <w:rPr>
          <w:rFonts w:ascii="Junicode" w:hAnsi="Junicode"/>
          <w:sz w:val="28"/>
          <w:szCs w:val="28"/>
          <w:rPrChange w:id="10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</w:t>
      </w:r>
      <w:r w:rsidR="00A2594E" w:rsidRPr="00FC64E1">
        <w:rPr>
          <w:rFonts w:ascii="Junicode" w:hAnsi="Junicode"/>
          <w:sz w:val="28"/>
          <w:szCs w:val="28"/>
          <w:rPrChange w:id="10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daß es die Bauren nicht anbeten</w:t>
      </w:r>
      <w:r w:rsidR="00E67746" w:rsidRPr="00FC64E1">
        <w:rPr>
          <w:rFonts w:ascii="Junicode" w:hAnsi="Junicode"/>
          <w:sz w:val="28"/>
          <w:szCs w:val="28"/>
          <w:rPrChange w:id="10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wolte~ /) verachtet </w:t>
      </w:r>
      <w:r w:rsidR="00A2594E" w:rsidRPr="00FC64E1">
        <w:rPr>
          <w:rFonts w:ascii="Junicode" w:hAnsi="Junicode"/>
          <w:sz w:val="28"/>
          <w:szCs w:val="28"/>
          <w:rPrChange w:id="10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wolle~ / m</w:t>
      </w:r>
      <w:r w:rsidR="00A2594E" w:rsidRPr="00FC64E1">
        <w:rPr>
          <w:rFonts w:ascii="Junicode" w:hAnsi="Junicode"/>
          <w:sz w:val="28"/>
          <w:szCs w:val="28"/>
          <w:rPrChange w:id="10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0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E67746" w:rsidRPr="00FC64E1">
        <w:rPr>
          <w:rFonts w:ascii="Junicode" w:hAnsi="Junicode"/>
          <w:sz w:val="28"/>
          <w:szCs w:val="28"/>
          <w:rPrChange w:id="10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frieden </w:t>
      </w:r>
      <w:r w:rsidR="00A2594E" w:rsidRPr="00FC64E1">
        <w:rPr>
          <w:rFonts w:ascii="Junicode" w:hAnsi="Junicode"/>
          <w:sz w:val="28"/>
          <w:szCs w:val="28"/>
          <w:rPrChange w:id="10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wan </w:t>
      </w:r>
      <w:r w:rsidR="00A2594E" w:rsidRPr="00FC64E1">
        <w:rPr>
          <w:rFonts w:ascii="Junicode" w:hAnsi="Junicode"/>
          <w:sz w:val="28"/>
          <w:szCs w:val="28"/>
          <w:rPrChange w:id="10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</w:t>
      </w:r>
      <w:r w:rsidR="00A2594E" w:rsidRPr="00FC64E1">
        <w:rPr>
          <w:rFonts w:ascii="Junicode" w:hAnsi="Junicode"/>
          <w:sz w:val="28"/>
          <w:szCs w:val="28"/>
          <w:rPrChange w:id="10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halb und</w:t>
      </w:r>
      <w:r w:rsidR="00E67746" w:rsidRPr="00FC64E1">
        <w:rPr>
          <w:rFonts w:ascii="Junicode" w:hAnsi="Junicode"/>
          <w:sz w:val="28"/>
          <w:szCs w:val="28"/>
          <w:rPrChange w:id="10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 pa</w:t>
      </w:r>
      <w:r w:rsidR="00A2594E" w:rsidRPr="00FC64E1">
        <w:rPr>
          <w:rFonts w:ascii="Junicode" w:hAnsi="Junicode"/>
          <w:sz w:val="28"/>
          <w:szCs w:val="28"/>
          <w:rPrChange w:id="10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k</w:t>
      </w:r>
      <w:r w:rsidR="00A2594E" w:rsidRPr="00FC64E1">
        <w:rPr>
          <w:rFonts w:ascii="Junicode" w:hAnsi="Junicode"/>
          <w:sz w:val="28"/>
          <w:szCs w:val="28"/>
          <w:rPrChange w:id="10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nne~ / wan </w:t>
      </w:r>
      <w:r w:rsidR="00A2594E" w:rsidRPr="00FC64E1">
        <w:rPr>
          <w:rFonts w:ascii="Junicode" w:hAnsi="Junicode"/>
          <w:sz w:val="28"/>
          <w:szCs w:val="28"/>
          <w:rPrChange w:id="10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0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halb</w:t>
      </w:r>
      <w:r w:rsidR="00E67746" w:rsidRPr="00FC64E1">
        <w:rPr>
          <w:rFonts w:ascii="Junicode" w:hAnsi="Junicode"/>
          <w:sz w:val="28"/>
          <w:szCs w:val="28"/>
          <w:rPrChange w:id="10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from / halb ehrlich / halb klug / halb</w:t>
      </w:r>
      <w:r w:rsidR="00E67746" w:rsidRPr="00FC64E1">
        <w:rPr>
          <w:rFonts w:ascii="Junicode" w:hAnsi="Junicode"/>
          <w:sz w:val="28"/>
          <w:szCs w:val="28"/>
          <w:rPrChange w:id="10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</w:t>
      </w:r>
      <w:r w:rsidR="00A2594E" w:rsidRPr="00FC64E1">
        <w:rPr>
          <w:rFonts w:ascii="Junicode" w:hAnsi="Junicode"/>
          <w:sz w:val="28"/>
          <w:szCs w:val="28"/>
          <w:rPrChange w:id="10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richt / halb </w:t>
      </w:r>
      <w:r w:rsidR="00A2594E" w:rsidRPr="00FC64E1">
        <w:rPr>
          <w:rFonts w:ascii="Junicode" w:hAnsi="Junicode"/>
          <w:sz w:val="28"/>
          <w:szCs w:val="28"/>
          <w:rPrChange w:id="10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ehend / halb blind / halb</w:t>
      </w:r>
      <w:r w:rsidR="00E67746" w:rsidRPr="00FC64E1">
        <w:rPr>
          <w:rFonts w:ascii="Junicode" w:hAnsi="Junicode"/>
          <w:sz w:val="28"/>
          <w:szCs w:val="28"/>
          <w:rPrChange w:id="10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Mutter / halb Kind / halb Grill / und</w:t>
      </w:r>
      <w:r w:rsidR="00E67746" w:rsidRPr="00FC64E1">
        <w:rPr>
          <w:rFonts w:ascii="Junicode" w:hAnsi="Junicode"/>
          <w:sz w:val="28"/>
          <w:szCs w:val="28"/>
          <w:rPrChange w:id="10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 z</w:t>
      </w:r>
      <w:r w:rsidR="00A2594E" w:rsidRPr="00FC64E1">
        <w:rPr>
          <w:rFonts w:ascii="Junicode" w:hAnsi="Junicode"/>
          <w:sz w:val="28"/>
          <w:szCs w:val="28"/>
          <w:rPrChange w:id="10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 / halb fal</w:t>
      </w:r>
      <w:r w:rsidR="00A2594E" w:rsidRPr="00FC64E1">
        <w:rPr>
          <w:rFonts w:ascii="Junicode" w:hAnsi="Junicode"/>
          <w:sz w:val="28"/>
          <w:szCs w:val="28"/>
          <w:rPrChange w:id="10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67746" w:rsidRPr="00FC64E1">
        <w:rPr>
          <w:rFonts w:ascii="Junicode" w:hAnsi="Junicode"/>
          <w:sz w:val="28"/>
          <w:szCs w:val="28"/>
          <w:rPrChange w:id="10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halb auff</w:t>
      </w:r>
      <w:r w:rsidRPr="00FC64E1">
        <w:rPr>
          <w:rFonts w:ascii="Junicode" w:hAnsi="Junicode"/>
          <w:sz w:val="28"/>
          <w:szCs w:val="28"/>
          <w:rPrChange w:id="10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richtig / halb dik und halb </w:t>
      </w:r>
      <w:r w:rsidR="00A2594E" w:rsidRPr="00FC64E1">
        <w:rPr>
          <w:rFonts w:ascii="Junicode" w:hAnsi="Junicode"/>
          <w:sz w:val="28"/>
          <w:szCs w:val="28"/>
          <w:rPrChange w:id="10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chmal /</w:t>
      </w:r>
      <w:r w:rsidR="00625D31" w:rsidRPr="00FC64E1">
        <w:rPr>
          <w:rFonts w:ascii="Junicode" w:hAnsi="Junicode"/>
          <w:sz w:val="28"/>
          <w:szCs w:val="28"/>
          <w:rPrChange w:id="10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halb rauch und halb kaal / halb </w:t>
      </w:r>
      <w:r w:rsidR="00A2594E" w:rsidRPr="00FC64E1">
        <w:rPr>
          <w:rFonts w:ascii="Junicode" w:hAnsi="Junicode"/>
          <w:sz w:val="28"/>
          <w:szCs w:val="28"/>
          <w:rPrChange w:id="10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till /</w:t>
      </w:r>
      <w:r w:rsidR="00625D31" w:rsidRPr="00FC64E1">
        <w:rPr>
          <w:rFonts w:ascii="Junicode" w:hAnsi="Junicode"/>
          <w:sz w:val="28"/>
          <w:szCs w:val="28"/>
          <w:rPrChange w:id="10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 kr</w:t>
      </w:r>
      <w:r w:rsidR="00A2594E" w:rsidRPr="00FC64E1">
        <w:rPr>
          <w:rFonts w:ascii="Junicode" w:hAnsi="Junicode"/>
          <w:sz w:val="28"/>
          <w:szCs w:val="28"/>
          <w:rPrChange w:id="10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zig / halb </w:t>
      </w:r>
      <w:r w:rsidR="00A2594E" w:rsidRPr="00FC64E1">
        <w:rPr>
          <w:rFonts w:ascii="Junicode" w:hAnsi="Junicode"/>
          <w:sz w:val="28"/>
          <w:szCs w:val="28"/>
          <w:rPrChange w:id="10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chweigend / halb</w:t>
      </w:r>
      <w:r w:rsidR="00625D31" w:rsidRPr="00FC64E1">
        <w:rPr>
          <w:rFonts w:ascii="Junicode" w:hAnsi="Junicode"/>
          <w:sz w:val="28"/>
          <w:szCs w:val="28"/>
          <w:rPrChange w:id="10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</w:t>
      </w:r>
      <w:r w:rsidR="00A2594E" w:rsidRPr="00FC64E1">
        <w:rPr>
          <w:rFonts w:ascii="Junicode" w:hAnsi="Junicode"/>
          <w:sz w:val="28"/>
          <w:szCs w:val="28"/>
          <w:rPrChange w:id="10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zig / halb </w:t>
      </w:r>
      <w:r w:rsidR="00A2594E" w:rsidRPr="00FC64E1">
        <w:rPr>
          <w:rFonts w:ascii="Junicode" w:hAnsi="Junicode"/>
          <w:sz w:val="28"/>
          <w:szCs w:val="28"/>
          <w:rPrChange w:id="10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auber / halb </w:t>
      </w:r>
      <w:r w:rsidR="00A2594E" w:rsidRPr="00FC64E1">
        <w:rPr>
          <w:rFonts w:ascii="Junicode" w:hAnsi="Junicode"/>
          <w:sz w:val="28"/>
          <w:szCs w:val="28"/>
          <w:rPrChange w:id="10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chmuzig /</w:t>
      </w:r>
      <w:r w:rsidR="00625D31" w:rsidRPr="00FC64E1">
        <w:rPr>
          <w:rFonts w:ascii="Junicode" w:hAnsi="Junicode"/>
          <w:sz w:val="28"/>
          <w:szCs w:val="28"/>
          <w:rPrChange w:id="10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 erbar / halb trozig / halb lang nñ</w:t>
      </w:r>
      <w:r w:rsidR="00625D31" w:rsidRPr="00FC64E1">
        <w:rPr>
          <w:rFonts w:ascii="Junicode" w:hAnsi="Junicode"/>
          <w:sz w:val="28"/>
          <w:szCs w:val="28"/>
          <w:rPrChange w:id="10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 rund / halb krank / und halb ge</w:t>
      </w:r>
      <w:r w:rsidR="00A2594E" w:rsidRPr="00FC64E1">
        <w:rPr>
          <w:rFonts w:ascii="Junicode" w:hAnsi="Junicode"/>
          <w:sz w:val="28"/>
          <w:szCs w:val="28"/>
          <w:rPrChange w:id="10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/ halb link / halb recht / halb runzlich / halb </w:t>
      </w:r>
      <w:r w:rsidR="00A2594E" w:rsidRPr="00FC64E1">
        <w:rPr>
          <w:rFonts w:ascii="Junicode" w:hAnsi="Junicode"/>
          <w:sz w:val="28"/>
          <w:szCs w:val="28"/>
          <w:rPrChange w:id="10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halb gehend / halb</w:t>
      </w:r>
      <w:r w:rsidR="00625D31" w:rsidRPr="00FC64E1">
        <w:rPr>
          <w:rFonts w:ascii="Junicode" w:hAnsi="Junicode"/>
          <w:sz w:val="28"/>
          <w:szCs w:val="28"/>
          <w:rPrChange w:id="10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hinkend / halb riechend / halb </w:t>
      </w:r>
      <w:r w:rsidR="00A2594E" w:rsidRPr="00FC64E1">
        <w:rPr>
          <w:rFonts w:ascii="Junicode" w:hAnsi="Junicode"/>
          <w:sz w:val="28"/>
          <w:szCs w:val="28"/>
          <w:rPrChange w:id="10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tinkend / oder wie </w:t>
      </w:r>
      <w:r w:rsidR="00A2594E" w:rsidRPr="00FC64E1">
        <w:rPr>
          <w:rFonts w:ascii="Junicode" w:hAnsi="Junicode"/>
          <w:sz w:val="28"/>
          <w:szCs w:val="28"/>
          <w:rPrChange w:id="10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nur </w:t>
      </w:r>
      <w:r w:rsidR="00A2594E" w:rsidRPr="00FC64E1">
        <w:rPr>
          <w:rFonts w:ascii="Junicode" w:hAnsi="Junicode"/>
          <w:sz w:val="28"/>
          <w:szCs w:val="28"/>
          <w:rPrChange w:id="10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halb</w:t>
      </w:r>
      <w:r w:rsidR="00625D31" w:rsidRPr="00FC64E1">
        <w:rPr>
          <w:rFonts w:ascii="Junicode" w:hAnsi="Junicode"/>
          <w:sz w:val="28"/>
          <w:szCs w:val="28"/>
          <w:rPrChange w:id="10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Engel / halb Teuffel / </w:t>
      </w:r>
      <w:r w:rsidR="00A2594E" w:rsidRPr="00FC64E1">
        <w:rPr>
          <w:rFonts w:ascii="Junicode" w:hAnsi="Junicode"/>
          <w:sz w:val="28"/>
          <w:szCs w:val="28"/>
          <w:rPrChange w:id="10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gilt es gleich /</w:t>
      </w:r>
      <w:r w:rsidR="00625D31" w:rsidRPr="00FC64E1">
        <w:rPr>
          <w:rFonts w:ascii="Junicode" w:hAnsi="Junicode"/>
          <w:sz w:val="28"/>
          <w:szCs w:val="28"/>
          <w:rPrChange w:id="10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wir </w:t>
      </w:r>
      <w:r w:rsidR="00A2594E" w:rsidRPr="00FC64E1">
        <w:rPr>
          <w:rFonts w:ascii="Junicode" w:hAnsi="Junicode"/>
          <w:sz w:val="28"/>
          <w:szCs w:val="28"/>
          <w:rPrChange w:id="10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</w:t>
      </w:r>
      <w:r w:rsidR="00A2594E" w:rsidRPr="00FC64E1">
        <w:rPr>
          <w:rFonts w:ascii="Junicode" w:hAnsi="Junicode"/>
          <w:sz w:val="28"/>
          <w:szCs w:val="28"/>
          <w:rPrChange w:id="10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0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gar nicht aus / dan</w:t>
      </w:r>
      <w:r w:rsidR="0024681D" w:rsidRPr="00FC64E1">
        <w:rPr>
          <w:rFonts w:ascii="Junicode" w:hAnsi="Junicode"/>
          <w:sz w:val="28"/>
          <w:szCs w:val="28"/>
          <w:rPrChange w:id="10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geben die be</w:t>
      </w:r>
      <w:r w:rsidR="00A2594E" w:rsidRPr="00FC64E1">
        <w:rPr>
          <w:rFonts w:ascii="Junicode" w:hAnsi="Junicode"/>
          <w:sz w:val="28"/>
          <w:szCs w:val="28"/>
          <w:rPrChange w:id="10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L</w:t>
      </w:r>
      <w:r w:rsidR="00A2594E" w:rsidRPr="00FC64E1">
        <w:rPr>
          <w:rFonts w:ascii="Junicode" w:hAnsi="Junicode"/>
          <w:sz w:val="28"/>
          <w:szCs w:val="28"/>
          <w:rPrChange w:id="10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794F" w:rsidRPr="00FC64E1">
        <w:rPr>
          <w:rFonts w:ascii="Junicode" w:hAnsi="Junicode"/>
          <w:sz w:val="28"/>
          <w:szCs w:val="28"/>
          <w:rPrChange w:id="10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und</w:t>
      </w:r>
      <w:r w:rsidR="00625D31" w:rsidRPr="00FC64E1">
        <w:rPr>
          <w:rFonts w:ascii="Junicode" w:hAnsi="Junicode"/>
          <w:sz w:val="28"/>
          <w:szCs w:val="28"/>
          <w:rPrChange w:id="10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794F" w:rsidRPr="00FC64E1">
        <w:rPr>
          <w:rFonts w:ascii="Junicode" w:hAnsi="Junicode"/>
          <w:sz w:val="28"/>
          <w:szCs w:val="28"/>
          <w:rPrChange w:id="10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zwar / </w:t>
      </w:r>
      <w:r w:rsidR="00A2594E" w:rsidRPr="00FC64E1">
        <w:rPr>
          <w:rFonts w:ascii="Junicode" w:hAnsi="Junicode"/>
          <w:sz w:val="28"/>
          <w:szCs w:val="28"/>
          <w:rPrChange w:id="10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es recht betrachtet wird / </w:t>
      </w:r>
      <w:r w:rsidR="00A2594E" w:rsidRPr="00FC64E1">
        <w:rPr>
          <w:rFonts w:ascii="Junicode" w:hAnsi="Junicode"/>
          <w:sz w:val="28"/>
          <w:szCs w:val="28"/>
          <w:rPrChange w:id="10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625D31" w:rsidRPr="00FC64E1">
        <w:rPr>
          <w:rFonts w:ascii="Junicode" w:hAnsi="Junicode"/>
          <w:sz w:val="28"/>
          <w:szCs w:val="28"/>
          <w:rPrChange w:id="10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794F" w:rsidRPr="00FC64E1">
        <w:rPr>
          <w:rFonts w:ascii="Junicode" w:hAnsi="Junicode"/>
          <w:sz w:val="28"/>
          <w:szCs w:val="28"/>
          <w:rPrChange w:id="10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0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0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794F" w:rsidRPr="00FC64E1">
        <w:rPr>
          <w:rFonts w:ascii="Junicode" w:hAnsi="Junicode"/>
          <w:sz w:val="28"/>
          <w:szCs w:val="28"/>
          <w:rPrChange w:id="10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nicht </w:t>
      </w:r>
      <w:r w:rsidR="00A2594E" w:rsidRPr="00FC64E1">
        <w:rPr>
          <w:rFonts w:ascii="Junicode" w:hAnsi="Junicode"/>
          <w:sz w:val="28"/>
          <w:szCs w:val="28"/>
          <w:rPrChange w:id="10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794F" w:rsidRPr="00FC64E1">
        <w:rPr>
          <w:rFonts w:ascii="Junicode" w:hAnsi="Junicode"/>
          <w:sz w:val="28"/>
          <w:szCs w:val="28"/>
          <w:rPrChange w:id="10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/ </w:t>
      </w:r>
      <w:r w:rsidR="00A2594E" w:rsidRPr="00FC64E1">
        <w:rPr>
          <w:rFonts w:ascii="Junicode" w:hAnsi="Junicode"/>
          <w:sz w:val="28"/>
          <w:szCs w:val="28"/>
          <w:rPrChange w:id="10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das</w:t>
      </w:r>
      <w:r w:rsidR="00625D31" w:rsidRPr="00FC64E1">
        <w:rPr>
          <w:rFonts w:ascii="Junicode" w:hAnsi="Junicode"/>
          <w:sz w:val="28"/>
          <w:szCs w:val="28"/>
          <w:rPrChange w:id="10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E794F" w:rsidRPr="00FC64E1">
        <w:rPr>
          <w:rFonts w:ascii="Junicode" w:hAnsi="Junicode"/>
          <w:sz w:val="28"/>
          <w:szCs w:val="28"/>
          <w:rPrChange w:id="10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</w:t>
      </w:r>
      <w:r w:rsidR="00A2594E" w:rsidRPr="00FC64E1">
        <w:rPr>
          <w:rFonts w:ascii="Junicode" w:hAnsi="Junicode"/>
          <w:sz w:val="28"/>
          <w:szCs w:val="28"/>
          <w:rPrChange w:id="10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i</w:t>
      </w:r>
      <w:r w:rsidR="00A2594E" w:rsidRPr="00FC64E1">
        <w:rPr>
          <w:rFonts w:ascii="Junicode" w:hAnsi="Junicode"/>
          <w:sz w:val="28"/>
          <w:szCs w:val="28"/>
          <w:rPrChange w:id="10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das </w:t>
      </w:r>
      <w:r w:rsidR="00A2594E" w:rsidRPr="00FC64E1">
        <w:rPr>
          <w:rFonts w:ascii="Junicode" w:hAnsi="Junicode"/>
          <w:sz w:val="28"/>
          <w:szCs w:val="28"/>
          <w:rPrChange w:id="10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E794F" w:rsidRPr="00FC64E1">
        <w:rPr>
          <w:rFonts w:ascii="Junicode" w:hAnsi="Junicode"/>
          <w:sz w:val="28"/>
          <w:szCs w:val="28"/>
          <w:rPrChange w:id="10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0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0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/ dan wie je</w:t>
      </w:r>
      <w:r w:rsidR="00AE794F" w:rsidRPr="00FC64E1">
        <w:rPr>
          <w:rFonts w:ascii="Junicode" w:hAnsi="Junicode"/>
          <w:sz w:val="28"/>
          <w:szCs w:val="28"/>
          <w:rPrChange w:id="10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ner Poet </w:t>
      </w:r>
      <w:r w:rsidR="00A2594E" w:rsidRPr="00FC64E1">
        <w:rPr>
          <w:rFonts w:ascii="Junicode" w:hAnsi="Junicode"/>
          <w:sz w:val="28"/>
          <w:szCs w:val="28"/>
          <w:rPrChange w:id="10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inget. So i</w:t>
      </w:r>
      <w:r w:rsidR="00A2594E" w:rsidRPr="00FC64E1">
        <w:rPr>
          <w:rFonts w:ascii="Junicode" w:hAnsi="Junicode"/>
          <w:sz w:val="28"/>
          <w:szCs w:val="28"/>
          <w:rPrChange w:id="10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E794F" w:rsidRPr="00FC64E1">
        <w:rPr>
          <w:rFonts w:ascii="Junicode" w:hAnsi="Junicode"/>
          <w:sz w:val="28"/>
          <w:szCs w:val="28"/>
          <w:rPrChange w:id="10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0D469D4E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Bulers Aug offt gar ein Schalk /</w:t>
      </w:r>
      <w:r w:rsidR="00861688" w:rsidRPr="00FC64E1">
        <w:rPr>
          <w:rFonts w:ascii="Junicode" w:hAnsi="Junicode"/>
          <w:sz w:val="28"/>
          <w:szCs w:val="28"/>
          <w:rPrChange w:id="10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Meint die Eule </w:t>
      </w:r>
      <w:r w:rsidR="00A2594E" w:rsidRPr="00FC64E1">
        <w:rPr>
          <w:rFonts w:ascii="Junicode" w:hAnsi="Junicode"/>
          <w:sz w:val="28"/>
          <w:szCs w:val="28"/>
          <w:rPrChange w:id="10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ein Falk Vnd ein Fuchs ein Jgelsbalg /</w:t>
      </w:r>
    </w:p>
    <w:p w14:paraId="0A0BC90A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f</w:t>
      </w:r>
      <w:r w:rsidR="00A2594E" w:rsidRPr="00FC64E1">
        <w:rPr>
          <w:rFonts w:ascii="Junicode" w:hAnsi="Junicode"/>
          <w:sz w:val="28"/>
          <w:szCs w:val="28"/>
          <w:rPrChange w:id="10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 nach jhrem Sinn</w:t>
      </w:r>
      <w:r w:rsidR="00910851" w:rsidRPr="00FC64E1">
        <w:rPr>
          <w:rFonts w:ascii="Junicode" w:hAnsi="Junicode"/>
          <w:sz w:val="28"/>
          <w:szCs w:val="28"/>
          <w:rPrChange w:id="10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bald auff was anders hin /</w:t>
      </w:r>
    </w:p>
    <w:p w14:paraId="2F105D6D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auff ein </w:t>
      </w:r>
      <w:r w:rsidR="00A2594E" w:rsidRPr="00FC64E1">
        <w:rPr>
          <w:rFonts w:ascii="Junicode" w:hAnsi="Junicode"/>
          <w:sz w:val="28"/>
          <w:szCs w:val="28"/>
          <w:rPrChange w:id="10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0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Ro</w:t>
      </w:r>
      <w:r w:rsidR="00A2594E" w:rsidRPr="00FC64E1">
        <w:rPr>
          <w:rFonts w:ascii="Junicode" w:hAnsi="Junicode"/>
          <w:sz w:val="28"/>
          <w:szCs w:val="28"/>
          <w:rPrChange w:id="10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enblat</w:t>
      </w:r>
      <w:r w:rsidR="00910851" w:rsidRPr="00FC64E1">
        <w:rPr>
          <w:rFonts w:ascii="Junicode" w:hAnsi="Junicode"/>
          <w:sz w:val="28"/>
          <w:szCs w:val="28"/>
          <w:rPrChange w:id="10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man offt zu </w:t>
      </w:r>
      <w:r w:rsidR="00A2594E" w:rsidRPr="00FC64E1">
        <w:rPr>
          <w:rFonts w:ascii="Junicode" w:hAnsi="Junicode"/>
          <w:sz w:val="28"/>
          <w:szCs w:val="28"/>
          <w:rPrChange w:id="10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hat:</w:t>
      </w:r>
    </w:p>
    <w:p w14:paraId="1C32E023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kr</w:t>
      </w:r>
      <w:r w:rsidR="00A2594E" w:rsidRPr="00FC64E1">
        <w:rPr>
          <w:rFonts w:ascii="Junicode" w:hAnsi="Junicode"/>
          <w:sz w:val="28"/>
          <w:szCs w:val="28"/>
          <w:rPrChange w:id="10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mer loben jhre Wahr /</w:t>
      </w:r>
      <w:r w:rsidR="00910851" w:rsidRPr="00FC64E1">
        <w:rPr>
          <w:rFonts w:ascii="Junicode" w:hAnsi="Junicode"/>
          <w:sz w:val="28"/>
          <w:szCs w:val="28"/>
          <w:rPrChange w:id="10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Jedem Nar</w:t>
      </w:r>
      <w:r w:rsidR="00EA50DB" w:rsidRPr="00FC64E1">
        <w:rPr>
          <w:rFonts w:ascii="Junicode" w:hAnsi="Junicode"/>
          <w:sz w:val="28"/>
          <w:szCs w:val="28"/>
          <w:rPrChange w:id="10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0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gef</w:t>
      </w:r>
      <w:r w:rsidR="00A2594E" w:rsidRPr="00FC64E1">
        <w:rPr>
          <w:rFonts w:ascii="Junicode" w:hAnsi="Junicode"/>
          <w:sz w:val="28"/>
          <w:szCs w:val="28"/>
          <w:rPrChange w:id="10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0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lt </w:t>
      </w:r>
      <w:r w:rsidR="00A2594E" w:rsidRPr="00FC64E1">
        <w:rPr>
          <w:rFonts w:ascii="Junicode" w:hAnsi="Junicode"/>
          <w:sz w:val="28"/>
          <w:szCs w:val="28"/>
          <w:rPrChange w:id="10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gar</w:t>
      </w:r>
    </w:p>
    <w:p w14:paraId="29CAA655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Seine weiß auch immerdar</w:t>
      </w:r>
      <w:r w:rsidR="00910851" w:rsidRPr="00FC64E1">
        <w:rPr>
          <w:rFonts w:ascii="Junicode" w:hAnsi="Junicode"/>
          <w:sz w:val="28"/>
          <w:szCs w:val="28"/>
          <w:rPrChange w:id="10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 die Venus auff die Na</w:t>
      </w:r>
      <w:r w:rsidR="00A2594E" w:rsidRPr="00FC64E1">
        <w:rPr>
          <w:rFonts w:ascii="Junicode" w:hAnsi="Junicode"/>
          <w:sz w:val="28"/>
          <w:szCs w:val="28"/>
          <w:rPrChange w:id="10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</w:p>
    <w:p w14:paraId="747441C5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Brillen 3ezet / meinet daß</w:t>
      </w:r>
      <w:r w:rsidR="00910851" w:rsidRPr="00FC64E1">
        <w:rPr>
          <w:rFonts w:ascii="Junicode" w:hAnsi="Junicode"/>
          <w:sz w:val="28"/>
          <w:szCs w:val="28"/>
          <w:rPrChange w:id="10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Alle Mehren Engel </w:t>
      </w:r>
      <w:r w:rsidR="00A2594E" w:rsidRPr="00FC64E1">
        <w:rPr>
          <w:rFonts w:ascii="Junicode" w:hAnsi="Junicode"/>
          <w:sz w:val="28"/>
          <w:szCs w:val="28"/>
          <w:rPrChange w:id="10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</w:p>
    <w:p w14:paraId="0D3A9581" w14:textId="77777777" w:rsidR="00910851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Wolten gern auch ins gemein /</w:t>
      </w:r>
      <w:r w:rsidR="00910851" w:rsidRPr="00FC64E1">
        <w:rPr>
          <w:rFonts w:ascii="Junicode" w:hAnsi="Junicode"/>
          <w:sz w:val="28"/>
          <w:szCs w:val="28"/>
          <w:rPrChange w:id="10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man gleich wie </w:t>
      </w:r>
      <w:r w:rsidR="00A2594E" w:rsidRPr="00FC64E1">
        <w:rPr>
          <w:rFonts w:ascii="Junicode" w:hAnsi="Junicode"/>
          <w:sz w:val="28"/>
          <w:szCs w:val="28"/>
          <w:rPrChange w:id="10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0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toll</w:t>
      </w:r>
    </w:p>
    <w:p w14:paraId="397B0ABB" w14:textId="03681C91" w:rsidR="00AE794F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Alles wie </w:t>
      </w:r>
      <w:r w:rsidR="00A2594E" w:rsidRPr="00FC64E1">
        <w:rPr>
          <w:rFonts w:ascii="Junicode" w:hAnsi="Junicode"/>
          <w:sz w:val="28"/>
          <w:szCs w:val="28"/>
          <w:rPrChange w:id="10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prei</w:t>
      </w:r>
      <w:r w:rsidR="00A2594E" w:rsidRPr="00FC64E1">
        <w:rPr>
          <w:rFonts w:ascii="Junicode" w:hAnsi="Junicode"/>
          <w:sz w:val="28"/>
          <w:szCs w:val="28"/>
          <w:rPrChange w:id="10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0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</w:t>
      </w:r>
      <w:r w:rsidR="00910851" w:rsidRPr="00FC64E1">
        <w:rPr>
          <w:rFonts w:ascii="Junicode" w:hAnsi="Junicode"/>
          <w:sz w:val="28"/>
          <w:szCs w:val="28"/>
          <w:rPrChange w:id="10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Solche </w:t>
      </w:r>
      <w:r w:rsidR="00A2594E" w:rsidRPr="00FC64E1">
        <w:rPr>
          <w:rFonts w:ascii="Junicode" w:hAnsi="Junicode"/>
          <w:sz w:val="28"/>
          <w:szCs w:val="28"/>
          <w:rPrChange w:id="10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der Torheit voll.</w:t>
      </w:r>
    </w:p>
    <w:p w14:paraId="253050A7" w14:textId="74309DD8" w:rsidR="000A0844" w:rsidRPr="00FC64E1" w:rsidRDefault="00AE794F" w:rsidP="001B2A6D">
      <w:pPr>
        <w:spacing w:line="360" w:lineRule="auto"/>
        <w:rPr>
          <w:rFonts w:ascii="Junicode" w:hAnsi="Junicode"/>
          <w:sz w:val="28"/>
          <w:szCs w:val="28"/>
          <w:rPrChange w:id="10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So viel nun geredet von dem</w:t>
      </w:r>
      <w:r w:rsidR="00625D31" w:rsidRPr="00FC64E1">
        <w:rPr>
          <w:rFonts w:ascii="Junicode" w:hAnsi="Junicode"/>
          <w:sz w:val="28"/>
          <w:szCs w:val="28"/>
          <w:rPrChange w:id="10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10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Teile der L</w:t>
      </w:r>
      <w:r w:rsidR="00A2594E" w:rsidRPr="00FC64E1">
        <w:rPr>
          <w:rFonts w:ascii="Junicode" w:hAnsi="Junicode"/>
          <w:sz w:val="28"/>
          <w:szCs w:val="28"/>
          <w:rPrChange w:id="10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als von</w:t>
      </w:r>
      <w:r w:rsidR="00625D31" w:rsidRPr="00FC64E1">
        <w:rPr>
          <w:rFonts w:ascii="Junicode" w:hAnsi="Junicode"/>
          <w:sz w:val="28"/>
          <w:szCs w:val="28"/>
          <w:rPrChange w:id="10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Per</w:t>
      </w:r>
      <w:r w:rsidR="00A2594E" w:rsidRPr="00FC64E1">
        <w:rPr>
          <w:rFonts w:ascii="Junicode" w:hAnsi="Junicode"/>
          <w:sz w:val="28"/>
          <w:szCs w:val="28"/>
          <w:rPrChange w:id="10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onen / die </w:t>
      </w:r>
      <w:r w:rsidR="00A2594E" w:rsidRPr="00FC64E1">
        <w:rPr>
          <w:rFonts w:ascii="Junicode" w:hAnsi="Junicode"/>
          <w:sz w:val="28"/>
          <w:szCs w:val="28"/>
          <w:rPrChange w:id="10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darein </w:t>
      </w:r>
      <w:r w:rsidR="00A2594E" w:rsidRPr="00FC64E1">
        <w:rPr>
          <w:rFonts w:ascii="Junicode" w:hAnsi="Junicode"/>
          <w:sz w:val="28"/>
          <w:szCs w:val="28"/>
          <w:rPrChange w:id="10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/</w:t>
      </w:r>
      <w:r w:rsidR="00625D31" w:rsidRPr="00FC64E1">
        <w:rPr>
          <w:rFonts w:ascii="Junicode" w:hAnsi="Junicode"/>
          <w:sz w:val="28"/>
          <w:szCs w:val="28"/>
          <w:rPrChange w:id="10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belangend aber den andern Teil /</w:t>
      </w:r>
      <w:r w:rsidR="0024681D" w:rsidRPr="00FC64E1">
        <w:rPr>
          <w:rFonts w:ascii="Junicode" w:hAnsi="Junicode"/>
          <w:sz w:val="28"/>
          <w:szCs w:val="28"/>
          <w:rPrChange w:id="10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nemlich / die L</w:t>
      </w:r>
      <w:r w:rsidR="00A2594E" w:rsidRPr="00FC64E1">
        <w:rPr>
          <w:rFonts w:ascii="Junicode" w:hAnsi="Junicode"/>
          <w:sz w:val="28"/>
          <w:szCs w:val="28"/>
          <w:rPrChange w:id="10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A0844" w:rsidRPr="00FC64E1">
        <w:rPr>
          <w:rFonts w:ascii="Junicode" w:hAnsi="Junicode"/>
          <w:sz w:val="28"/>
          <w:szCs w:val="28"/>
          <w:rPrChange w:id="10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und dero</w:t>
      </w:r>
      <w:r w:rsidR="00625D31" w:rsidRPr="00FC64E1">
        <w:rPr>
          <w:rFonts w:ascii="Junicode" w:hAnsi="Junicode"/>
          <w:sz w:val="28"/>
          <w:szCs w:val="28"/>
          <w:rPrChange w:id="10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0A0844" w:rsidRPr="00FC64E1">
        <w:rPr>
          <w:rFonts w:ascii="Junicode" w:hAnsi="Junicode"/>
          <w:sz w:val="28"/>
          <w:szCs w:val="28"/>
          <w:rPrChange w:id="10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bung </w:t>
      </w:r>
      <w:r w:rsidR="00A2594E" w:rsidRPr="00FC64E1">
        <w:rPr>
          <w:rFonts w:ascii="Junicode" w:hAnsi="Junicode"/>
          <w:sz w:val="28"/>
          <w:szCs w:val="28"/>
          <w:rPrChange w:id="10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0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be</w:t>
      </w:r>
      <w:r w:rsidR="00A2594E" w:rsidRPr="00FC64E1">
        <w:rPr>
          <w:rFonts w:ascii="Junicode" w:hAnsi="Junicode"/>
          <w:sz w:val="28"/>
          <w:szCs w:val="28"/>
          <w:rPrChange w:id="10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tehet </w:t>
      </w:r>
      <w:r w:rsidR="00A2594E" w:rsidRPr="00FC64E1">
        <w:rPr>
          <w:rFonts w:ascii="Junicode" w:hAnsi="Junicode"/>
          <w:sz w:val="28"/>
          <w:szCs w:val="28"/>
          <w:rPrChange w:id="10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0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Exer</w:t>
      </w:r>
      <w:r w:rsidR="000A0844" w:rsidRPr="00FC64E1">
        <w:rPr>
          <w:rFonts w:ascii="Junicode" w:hAnsi="Junicode"/>
          <w:sz w:val="28"/>
          <w:szCs w:val="28"/>
          <w:rPrChange w:id="10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cit</w:t>
      </w:r>
      <w:r w:rsidR="00625D31" w:rsidRPr="00FC64E1">
        <w:rPr>
          <w:rFonts w:ascii="Junicode" w:hAnsi="Junicode"/>
          <w:sz w:val="28"/>
          <w:szCs w:val="28"/>
          <w:rPrChange w:id="10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ium in zweien principiis ex amo</w:t>
      </w:r>
      <w:r w:rsidR="000A0844" w:rsidRPr="00FC64E1">
        <w:rPr>
          <w:rFonts w:ascii="Junicode" w:hAnsi="Junicode"/>
          <w:sz w:val="28"/>
          <w:szCs w:val="28"/>
          <w:rPrChange w:id="10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nimirum, &amp; ex quadam nece</w:t>
      </w:r>
      <w:r w:rsidR="00A2594E" w:rsidRPr="00FC64E1">
        <w:rPr>
          <w:rFonts w:ascii="Junicode" w:hAnsi="Junicode"/>
          <w:sz w:val="28"/>
          <w:szCs w:val="28"/>
          <w:rPrChange w:id="10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5D31" w:rsidRPr="00FC64E1">
        <w:rPr>
          <w:rFonts w:ascii="Junicode" w:hAnsi="Junicode"/>
          <w:sz w:val="28"/>
          <w:szCs w:val="28"/>
          <w:rPrChange w:id="10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0A0844" w:rsidRPr="00FC64E1">
        <w:rPr>
          <w:rFonts w:ascii="Junicode" w:hAnsi="Junicode"/>
          <w:sz w:val="28"/>
          <w:szCs w:val="28"/>
          <w:rPrChange w:id="10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</w:t>
      </w:r>
      <w:r w:rsidR="00625D31" w:rsidRPr="00FC64E1">
        <w:rPr>
          <w:rFonts w:ascii="Junicode" w:hAnsi="Junicode"/>
          <w:sz w:val="28"/>
          <w:szCs w:val="28"/>
          <w:rPrChange w:id="10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e, ans der Liebe / und einer be</w:t>
      </w:r>
      <w:r w:rsidR="00A2594E" w:rsidRPr="00FC64E1">
        <w:rPr>
          <w:rFonts w:ascii="Junicode" w:hAnsi="Junicode"/>
          <w:sz w:val="28"/>
          <w:szCs w:val="28"/>
          <w:rPrChange w:id="10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Notwendigkeit / die</w:t>
      </w:r>
      <w:r w:rsidR="00A2594E" w:rsidRPr="00FC64E1">
        <w:rPr>
          <w:rFonts w:ascii="Junicode" w:hAnsi="Junicode"/>
          <w:sz w:val="28"/>
          <w:szCs w:val="28"/>
          <w:rPrChange w:id="10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0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625D31" w:rsidRPr="00FC64E1">
        <w:rPr>
          <w:rFonts w:ascii="Junicode" w:hAnsi="Junicode"/>
          <w:sz w:val="28"/>
          <w:szCs w:val="28"/>
          <w:rPrChange w:id="10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einer be</w:t>
      </w:r>
      <w:r w:rsidR="00A2594E" w:rsidRPr="00FC64E1">
        <w:rPr>
          <w:rFonts w:ascii="Junicode" w:hAnsi="Junicode"/>
          <w:sz w:val="28"/>
          <w:szCs w:val="28"/>
          <w:rPrChange w:id="10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onderen Notwendigkeit</w:t>
      </w:r>
      <w:r w:rsidR="00625D31" w:rsidRPr="00FC64E1">
        <w:rPr>
          <w:rFonts w:ascii="Junicode" w:hAnsi="Junicode"/>
          <w:sz w:val="28"/>
          <w:szCs w:val="28"/>
          <w:rPrChange w:id="10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</w:t>
      </w:r>
      <w:r w:rsidR="00A2594E" w:rsidRPr="00FC64E1">
        <w:rPr>
          <w:rFonts w:ascii="Junicode" w:hAnsi="Junicode"/>
          <w:sz w:val="28"/>
          <w:szCs w:val="28"/>
          <w:rPrChange w:id="10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/ nicht unbillich genant</w:t>
      </w:r>
      <w:r w:rsidR="00625D31" w:rsidRPr="00FC64E1">
        <w:rPr>
          <w:rFonts w:ascii="Junicode" w:hAnsi="Junicode"/>
          <w:sz w:val="28"/>
          <w:szCs w:val="28"/>
          <w:rPrChange w:id="10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cochleatio nece</w:t>
      </w:r>
      <w:r w:rsidR="00A2594E" w:rsidRPr="00FC64E1">
        <w:rPr>
          <w:rFonts w:ascii="Junicode" w:hAnsi="Junicode"/>
          <w:sz w:val="28"/>
          <w:szCs w:val="28"/>
          <w:rPrChange w:id="10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A0844" w:rsidRPr="00FC64E1">
        <w:rPr>
          <w:rFonts w:ascii="Junicode" w:hAnsi="Junicode"/>
          <w:sz w:val="28"/>
          <w:szCs w:val="28"/>
          <w:rPrChange w:id="10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aria, das i</w:t>
      </w:r>
      <w:r w:rsidR="00A2594E" w:rsidRPr="00FC64E1">
        <w:rPr>
          <w:rFonts w:ascii="Junicode" w:hAnsi="Junicode"/>
          <w:sz w:val="28"/>
          <w:szCs w:val="28"/>
          <w:rPrChange w:id="10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eine</w:t>
      </w:r>
      <w:r w:rsidR="00625D31" w:rsidRPr="00FC64E1">
        <w:rPr>
          <w:rFonts w:ascii="Junicode" w:hAnsi="Junicode"/>
          <w:sz w:val="28"/>
          <w:szCs w:val="28"/>
          <w:rPrChange w:id="10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notwendige L</w:t>
      </w:r>
      <w:r w:rsidR="00A2594E" w:rsidRPr="00FC64E1">
        <w:rPr>
          <w:rFonts w:ascii="Junicode" w:hAnsi="Junicode"/>
          <w:sz w:val="28"/>
          <w:szCs w:val="28"/>
          <w:rPrChange w:id="10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A0844" w:rsidRPr="00FC64E1">
        <w:rPr>
          <w:rFonts w:ascii="Junicode" w:hAnsi="Junicode"/>
          <w:sz w:val="28"/>
          <w:szCs w:val="28"/>
          <w:rPrChange w:id="10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i</w:t>
      </w:r>
      <w:r w:rsidR="00A2594E" w:rsidRPr="00FC64E1">
        <w:rPr>
          <w:rFonts w:ascii="Junicode" w:hAnsi="Junicode"/>
          <w:sz w:val="28"/>
          <w:szCs w:val="28"/>
          <w:rPrChange w:id="10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widerumb</w:t>
      </w:r>
      <w:r w:rsidR="00625D31" w:rsidRPr="00FC64E1">
        <w:rPr>
          <w:rFonts w:ascii="Junicode" w:hAnsi="Junicode"/>
          <w:sz w:val="28"/>
          <w:szCs w:val="28"/>
          <w:rPrChange w:id="10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zweierlei Art und Eigen</w:t>
      </w:r>
      <w:r w:rsidR="00A2594E" w:rsidRPr="00FC64E1">
        <w:rPr>
          <w:rFonts w:ascii="Junicode" w:hAnsi="Junicode"/>
          <w:sz w:val="28"/>
          <w:szCs w:val="28"/>
          <w:rPrChange w:id="10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/</w:t>
      </w:r>
      <w:r w:rsidR="00625D31" w:rsidRPr="00FC64E1">
        <w:rPr>
          <w:rFonts w:ascii="Junicode" w:hAnsi="Junicode"/>
          <w:sz w:val="28"/>
          <w:szCs w:val="28"/>
          <w:rPrChange w:id="10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eine i</w:t>
      </w:r>
      <w:r w:rsidR="00A2594E" w:rsidRPr="00FC64E1">
        <w:rPr>
          <w:rFonts w:ascii="Junicode" w:hAnsi="Junicode"/>
          <w:sz w:val="28"/>
          <w:szCs w:val="28"/>
          <w:rPrChange w:id="10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cochleatio nece</w:t>
      </w:r>
      <w:r w:rsidR="00A2594E" w:rsidRPr="00FC64E1">
        <w:rPr>
          <w:rFonts w:ascii="Junicode" w:hAnsi="Junicode"/>
          <w:sz w:val="28"/>
          <w:szCs w:val="28"/>
          <w:rPrChange w:id="10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A0844" w:rsidRPr="00FC64E1">
        <w:rPr>
          <w:rFonts w:ascii="Junicode" w:hAnsi="Junicode"/>
          <w:sz w:val="28"/>
          <w:szCs w:val="28"/>
          <w:rPrChange w:id="10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aria</w:t>
      </w:r>
      <w:r w:rsidR="00625D31" w:rsidRPr="00FC64E1">
        <w:rPr>
          <w:rFonts w:ascii="Junicode" w:hAnsi="Junicode"/>
          <w:sz w:val="28"/>
          <w:szCs w:val="28"/>
          <w:rPrChange w:id="10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propriè </w:t>
      </w:r>
      <w:r w:rsidR="00A2594E" w:rsidRPr="00FC64E1">
        <w:rPr>
          <w:rFonts w:ascii="Junicode" w:hAnsi="Junicode"/>
          <w:sz w:val="28"/>
          <w:szCs w:val="28"/>
          <w:rPrChange w:id="10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 dicta, </w:t>
      </w:r>
      <w:r w:rsidR="00A2594E" w:rsidRPr="00FC64E1">
        <w:rPr>
          <w:rFonts w:ascii="Junicode" w:hAnsi="Junicode"/>
          <w:sz w:val="28"/>
          <w:szCs w:val="28"/>
          <w:rPrChange w:id="10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warhafftig notwendig i</w:t>
      </w:r>
      <w:r w:rsidR="00A2594E" w:rsidRPr="00FC64E1">
        <w:rPr>
          <w:rFonts w:ascii="Junicode" w:hAnsi="Junicode"/>
          <w:sz w:val="28"/>
          <w:szCs w:val="28"/>
          <w:rPrChange w:id="10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die andere aber impropriè </w:t>
      </w:r>
      <w:r w:rsidR="00A2594E" w:rsidRPr="00FC64E1">
        <w:rPr>
          <w:rFonts w:ascii="Junicode" w:hAnsi="Junicode"/>
          <w:sz w:val="28"/>
          <w:szCs w:val="28"/>
          <w:rPrChange w:id="10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 dicta, welche zwar de an</w:t>
      </w:r>
      <w:r w:rsidR="00A2594E" w:rsidRPr="00FC64E1">
        <w:rPr>
          <w:rFonts w:ascii="Junicode" w:hAnsi="Junicode"/>
          <w:sz w:val="28"/>
          <w:szCs w:val="28"/>
          <w:rPrChange w:id="10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nach gleicher ma</w:t>
      </w:r>
      <w:r w:rsidR="00A2594E" w:rsidRPr="00FC64E1">
        <w:rPr>
          <w:rFonts w:ascii="Junicode" w:hAnsi="Junicode"/>
          <w:sz w:val="28"/>
          <w:szCs w:val="28"/>
          <w:rPrChange w:id="10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A0844" w:rsidRPr="00FC64E1">
        <w:rPr>
          <w:rFonts w:ascii="Junicode" w:hAnsi="Junicode"/>
          <w:sz w:val="28"/>
          <w:szCs w:val="28"/>
          <w:rPrChange w:id="10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notwendig / dennoch mehr auff Gewinn und</w:t>
      </w:r>
      <w:r w:rsidR="00625D31" w:rsidRPr="00FC64E1">
        <w:rPr>
          <w:rFonts w:ascii="Junicode" w:hAnsi="Junicode"/>
          <w:sz w:val="28"/>
          <w:szCs w:val="28"/>
          <w:rPrChange w:id="10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Vorteil gerichtet i</w:t>
      </w:r>
      <w:r w:rsidR="00A2594E" w:rsidRPr="00FC64E1">
        <w:rPr>
          <w:rFonts w:ascii="Junicode" w:hAnsi="Junicode"/>
          <w:sz w:val="28"/>
          <w:szCs w:val="28"/>
          <w:rPrChange w:id="10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wir wollen</w:t>
      </w:r>
      <w:r w:rsidR="00625D31" w:rsidRPr="00FC64E1">
        <w:rPr>
          <w:rFonts w:ascii="Junicode" w:hAnsi="Junicode"/>
          <w:sz w:val="28"/>
          <w:szCs w:val="28"/>
          <w:rPrChange w:id="10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0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A0844" w:rsidRPr="00FC64E1">
        <w:rPr>
          <w:rFonts w:ascii="Junicode" w:hAnsi="Junicode"/>
          <w:sz w:val="28"/>
          <w:szCs w:val="28"/>
          <w:rPrChange w:id="10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Species nacheinander ordenlich vornemen / examiniren / und</w:t>
      </w:r>
      <w:r w:rsidR="00625D31" w:rsidRPr="00FC64E1">
        <w:rPr>
          <w:rFonts w:ascii="Junicode" w:hAnsi="Junicode"/>
          <w:sz w:val="28"/>
          <w:szCs w:val="28"/>
          <w:rPrChange w:id="10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A0844" w:rsidRPr="00FC64E1">
        <w:rPr>
          <w:rFonts w:ascii="Junicode" w:hAnsi="Junicode"/>
          <w:sz w:val="28"/>
          <w:szCs w:val="28"/>
          <w:rPrChange w:id="10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etwas weiter erkl</w:t>
      </w:r>
      <w:r w:rsidR="00A2594E" w:rsidRPr="00FC64E1">
        <w:rPr>
          <w:rFonts w:ascii="Junicode" w:hAnsi="Junicode"/>
          <w:sz w:val="28"/>
          <w:szCs w:val="28"/>
          <w:rPrChange w:id="10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A0844" w:rsidRPr="00FC64E1">
        <w:rPr>
          <w:rFonts w:ascii="Junicode" w:hAnsi="Junicode"/>
          <w:sz w:val="28"/>
          <w:szCs w:val="28"/>
          <w:rPrChange w:id="10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ren.</w:t>
      </w:r>
    </w:p>
    <w:p w14:paraId="0C68295E" w14:textId="75821C0F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0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0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L</w:t>
      </w:r>
      <w:r w:rsidR="00A2594E" w:rsidRPr="00FC64E1">
        <w:rPr>
          <w:rFonts w:ascii="Junicode" w:hAnsi="Junicode"/>
          <w:sz w:val="28"/>
          <w:szCs w:val="28"/>
          <w:rPrChange w:id="10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ex amore (aus</w:t>
      </w:r>
      <w:r w:rsidR="00625D31" w:rsidRPr="00FC64E1">
        <w:rPr>
          <w:rFonts w:ascii="Junicode" w:hAnsi="Junicode"/>
          <w:sz w:val="28"/>
          <w:szCs w:val="28"/>
          <w:rPrChange w:id="10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Liebe) </w:t>
      </w:r>
      <w:r w:rsidR="00A2594E" w:rsidRPr="00FC64E1">
        <w:rPr>
          <w:rFonts w:ascii="Junicode" w:hAnsi="Junicode"/>
          <w:sz w:val="28"/>
          <w:szCs w:val="28"/>
          <w:rPrChange w:id="10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f</w:t>
      </w:r>
      <w:r w:rsidR="00A2594E" w:rsidRPr="00FC64E1">
        <w:rPr>
          <w:rFonts w:ascii="Junicode" w:hAnsi="Junicode"/>
          <w:sz w:val="28"/>
          <w:szCs w:val="28"/>
          <w:rPrChange w:id="10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rnemlich und in</w:t>
      </w:r>
      <w:r w:rsidR="00A2594E" w:rsidRPr="00FC64E1">
        <w:rPr>
          <w:rFonts w:ascii="Junicode" w:hAnsi="Junicode"/>
          <w:sz w:val="28"/>
          <w:szCs w:val="28"/>
          <w:rPrChange w:id="10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onderheit / alle Damen und Cavaliere / </w:t>
      </w:r>
      <w:r w:rsidR="00A2594E" w:rsidRPr="00FC64E1">
        <w:rPr>
          <w:rFonts w:ascii="Junicode" w:hAnsi="Junicode"/>
          <w:sz w:val="28"/>
          <w:szCs w:val="28"/>
          <w:rPrChange w:id="10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0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Eheloß oder nicht /</w:t>
      </w:r>
      <w:r w:rsidR="0024681D" w:rsidRPr="00FC64E1">
        <w:rPr>
          <w:rFonts w:ascii="Junicode" w:hAnsi="Junicode"/>
          <w:sz w:val="28"/>
          <w:szCs w:val="28"/>
          <w:rPrChange w:id="10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 unter</w:t>
      </w:r>
      <w:r w:rsidR="00A2594E" w:rsidRPr="00FC64E1">
        <w:rPr>
          <w:rFonts w:ascii="Junicode" w:hAnsi="Junicode"/>
          <w:sz w:val="28"/>
          <w:szCs w:val="28"/>
          <w:rPrChange w:id="10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 / und kan keiner eximirien / oder </w:t>
      </w:r>
      <w:r w:rsidR="00A2594E" w:rsidRPr="00FC64E1">
        <w:rPr>
          <w:rFonts w:ascii="Junicode" w:hAnsi="Junicode"/>
          <w:sz w:val="28"/>
          <w:szCs w:val="28"/>
          <w:rPrChange w:id="10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enziehen / es were</w:t>
      </w:r>
      <w:r w:rsidR="00625D31" w:rsidRPr="00FC64E1">
        <w:rPr>
          <w:rFonts w:ascii="Junicode" w:hAnsi="Junicode"/>
          <w:sz w:val="28"/>
          <w:szCs w:val="28"/>
          <w:rPrChange w:id="10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/ daß er der Macht und Gewalt</w:t>
      </w:r>
      <w:r w:rsidR="00625D31" w:rsidRPr="00FC64E1">
        <w:rPr>
          <w:rFonts w:ascii="Junicode" w:hAnsi="Junicode"/>
          <w:sz w:val="28"/>
          <w:szCs w:val="28"/>
          <w:rPrChange w:id="10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Cupido (des Gottes der Liebe /)</w:t>
      </w:r>
      <w:r w:rsidR="00625D31" w:rsidRPr="00FC64E1">
        <w:rPr>
          <w:rFonts w:ascii="Junicode" w:hAnsi="Junicode"/>
          <w:sz w:val="28"/>
          <w:szCs w:val="28"/>
          <w:rPrChange w:id="10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</w:t>
      </w:r>
      <w:r w:rsidR="00A2594E" w:rsidRPr="00FC64E1">
        <w:rPr>
          <w:rFonts w:ascii="Junicode" w:hAnsi="Junicode"/>
          <w:sz w:val="28"/>
          <w:szCs w:val="28"/>
          <w:rPrChange w:id="10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0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Frau Mutter der Venus</w:t>
      </w:r>
      <w:r w:rsidR="00625D31" w:rsidRPr="00FC64E1">
        <w:rPr>
          <w:rFonts w:ascii="Junicode" w:hAnsi="Junicode"/>
          <w:sz w:val="28"/>
          <w:szCs w:val="28"/>
          <w:rPrChange w:id="10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0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(oder Lu</w:t>
      </w:r>
      <w:r w:rsidR="00A2594E" w:rsidRPr="00FC64E1">
        <w:rPr>
          <w:rFonts w:ascii="Junicode" w:hAnsi="Junicode"/>
          <w:sz w:val="28"/>
          <w:szCs w:val="28"/>
          <w:rPrChange w:id="10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tinne /) ganz zu wider</w:t>
      </w:r>
      <w:r w:rsidR="00A2594E" w:rsidRPr="00FC64E1">
        <w:rPr>
          <w:rFonts w:ascii="Junicode" w:hAnsi="Junicode"/>
          <w:sz w:val="28"/>
          <w:szCs w:val="28"/>
          <w:rPrChange w:id="10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</w:t>
      </w:r>
      <w:r w:rsidR="00625D31" w:rsidRPr="00FC64E1">
        <w:rPr>
          <w:rFonts w:ascii="Junicode" w:hAnsi="Junicode"/>
          <w:sz w:val="28"/>
          <w:szCs w:val="28"/>
          <w:rPrChange w:id="10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unter</w:t>
      </w:r>
      <w:r w:rsidR="00A2594E" w:rsidRPr="00FC64E1">
        <w:rPr>
          <w:rFonts w:ascii="Junicode" w:hAnsi="Junicode"/>
          <w:sz w:val="28"/>
          <w:szCs w:val="28"/>
          <w:rPrChange w:id="10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0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wolle / welches un</w:t>
      </w:r>
      <w:r w:rsidRPr="00FC64E1">
        <w:rPr>
          <w:rFonts w:ascii="Junicode" w:hAnsi="Junicode"/>
          <w:sz w:val="28"/>
          <w:szCs w:val="28"/>
          <w:rPrChange w:id="10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0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0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</w:t>
      </w:r>
      <w:r w:rsidR="00A2594E" w:rsidRPr="00FC64E1">
        <w:rPr>
          <w:rFonts w:ascii="Junicode" w:hAnsi="Junicode"/>
          <w:sz w:val="28"/>
          <w:szCs w:val="28"/>
          <w:rPrChange w:id="10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den Men</w:t>
      </w:r>
      <w:r w:rsidR="00A2594E" w:rsidRPr="00FC64E1">
        <w:rPr>
          <w:rFonts w:ascii="Junicode" w:hAnsi="Junicode"/>
          <w:sz w:val="28"/>
          <w:szCs w:val="28"/>
          <w:rPrChange w:id="10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in</w:t>
      </w:r>
      <w:r w:rsidR="00625D31" w:rsidRPr="00FC64E1">
        <w:rPr>
          <w:rFonts w:ascii="Junicode" w:hAnsi="Junicode"/>
          <w:sz w:val="28"/>
          <w:szCs w:val="28"/>
          <w:rPrChange w:id="10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weit fehlet / daß auch die G</w:t>
      </w:r>
      <w:r w:rsidR="00A2594E" w:rsidRPr="00FC64E1">
        <w:rPr>
          <w:rFonts w:ascii="Junicode" w:hAnsi="Junicode"/>
          <w:sz w:val="28"/>
          <w:szCs w:val="28"/>
          <w:rPrChange w:id="10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0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tter</w:t>
      </w:r>
      <w:r w:rsidR="00625D31" w:rsidRPr="00FC64E1">
        <w:rPr>
          <w:rFonts w:ascii="Junicode" w:hAnsi="Junicode"/>
          <w:sz w:val="28"/>
          <w:szCs w:val="28"/>
          <w:rPrChange w:id="10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0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nicht </w:t>
      </w:r>
      <w:r w:rsidR="00A2594E" w:rsidRPr="00FC64E1">
        <w:rPr>
          <w:rFonts w:ascii="Junicode" w:hAnsi="Junicode"/>
          <w:sz w:val="28"/>
          <w:szCs w:val="28"/>
          <w:rPrChange w:id="10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 gewe</w:t>
      </w:r>
      <w:r w:rsidR="00A2594E" w:rsidRPr="00FC64E1">
        <w:rPr>
          <w:rFonts w:ascii="Junicode" w:hAnsi="Junicode"/>
          <w:sz w:val="28"/>
          <w:szCs w:val="28"/>
          <w:rPrChange w:id="10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0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0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wie</w:t>
      </w:r>
      <w:r w:rsidR="00625D31" w:rsidRPr="00FC64E1">
        <w:rPr>
          <w:rFonts w:ascii="Junicode" w:hAnsi="Junicode"/>
          <w:sz w:val="28"/>
          <w:szCs w:val="28"/>
          <w:rPrChange w:id="10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0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aus folgenden Ver</w:t>
      </w:r>
      <w:r w:rsidR="00A2594E" w:rsidRPr="00FC64E1">
        <w:rPr>
          <w:rFonts w:ascii="Junicode" w:hAnsi="Junicode"/>
          <w:sz w:val="28"/>
          <w:szCs w:val="28"/>
          <w:rPrChange w:id="11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deren</w:t>
      </w:r>
      <w:r w:rsidR="00625D31" w:rsidRPr="00FC64E1">
        <w:rPr>
          <w:rFonts w:ascii="Junicode" w:hAnsi="Junicode"/>
          <w:sz w:val="28"/>
          <w:szCs w:val="28"/>
          <w:rPrChange w:id="11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Melodei (Wei</w:t>
      </w:r>
      <w:r w:rsidR="00A2594E" w:rsidRPr="00FC64E1">
        <w:rPr>
          <w:rFonts w:ascii="Junicode" w:hAnsi="Junicode"/>
          <w:sz w:val="28"/>
          <w:szCs w:val="28"/>
          <w:rPrChange w:id="11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e) jederman bekant /</w:t>
      </w:r>
      <w:r w:rsidR="00625D31" w:rsidRPr="00FC64E1">
        <w:rPr>
          <w:rFonts w:ascii="Junicode" w:hAnsi="Junicode"/>
          <w:sz w:val="28"/>
          <w:szCs w:val="28"/>
          <w:rPrChange w:id="11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</w:t>
      </w:r>
      <w:r w:rsidR="00A2594E" w:rsidRPr="00FC64E1">
        <w:rPr>
          <w:rFonts w:ascii="Junicode" w:hAnsi="Junicode"/>
          <w:sz w:val="28"/>
          <w:szCs w:val="28"/>
          <w:rPrChange w:id="11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 erhellet.</w:t>
      </w:r>
    </w:p>
    <w:p w14:paraId="226034E9" w14:textId="5F0118B2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die</w:t>
      </w:r>
      <w:r w:rsidR="00A2594E" w:rsidRPr="00FC64E1">
        <w:rPr>
          <w:rFonts w:ascii="Junicode" w:hAnsi="Junicode"/>
          <w:sz w:val="28"/>
          <w:szCs w:val="28"/>
          <w:rPrChange w:id="11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i</w:t>
      </w:r>
      <w:r w:rsidR="00A2594E" w:rsidRPr="00FC64E1">
        <w:rPr>
          <w:rFonts w:ascii="Junicode" w:hAnsi="Junicode"/>
          <w:sz w:val="28"/>
          <w:szCs w:val="28"/>
          <w:rPrChange w:id="11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Zwek / dahin wir alle</w:t>
      </w:r>
      <w:r w:rsidR="00625D31" w:rsidRPr="00FC64E1">
        <w:rPr>
          <w:rFonts w:ascii="Junicode" w:hAnsi="Junicode"/>
          <w:sz w:val="28"/>
          <w:szCs w:val="28"/>
          <w:rPrChange w:id="11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denken /</w:t>
      </w:r>
    </w:p>
    <w:p w14:paraId="59AE3087" w14:textId="0200EC4D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Dahin wir Tag und Nacht / die leichten</w:t>
      </w:r>
      <w:r w:rsidR="00625D31" w:rsidRPr="00FC64E1">
        <w:rPr>
          <w:rFonts w:ascii="Junicode" w:hAnsi="Junicode"/>
          <w:sz w:val="28"/>
          <w:szCs w:val="28"/>
          <w:rPrChange w:id="11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Sinne lenken /</w:t>
      </w:r>
    </w:p>
    <w:p w14:paraId="3CF94A23" w14:textId="4F4C4532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wir erwach</w:t>
      </w:r>
      <w:r w:rsidR="00A2594E" w:rsidRPr="00FC64E1">
        <w:rPr>
          <w:rFonts w:ascii="Junicode" w:hAnsi="Junicode"/>
          <w:sz w:val="28"/>
          <w:szCs w:val="28"/>
          <w:rPrChange w:id="11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kaum / </w:t>
      </w:r>
      <w:r w:rsidR="00A2594E" w:rsidRPr="00FC64E1">
        <w:rPr>
          <w:rFonts w:ascii="Junicode" w:hAnsi="Junicode"/>
          <w:sz w:val="28"/>
          <w:szCs w:val="28"/>
          <w:rPrChange w:id="11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muß geliebet </w:t>
      </w:r>
      <w:r w:rsidR="00A2594E" w:rsidRPr="00FC64E1">
        <w:rPr>
          <w:rFonts w:ascii="Junicode" w:hAnsi="Junicode"/>
          <w:sz w:val="28"/>
          <w:szCs w:val="28"/>
          <w:rPrChange w:id="11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</w:p>
    <w:p w14:paraId="1AA7CF7E" w14:textId="443928D9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Sol anders nicht der Men</w:t>
      </w:r>
      <w:r w:rsidR="00A2594E" w:rsidRPr="00FC64E1">
        <w:rPr>
          <w:rFonts w:ascii="Junicode" w:hAnsi="Junicode"/>
          <w:sz w:val="28"/>
          <w:szCs w:val="28"/>
          <w:rPrChange w:id="11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in kurzen</w:t>
      </w:r>
      <w:r w:rsidR="00625D31" w:rsidRPr="00FC64E1">
        <w:rPr>
          <w:rFonts w:ascii="Junicode" w:hAnsi="Junicode"/>
          <w:sz w:val="28"/>
          <w:szCs w:val="28"/>
          <w:rPrChange w:id="11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gehen ein.</w:t>
      </w:r>
    </w:p>
    <w:p w14:paraId="429F65A9" w14:textId="09CC3183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hohe Himmel liebt / den tieffen Schooß</w:t>
      </w:r>
      <w:r w:rsidR="00625D31" w:rsidRPr="00FC64E1">
        <w:rPr>
          <w:rFonts w:ascii="Junicode" w:hAnsi="Junicode"/>
          <w:sz w:val="28"/>
          <w:szCs w:val="28"/>
          <w:rPrChange w:id="11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Erden /</w:t>
      </w:r>
    </w:p>
    <w:p w14:paraId="6E79EABA" w14:textId="74F17967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Lufft pflegt mit der See / </w:t>
      </w:r>
      <w:r w:rsidR="00A2594E" w:rsidRPr="00FC64E1">
        <w:rPr>
          <w:rFonts w:ascii="Junicode" w:hAnsi="Junicode"/>
          <w:sz w:val="28"/>
          <w:szCs w:val="28"/>
          <w:rPrChange w:id="11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oft ver</w:t>
      </w:r>
      <w:r w:rsidRPr="00FC64E1">
        <w:rPr>
          <w:rFonts w:ascii="Junicode" w:hAnsi="Junicode"/>
          <w:sz w:val="28"/>
          <w:szCs w:val="28"/>
          <w:rPrChange w:id="11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1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 zuwerden /</w:t>
      </w:r>
    </w:p>
    <w:p w14:paraId="514E0DA8" w14:textId="64C87DB0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beide </w:t>
      </w:r>
      <w:r w:rsidR="00A2594E" w:rsidRPr="00FC64E1">
        <w:rPr>
          <w:rFonts w:ascii="Junicode" w:hAnsi="Junicode"/>
          <w:sz w:val="28"/>
          <w:szCs w:val="28"/>
          <w:rPrChange w:id="11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chwanger gehn / diß macht der</w:t>
      </w:r>
      <w:r w:rsidR="00625D31" w:rsidRPr="00FC64E1">
        <w:rPr>
          <w:rFonts w:ascii="Junicode" w:hAnsi="Junicode"/>
          <w:sz w:val="28"/>
          <w:szCs w:val="28"/>
          <w:rPrChange w:id="11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Band /</w:t>
      </w:r>
    </w:p>
    <w:p w14:paraId="725DE09F" w14:textId="61F3AF37" w:rsidR="000A0844" w:rsidRPr="00FC64E1" w:rsidRDefault="000A0844" w:rsidP="0024681D">
      <w:pPr>
        <w:spacing w:line="360" w:lineRule="auto"/>
        <w:rPr>
          <w:rFonts w:ascii="Junicode" w:hAnsi="Junicode"/>
          <w:sz w:val="28"/>
          <w:szCs w:val="28"/>
          <w:rPrChange w:id="11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Tag und Nacht alzeit / </w:t>
      </w:r>
      <w:r w:rsidR="00A2594E" w:rsidRPr="00FC64E1">
        <w:rPr>
          <w:rFonts w:ascii="Junicode" w:hAnsi="Junicode"/>
          <w:sz w:val="28"/>
          <w:szCs w:val="28"/>
          <w:rPrChange w:id="11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bleiben in</w:t>
      </w:r>
      <w:r w:rsidR="00625D31" w:rsidRPr="00FC64E1">
        <w:rPr>
          <w:rFonts w:ascii="Junicode" w:hAnsi="Junicode"/>
          <w:sz w:val="28"/>
          <w:szCs w:val="28"/>
          <w:rPrChange w:id="11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1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4681D" w:rsidRPr="00FC64E1">
        <w:rPr>
          <w:rFonts w:ascii="Junicode" w:hAnsi="Junicode"/>
          <w:sz w:val="28"/>
          <w:szCs w:val="28"/>
          <w:rPrChange w:id="11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 /</w:t>
      </w:r>
    </w:p>
    <w:p w14:paraId="260B40A7" w14:textId="34757421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wech</w:t>
      </w:r>
      <w:r w:rsidR="00A2594E" w:rsidRPr="00FC64E1">
        <w:rPr>
          <w:rFonts w:ascii="Junicode" w:hAnsi="Junicode"/>
          <w:sz w:val="28"/>
          <w:szCs w:val="28"/>
          <w:rPrChange w:id="11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eln friedlich </w:t>
      </w:r>
      <w:r w:rsidR="00A2594E" w:rsidRPr="00FC64E1">
        <w:rPr>
          <w:rFonts w:ascii="Junicode" w:hAnsi="Junicode"/>
          <w:sz w:val="28"/>
          <w:szCs w:val="28"/>
          <w:rPrChange w:id="11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m. Die Zeiten tau</w:t>
      </w:r>
      <w:r w:rsidR="00A2594E" w:rsidRPr="00FC64E1">
        <w:rPr>
          <w:rFonts w:ascii="Junicode" w:hAnsi="Junicode"/>
          <w:sz w:val="28"/>
          <w:szCs w:val="28"/>
          <w:rPrChange w:id="11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abe /</w:t>
      </w:r>
    </w:p>
    <w:p w14:paraId="1D9E169F" w14:textId="2357E4CE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h</w:t>
      </w:r>
      <w:r w:rsidR="00A2594E" w:rsidRPr="00FC64E1">
        <w:rPr>
          <w:rFonts w:ascii="Junicode" w:hAnsi="Junicode"/>
          <w:sz w:val="28"/>
          <w:szCs w:val="28"/>
          <w:rPrChange w:id="11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1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 Einigkeit: Die Sonne </w:t>
      </w:r>
      <w:r w:rsidR="00A2594E" w:rsidRPr="00FC64E1">
        <w:rPr>
          <w:rFonts w:ascii="Junicode" w:hAnsi="Junicode"/>
          <w:sz w:val="28"/>
          <w:szCs w:val="28"/>
          <w:rPrChange w:id="11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teigt</w:t>
      </w:r>
      <w:r w:rsidR="00625D31" w:rsidRPr="00FC64E1">
        <w:rPr>
          <w:rFonts w:ascii="Junicode" w:hAnsi="Junicode"/>
          <w:sz w:val="28"/>
          <w:szCs w:val="28"/>
          <w:rPrChange w:id="11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herabe /</w:t>
      </w:r>
    </w:p>
    <w:p w14:paraId="5E93FEA8" w14:textId="0F9734A2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Macht daß </w:t>
      </w:r>
      <w:r w:rsidR="00A2594E" w:rsidRPr="00FC64E1">
        <w:rPr>
          <w:rFonts w:ascii="Junicode" w:hAnsi="Junicode"/>
          <w:sz w:val="28"/>
          <w:szCs w:val="28"/>
          <w:rPrChange w:id="11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alles liebt / der Widder</w:t>
      </w:r>
      <w:r w:rsidR="00625D31" w:rsidRPr="00FC64E1">
        <w:rPr>
          <w:rFonts w:ascii="Junicode" w:hAnsi="Junicode"/>
          <w:sz w:val="28"/>
          <w:szCs w:val="28"/>
          <w:rPrChange w:id="11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der Stier /</w:t>
      </w:r>
    </w:p>
    <w:p w14:paraId="0FEB98C0" w14:textId="10F8B09C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(Darin </w:t>
      </w:r>
      <w:r w:rsidR="00A2594E" w:rsidRPr="00FC64E1">
        <w:rPr>
          <w:rFonts w:ascii="Junicode" w:hAnsi="Junicode"/>
          <w:sz w:val="28"/>
          <w:szCs w:val="28"/>
          <w:rPrChange w:id="11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iezund l</w:t>
      </w:r>
      <w:r w:rsidR="00A2594E" w:rsidRPr="00FC64E1">
        <w:rPr>
          <w:rFonts w:ascii="Junicode" w:hAnsi="Junicode"/>
          <w:sz w:val="28"/>
          <w:szCs w:val="28"/>
          <w:rPrChange w:id="11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ufft /) </w:t>
      </w:r>
      <w:r w:rsidR="00A2594E" w:rsidRPr="00FC64E1">
        <w:rPr>
          <w:rFonts w:ascii="Junicode" w:hAnsi="Junicode"/>
          <w:sz w:val="28"/>
          <w:szCs w:val="28"/>
          <w:rPrChange w:id="11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gar ver</w:t>
      </w:r>
      <w:r w:rsidRPr="00FC64E1">
        <w:rPr>
          <w:rFonts w:ascii="Junicode" w:hAnsi="Junicode"/>
          <w:sz w:val="28"/>
          <w:szCs w:val="28"/>
          <w:rPrChange w:id="11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bulte Tier /</w:t>
      </w:r>
    </w:p>
    <w:p w14:paraId="516ADCAB" w14:textId="72C58DA6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##### </w:t>
      </w:r>
      <w:r w:rsidR="00A2594E" w:rsidRPr="00FC64E1">
        <w:rPr>
          <w:rFonts w:ascii="Junicode" w:hAnsi="Junicode"/>
          <w:sz w:val="28"/>
          <w:szCs w:val="28"/>
          <w:rPrChange w:id="11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olchs ein jeder weiß: die Zwillinge</w:t>
      </w:r>
      <w:r w:rsidR="00625D31" w:rsidRPr="00FC64E1">
        <w:rPr>
          <w:rFonts w:ascii="Junicode" w:hAnsi="Junicode"/>
          <w:sz w:val="28"/>
          <w:szCs w:val="28"/>
          <w:rPrChange w:id="11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wollen /</w:t>
      </w:r>
    </w:p>
    <w:p w14:paraId="6F3889C5" w14:textId="7773A9ED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wir zu die</w:t>
      </w:r>
      <w:r w:rsidR="00A2594E" w:rsidRPr="00FC64E1">
        <w:rPr>
          <w:rFonts w:ascii="Junicode" w:hAnsi="Junicode"/>
          <w:sz w:val="28"/>
          <w:szCs w:val="28"/>
          <w:rPrChange w:id="11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Zeit / uns auch </w:t>
      </w:r>
      <w:r w:rsidR="00A2594E" w:rsidRPr="00FC64E1">
        <w:rPr>
          <w:rFonts w:ascii="Junicode" w:hAnsi="Junicode"/>
          <w:sz w:val="28"/>
          <w:szCs w:val="28"/>
          <w:rPrChange w:id="11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mfangen</w:t>
      </w:r>
      <w:r w:rsidR="00625D31" w:rsidRPr="00FC64E1">
        <w:rPr>
          <w:rFonts w:ascii="Junicode" w:hAnsi="Junicode"/>
          <w:sz w:val="28"/>
          <w:szCs w:val="28"/>
          <w:rPrChange w:id="11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 /</w:t>
      </w:r>
    </w:p>
    <w:p w14:paraId="5F487E78" w14:textId="25CD0805" w:rsidR="000A0844" w:rsidRPr="00FC64E1" w:rsidRDefault="000A0844" w:rsidP="001B2A6D">
      <w:pPr>
        <w:spacing w:line="360" w:lineRule="auto"/>
        <w:rPr>
          <w:rFonts w:ascii="Junicode" w:hAnsi="Junicode"/>
          <w:sz w:val="28"/>
          <w:szCs w:val="28"/>
          <w:rPrChange w:id="11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Vnd gehen paar bei paar; der </w:t>
      </w:r>
      <w:r w:rsidR="00A2594E" w:rsidRPr="00FC64E1">
        <w:rPr>
          <w:rFonts w:ascii="Junicode" w:hAnsi="Junicode"/>
          <w:sz w:val="28"/>
          <w:szCs w:val="28"/>
          <w:rPrChange w:id="11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ilberblaße</w:t>
      </w:r>
      <w:r w:rsidR="00625D31" w:rsidRPr="00FC64E1">
        <w:rPr>
          <w:rFonts w:ascii="Junicode" w:hAnsi="Junicode"/>
          <w:sz w:val="28"/>
          <w:szCs w:val="28"/>
          <w:rPrChange w:id="11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Mond /</w:t>
      </w:r>
    </w:p>
    <w:p w14:paraId="1A794056" w14:textId="53D6A0CF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</w:t>
      </w:r>
      <w:r w:rsidR="00A2594E" w:rsidRPr="00FC64E1">
        <w:rPr>
          <w:rFonts w:ascii="Junicode" w:hAnsi="Junicode"/>
          <w:sz w:val="28"/>
          <w:szCs w:val="28"/>
          <w:rPrChange w:id="11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uns dem folgen nach / deß wir noch</w:t>
      </w:r>
      <w:r w:rsidR="00625D31" w:rsidRPr="00FC64E1">
        <w:rPr>
          <w:rFonts w:ascii="Junicode" w:hAnsi="Junicode"/>
          <w:sz w:val="28"/>
          <w:szCs w:val="28"/>
          <w:rPrChange w:id="11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ungewont.</w:t>
      </w:r>
    </w:p>
    <w:p w14:paraId="142DC7FA" w14:textId="19D9E56F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Dieweil die Jungfrau bleibt / das liebe</w:t>
      </w:r>
      <w:r w:rsidR="00625D31" w:rsidRPr="00FC64E1">
        <w:rPr>
          <w:rFonts w:ascii="Junicode" w:hAnsi="Junicode"/>
          <w:sz w:val="28"/>
          <w:szCs w:val="28"/>
          <w:rPrChange w:id="11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Sternen-blinken /</w:t>
      </w:r>
    </w:p>
    <w:p w14:paraId="1D40E3AC" w14:textId="0007D1B5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lehret uns / wie wir / der Lieb</w:t>
      </w:r>
      <w:r w:rsidR="00A2594E" w:rsidRPr="00FC64E1">
        <w:rPr>
          <w:rFonts w:ascii="Junicode" w:hAnsi="Junicode"/>
          <w:sz w:val="28"/>
          <w:szCs w:val="28"/>
          <w:rPrChange w:id="11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11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</w:t>
      </w:r>
      <w:r w:rsidR="00625D31" w:rsidRPr="00FC64E1">
        <w:rPr>
          <w:rFonts w:ascii="Junicode" w:hAnsi="Junicode"/>
          <w:sz w:val="28"/>
          <w:szCs w:val="28"/>
          <w:rPrChange w:id="11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winken.</w:t>
      </w:r>
    </w:p>
    <w:p w14:paraId="06E7827E" w14:textId="66539AA4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Jn Summa / was in </w:t>
      </w:r>
      <w:r w:rsidR="00A2594E" w:rsidRPr="00FC64E1">
        <w:rPr>
          <w:rFonts w:ascii="Junicode" w:hAnsi="Junicode"/>
          <w:sz w:val="28"/>
          <w:szCs w:val="28"/>
          <w:rPrChange w:id="11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Lufft / See und</w:t>
      </w:r>
      <w:r w:rsidR="00625D31" w:rsidRPr="00FC64E1">
        <w:rPr>
          <w:rFonts w:ascii="Junicode" w:hAnsi="Junicode"/>
          <w:sz w:val="28"/>
          <w:szCs w:val="28"/>
          <w:rPrChange w:id="11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Erde helt /</w:t>
      </w:r>
    </w:p>
    <w:p w14:paraId="690CE0F5" w14:textId="3EC12BCD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hei</w:t>
      </w:r>
      <w:r w:rsidR="00A2594E" w:rsidRPr="00FC64E1">
        <w:rPr>
          <w:rFonts w:ascii="Junicode" w:hAnsi="Junicode"/>
          <w:sz w:val="28"/>
          <w:szCs w:val="28"/>
          <w:rPrChange w:id="11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lieben uns / und freundlich</w:t>
      </w:r>
      <w:r w:rsidR="00625D31" w:rsidRPr="00FC64E1">
        <w:rPr>
          <w:rFonts w:ascii="Junicode" w:hAnsi="Junicode"/>
          <w:sz w:val="28"/>
          <w:szCs w:val="28"/>
          <w:rPrChange w:id="11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ge</w:t>
      </w:r>
      <w:r w:rsidR="00A2594E" w:rsidRPr="00FC64E1">
        <w:rPr>
          <w:rFonts w:ascii="Junicode" w:hAnsi="Junicode"/>
          <w:sz w:val="28"/>
          <w:szCs w:val="28"/>
          <w:rPrChange w:id="11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eit.</w:t>
      </w:r>
    </w:p>
    <w:p w14:paraId="742C450E" w14:textId="18C12F3A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Seht wie der Eppich kan die gr</w:t>
      </w:r>
      <w:r w:rsidR="00A2594E" w:rsidRPr="00FC64E1">
        <w:rPr>
          <w:rFonts w:ascii="Junicode" w:hAnsi="Junicode"/>
          <w:sz w:val="28"/>
          <w:szCs w:val="28"/>
          <w:rPrChange w:id="11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Arme</w:t>
      </w:r>
      <w:r w:rsidR="00625D31" w:rsidRPr="00FC64E1">
        <w:rPr>
          <w:rFonts w:ascii="Junicode" w:hAnsi="Junicode"/>
          <w:sz w:val="28"/>
          <w:szCs w:val="28"/>
          <w:rPrChange w:id="11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chlingen /</w:t>
      </w:r>
    </w:p>
    <w:p w14:paraId="3F467621" w14:textId="12FE326A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er den Baum umringt / f</w:t>
      </w:r>
      <w:r w:rsidR="00A2594E" w:rsidRPr="00FC64E1">
        <w:rPr>
          <w:rFonts w:ascii="Junicode" w:hAnsi="Junicode"/>
          <w:sz w:val="28"/>
          <w:szCs w:val="28"/>
          <w:rPrChange w:id="11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Lieb’ jhn </w:t>
      </w:r>
      <w:r w:rsidR="00A2594E" w:rsidRPr="00FC64E1">
        <w:rPr>
          <w:rFonts w:ascii="Junicode" w:hAnsi="Junicode"/>
          <w:sz w:val="28"/>
          <w:szCs w:val="28"/>
          <w:rPrChange w:id="11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625D31" w:rsidRPr="00FC64E1">
        <w:rPr>
          <w:rFonts w:ascii="Junicode" w:hAnsi="Junicode"/>
          <w:sz w:val="28"/>
          <w:szCs w:val="28"/>
          <w:rPrChange w:id="11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zuzwingen:</w:t>
      </w:r>
    </w:p>
    <w:p w14:paraId="41B2FB7B" w14:textId="13C05BC1" w:rsidR="00F934B7" w:rsidRPr="00FC64E1" w:rsidRDefault="00F934B7" w:rsidP="001B2A6D">
      <w:pPr>
        <w:spacing w:line="360" w:lineRule="auto"/>
        <w:rPr>
          <w:rFonts w:ascii="Junicode" w:hAnsi="Junicode"/>
          <w:sz w:val="28"/>
          <w:szCs w:val="28"/>
          <w:rPrChange w:id="11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Merkt / was die Welt thut / das buleri</w:t>
      </w:r>
      <w:r w:rsidR="00A2594E" w:rsidRPr="00FC64E1">
        <w:rPr>
          <w:rFonts w:ascii="Junicode" w:hAnsi="Junicode"/>
          <w:sz w:val="28"/>
          <w:szCs w:val="28"/>
          <w:rPrChange w:id="11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625D31" w:rsidRPr="00FC64E1">
        <w:rPr>
          <w:rFonts w:ascii="Junicode" w:hAnsi="Junicode"/>
          <w:sz w:val="28"/>
          <w:szCs w:val="28"/>
          <w:rPrChange w:id="11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Kraut</w:t>
      </w:r>
    </w:p>
    <w:p w14:paraId="77C7359B" w14:textId="58B16C71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</w:t>
      </w:r>
      <w:r w:rsidR="00A2594E" w:rsidRPr="00FC64E1">
        <w:rPr>
          <w:rFonts w:ascii="Junicode" w:hAnsi="Junicode"/>
          <w:sz w:val="28"/>
          <w:szCs w:val="28"/>
          <w:rPrChange w:id="11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 br</w:t>
      </w:r>
      <w:r w:rsidR="00A2594E" w:rsidRPr="00FC64E1">
        <w:rPr>
          <w:rFonts w:ascii="Junicode" w:hAnsi="Junicode"/>
          <w:sz w:val="28"/>
          <w:szCs w:val="28"/>
          <w:rPrChange w:id="11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1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tiglich / den Stengel</w:t>
      </w:r>
      <w:r w:rsidR="00625D31" w:rsidRPr="00FC64E1">
        <w:rPr>
          <w:rFonts w:ascii="Junicode" w:hAnsi="Junicode"/>
          <w:sz w:val="28"/>
          <w:szCs w:val="28"/>
          <w:rPrChange w:id="11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anvertraut /</w:t>
      </w:r>
    </w:p>
    <w:p w14:paraId="0C1060A4" w14:textId="5EAAEAF0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Vnd </w:t>
      </w:r>
      <w:r w:rsidR="00A2594E" w:rsidRPr="00FC64E1">
        <w:rPr>
          <w:rFonts w:ascii="Junicode" w:hAnsi="Junicode"/>
          <w:sz w:val="28"/>
          <w:szCs w:val="28"/>
          <w:rPrChange w:id="11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fe</w:t>
      </w:r>
      <w:r w:rsidR="00A2594E" w:rsidRPr="00FC64E1">
        <w:rPr>
          <w:rFonts w:ascii="Junicode" w:hAnsi="Junicode"/>
          <w:sz w:val="28"/>
          <w:szCs w:val="28"/>
          <w:rPrChange w:id="11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an jhn h</w:t>
      </w:r>
      <w:r w:rsidR="00A2594E" w:rsidRPr="00FC64E1">
        <w:rPr>
          <w:rFonts w:ascii="Junicode" w:hAnsi="Junicode"/>
          <w:sz w:val="28"/>
          <w:szCs w:val="28"/>
          <w:rPrChange w:id="11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ngt. Die </w:t>
      </w:r>
      <w:r w:rsidR="00A2594E" w:rsidRPr="00FC64E1">
        <w:rPr>
          <w:rFonts w:ascii="Junicode" w:hAnsi="Junicode"/>
          <w:sz w:val="28"/>
          <w:szCs w:val="28"/>
          <w:rPrChange w:id="11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tummen</w:t>
      </w:r>
      <w:r w:rsidR="00625D31" w:rsidRPr="00FC64E1">
        <w:rPr>
          <w:rFonts w:ascii="Junicode" w:hAnsi="Junicode"/>
          <w:sz w:val="28"/>
          <w:szCs w:val="28"/>
          <w:rPrChange w:id="11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</w:t>
      </w:r>
      <w:r w:rsidR="00A2594E" w:rsidRPr="00FC64E1">
        <w:rPr>
          <w:rFonts w:ascii="Junicode" w:hAnsi="Junicode"/>
          <w:sz w:val="28"/>
          <w:szCs w:val="28"/>
          <w:rPrChange w:id="11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er-Scharen /</w:t>
      </w:r>
    </w:p>
    <w:p w14:paraId="5381F9AD" w14:textId="60A771E8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Strudeln durch den Strand / bei hundert tau</w:t>
      </w:r>
      <w:r w:rsidR="00A2594E" w:rsidRPr="00FC64E1">
        <w:rPr>
          <w:rFonts w:ascii="Junicode" w:hAnsi="Junicode"/>
          <w:sz w:val="28"/>
          <w:szCs w:val="28"/>
          <w:rPrChange w:id="11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 paaren;</w:t>
      </w:r>
    </w:p>
    <w:p w14:paraId="314F7370" w14:textId="60F63FA0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au</w:t>
      </w:r>
      <w:r w:rsidR="00625D31" w:rsidRPr="00FC64E1">
        <w:rPr>
          <w:rFonts w:ascii="Junicode" w:hAnsi="Junicode"/>
          <w:sz w:val="28"/>
          <w:szCs w:val="28"/>
          <w:rPrChange w:id="11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das Lufft-Volk thut / da man</w:t>
      </w:r>
      <w:r w:rsidRPr="00FC64E1">
        <w:rPr>
          <w:rFonts w:ascii="Junicode" w:hAnsi="Junicode"/>
          <w:sz w:val="28"/>
          <w:szCs w:val="28"/>
          <w:rPrChange w:id="11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Frau und Man</w:t>
      </w:r>
    </w:p>
    <w:p w14:paraId="402E38B6" w14:textId="1A5E3C1F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Sich </w:t>
      </w:r>
      <w:r w:rsidR="00A2594E" w:rsidRPr="00FC64E1">
        <w:rPr>
          <w:rFonts w:ascii="Junicode" w:hAnsi="Junicode"/>
          <w:sz w:val="28"/>
          <w:szCs w:val="28"/>
          <w:rPrChange w:id="11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</w:t>
      </w:r>
      <w:r w:rsidR="00A2594E" w:rsidRPr="00FC64E1">
        <w:rPr>
          <w:rFonts w:ascii="Junicode" w:hAnsi="Junicode"/>
          <w:sz w:val="28"/>
          <w:szCs w:val="28"/>
          <w:rPrChange w:id="11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beln z</w:t>
      </w:r>
      <w:r w:rsidR="00A2594E" w:rsidRPr="00FC64E1">
        <w:rPr>
          <w:rFonts w:ascii="Junicode" w:hAnsi="Junicode"/>
          <w:sz w:val="28"/>
          <w:szCs w:val="28"/>
          <w:rPrChange w:id="11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chtiglich / </w:t>
      </w:r>
      <w:r w:rsidR="00A2594E" w:rsidRPr="00FC64E1">
        <w:rPr>
          <w:rFonts w:ascii="Junicode" w:hAnsi="Junicode"/>
          <w:sz w:val="28"/>
          <w:szCs w:val="28"/>
          <w:rPrChange w:id="11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</w:t>
      </w:r>
      <w:r w:rsidR="00A2594E" w:rsidRPr="00FC64E1">
        <w:rPr>
          <w:rFonts w:ascii="Junicode" w:hAnsi="Junicode"/>
          <w:sz w:val="28"/>
          <w:szCs w:val="28"/>
          <w:rPrChange w:id="11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11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H###</w:t>
      </w:r>
      <w:r w:rsidR="00625D31" w:rsidRPr="00FC64E1">
        <w:rPr>
          <w:rFonts w:ascii="Junicode" w:hAnsi="Junicode"/>
          <w:sz w:val="28"/>
          <w:szCs w:val="28"/>
          <w:rPrChange w:id="11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 an.</w:t>
      </w:r>
    </w:p>
    <w:p w14:paraId="0CACBB68" w14:textId="3CDD2505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Diß i</w:t>
      </w:r>
      <w:r w:rsidR="00A2594E" w:rsidRPr="00FC64E1">
        <w:rPr>
          <w:rFonts w:ascii="Junicode" w:hAnsi="Junicode"/>
          <w:sz w:val="28"/>
          <w:szCs w:val="28"/>
          <w:rPrChange w:id="11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die </w:t>
      </w:r>
      <w:r w:rsidR="00A2594E" w:rsidRPr="00FC64E1">
        <w:rPr>
          <w:rFonts w:ascii="Junicode" w:hAnsi="Junicode"/>
          <w:sz w:val="28"/>
          <w:szCs w:val="28"/>
          <w:rPrChange w:id="11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11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Lu</w:t>
      </w:r>
      <w:r w:rsidR="00A2594E" w:rsidRPr="00FC64E1">
        <w:rPr>
          <w:rFonts w:ascii="Junicode" w:hAnsi="Junicode"/>
          <w:sz w:val="28"/>
          <w:szCs w:val="28"/>
          <w:rPrChange w:id="11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die aus dem Himmel</w:t>
      </w:r>
      <w:r w:rsidR="00625D31" w:rsidRPr="00FC64E1">
        <w:rPr>
          <w:rFonts w:ascii="Junicode" w:hAnsi="Junicode"/>
          <w:sz w:val="28"/>
          <w:szCs w:val="28"/>
          <w:rPrChange w:id="11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brachte /</w:t>
      </w:r>
    </w:p>
    <w:p w14:paraId="2F0B4CA2" w14:textId="67E98629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hei</w:t>
      </w:r>
      <w:r w:rsidR="00A2594E" w:rsidRPr="00FC64E1">
        <w:rPr>
          <w:rFonts w:ascii="Junicode" w:hAnsi="Junicode"/>
          <w:sz w:val="28"/>
          <w:szCs w:val="28"/>
          <w:rPrChange w:id="11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Jupiter / die jhm zum Stiere</w:t>
      </w:r>
      <w:r w:rsidR="00625D31" w:rsidRPr="00FC64E1">
        <w:rPr>
          <w:rFonts w:ascii="Junicode" w:hAnsi="Junicode"/>
          <w:sz w:val="28"/>
          <w:szCs w:val="28"/>
          <w:rPrChange w:id="11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machte /</w:t>
      </w:r>
    </w:p>
    <w:p w14:paraId="7E18A62C" w14:textId="02F431AF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hochverliebte GOTT / ließ </w:t>
      </w:r>
      <w:r w:rsidR="00A2594E" w:rsidRPr="00FC64E1">
        <w:rPr>
          <w:rFonts w:ascii="Junicode" w:hAnsi="Junicode"/>
          <w:sz w:val="28"/>
          <w:szCs w:val="28"/>
          <w:rPrChange w:id="11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</w:t>
      </w:r>
      <w:r w:rsidR="00625D31" w:rsidRPr="00FC64E1">
        <w:rPr>
          <w:rFonts w:ascii="Junicode" w:hAnsi="Junicode"/>
          <w:sz w:val="28"/>
          <w:szCs w:val="28"/>
          <w:rPrChange w:id="11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Nectar </w:t>
      </w:r>
      <w:r w:rsidR="00A2594E" w:rsidRPr="00FC64E1">
        <w:rPr>
          <w:rFonts w:ascii="Junicode" w:hAnsi="Junicode"/>
          <w:sz w:val="28"/>
          <w:szCs w:val="28"/>
          <w:rPrChange w:id="11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tehn /</w:t>
      </w:r>
    </w:p>
    <w:p w14:paraId="460E49BD" w14:textId="7E4037B6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1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er mu</w:t>
      </w:r>
      <w:r w:rsidR="00A2594E" w:rsidRPr="00FC64E1">
        <w:rPr>
          <w:rFonts w:ascii="Junicode" w:hAnsi="Junicode"/>
          <w:sz w:val="28"/>
          <w:szCs w:val="28"/>
          <w:rPrChange w:id="11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fort / auff Liebe-weide</w:t>
      </w:r>
      <w:r w:rsidR="00625D31" w:rsidRPr="00FC64E1">
        <w:rPr>
          <w:rFonts w:ascii="Junicode" w:hAnsi="Junicode"/>
          <w:sz w:val="28"/>
          <w:szCs w:val="28"/>
          <w:rPrChange w:id="11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gehn.</w:t>
      </w:r>
    </w:p>
    <w:p w14:paraId="246BE95A" w14:textId="07A9D926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 kennet keinen GOtt / der nicht geliebet</w:t>
      </w:r>
      <w:r w:rsidR="00625D31" w:rsidRPr="00FC64E1">
        <w:rPr>
          <w:rFonts w:ascii="Junicode" w:hAnsi="Junicode"/>
          <w:sz w:val="28"/>
          <w:szCs w:val="28"/>
          <w:rPrChange w:id="11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hette /</w:t>
      </w:r>
    </w:p>
    <w:p w14:paraId="49D973D2" w14:textId="20E8CD2E" w:rsidR="00D91FF6" w:rsidRPr="00FC64E1" w:rsidRDefault="00D91FF6" w:rsidP="001B2A6D">
      <w:pPr>
        <w:spacing w:line="360" w:lineRule="auto"/>
        <w:rPr>
          <w:rFonts w:ascii="Junicode" w:hAnsi="Junicode"/>
          <w:sz w:val="28"/>
          <w:szCs w:val="28"/>
          <w:rPrChange w:id="11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Diß i</w:t>
      </w:r>
      <w:r w:rsidR="00A2594E" w:rsidRPr="00FC64E1">
        <w:rPr>
          <w:rFonts w:ascii="Junicode" w:hAnsi="Junicode"/>
          <w:sz w:val="28"/>
          <w:szCs w:val="28"/>
          <w:rPrChange w:id="11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Liebe Kun</w:t>
      </w:r>
      <w:r w:rsidR="00A2594E" w:rsidRPr="00FC64E1">
        <w:rPr>
          <w:rFonts w:ascii="Junicode" w:hAnsi="Junicode"/>
          <w:sz w:val="28"/>
          <w:szCs w:val="28"/>
          <w:rPrChange w:id="11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1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lieben </w:t>
      </w:r>
      <w:r w:rsidR="00A2594E" w:rsidRPr="00FC64E1">
        <w:rPr>
          <w:rFonts w:ascii="Junicode" w:hAnsi="Junicode"/>
          <w:sz w:val="28"/>
          <w:szCs w:val="28"/>
          <w:rPrChange w:id="11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</w:t>
      </w:r>
      <w:r w:rsidR="00625D31" w:rsidRPr="00FC64E1">
        <w:rPr>
          <w:rFonts w:ascii="Junicode" w:hAnsi="Junicode"/>
          <w:sz w:val="28"/>
          <w:szCs w:val="28"/>
          <w:rPrChange w:id="11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wette:</w:t>
      </w:r>
    </w:p>
    <w:p w14:paraId="4FA57374" w14:textId="4C37E046" w:rsidR="001608FC" w:rsidRPr="00FC64E1" w:rsidRDefault="001608FC" w:rsidP="001B2A6D">
      <w:pPr>
        <w:spacing w:line="360" w:lineRule="auto"/>
        <w:rPr>
          <w:rFonts w:ascii="Junicode" w:hAnsi="Junicode"/>
          <w:sz w:val="28"/>
          <w:szCs w:val="28"/>
          <w:rPrChange w:id="11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unver</w:t>
      </w:r>
      <w:r w:rsidR="00A2594E" w:rsidRPr="00FC64E1">
        <w:rPr>
          <w:rFonts w:ascii="Junicode" w:hAnsi="Junicode"/>
          <w:sz w:val="28"/>
          <w:szCs w:val="28"/>
          <w:rPrChange w:id="11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1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1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mte Pan / helt </w:t>
      </w:r>
      <w:r w:rsidR="00A2594E" w:rsidRPr="00FC64E1">
        <w:rPr>
          <w:rFonts w:ascii="Junicode" w:hAnsi="Junicode"/>
          <w:sz w:val="28"/>
          <w:szCs w:val="28"/>
          <w:rPrChange w:id="11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Sirinx</w:t>
      </w:r>
      <w:r w:rsidR="00625D31" w:rsidRPr="00FC64E1">
        <w:rPr>
          <w:rFonts w:ascii="Junicode" w:hAnsi="Junicode"/>
          <w:sz w:val="28"/>
          <w:szCs w:val="28"/>
          <w:rPrChange w:id="11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</w:t>
      </w:r>
      <w:r w:rsidR="00A2594E" w:rsidRPr="00FC64E1">
        <w:rPr>
          <w:rFonts w:ascii="Junicode" w:hAnsi="Junicode"/>
          <w:sz w:val="28"/>
          <w:szCs w:val="28"/>
          <w:rPrChange w:id="11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</w:p>
    <w:p w14:paraId="529735DE" w14:textId="74E9D225" w:rsidR="003833A5" w:rsidRPr="00FC64E1" w:rsidRDefault="003833A5" w:rsidP="001B2A6D">
      <w:pPr>
        <w:spacing w:line="360" w:lineRule="auto"/>
        <w:rPr>
          <w:rFonts w:ascii="Junicode" w:hAnsi="Junicode"/>
          <w:sz w:val="28"/>
          <w:szCs w:val="28"/>
          <w:rPrChange w:id="11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 wird Neptun ein Pferd / als er die</w:t>
      </w:r>
      <w:r w:rsidR="00625D31" w:rsidRPr="00FC64E1">
        <w:rPr>
          <w:rFonts w:ascii="Junicode" w:hAnsi="Junicode"/>
          <w:sz w:val="28"/>
          <w:szCs w:val="28"/>
          <w:rPrChange w:id="11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Ceres l</w:t>
      </w:r>
      <w:r w:rsidR="00A2594E" w:rsidRPr="00FC64E1">
        <w:rPr>
          <w:rFonts w:ascii="Junicode" w:hAnsi="Junicode"/>
          <w:sz w:val="28"/>
          <w:szCs w:val="28"/>
          <w:rPrChange w:id="11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11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</w:p>
    <w:p w14:paraId="08A8051A" w14:textId="4D8EEF80" w:rsidR="003833A5" w:rsidRPr="00FC64E1" w:rsidRDefault="003833A5" w:rsidP="001B2A6D">
      <w:pPr>
        <w:spacing w:line="360" w:lineRule="auto"/>
        <w:rPr>
          <w:rFonts w:ascii="Junicode" w:hAnsi="Junicode"/>
          <w:sz w:val="28"/>
          <w:szCs w:val="28"/>
          <w:rPrChange w:id="11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Kugelrunde Welt / muß unbe</w:t>
      </w:r>
      <w:r w:rsidR="00A2594E" w:rsidRPr="00FC64E1">
        <w:rPr>
          <w:rFonts w:ascii="Junicode" w:hAnsi="Junicode"/>
          <w:sz w:val="28"/>
          <w:szCs w:val="28"/>
          <w:rPrChange w:id="11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tralet</w:t>
      </w:r>
      <w:r w:rsidR="00625D31" w:rsidRPr="00FC64E1">
        <w:rPr>
          <w:rFonts w:ascii="Junicode" w:hAnsi="Junicode"/>
          <w:sz w:val="28"/>
          <w:szCs w:val="28"/>
          <w:rPrChange w:id="11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liegen /</w:t>
      </w:r>
    </w:p>
    <w:p w14:paraId="63AB1832" w14:textId="380A6B40" w:rsidR="003833A5" w:rsidRPr="00FC64E1" w:rsidRDefault="003833A5" w:rsidP="001B2A6D">
      <w:pPr>
        <w:spacing w:line="360" w:lineRule="auto"/>
        <w:rPr>
          <w:rFonts w:ascii="Junicode" w:hAnsi="Junicode"/>
          <w:sz w:val="28"/>
          <w:szCs w:val="28"/>
          <w:rPrChange w:id="11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Phoebus li</w:t>
      </w:r>
      <w:r w:rsidR="00A2594E" w:rsidRPr="00FC64E1">
        <w:rPr>
          <w:rFonts w:ascii="Junicode" w:hAnsi="Junicode"/>
          <w:sz w:val="28"/>
          <w:szCs w:val="28"/>
          <w:rPrChange w:id="11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me</w:t>
      </w:r>
      <w:r w:rsidR="00625D31" w:rsidRPr="00FC64E1">
        <w:rPr>
          <w:rFonts w:ascii="Junicode" w:hAnsi="Junicode"/>
          <w:sz w:val="28"/>
          <w:szCs w:val="28"/>
          <w:rPrChange w:id="11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int / die Daphne zu</w:t>
      </w:r>
      <w:r w:rsidRPr="00FC64E1">
        <w:rPr>
          <w:rFonts w:ascii="Junicode" w:hAnsi="Junicode"/>
          <w:sz w:val="28"/>
          <w:szCs w:val="28"/>
          <w:rPrChange w:id="11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betriegen /</w:t>
      </w:r>
    </w:p>
    <w:p w14:paraId="03CAF80C" w14:textId="2A2EE526" w:rsidR="00C1734E" w:rsidRPr="00FC64E1" w:rsidRDefault="00C1734E" w:rsidP="001B2A6D">
      <w:pPr>
        <w:spacing w:line="360" w:lineRule="auto"/>
        <w:rPr>
          <w:rFonts w:ascii="Junicode" w:hAnsi="Junicode"/>
          <w:sz w:val="28"/>
          <w:szCs w:val="28"/>
          <w:rPrChange w:id="11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Wiewol vergebens nur: die Winde rei</w:t>
      </w:r>
      <w:r w:rsidR="00A2594E" w:rsidRPr="00FC64E1">
        <w:rPr>
          <w:rFonts w:ascii="Junicode" w:hAnsi="Junicode"/>
          <w:sz w:val="28"/>
          <w:szCs w:val="28"/>
          <w:rPrChange w:id="11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loß /</w:t>
      </w:r>
    </w:p>
    <w:p w14:paraId="1C954F64" w14:textId="2522FAC1" w:rsidR="00C1734E" w:rsidRPr="00FC64E1" w:rsidRDefault="00C1734E" w:rsidP="001B2A6D">
      <w:pPr>
        <w:spacing w:line="360" w:lineRule="auto"/>
        <w:rPr>
          <w:rFonts w:ascii="Junicode" w:hAnsi="Junicode"/>
          <w:sz w:val="28"/>
          <w:szCs w:val="28"/>
          <w:rPrChange w:id="11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Eolus </w:t>
      </w:r>
      <w:r w:rsidR="00A2594E" w:rsidRPr="00FC64E1">
        <w:rPr>
          <w:rFonts w:ascii="Junicode" w:hAnsi="Junicode"/>
          <w:sz w:val="28"/>
          <w:szCs w:val="28"/>
          <w:rPrChange w:id="11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legt / in </w:t>
      </w:r>
      <w:r w:rsidR="00A2594E" w:rsidRPr="00FC64E1">
        <w:rPr>
          <w:rFonts w:ascii="Junicode" w:hAnsi="Junicode"/>
          <w:sz w:val="28"/>
          <w:szCs w:val="28"/>
          <w:rPrChange w:id="11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Lieb</w:t>
      </w:r>
      <w:r w:rsidR="00A2594E" w:rsidRPr="00FC64E1">
        <w:rPr>
          <w:rFonts w:ascii="Junicode" w:hAnsi="Junicode"/>
          <w:sz w:val="28"/>
          <w:szCs w:val="28"/>
          <w:rPrChange w:id="11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ten-</w:t>
      </w:r>
      <w:r w:rsidRPr="00FC64E1">
        <w:rPr>
          <w:rFonts w:ascii="Junicode" w:hAnsi="Junicode"/>
          <w:sz w:val="28"/>
          <w:szCs w:val="28"/>
          <w:rPrChange w:id="11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Schooß.</w:t>
      </w:r>
    </w:p>
    <w:p w14:paraId="28CE3B92" w14:textId="7767ADB2" w:rsidR="00567662" w:rsidRPr="00FC64E1" w:rsidRDefault="00C1734E" w:rsidP="001B2A6D">
      <w:pPr>
        <w:spacing w:line="360" w:lineRule="auto"/>
        <w:rPr>
          <w:rFonts w:ascii="Junicode" w:hAnsi="Junicode"/>
          <w:sz w:val="28"/>
          <w:szCs w:val="28"/>
          <w:rPrChange w:id="11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andere aber cochleatio nece</w:t>
      </w:r>
      <w:r w:rsidR="00A2594E" w:rsidRPr="00FC64E1">
        <w:rPr>
          <w:rFonts w:ascii="Junicode" w:hAnsi="Junicode"/>
          <w:sz w:val="28"/>
          <w:szCs w:val="28"/>
          <w:rPrChange w:id="11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aria propriè dicta, </w:t>
      </w:r>
      <w:r w:rsidR="00625D31" w:rsidRPr="00FC64E1">
        <w:rPr>
          <w:rFonts w:ascii="Junicode" w:hAnsi="Junicode"/>
          <w:sz w:val="28"/>
          <w:szCs w:val="28"/>
          <w:rPrChange w:id="11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rechte not</w:t>
      </w:r>
      <w:r w:rsidRPr="00FC64E1">
        <w:rPr>
          <w:rFonts w:ascii="Junicode" w:hAnsi="Junicode"/>
          <w:sz w:val="28"/>
          <w:szCs w:val="28"/>
          <w:rPrChange w:id="11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wendige L</w:t>
      </w:r>
      <w:r w:rsidR="00A2594E" w:rsidRPr="00FC64E1">
        <w:rPr>
          <w:rFonts w:ascii="Junicode" w:hAnsi="Junicode"/>
          <w:sz w:val="28"/>
          <w:szCs w:val="28"/>
          <w:rPrChange w:id="11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fflerei / die an </w:t>
      </w:r>
      <w:r w:rsidR="00A2594E" w:rsidRPr="00FC64E1">
        <w:rPr>
          <w:rFonts w:ascii="Junicode" w:hAnsi="Junicode"/>
          <w:sz w:val="28"/>
          <w:szCs w:val="28"/>
          <w:rPrChange w:id="11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1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1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625D31" w:rsidRPr="00FC64E1">
        <w:rPr>
          <w:rFonts w:ascii="Junicode" w:hAnsi="Junicode"/>
          <w:sz w:val="28"/>
          <w:szCs w:val="28"/>
          <w:rPrChange w:id="11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nothwendig i</w:t>
      </w:r>
      <w:r w:rsidR="00A2594E" w:rsidRPr="00FC64E1">
        <w:rPr>
          <w:rFonts w:ascii="Junicode" w:hAnsi="Junicode"/>
          <w:sz w:val="28"/>
          <w:szCs w:val="28"/>
          <w:rPrChange w:id="11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1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 i</w:t>
      </w:r>
      <w:r w:rsidR="00A2594E" w:rsidRPr="00FC64E1">
        <w:rPr>
          <w:rFonts w:ascii="Junicode" w:hAnsi="Junicode"/>
          <w:sz w:val="28"/>
          <w:szCs w:val="28"/>
          <w:rPrChange w:id="11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alleiin</w:t>
      </w:r>
      <w:r w:rsidR="00625D31" w:rsidRPr="00FC64E1">
        <w:rPr>
          <w:rFonts w:ascii="Junicode" w:hAnsi="Junicode"/>
          <w:sz w:val="28"/>
          <w:szCs w:val="28"/>
          <w:rPrChange w:id="11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blich bei und unter den Eheleuten /</w:t>
      </w:r>
      <w:r w:rsidR="00625D31" w:rsidRPr="00FC64E1">
        <w:rPr>
          <w:rFonts w:ascii="Junicode" w:hAnsi="Junicode"/>
          <w:sz w:val="28"/>
          <w:szCs w:val="28"/>
          <w:rPrChange w:id="11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viel Leheng</w:t>
      </w:r>
      <w:r w:rsidR="00A2594E" w:rsidRPr="00FC64E1">
        <w:rPr>
          <w:rFonts w:ascii="Junicode" w:hAnsi="Junicode"/>
          <w:sz w:val="28"/>
          <w:szCs w:val="28"/>
          <w:rPrChange w:id="11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be</w:t>
      </w:r>
      <w:r w:rsidR="00A2594E" w:rsidRPr="00FC64E1">
        <w:rPr>
          <w:rFonts w:ascii="Junicode" w:hAnsi="Junicode"/>
          <w:sz w:val="28"/>
          <w:szCs w:val="28"/>
          <w:rPrChange w:id="11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izen / dan ein</w:t>
      </w:r>
      <w:r w:rsidR="00625D31" w:rsidRPr="00FC64E1">
        <w:rPr>
          <w:rFonts w:ascii="Junicode" w:hAnsi="Junicode"/>
          <w:sz w:val="28"/>
          <w:szCs w:val="28"/>
          <w:rPrChange w:id="11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Va</w:t>
      </w:r>
      <w:r w:rsidR="00A2594E" w:rsidRPr="00FC64E1">
        <w:rPr>
          <w:rFonts w:ascii="Junicode" w:hAnsi="Junicode"/>
          <w:sz w:val="28"/>
          <w:szCs w:val="28"/>
          <w:rPrChange w:id="11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allus, wan er keine Man</w:t>
      </w:r>
      <w:r w:rsidRPr="00FC64E1">
        <w:rPr>
          <w:rFonts w:ascii="Junicode" w:hAnsi="Junicode"/>
          <w:sz w:val="28"/>
          <w:szCs w:val="28"/>
          <w:rPrChange w:id="11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liche Erben hat / muß </w:t>
      </w:r>
      <w:r w:rsidR="00A2594E" w:rsidRPr="00FC64E1">
        <w:rPr>
          <w:rFonts w:ascii="Junicode" w:hAnsi="Junicode"/>
          <w:sz w:val="28"/>
          <w:szCs w:val="28"/>
          <w:rPrChange w:id="11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</w:t>
      </w:r>
      <w:r w:rsidR="00A2594E" w:rsidRPr="00FC64E1">
        <w:rPr>
          <w:rFonts w:ascii="Junicode" w:hAnsi="Junicode"/>
          <w:sz w:val="28"/>
          <w:szCs w:val="28"/>
          <w:rPrChange w:id="11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orgen /</w:t>
      </w:r>
      <w:r w:rsidR="00625D31" w:rsidRPr="00FC64E1">
        <w:rPr>
          <w:rFonts w:ascii="Junicode" w:hAnsi="Junicode"/>
          <w:sz w:val="28"/>
          <w:szCs w:val="28"/>
          <w:rPrChange w:id="11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er alle </w:t>
      </w:r>
      <w:r w:rsidR="00A2594E" w:rsidRPr="00FC64E1">
        <w:rPr>
          <w:rFonts w:ascii="Junicode" w:hAnsi="Junicode"/>
          <w:sz w:val="28"/>
          <w:szCs w:val="28"/>
          <w:rPrChange w:id="11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angewante M</w:t>
      </w:r>
      <w:r w:rsidR="00A2594E" w:rsidRPr="00FC64E1">
        <w:rPr>
          <w:rFonts w:ascii="Junicode" w:hAnsi="Junicode"/>
          <w:sz w:val="28"/>
          <w:szCs w:val="28"/>
          <w:rPrChange w:id="11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</w:t>
      </w:r>
      <w:r w:rsidR="00625D31" w:rsidRPr="00FC64E1">
        <w:rPr>
          <w:rFonts w:ascii="Junicode" w:hAnsi="Junicode"/>
          <w:sz w:val="28"/>
          <w:szCs w:val="28"/>
          <w:rPrChange w:id="11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Ko</w:t>
      </w:r>
      <w:r w:rsidR="00A2594E" w:rsidRPr="00FC64E1">
        <w:rPr>
          <w:rFonts w:ascii="Junicode" w:hAnsi="Junicode"/>
          <w:sz w:val="28"/>
          <w:szCs w:val="28"/>
          <w:rPrChange w:id="11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um</w:t>
      </w:r>
      <w:r w:rsidR="00A2594E" w:rsidRPr="00FC64E1">
        <w:rPr>
          <w:rFonts w:ascii="Junicode" w:hAnsi="Junicode"/>
          <w:sz w:val="28"/>
          <w:szCs w:val="28"/>
          <w:rPrChange w:id="11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1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angewendet /</w:t>
      </w:r>
      <w:r w:rsidR="00625D31" w:rsidRPr="00FC64E1">
        <w:rPr>
          <w:rFonts w:ascii="Junicode" w:hAnsi="Junicode"/>
          <w:sz w:val="28"/>
          <w:szCs w:val="28"/>
          <w:rPrChange w:id="11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1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zu Nuz eines frembden /</w:t>
      </w:r>
      <w:r w:rsidR="00625D31" w:rsidRPr="00FC64E1">
        <w:rPr>
          <w:rFonts w:ascii="Junicode" w:hAnsi="Junicode"/>
          <w:sz w:val="28"/>
          <w:szCs w:val="28"/>
          <w:rPrChange w:id="11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daß alle Leheng</w:t>
      </w:r>
      <w:r w:rsidR="00A2594E" w:rsidRPr="00FC64E1">
        <w:rPr>
          <w:rFonts w:ascii="Junicode" w:hAnsi="Junicode"/>
          <w:sz w:val="28"/>
          <w:szCs w:val="28"/>
          <w:rPrChange w:id="11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hinwider</w:t>
      </w:r>
      <w:r w:rsidR="00625D31" w:rsidRPr="00FC64E1">
        <w:rPr>
          <w:rFonts w:ascii="Junicode" w:hAnsi="Junicode"/>
          <w:sz w:val="28"/>
          <w:szCs w:val="28"/>
          <w:rPrChange w:id="11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 andere fallen / </w:t>
      </w:r>
      <w:r w:rsidR="00A2594E" w:rsidRPr="00FC64E1">
        <w:rPr>
          <w:rFonts w:ascii="Junicode" w:hAnsi="Junicode"/>
          <w:sz w:val="28"/>
          <w:szCs w:val="28"/>
          <w:rPrChange w:id="11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fals wird</w:t>
      </w:r>
      <w:r w:rsidR="00625D31" w:rsidRPr="00FC64E1">
        <w:rPr>
          <w:rFonts w:ascii="Junicode" w:hAnsi="Junicode"/>
          <w:sz w:val="28"/>
          <w:szCs w:val="28"/>
          <w:rPrChange w:id="11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des Lehentragers getreues Ehe</w:t>
      </w:r>
      <w:r w:rsidRPr="00FC64E1">
        <w:rPr>
          <w:rFonts w:ascii="Junicode" w:hAnsi="Junicode"/>
          <w:sz w:val="28"/>
          <w:szCs w:val="28"/>
          <w:rPrChange w:id="11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 gleich</w:t>
      </w:r>
      <w:r w:rsidR="00A2594E" w:rsidRPr="00FC64E1">
        <w:rPr>
          <w:rFonts w:ascii="Junicode" w:hAnsi="Junicode"/>
          <w:sz w:val="28"/>
          <w:szCs w:val="28"/>
          <w:rPrChange w:id="11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notwendig gezwungen aus Chri</w:t>
      </w:r>
      <w:r w:rsidR="00A2594E" w:rsidRPr="00FC64E1">
        <w:rPr>
          <w:rFonts w:ascii="Junicode" w:hAnsi="Junicode"/>
          <w:sz w:val="28"/>
          <w:szCs w:val="28"/>
          <w:rPrChange w:id="11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tlicher Wolmeinung /</w:t>
      </w:r>
      <w:r w:rsidR="00625D31" w:rsidRPr="00FC64E1">
        <w:rPr>
          <w:rFonts w:ascii="Junicode" w:hAnsi="Junicode"/>
          <w:sz w:val="28"/>
          <w:szCs w:val="28"/>
          <w:rPrChange w:id="11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Vor</w:t>
      </w:r>
      <w:r w:rsidR="00A2594E" w:rsidRPr="00FC64E1">
        <w:rPr>
          <w:rFonts w:ascii="Junicode" w:hAnsi="Junicode"/>
          <w:sz w:val="28"/>
          <w:szCs w:val="28"/>
          <w:rPrChange w:id="11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orge das Leben beim</w:t>
      </w:r>
      <w:r w:rsidR="00625D31" w:rsidRPr="00FC64E1">
        <w:rPr>
          <w:rFonts w:ascii="Junicode" w:hAnsi="Junicode"/>
          <w:sz w:val="28"/>
          <w:szCs w:val="28"/>
          <w:rPrChange w:id="11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Namen und Ge</w:t>
      </w:r>
      <w:r w:rsidR="00A2594E" w:rsidRPr="00FC64E1">
        <w:rPr>
          <w:rFonts w:ascii="Junicode" w:hAnsi="Junicode"/>
          <w:sz w:val="28"/>
          <w:szCs w:val="28"/>
          <w:rPrChange w:id="11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zu erhalten /</w:t>
      </w:r>
      <w:r w:rsidR="00625D31" w:rsidRPr="00FC64E1">
        <w:rPr>
          <w:rFonts w:ascii="Junicode" w:hAnsi="Junicode"/>
          <w:sz w:val="28"/>
          <w:szCs w:val="28"/>
          <w:rPrChange w:id="11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fein-</w:t>
      </w:r>
      <w:r w:rsidR="00A2594E" w:rsidRPr="00FC64E1">
        <w:rPr>
          <w:rFonts w:ascii="Junicode" w:hAnsi="Junicode"/>
          <w:sz w:val="28"/>
          <w:szCs w:val="28"/>
          <w:rPrChange w:id="11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tarken / fri</w:t>
      </w:r>
      <w:r w:rsidR="00A2594E" w:rsidRPr="00FC64E1">
        <w:rPr>
          <w:rFonts w:ascii="Junicode" w:hAnsi="Junicode"/>
          <w:sz w:val="28"/>
          <w:szCs w:val="28"/>
          <w:rPrChange w:id="11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ch-jungen</w:t>
      </w:r>
      <w:r w:rsidR="00625D31" w:rsidRPr="00FC64E1">
        <w:rPr>
          <w:rFonts w:ascii="Junicode" w:hAnsi="Junicode"/>
          <w:sz w:val="28"/>
          <w:szCs w:val="28"/>
          <w:rPrChange w:id="11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Longolium oder Nazianzenum (wie</w:t>
      </w:r>
      <w:r w:rsidRPr="00FC64E1">
        <w:rPr>
          <w:rFonts w:ascii="Junicode" w:hAnsi="Junicode"/>
          <w:sz w:val="28"/>
          <w:szCs w:val="28"/>
          <w:rPrChange w:id="11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es nicht an der gr</w:t>
      </w:r>
      <w:r w:rsidR="00A2594E" w:rsidRPr="00FC64E1">
        <w:rPr>
          <w:rFonts w:ascii="Junicode" w:hAnsi="Junicode"/>
          <w:sz w:val="28"/>
          <w:szCs w:val="28"/>
          <w:rPrChange w:id="11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oͤſſ</w:t>
      </w:r>
      <w:r w:rsidRPr="00FC64E1">
        <w:rPr>
          <w:rFonts w:ascii="Junicode" w:hAnsi="Junicode"/>
          <w:sz w:val="28"/>
          <w:szCs w:val="28"/>
          <w:rPrChange w:id="11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gelegen /</w:t>
      </w:r>
      <w:r w:rsidR="0024681D" w:rsidRPr="00FC64E1">
        <w:rPr>
          <w:rFonts w:ascii="Junicode" w:hAnsi="Junicode"/>
          <w:sz w:val="28"/>
          <w:szCs w:val="28"/>
          <w:rPrChange w:id="11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kleine F</w:t>
      </w:r>
      <w:r w:rsidR="00A2594E" w:rsidRPr="00FC64E1">
        <w:rPr>
          <w:rFonts w:ascii="Junicode" w:hAnsi="Junicode"/>
          <w:sz w:val="28"/>
          <w:szCs w:val="28"/>
          <w:rPrChange w:id="11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567662" w:rsidRPr="00FC64E1">
        <w:rPr>
          <w:rFonts w:ascii="Junicode" w:hAnsi="Junicode"/>
          <w:sz w:val="28"/>
          <w:szCs w:val="28"/>
          <w:rPrChange w:id="11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1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haben auch gro</w:t>
      </w:r>
      <w:r w:rsidR="00A2594E" w:rsidRPr="00FC64E1">
        <w:rPr>
          <w:rFonts w:ascii="Junicode" w:hAnsi="Junicode"/>
          <w:sz w:val="28"/>
          <w:szCs w:val="28"/>
          <w:rPrChange w:id="11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67662" w:rsidRPr="00FC64E1">
        <w:rPr>
          <w:rFonts w:ascii="Junicode" w:hAnsi="Junicode"/>
          <w:sz w:val="28"/>
          <w:szCs w:val="28"/>
          <w:rPrChange w:id="11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625D31" w:rsidRPr="00FC64E1">
        <w:rPr>
          <w:rFonts w:ascii="Junicode" w:hAnsi="Junicode"/>
          <w:sz w:val="28"/>
          <w:szCs w:val="28"/>
          <w:rPrChange w:id="11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Schw</w:t>
      </w:r>
      <w:r w:rsidR="00A2594E" w:rsidRPr="00FC64E1">
        <w:rPr>
          <w:rFonts w:ascii="Junicode" w:hAnsi="Junicode"/>
          <w:sz w:val="28"/>
          <w:szCs w:val="28"/>
          <w:rPrChange w:id="11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567662" w:rsidRPr="00FC64E1">
        <w:rPr>
          <w:rFonts w:ascii="Junicode" w:hAnsi="Junicode"/>
          <w:sz w:val="28"/>
          <w:szCs w:val="28"/>
          <w:rPrChange w:id="11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nze / juxt. Olorin. in tract. de</w:t>
      </w:r>
      <w:r w:rsidR="00625D31" w:rsidRPr="00FC64E1">
        <w:rPr>
          <w:rFonts w:ascii="Junicode" w:hAnsi="Junicode"/>
          <w:sz w:val="28"/>
          <w:szCs w:val="28"/>
          <w:rPrChange w:id="11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imper. mul. ver</w:t>
      </w:r>
      <w:r w:rsidR="00A2594E" w:rsidRPr="00FC64E1">
        <w:rPr>
          <w:rFonts w:ascii="Junicode" w:hAnsi="Junicode"/>
          <w:sz w:val="28"/>
          <w:szCs w:val="28"/>
          <w:rPrChange w:id="11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retro &amp; ante) cæte</w:t>
      </w:r>
      <w:r w:rsidR="00567662" w:rsidRPr="00FC64E1">
        <w:rPr>
          <w:rFonts w:ascii="Junicode" w:hAnsi="Junicode"/>
          <w:sz w:val="28"/>
          <w:szCs w:val="28"/>
          <w:rPrChange w:id="11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ris paribus auszu</w:t>
      </w:r>
      <w:r w:rsidR="00A2594E" w:rsidRPr="00FC64E1">
        <w:rPr>
          <w:rFonts w:ascii="Junicode" w:hAnsi="Junicode"/>
          <w:sz w:val="28"/>
          <w:szCs w:val="28"/>
          <w:rPrChange w:id="11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und den</w:t>
      </w:r>
      <w:r w:rsidR="00A2594E" w:rsidRPr="00FC64E1">
        <w:rPr>
          <w:rFonts w:ascii="Junicode" w:hAnsi="Junicode"/>
          <w:sz w:val="28"/>
          <w:szCs w:val="28"/>
          <w:rPrChange w:id="11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anch bißweilen mit vorwi</w:t>
      </w:r>
      <w:r w:rsidR="00A2594E" w:rsidRPr="00FC64E1">
        <w:rPr>
          <w:rFonts w:ascii="Junicode" w:hAnsi="Junicode"/>
          <w:sz w:val="28"/>
          <w:szCs w:val="28"/>
          <w:rPrChange w:id="11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67662" w:rsidRPr="00FC64E1">
        <w:rPr>
          <w:rFonts w:ascii="Junicode" w:hAnsi="Junicode"/>
          <w:sz w:val="28"/>
          <w:szCs w:val="28"/>
          <w:rPrChange w:id="11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625D31" w:rsidRPr="00FC64E1">
        <w:rPr>
          <w:rFonts w:ascii="Junicode" w:hAnsi="Junicode"/>
          <w:sz w:val="28"/>
          <w:szCs w:val="28"/>
          <w:rPrChange w:id="11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des Manns mit Ge</w:t>
      </w:r>
      <w:r w:rsidR="00A2594E" w:rsidRPr="00FC64E1">
        <w:rPr>
          <w:rFonts w:ascii="Junicode" w:hAnsi="Junicode"/>
          <w:sz w:val="28"/>
          <w:szCs w:val="28"/>
          <w:rPrChange w:id="11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chenk und</w:t>
      </w:r>
      <w:r w:rsidR="00625D31" w:rsidRPr="00FC64E1">
        <w:rPr>
          <w:rFonts w:ascii="Junicode" w:hAnsi="Junicode"/>
          <w:sz w:val="28"/>
          <w:szCs w:val="28"/>
          <w:rPrChange w:id="11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freundlicher Carechion al</w:t>
      </w:r>
      <w:r w:rsidR="00A2594E" w:rsidRPr="00FC64E1">
        <w:rPr>
          <w:rFonts w:ascii="Junicode" w:hAnsi="Junicode"/>
          <w:sz w:val="28"/>
          <w:szCs w:val="28"/>
          <w:rPrChange w:id="11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beliebet</w:t>
      </w:r>
      <w:r w:rsidR="00625D31" w:rsidRPr="00FC64E1">
        <w:rPr>
          <w:rFonts w:ascii="Junicode" w:hAnsi="Junicode"/>
          <w:sz w:val="28"/>
          <w:szCs w:val="28"/>
          <w:rPrChange w:id="11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machen / daß er jhr hingegen </w:t>
      </w:r>
      <w:r w:rsidR="00A2594E" w:rsidRPr="00FC64E1">
        <w:rPr>
          <w:rFonts w:ascii="Junicode" w:hAnsi="Junicode"/>
          <w:sz w:val="28"/>
          <w:szCs w:val="28"/>
          <w:rPrChange w:id="11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Zeug zum jungen Sohn wider</w:t>
      </w:r>
      <w:r w:rsidR="00625D31" w:rsidRPr="00FC64E1">
        <w:rPr>
          <w:rFonts w:ascii="Junicode" w:hAnsi="Junicode"/>
          <w:sz w:val="28"/>
          <w:szCs w:val="28"/>
          <w:rPrChange w:id="11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gibet / damit </w:t>
      </w:r>
      <w:r w:rsidR="00A2594E" w:rsidRPr="00FC64E1">
        <w:rPr>
          <w:rFonts w:ascii="Junicode" w:hAnsi="Junicode"/>
          <w:sz w:val="28"/>
          <w:szCs w:val="28"/>
          <w:rPrChange w:id="11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jhren Mann er</w:t>
      </w:r>
      <w:r w:rsidR="00567662" w:rsidRPr="00FC64E1">
        <w:rPr>
          <w:rFonts w:ascii="Junicode" w:hAnsi="Junicode"/>
          <w:sz w:val="28"/>
          <w:szCs w:val="28"/>
          <w:rPrChange w:id="11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freuen / und </w:t>
      </w:r>
      <w:r w:rsidR="00A2594E" w:rsidRPr="00FC64E1">
        <w:rPr>
          <w:rFonts w:ascii="Junicode" w:hAnsi="Junicode"/>
          <w:sz w:val="28"/>
          <w:szCs w:val="28"/>
          <w:rPrChange w:id="11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eine perpetuam</w:t>
      </w:r>
      <w:r w:rsidR="00625D31" w:rsidRPr="00FC64E1">
        <w:rPr>
          <w:rFonts w:ascii="Junicode" w:hAnsi="Junicode"/>
          <w:sz w:val="28"/>
          <w:szCs w:val="28"/>
          <w:rPrChange w:id="11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</w:t>
      </w:r>
      <w:r w:rsidR="00A2594E" w:rsidRPr="00FC64E1">
        <w:rPr>
          <w:rFonts w:ascii="Junicode" w:hAnsi="Junicode"/>
          <w:sz w:val="28"/>
          <w:szCs w:val="28"/>
          <w:rPrChange w:id="11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ionem conciliirn und erhalten</w:t>
      </w:r>
      <w:r w:rsidR="00625D31" w:rsidRPr="00FC64E1">
        <w:rPr>
          <w:rFonts w:ascii="Junicode" w:hAnsi="Junicode"/>
          <w:sz w:val="28"/>
          <w:szCs w:val="28"/>
          <w:rPrChange w:id="11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1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567662" w:rsidRPr="00FC64E1">
        <w:rPr>
          <w:rFonts w:ascii="Junicode" w:hAnsi="Junicode"/>
          <w:sz w:val="28"/>
          <w:szCs w:val="28"/>
          <w:rPrChange w:id="11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/ und die</w:t>
      </w:r>
      <w:r w:rsidR="00A2594E" w:rsidRPr="00FC64E1">
        <w:rPr>
          <w:rFonts w:ascii="Junicode" w:hAnsi="Junicode"/>
          <w:sz w:val="28"/>
          <w:szCs w:val="28"/>
          <w:rPrChange w:id="11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wolmeinentlicher</w:t>
      </w:r>
      <w:r w:rsidR="00625D31" w:rsidRPr="00FC64E1">
        <w:rPr>
          <w:rFonts w:ascii="Junicode" w:hAnsi="Junicode"/>
          <w:sz w:val="28"/>
          <w:szCs w:val="28"/>
          <w:rPrChange w:id="11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alter Brauch hat </w:t>
      </w:r>
      <w:r w:rsidR="00A2594E" w:rsidRPr="00FC64E1">
        <w:rPr>
          <w:rFonts w:ascii="Junicode" w:hAnsi="Junicode"/>
          <w:sz w:val="28"/>
          <w:szCs w:val="28"/>
          <w:rPrChange w:id="11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Grund in</w:t>
      </w:r>
      <w:r w:rsidR="00625D31" w:rsidRPr="00FC64E1">
        <w:rPr>
          <w:rFonts w:ascii="Junicode" w:hAnsi="Junicode"/>
          <w:sz w:val="28"/>
          <w:szCs w:val="28"/>
          <w:rPrChange w:id="11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A2594E" w:rsidRPr="00FC64E1">
        <w:rPr>
          <w:rFonts w:ascii="Junicode" w:hAnsi="Junicode"/>
          <w:sz w:val="28"/>
          <w:szCs w:val="28"/>
          <w:rPrChange w:id="11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567662" w:rsidRPr="00FC64E1">
        <w:rPr>
          <w:rFonts w:ascii="Junicode" w:hAnsi="Junicode"/>
          <w:sz w:val="28"/>
          <w:szCs w:val="28"/>
          <w:rPrChange w:id="11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ttlicher H. Schrifft / verm</w:t>
      </w:r>
      <w:r w:rsidR="00A2594E" w:rsidRPr="00FC64E1">
        <w:rPr>
          <w:rFonts w:ascii="Junicode" w:hAnsi="Junicode"/>
          <w:sz w:val="28"/>
          <w:szCs w:val="28"/>
          <w:rPrChange w:id="11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567662" w:rsidRPr="00FC64E1">
        <w:rPr>
          <w:rFonts w:ascii="Junicode" w:hAnsi="Junicode"/>
          <w:sz w:val="28"/>
          <w:szCs w:val="28"/>
          <w:rPrChange w:id="11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625D31" w:rsidRPr="00FC64E1">
        <w:rPr>
          <w:rFonts w:ascii="Junicode" w:hAnsi="Junicode"/>
          <w:sz w:val="28"/>
          <w:szCs w:val="28"/>
          <w:rPrChange w:id="11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11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567662" w:rsidRPr="00FC64E1">
        <w:rPr>
          <w:rFonts w:ascii="Junicode" w:hAnsi="Junicode"/>
          <w:sz w:val="28"/>
          <w:szCs w:val="28"/>
          <w:rPrChange w:id="11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daß ein Bruder oder Freund</w:t>
      </w:r>
      <w:r w:rsidR="00625D31" w:rsidRPr="00FC64E1">
        <w:rPr>
          <w:rFonts w:ascii="Junicode" w:hAnsi="Junicode"/>
          <w:sz w:val="28"/>
          <w:szCs w:val="28"/>
          <w:rPrChange w:id="11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andern wol mag den Saamen</w:t>
      </w:r>
      <w:r w:rsidR="00625D31" w:rsidRPr="00FC64E1">
        <w:rPr>
          <w:rFonts w:ascii="Junicode" w:hAnsi="Junicode"/>
          <w:sz w:val="28"/>
          <w:szCs w:val="28"/>
          <w:rPrChange w:id="11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erweken / wie zu le</w:t>
      </w:r>
      <w:r w:rsidR="00A2594E" w:rsidRPr="00FC64E1">
        <w:rPr>
          <w:rFonts w:ascii="Junicode" w:hAnsi="Junicode"/>
          <w:sz w:val="28"/>
          <w:szCs w:val="28"/>
          <w:rPrChange w:id="11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</w:t>
      </w:r>
      <w:r w:rsidR="00A2594E" w:rsidRPr="00FC64E1">
        <w:rPr>
          <w:rFonts w:ascii="Junicode" w:hAnsi="Junicode"/>
          <w:sz w:val="28"/>
          <w:szCs w:val="28"/>
          <w:rPrChange w:id="11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5. Mo</w:t>
      </w:r>
      <w:r w:rsidR="00A2594E" w:rsidRPr="00FC64E1">
        <w:rPr>
          <w:rFonts w:ascii="Junicode" w:hAnsi="Junicode"/>
          <w:sz w:val="28"/>
          <w:szCs w:val="28"/>
          <w:rPrChange w:id="11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67662" w:rsidRPr="00FC64E1">
        <w:rPr>
          <w:rFonts w:ascii="Junicode" w:hAnsi="Junicode"/>
          <w:sz w:val="28"/>
          <w:szCs w:val="28"/>
          <w:rPrChange w:id="11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625D31" w:rsidRPr="00FC64E1">
        <w:rPr>
          <w:rFonts w:ascii="Junicode" w:hAnsi="Junicode"/>
          <w:sz w:val="28"/>
          <w:szCs w:val="28"/>
          <w:rPrChange w:id="11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67662" w:rsidRPr="00FC64E1">
        <w:rPr>
          <w:rFonts w:ascii="Junicode" w:hAnsi="Junicode"/>
          <w:sz w:val="28"/>
          <w:szCs w:val="28"/>
          <w:rPrChange w:id="11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25. 5. biß 10.</w:t>
      </w:r>
    </w:p>
    <w:p w14:paraId="43831FFA" w14:textId="3964F13A" w:rsidR="00567662" w:rsidRPr="00FC64E1" w:rsidRDefault="00567662" w:rsidP="001B2A6D">
      <w:pPr>
        <w:spacing w:line="360" w:lineRule="auto"/>
        <w:rPr>
          <w:rFonts w:ascii="Junicode" w:hAnsi="Junicode"/>
          <w:sz w:val="28"/>
          <w:szCs w:val="28"/>
          <w:rPrChange w:id="11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Darum la</w:t>
      </w:r>
      <w:r w:rsidR="00A2594E" w:rsidRPr="00FC64E1">
        <w:rPr>
          <w:rFonts w:ascii="Junicode" w:hAnsi="Junicode"/>
          <w:sz w:val="28"/>
          <w:szCs w:val="28"/>
          <w:rPrChange w:id="11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wir uns nicht irren an dem was der H. Augu</w:t>
      </w:r>
      <w:r w:rsidR="00A2594E" w:rsidRPr="00FC64E1">
        <w:rPr>
          <w:rFonts w:ascii="Junicode" w:hAnsi="Junicode"/>
          <w:sz w:val="28"/>
          <w:szCs w:val="28"/>
          <w:rPrChange w:id="11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tinus</w:t>
      </w:r>
      <w:r w:rsidR="00625D31" w:rsidRPr="00FC64E1">
        <w:rPr>
          <w:rFonts w:ascii="Junicode" w:hAnsi="Junicode"/>
          <w:sz w:val="28"/>
          <w:szCs w:val="28"/>
          <w:rPrChange w:id="11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 contrarium </w:t>
      </w:r>
      <w:r w:rsidR="00A2594E" w:rsidRPr="00FC64E1">
        <w:rPr>
          <w:rFonts w:ascii="Junicode" w:hAnsi="Junicode"/>
          <w:sz w:val="28"/>
          <w:szCs w:val="28"/>
          <w:rPrChange w:id="11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/ (welcher</w:t>
      </w:r>
      <w:r w:rsidR="00625D31" w:rsidRPr="00FC64E1">
        <w:rPr>
          <w:rFonts w:ascii="Junicode" w:hAnsi="Junicode"/>
          <w:sz w:val="28"/>
          <w:szCs w:val="28"/>
          <w:rPrChange w:id="11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 / daß be</w:t>
      </w:r>
      <w:r w:rsidR="00A2594E" w:rsidRPr="00FC64E1">
        <w:rPr>
          <w:rFonts w:ascii="Junicode" w:hAnsi="Junicode"/>
          <w:sz w:val="28"/>
          <w:szCs w:val="28"/>
          <w:rPrChange w:id="11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11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ohn Erben aus die</w:t>
      </w:r>
      <w:r w:rsidR="00A2594E" w:rsidRPr="00FC64E1">
        <w:rPr>
          <w:rFonts w:ascii="Junicode" w:hAnsi="Junicode"/>
          <w:sz w:val="28"/>
          <w:szCs w:val="28"/>
          <w:rPrChange w:id="11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Welt zu </w:t>
      </w:r>
      <w:r w:rsidR="00A2594E" w:rsidRPr="00FC64E1">
        <w:rPr>
          <w:rFonts w:ascii="Junicode" w:hAnsi="Junicode"/>
          <w:sz w:val="28"/>
          <w:szCs w:val="28"/>
          <w:rPrChange w:id="11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cheiden / als aus verbottner Beiwonung Erben </w:t>
      </w:r>
      <w:r w:rsidR="00A2594E" w:rsidRPr="00FC64E1">
        <w:rPr>
          <w:rFonts w:ascii="Junicode" w:hAnsi="Junicode"/>
          <w:sz w:val="28"/>
          <w:szCs w:val="28"/>
          <w:rPrChange w:id="11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uchen)</w:t>
      </w:r>
      <w:r w:rsidR="0024681D" w:rsidRPr="00FC64E1">
        <w:rPr>
          <w:rFonts w:ascii="Junicode" w:hAnsi="Junicode"/>
          <w:sz w:val="28"/>
          <w:szCs w:val="28"/>
          <w:rPrChange w:id="11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</w:t>
      </w:r>
      <w:r w:rsidR="00A2594E" w:rsidRPr="00FC64E1">
        <w:rPr>
          <w:rFonts w:ascii="Junicode" w:hAnsi="Junicode"/>
          <w:sz w:val="28"/>
          <w:szCs w:val="28"/>
          <w:rPrChange w:id="11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vielmehr auff den al</w:t>
      </w:r>
      <w:r w:rsidRPr="00FC64E1">
        <w:rPr>
          <w:rFonts w:ascii="Junicode" w:hAnsi="Junicode"/>
          <w:sz w:val="28"/>
          <w:szCs w:val="28"/>
          <w:rPrChange w:id="11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625D31" w:rsidRPr="00FC64E1">
        <w:rPr>
          <w:rFonts w:ascii="Junicode" w:hAnsi="Junicode"/>
          <w:sz w:val="28"/>
          <w:szCs w:val="28"/>
          <w:rPrChange w:id="11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emeinen Nuzen / auch daß den ge</w:t>
      </w:r>
      <w:r w:rsidRPr="00FC64E1">
        <w:rPr>
          <w:rFonts w:ascii="Junicode" w:hAnsi="Junicode"/>
          <w:sz w:val="28"/>
          <w:szCs w:val="28"/>
          <w:rPrChange w:id="11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meinen be</w:t>
      </w:r>
      <w:r w:rsidR="00A2594E" w:rsidRPr="00FC64E1">
        <w:rPr>
          <w:rFonts w:ascii="Junicode" w:hAnsi="Junicode"/>
          <w:sz w:val="28"/>
          <w:szCs w:val="28"/>
          <w:rPrChange w:id="11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daran groß gelegen</w:t>
      </w:r>
      <w:r w:rsidR="00625D31" w:rsidRPr="00FC64E1">
        <w:rPr>
          <w:rFonts w:ascii="Junicode" w:hAnsi="Junicode"/>
          <w:sz w:val="28"/>
          <w:szCs w:val="28"/>
          <w:rPrChange w:id="11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damit dergleichen vorneme alte</w:t>
      </w:r>
      <w:r w:rsidR="00625D31" w:rsidRPr="00FC64E1">
        <w:rPr>
          <w:rFonts w:ascii="Junicode" w:hAnsi="Junicode"/>
          <w:sz w:val="28"/>
          <w:szCs w:val="28"/>
          <w:rPrChange w:id="11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1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chlechter erhalten / mit nichten</w:t>
      </w:r>
      <w:r w:rsidR="00625D31" w:rsidRPr="00FC64E1">
        <w:rPr>
          <w:rFonts w:ascii="Junicode" w:hAnsi="Junicode"/>
          <w:sz w:val="28"/>
          <w:szCs w:val="28"/>
          <w:rPrChange w:id="11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an Man</w:t>
      </w:r>
      <w:r w:rsidR="00A2594E" w:rsidRPr="00FC64E1">
        <w:rPr>
          <w:rFonts w:ascii="Junicode" w:hAnsi="Junicode"/>
          <w:sz w:val="28"/>
          <w:szCs w:val="28"/>
          <w:rPrChange w:id="11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abnemen m</w:t>
      </w:r>
      <w:r w:rsidR="00A2594E" w:rsidRPr="00FC64E1">
        <w:rPr>
          <w:rFonts w:ascii="Junicode" w:hAnsi="Junicode"/>
          <w:sz w:val="28"/>
          <w:szCs w:val="28"/>
          <w:rPrChange w:id="11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ge~ /</w:t>
      </w:r>
      <w:r w:rsidR="00625D31" w:rsidRPr="00FC64E1">
        <w:rPr>
          <w:rFonts w:ascii="Junicode" w:hAnsi="Junicode"/>
          <w:sz w:val="28"/>
          <w:szCs w:val="28"/>
          <w:rPrChange w:id="11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l. 6. </w:t>
      </w:r>
      <w:r w:rsidR="008E7E6E" w:rsidRPr="00FC64E1">
        <w:rPr>
          <w:rFonts w:ascii="Junicode" w:hAnsi="Junicode"/>
          <w:sz w:val="28"/>
          <w:szCs w:val="28"/>
          <w:rPrChange w:id="11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Pr="00FC64E1">
        <w:rPr>
          <w:rFonts w:ascii="Junicode" w:hAnsi="Junicode"/>
          <w:sz w:val="28"/>
          <w:szCs w:val="28"/>
          <w:rPrChange w:id="11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2. de bon. damn. welches gar</w:t>
      </w:r>
      <w:r w:rsidR="00625D31" w:rsidRPr="00FC64E1">
        <w:rPr>
          <w:rFonts w:ascii="Junicode" w:hAnsi="Junicode"/>
          <w:sz w:val="28"/>
          <w:szCs w:val="28"/>
          <w:rPrChange w:id="11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1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1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mit vielen exemplis illu</w:t>
      </w:r>
      <w:r w:rsidR="00A2594E" w:rsidRPr="00FC64E1">
        <w:rPr>
          <w:rFonts w:ascii="Junicode" w:hAnsi="Junicode"/>
          <w:sz w:val="28"/>
          <w:szCs w:val="28"/>
          <w:rPrChange w:id="11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trirt</w:t>
      </w:r>
      <w:r w:rsidR="00625D31" w:rsidRPr="00FC64E1">
        <w:rPr>
          <w:rFonts w:ascii="Junicode" w:hAnsi="Junicode"/>
          <w:sz w:val="28"/>
          <w:szCs w:val="28"/>
          <w:rPrChange w:id="11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Lather de ce#</w:t>
      </w:r>
      <w:r w:rsidR="00A2594E" w:rsidRPr="00FC64E1">
        <w:rPr>
          <w:rFonts w:ascii="Junicode" w:hAnsi="Junicode"/>
          <w:sz w:val="28"/>
          <w:szCs w:val="28"/>
          <w:rPrChange w:id="11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l. 3. c. 3. per tot.</w:t>
      </w:r>
    </w:p>
    <w:p w14:paraId="2155DF64" w14:textId="4FE5C5E1" w:rsidR="00850D81" w:rsidRPr="00FC64E1" w:rsidRDefault="00567662" w:rsidP="001B2A6D">
      <w:pPr>
        <w:spacing w:line="360" w:lineRule="auto"/>
        <w:rPr>
          <w:rFonts w:ascii="Junicode" w:hAnsi="Junicode"/>
          <w:sz w:val="28"/>
          <w:szCs w:val="28"/>
          <w:rPrChange w:id="11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Solches alles hat der vorneme</w:t>
      </w:r>
      <w:r w:rsidR="00625D31" w:rsidRPr="00FC64E1">
        <w:rPr>
          <w:rFonts w:ascii="Junicode" w:hAnsi="Junicode"/>
          <w:sz w:val="28"/>
          <w:szCs w:val="28"/>
          <w:rPrChange w:id="11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Jtalianer wol beherziget / welcher /</w:t>
      </w:r>
      <w:r w:rsidR="00625D31" w:rsidRPr="00FC64E1">
        <w:rPr>
          <w:rFonts w:ascii="Junicode" w:hAnsi="Junicode"/>
          <w:sz w:val="28"/>
          <w:szCs w:val="28"/>
          <w:rPrChange w:id="11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er ge</w:t>
      </w:r>
      <w:r w:rsidR="00A2594E" w:rsidRPr="00FC64E1">
        <w:rPr>
          <w:rFonts w:ascii="Junicode" w:hAnsi="Junicode"/>
          <w:sz w:val="28"/>
          <w:szCs w:val="28"/>
          <w:rPrChange w:id="11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/ daß er neben </w:t>
      </w:r>
      <w:r w:rsidR="00A2594E" w:rsidRPr="00FC64E1">
        <w:rPr>
          <w:rFonts w:ascii="Junicode" w:hAnsi="Junicode"/>
          <w:sz w:val="28"/>
          <w:szCs w:val="28"/>
          <w:rPrChange w:id="11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</w:t>
      </w:r>
      <w:r w:rsidR="00625D31" w:rsidRPr="00FC64E1">
        <w:rPr>
          <w:rFonts w:ascii="Junicode" w:hAnsi="Junicode"/>
          <w:sz w:val="28"/>
          <w:szCs w:val="28"/>
          <w:rPrChange w:id="11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 keine Frucht </w:t>
      </w:r>
      <w:r w:rsidR="00A2594E" w:rsidRPr="00FC64E1">
        <w:rPr>
          <w:rFonts w:ascii="Junicode" w:hAnsi="Junicode"/>
          <w:sz w:val="28"/>
          <w:szCs w:val="28"/>
          <w:rPrChange w:id="11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chaffete / f</w:t>
      </w:r>
      <w:r w:rsidR="00A2594E" w:rsidRPr="00FC64E1">
        <w:rPr>
          <w:rFonts w:ascii="Junicode" w:hAnsi="Junicode"/>
          <w:sz w:val="28"/>
          <w:szCs w:val="28"/>
          <w:rPrChange w:id="11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625D31" w:rsidRPr="00FC64E1">
        <w:rPr>
          <w:rFonts w:ascii="Junicode" w:hAnsi="Junicode"/>
          <w:sz w:val="28"/>
          <w:szCs w:val="28"/>
          <w:rPrChange w:id="11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rath</w:t>
      </w:r>
      <w:r w:rsidR="00A2594E" w:rsidRPr="00FC64E1">
        <w:rPr>
          <w:rFonts w:ascii="Junicode" w:hAnsi="Junicode"/>
          <w:sz w:val="28"/>
          <w:szCs w:val="28"/>
          <w:rPrChange w:id="11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 erachtet / daß </w:t>
      </w:r>
      <w:r w:rsidR="00A2594E" w:rsidRPr="00FC64E1">
        <w:rPr>
          <w:rFonts w:ascii="Junicode" w:hAnsi="Junicode"/>
          <w:sz w:val="28"/>
          <w:szCs w:val="28"/>
          <w:rPrChange w:id="11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Frau pro</w:t>
      </w:r>
      <w:r w:rsidR="00625D31" w:rsidRPr="00FC64E1">
        <w:rPr>
          <w:rFonts w:ascii="Junicode" w:hAnsi="Junicode"/>
          <w:sz w:val="28"/>
          <w:szCs w:val="28"/>
          <w:rPrChange w:id="11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acquirenda prole (zu Erhaltung</w:t>
      </w:r>
      <w:r w:rsidR="00625D31" w:rsidRPr="00FC64E1">
        <w:rPr>
          <w:rFonts w:ascii="Junicode" w:hAnsi="Junicode"/>
          <w:sz w:val="28"/>
          <w:szCs w:val="28"/>
          <w:rPrChange w:id="11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eines Namens und Ge</w:t>
      </w:r>
      <w:r w:rsidR="00A2594E" w:rsidRPr="00FC64E1">
        <w:rPr>
          <w:rFonts w:ascii="Junicode" w:hAnsi="Junicode"/>
          <w:sz w:val="28"/>
          <w:szCs w:val="28"/>
          <w:rPrChange w:id="11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chlechts)</w:t>
      </w:r>
      <w:r w:rsidR="00625D31" w:rsidRPr="00FC64E1">
        <w:rPr>
          <w:rFonts w:ascii="Junicode" w:hAnsi="Junicode"/>
          <w:sz w:val="28"/>
          <w:szCs w:val="28"/>
          <w:rPrChange w:id="11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Sub</w:t>
      </w:r>
      <w:r w:rsidR="00A2594E" w:rsidRPr="00FC64E1">
        <w:rPr>
          <w:rFonts w:ascii="Junicode" w:hAnsi="Junicode"/>
          <w:sz w:val="28"/>
          <w:szCs w:val="28"/>
          <w:rPrChange w:id="11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titum validum adjungiren </w:t>
      </w:r>
      <w:r w:rsidR="00A2594E" w:rsidRPr="00FC64E1">
        <w:rPr>
          <w:rFonts w:ascii="Junicode" w:hAnsi="Junicode"/>
          <w:sz w:val="28"/>
          <w:szCs w:val="28"/>
          <w:rPrChange w:id="11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/ der jhr gleich wie ein</w:t>
      </w:r>
      <w:r w:rsidR="00625D31" w:rsidRPr="00FC64E1">
        <w:rPr>
          <w:rFonts w:ascii="Junicode" w:hAnsi="Junicode"/>
          <w:sz w:val="28"/>
          <w:szCs w:val="28"/>
          <w:rPrChange w:id="11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wolver</w:t>
      </w:r>
      <w:r w:rsidR="00A2594E" w:rsidRPr="00FC64E1">
        <w:rPr>
          <w:rFonts w:ascii="Junicode" w:hAnsi="Junicode"/>
          <w:sz w:val="28"/>
          <w:szCs w:val="28"/>
          <w:rPrChange w:id="11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uchter Quak</w:t>
      </w:r>
      <w:r w:rsidR="00A2594E" w:rsidRPr="00FC64E1">
        <w:rPr>
          <w:rFonts w:ascii="Junicode" w:hAnsi="Junicode"/>
          <w:sz w:val="28"/>
          <w:szCs w:val="28"/>
          <w:rPrChange w:id="11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alber den</w:t>
      </w:r>
      <w:r w:rsidR="00625D31" w:rsidRPr="00FC64E1">
        <w:rPr>
          <w:rFonts w:ascii="Junicode" w:hAnsi="Junicode"/>
          <w:sz w:val="28"/>
          <w:szCs w:val="28"/>
          <w:rPrChange w:id="11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Staar </w:t>
      </w:r>
      <w:r w:rsidR="00A2594E" w:rsidRPr="00FC64E1">
        <w:rPr>
          <w:rFonts w:ascii="Junicode" w:hAnsi="Junicode"/>
          <w:sz w:val="28"/>
          <w:szCs w:val="28"/>
          <w:rPrChange w:id="11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techen / und </w:t>
      </w:r>
      <w:r w:rsidR="00A2594E" w:rsidRPr="00FC64E1">
        <w:rPr>
          <w:rFonts w:ascii="Junicode" w:hAnsi="Junicode"/>
          <w:sz w:val="28"/>
          <w:szCs w:val="28"/>
          <w:rPrChange w:id="11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fruchtbar</w:t>
      </w:r>
      <w:r w:rsidR="00625D31" w:rsidRPr="00FC64E1">
        <w:rPr>
          <w:rFonts w:ascii="Junicode" w:hAnsi="Junicode"/>
          <w:sz w:val="28"/>
          <w:szCs w:val="28"/>
          <w:rPrChange w:id="11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machen k</w:t>
      </w:r>
      <w:r w:rsidR="00A2594E" w:rsidRPr="00FC64E1">
        <w:rPr>
          <w:rFonts w:ascii="Junicode" w:hAnsi="Junicode"/>
          <w:sz w:val="28"/>
          <w:szCs w:val="28"/>
          <w:rPrChange w:id="11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 / f</w:t>
      </w:r>
      <w:r w:rsidR="00A2594E" w:rsidRPr="00FC64E1">
        <w:rPr>
          <w:rFonts w:ascii="Junicode" w:hAnsi="Junicode"/>
          <w:sz w:val="28"/>
          <w:szCs w:val="28"/>
          <w:rPrChange w:id="11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rwar ein guter</w:t>
      </w:r>
      <w:r w:rsidR="00625D31" w:rsidRPr="00FC64E1">
        <w:rPr>
          <w:rFonts w:ascii="Junicode" w:hAnsi="Junicode"/>
          <w:sz w:val="28"/>
          <w:szCs w:val="28"/>
          <w:rPrChange w:id="11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Raht / auch hat gemeldeter Jtalianer </w:t>
      </w:r>
      <w:r w:rsidR="00A2594E" w:rsidRPr="00FC64E1">
        <w:rPr>
          <w:rFonts w:ascii="Junicode" w:hAnsi="Junicode"/>
          <w:sz w:val="28"/>
          <w:szCs w:val="28"/>
          <w:rPrChange w:id="11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</w:t>
      </w:r>
      <w:r w:rsidR="00A2594E" w:rsidRPr="00FC64E1">
        <w:rPr>
          <w:rFonts w:ascii="Junicode" w:hAnsi="Junicode"/>
          <w:sz w:val="28"/>
          <w:szCs w:val="28"/>
          <w:rPrChange w:id="11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bei der Sub</w:t>
      </w:r>
      <w:r w:rsidR="00A2594E" w:rsidRPr="00FC64E1">
        <w:rPr>
          <w:rFonts w:ascii="Junicode" w:hAnsi="Junicode"/>
          <w:sz w:val="28"/>
          <w:szCs w:val="28"/>
          <w:rPrChange w:id="11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titution,</w:t>
      </w:r>
      <w:r w:rsidR="00625D31" w:rsidRPr="00FC64E1">
        <w:rPr>
          <w:rFonts w:ascii="Junicode" w:hAnsi="Junicode"/>
          <w:sz w:val="28"/>
          <w:szCs w:val="28"/>
          <w:rPrChange w:id="11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zu Erhaltu~g </w:t>
      </w:r>
      <w:r w:rsidR="00A2594E" w:rsidRPr="00FC64E1">
        <w:rPr>
          <w:rFonts w:ascii="Junicode" w:hAnsi="Junicode"/>
          <w:sz w:val="28"/>
          <w:szCs w:val="28"/>
          <w:rPrChange w:id="11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eines Ge</w:t>
      </w:r>
      <w:r w:rsidR="00A2594E" w:rsidRPr="00FC64E1">
        <w:rPr>
          <w:rFonts w:ascii="Junicode" w:hAnsi="Junicode"/>
          <w:sz w:val="28"/>
          <w:szCs w:val="28"/>
          <w:rPrChange w:id="11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chlechts</w:t>
      </w:r>
      <w:r w:rsidR="00625D31" w:rsidRPr="00FC64E1">
        <w:rPr>
          <w:rFonts w:ascii="Junicode" w:hAnsi="Junicode"/>
          <w:sz w:val="28"/>
          <w:szCs w:val="28"/>
          <w:rPrChange w:id="11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vorgenommen modree befunden /</w:t>
      </w:r>
      <w:r w:rsidR="0024681D" w:rsidRPr="00FC64E1">
        <w:rPr>
          <w:rFonts w:ascii="Junicode" w:hAnsi="Junicode"/>
          <w:sz w:val="28"/>
          <w:szCs w:val="28"/>
          <w:rPrChange w:id="11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jener Edelman / welcher zu</w:t>
      </w:r>
      <w:r w:rsidR="00625D31" w:rsidRPr="00FC64E1">
        <w:rPr>
          <w:rFonts w:ascii="Junicode" w:hAnsi="Junicode"/>
          <w:sz w:val="28"/>
          <w:szCs w:val="28"/>
          <w:rPrChange w:id="11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1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0D81" w:rsidRPr="00FC64E1">
        <w:rPr>
          <w:rFonts w:ascii="Junicode" w:hAnsi="Junicode"/>
          <w:sz w:val="28"/>
          <w:szCs w:val="28"/>
          <w:rPrChange w:id="11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1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in We</w:t>
      </w:r>
      <w:r w:rsidR="00A2594E" w:rsidRPr="00FC64E1">
        <w:rPr>
          <w:rFonts w:ascii="Junicode" w:hAnsi="Junicode"/>
          <w:sz w:val="28"/>
          <w:szCs w:val="28"/>
          <w:rPrChange w:id="11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tphalen </w:t>
      </w:r>
      <w:r w:rsidR="00A2594E" w:rsidRPr="00FC64E1">
        <w:rPr>
          <w:rFonts w:ascii="Junicode" w:hAnsi="Junicode"/>
          <w:sz w:val="28"/>
          <w:szCs w:val="28"/>
          <w:rPrChange w:id="11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625D31" w:rsidRPr="00FC64E1">
        <w:rPr>
          <w:rFonts w:ascii="Junicode" w:hAnsi="Junicode"/>
          <w:sz w:val="28"/>
          <w:szCs w:val="28"/>
          <w:rPrChange w:id="11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 </w:t>
      </w:r>
      <w:r w:rsidR="00A2594E" w:rsidRPr="00FC64E1">
        <w:rPr>
          <w:rFonts w:ascii="Junicode" w:hAnsi="Junicode"/>
          <w:sz w:val="28"/>
          <w:szCs w:val="28"/>
          <w:rPrChange w:id="11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imuliren ließe / als were </w:t>
      </w:r>
      <w:r w:rsidR="00A2594E" w:rsidRPr="00FC64E1">
        <w:rPr>
          <w:rFonts w:ascii="Junicode" w:hAnsi="Junicode"/>
          <w:sz w:val="28"/>
          <w:szCs w:val="28"/>
          <w:rPrChange w:id="11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625D31" w:rsidRPr="00FC64E1">
        <w:rPr>
          <w:rFonts w:ascii="Junicode" w:hAnsi="Junicode"/>
          <w:sz w:val="28"/>
          <w:szCs w:val="28"/>
          <w:rPrChange w:id="11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chwanger / dero</w:t>
      </w:r>
      <w:r w:rsidR="00A2594E" w:rsidRPr="00FC64E1">
        <w:rPr>
          <w:rFonts w:ascii="Junicode" w:hAnsi="Junicode"/>
          <w:sz w:val="28"/>
          <w:szCs w:val="28"/>
          <w:rPrChange w:id="11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um die vermeinte Zeit der Geburt ein Kind</w:t>
      </w:r>
      <w:r w:rsidR="00850D81" w:rsidRPr="00FC64E1">
        <w:rPr>
          <w:rFonts w:ascii="Junicode" w:hAnsi="Junicode"/>
          <w:sz w:val="28"/>
          <w:szCs w:val="28"/>
          <w:rPrChange w:id="11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lein </w:t>
      </w:r>
      <w:r w:rsidR="00625D31" w:rsidRPr="00FC64E1">
        <w:rPr>
          <w:rFonts w:ascii="Junicode" w:hAnsi="Junicode"/>
          <w:sz w:val="28"/>
          <w:szCs w:val="28"/>
          <w:rPrChange w:id="11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kauffte / damit der aus dem Rau</w:t>
      </w:r>
      <w:r w:rsidR="00850D81" w:rsidRPr="00FC64E1">
        <w:rPr>
          <w:rFonts w:ascii="Junicode" w:hAnsi="Junicode"/>
          <w:sz w:val="28"/>
          <w:szCs w:val="28"/>
          <w:rPrChange w:id="11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nenbuch ausk</w:t>
      </w:r>
      <w:r w:rsidR="00A2594E" w:rsidRPr="00FC64E1">
        <w:rPr>
          <w:rFonts w:ascii="Junicode" w:hAnsi="Junicode"/>
          <w:sz w:val="28"/>
          <w:szCs w:val="28"/>
          <w:rPrChange w:id="11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50D81" w:rsidRPr="00FC64E1">
        <w:rPr>
          <w:rFonts w:ascii="Junicode" w:hAnsi="Junicode"/>
          <w:sz w:val="28"/>
          <w:szCs w:val="28"/>
          <w:rPrChange w:id="11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 / und ein gro</w:t>
      </w:r>
      <w:r w:rsidR="00A2594E" w:rsidRPr="00FC64E1">
        <w:rPr>
          <w:rFonts w:ascii="Junicode" w:hAnsi="Junicode"/>
          <w:sz w:val="28"/>
          <w:szCs w:val="28"/>
          <w:rPrChange w:id="11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625D31" w:rsidRPr="00FC64E1">
        <w:rPr>
          <w:rFonts w:ascii="Junicode" w:hAnsi="Junicode"/>
          <w:sz w:val="28"/>
          <w:szCs w:val="28"/>
          <w:rPrChange w:id="11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Vater </w:t>
      </w:r>
      <w:r w:rsidR="00A2594E" w:rsidRPr="00FC64E1">
        <w:rPr>
          <w:rFonts w:ascii="Junicode" w:hAnsi="Junicode"/>
          <w:sz w:val="28"/>
          <w:szCs w:val="28"/>
          <w:rPrChange w:id="11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m</w:t>
      </w:r>
      <w:r w:rsidR="00A2594E" w:rsidRPr="00FC64E1">
        <w:rPr>
          <w:rFonts w:ascii="Junicode" w:hAnsi="Junicode"/>
          <w:sz w:val="28"/>
          <w:szCs w:val="28"/>
          <w:rPrChange w:id="11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25D31" w:rsidRPr="00FC64E1">
        <w:rPr>
          <w:rFonts w:ascii="Junicode" w:hAnsi="Junicode"/>
          <w:sz w:val="28"/>
          <w:szCs w:val="28"/>
          <w:rPrChange w:id="11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 / welches dennoch </w:t>
      </w:r>
      <w:r w:rsidR="00850D81" w:rsidRPr="00FC64E1">
        <w:rPr>
          <w:rFonts w:ascii="Junicode" w:hAnsi="Junicode"/>
          <w:sz w:val="28"/>
          <w:szCs w:val="28"/>
          <w:rPrChange w:id="11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lang verborgen blieben / </w:t>
      </w:r>
      <w:r w:rsidR="00A2594E" w:rsidRPr="00FC64E1">
        <w:rPr>
          <w:rFonts w:ascii="Junicode" w:hAnsi="Junicode"/>
          <w:sz w:val="28"/>
          <w:szCs w:val="28"/>
          <w:rPrChange w:id="11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850D81" w:rsidRPr="00FC64E1">
        <w:rPr>
          <w:rFonts w:ascii="Junicode" w:hAnsi="Junicode"/>
          <w:sz w:val="28"/>
          <w:szCs w:val="28"/>
          <w:rPrChange w:id="11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bald hernach mit gro</w:t>
      </w:r>
      <w:r w:rsidR="00A2594E" w:rsidRPr="00FC64E1">
        <w:rPr>
          <w:rFonts w:ascii="Junicode" w:hAnsi="Junicode"/>
          <w:sz w:val="28"/>
          <w:szCs w:val="28"/>
          <w:rPrChange w:id="11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625D31" w:rsidRPr="00FC64E1">
        <w:rPr>
          <w:rFonts w:ascii="Junicode" w:hAnsi="Junicode"/>
          <w:sz w:val="28"/>
          <w:szCs w:val="28"/>
          <w:rPrChange w:id="11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Schimpff kundbar worden / jenes</w:t>
      </w:r>
      <w:r w:rsidR="00625D31" w:rsidRPr="00FC64E1">
        <w:rPr>
          <w:rFonts w:ascii="Junicode" w:hAnsi="Junicode"/>
          <w:sz w:val="28"/>
          <w:szCs w:val="28"/>
          <w:rPrChange w:id="11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aber </w:t>
      </w:r>
      <w:r w:rsidR="00A2594E" w:rsidRPr="00FC64E1">
        <w:rPr>
          <w:rFonts w:ascii="Junicode" w:hAnsi="Junicode"/>
          <w:sz w:val="28"/>
          <w:szCs w:val="28"/>
          <w:rPrChange w:id="11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gl</w:t>
      </w:r>
      <w:r w:rsidR="00A2594E" w:rsidRPr="00FC64E1">
        <w:rPr>
          <w:rFonts w:ascii="Junicode" w:hAnsi="Junicode"/>
          <w:sz w:val="28"/>
          <w:szCs w:val="28"/>
          <w:rPrChange w:id="11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0D81" w:rsidRPr="00FC64E1">
        <w:rPr>
          <w:rFonts w:ascii="Junicode" w:hAnsi="Junicode"/>
          <w:sz w:val="28"/>
          <w:szCs w:val="28"/>
          <w:rPrChange w:id="11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 und wol ausge</w:t>
      </w:r>
      <w:r w:rsidR="00A2594E" w:rsidRPr="00FC64E1">
        <w:rPr>
          <w:rFonts w:ascii="Junicode" w:hAnsi="Junicode"/>
          <w:sz w:val="28"/>
          <w:szCs w:val="28"/>
          <w:rPrChange w:id="11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chlagen / als die Frau ##n algemeinen</w:t>
      </w:r>
      <w:r w:rsidR="00625D31" w:rsidRPr="00FC64E1">
        <w:rPr>
          <w:rFonts w:ascii="Junicode" w:hAnsi="Junicode"/>
          <w:sz w:val="28"/>
          <w:szCs w:val="28"/>
          <w:rPrChange w:id="11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Weiblichen Gebrauch nach </w:t>
      </w:r>
      <w:r w:rsidR="00A2594E" w:rsidRPr="00FC64E1">
        <w:rPr>
          <w:rFonts w:ascii="Junicode" w:hAnsi="Junicode"/>
          <w:sz w:val="28"/>
          <w:szCs w:val="28"/>
          <w:rPrChange w:id="11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625D31" w:rsidRPr="00FC64E1">
        <w:rPr>
          <w:rFonts w:ascii="Junicode" w:hAnsi="Junicode"/>
          <w:sz w:val="28"/>
          <w:szCs w:val="28"/>
          <w:rPrChange w:id="11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lang wider</w:t>
      </w:r>
      <w:r w:rsidR="00A2594E" w:rsidRPr="00FC64E1">
        <w:rPr>
          <w:rFonts w:ascii="Junicode" w:hAnsi="Junicode"/>
          <w:sz w:val="28"/>
          <w:szCs w:val="28"/>
          <w:rPrChange w:id="11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ezete / </w:t>
      </w:r>
      <w:r w:rsidR="00A2594E" w:rsidRPr="00FC64E1">
        <w:rPr>
          <w:rFonts w:ascii="Junicode" w:hAnsi="Junicode"/>
          <w:sz w:val="28"/>
          <w:szCs w:val="28"/>
          <w:rPrChange w:id="11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gutwillig darein ergeben / einen jungen</w:t>
      </w:r>
      <w:r w:rsidR="00625D31" w:rsidRPr="00FC64E1">
        <w:rPr>
          <w:rFonts w:ascii="Junicode" w:hAnsi="Junicode"/>
          <w:sz w:val="28"/>
          <w:szCs w:val="28"/>
          <w:rPrChange w:id="11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teut</w:t>
      </w:r>
      <w:r w:rsidR="00A2594E" w:rsidRPr="00FC64E1">
        <w:rPr>
          <w:rFonts w:ascii="Junicode" w:hAnsi="Junicode"/>
          <w:sz w:val="28"/>
          <w:szCs w:val="28"/>
          <w:rPrChange w:id="11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Edelman / der alda in loco</w:t>
      </w:r>
      <w:r w:rsidR="00625D31" w:rsidRPr="00FC64E1">
        <w:rPr>
          <w:rFonts w:ascii="Junicode" w:hAnsi="Junicode"/>
          <w:sz w:val="28"/>
          <w:szCs w:val="28"/>
          <w:rPrChange w:id="11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tudirte / f</w:t>
      </w:r>
      <w:r w:rsidR="00A2594E" w:rsidRPr="00FC64E1">
        <w:rPr>
          <w:rFonts w:ascii="Junicode" w:hAnsi="Junicode"/>
          <w:sz w:val="28"/>
          <w:szCs w:val="28"/>
          <w:rPrChange w:id="11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0D81" w:rsidRPr="00FC64E1">
        <w:rPr>
          <w:rFonts w:ascii="Junicode" w:hAnsi="Junicode"/>
          <w:sz w:val="28"/>
          <w:szCs w:val="28"/>
          <w:rPrChange w:id="11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andern dazu erwelet</w:t>
      </w:r>
      <w:r w:rsidR="00625D31" w:rsidRPr="00FC64E1">
        <w:rPr>
          <w:rFonts w:ascii="Junicode" w:hAnsi="Junicode"/>
          <w:sz w:val="28"/>
          <w:szCs w:val="28"/>
          <w:rPrChange w:id="11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/ welcher auch auff teut</w:t>
      </w:r>
      <w:r w:rsidR="00A2594E" w:rsidRPr="00FC64E1">
        <w:rPr>
          <w:rFonts w:ascii="Junicode" w:hAnsi="Junicode"/>
          <w:sz w:val="28"/>
          <w:szCs w:val="28"/>
          <w:rPrChange w:id="11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</w:t>
      </w:r>
      <w:r w:rsidR="00625D31" w:rsidRPr="00FC64E1">
        <w:rPr>
          <w:rFonts w:ascii="Junicode" w:hAnsi="Junicode"/>
          <w:sz w:val="28"/>
          <w:szCs w:val="28"/>
          <w:rPrChange w:id="11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Glauben </w:t>
      </w:r>
      <w:r w:rsidR="00A2594E" w:rsidRPr="00FC64E1">
        <w:rPr>
          <w:rFonts w:ascii="Junicode" w:hAnsi="Junicode"/>
          <w:sz w:val="28"/>
          <w:szCs w:val="28"/>
          <w:rPrChange w:id="11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Ritterm</w:t>
      </w:r>
      <w:r w:rsidR="00A2594E" w:rsidRPr="00FC64E1">
        <w:rPr>
          <w:rFonts w:ascii="Junicode" w:hAnsi="Junicode"/>
          <w:sz w:val="28"/>
          <w:szCs w:val="28"/>
          <w:rPrChange w:id="11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850D81" w:rsidRPr="00FC64E1">
        <w:rPr>
          <w:rFonts w:ascii="Junicode" w:hAnsi="Junicode"/>
          <w:sz w:val="28"/>
          <w:szCs w:val="28"/>
          <w:rPrChange w:id="11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 bezeiget / das onus, </w:t>
      </w:r>
      <w:r w:rsidR="00A2594E" w:rsidRPr="00FC64E1">
        <w:rPr>
          <w:rFonts w:ascii="Junicode" w:hAnsi="Junicode"/>
          <w:sz w:val="28"/>
          <w:szCs w:val="28"/>
          <w:rPrChange w:id="11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jhm aufflag dapffer ver</w:t>
      </w:r>
      <w:r w:rsidR="00EA50DB" w:rsidRPr="00FC64E1">
        <w:rPr>
          <w:rFonts w:ascii="Junicode" w:hAnsi="Junicode"/>
          <w:sz w:val="28"/>
          <w:szCs w:val="28"/>
          <w:rPrChange w:id="11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850D81" w:rsidRPr="00FC64E1">
        <w:rPr>
          <w:rFonts w:ascii="Junicode" w:hAnsi="Junicode"/>
          <w:sz w:val="28"/>
          <w:szCs w:val="28"/>
          <w:rPrChange w:id="11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ichtet / und den Staar in </w:t>
      </w:r>
      <w:r w:rsidR="00A2594E" w:rsidRPr="00FC64E1">
        <w:rPr>
          <w:rFonts w:ascii="Junicode" w:hAnsi="Junicode"/>
          <w:sz w:val="28"/>
          <w:szCs w:val="28"/>
          <w:rPrChange w:id="11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625D31" w:rsidRPr="00FC64E1">
        <w:rPr>
          <w:rFonts w:ascii="Junicode" w:hAnsi="Junicode"/>
          <w:sz w:val="28"/>
          <w:szCs w:val="28"/>
          <w:rPrChange w:id="11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guter und bequemer Zeit getroffen /</w:t>
      </w:r>
      <w:r w:rsidR="00625D31" w:rsidRPr="00FC64E1">
        <w:rPr>
          <w:rFonts w:ascii="Junicode" w:hAnsi="Junicode"/>
          <w:sz w:val="28"/>
          <w:szCs w:val="28"/>
          <w:rPrChange w:id="11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1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nicht allein bald </w:t>
      </w:r>
      <w:r w:rsidR="00A2594E" w:rsidRPr="00FC64E1">
        <w:rPr>
          <w:rFonts w:ascii="Junicode" w:hAnsi="Junicode"/>
          <w:sz w:val="28"/>
          <w:szCs w:val="28"/>
          <w:rPrChange w:id="11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chwanger</w:t>
      </w:r>
      <w:r w:rsidR="00625D31" w:rsidRPr="00FC64E1">
        <w:rPr>
          <w:rFonts w:ascii="Junicode" w:hAnsi="Junicode"/>
          <w:sz w:val="28"/>
          <w:szCs w:val="28"/>
          <w:rPrChange w:id="11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worden / und nach neun Monaten</w:t>
      </w:r>
      <w:r w:rsidR="0024681D" w:rsidRPr="00FC64E1">
        <w:rPr>
          <w:rFonts w:ascii="Junicode" w:hAnsi="Junicode"/>
          <w:sz w:val="28"/>
          <w:szCs w:val="28"/>
          <w:rPrChange w:id="11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wolge</w:t>
      </w:r>
      <w:r w:rsidR="00A2594E" w:rsidRPr="00FC64E1">
        <w:rPr>
          <w:rFonts w:ascii="Junicode" w:hAnsi="Junicode"/>
          <w:sz w:val="28"/>
          <w:szCs w:val="28"/>
          <w:rPrChange w:id="11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talten jungen Her</w:t>
      </w:r>
      <w:r w:rsidR="00EA50DB" w:rsidRPr="00FC64E1">
        <w:rPr>
          <w:rFonts w:ascii="Junicode" w:hAnsi="Junicode"/>
          <w:sz w:val="28"/>
          <w:szCs w:val="28"/>
          <w:rPrChange w:id="11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850D81" w:rsidRPr="00FC64E1">
        <w:rPr>
          <w:rFonts w:ascii="Junicode" w:hAnsi="Junicode"/>
          <w:sz w:val="28"/>
          <w:szCs w:val="28"/>
          <w:rPrChange w:id="11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/ geboren / </w:t>
      </w:r>
      <w:r w:rsidR="00A2594E" w:rsidRPr="00FC64E1">
        <w:rPr>
          <w:rFonts w:ascii="Junicode" w:hAnsi="Junicode"/>
          <w:sz w:val="28"/>
          <w:szCs w:val="28"/>
          <w:rPrChange w:id="11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derma</w:t>
      </w:r>
      <w:r w:rsidR="00A2594E" w:rsidRPr="00FC64E1">
        <w:rPr>
          <w:rFonts w:ascii="Junicode" w:hAnsi="Junicode"/>
          <w:sz w:val="28"/>
          <w:szCs w:val="28"/>
          <w:rPrChange w:id="11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5D31" w:rsidRPr="00FC64E1">
        <w:rPr>
          <w:rFonts w:ascii="Junicode" w:hAnsi="Junicode"/>
          <w:sz w:val="28"/>
          <w:szCs w:val="28"/>
          <w:rPrChange w:id="11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abgerich</w:t>
      </w:r>
      <w:r w:rsidR="00850D81" w:rsidRPr="00FC64E1">
        <w:rPr>
          <w:rFonts w:ascii="Junicode" w:hAnsi="Junicode"/>
          <w:sz w:val="28"/>
          <w:szCs w:val="28"/>
          <w:rPrChange w:id="11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tet / daß </w:t>
      </w:r>
      <w:r w:rsidR="00A2594E" w:rsidRPr="00FC64E1">
        <w:rPr>
          <w:rFonts w:ascii="Junicode" w:hAnsi="Junicode"/>
          <w:sz w:val="28"/>
          <w:szCs w:val="28"/>
          <w:rPrChange w:id="11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hernach gar fruchtbar</w:t>
      </w:r>
      <w:r w:rsidR="00625D31" w:rsidRPr="00FC64E1">
        <w:rPr>
          <w:rFonts w:ascii="Junicode" w:hAnsi="Junicode"/>
          <w:sz w:val="28"/>
          <w:szCs w:val="28"/>
          <w:rPrChange w:id="11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worden i</w:t>
      </w:r>
      <w:r w:rsidR="00A2594E" w:rsidRPr="00FC64E1">
        <w:rPr>
          <w:rFonts w:ascii="Junicode" w:hAnsi="Junicode"/>
          <w:sz w:val="28"/>
          <w:szCs w:val="28"/>
          <w:rPrChange w:id="11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1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wol zu bequemen /</w:t>
      </w:r>
      <w:r w:rsidR="00625D31" w:rsidRPr="00FC64E1">
        <w:rPr>
          <w:rFonts w:ascii="Junicode" w:hAnsi="Junicode"/>
          <w:sz w:val="28"/>
          <w:szCs w:val="28"/>
          <w:rPrChange w:id="11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11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/ und unter den Mann zu</w:t>
      </w:r>
      <w:r w:rsidR="00625D31" w:rsidRPr="00FC64E1">
        <w:rPr>
          <w:rFonts w:ascii="Junicode" w:hAnsi="Junicode"/>
          <w:sz w:val="28"/>
          <w:szCs w:val="28"/>
          <w:rPrChange w:id="11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gewu</w:t>
      </w:r>
      <w:r w:rsidR="00A2594E" w:rsidRPr="00FC64E1">
        <w:rPr>
          <w:rFonts w:ascii="Junicode" w:hAnsi="Junicode"/>
          <w:sz w:val="28"/>
          <w:szCs w:val="28"/>
          <w:rPrChange w:id="11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Doch aber dem</w:t>
      </w:r>
      <w:r w:rsidR="00625D31" w:rsidRPr="00FC64E1">
        <w:rPr>
          <w:rFonts w:ascii="Junicode" w:hAnsi="Junicode"/>
          <w:sz w:val="28"/>
          <w:szCs w:val="28"/>
          <w:rPrChange w:id="11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guten Her</w:t>
      </w:r>
      <w:r w:rsidR="00EA50DB" w:rsidRPr="00FC64E1">
        <w:rPr>
          <w:rFonts w:ascii="Junicode" w:hAnsi="Junicode"/>
          <w:sz w:val="28"/>
          <w:szCs w:val="28"/>
          <w:rPrChange w:id="11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850D81" w:rsidRPr="00FC64E1">
        <w:rPr>
          <w:rFonts w:ascii="Junicode" w:hAnsi="Junicode"/>
          <w:sz w:val="28"/>
          <w:szCs w:val="28"/>
          <w:rPrChange w:id="11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der Weg er</w:t>
      </w:r>
      <w:r w:rsidR="00A2594E" w:rsidRPr="00FC64E1">
        <w:rPr>
          <w:rFonts w:ascii="Junicode" w:hAnsi="Junicode"/>
          <w:sz w:val="28"/>
          <w:szCs w:val="28"/>
          <w:rPrChange w:id="11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50D81" w:rsidRPr="00FC64E1">
        <w:rPr>
          <w:rFonts w:ascii="Junicode" w:hAnsi="Junicode"/>
          <w:sz w:val="28"/>
          <w:szCs w:val="28"/>
          <w:rPrChange w:id="11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ffnet / und</w:t>
      </w:r>
      <w:r w:rsidR="00625D31" w:rsidRPr="00FC64E1">
        <w:rPr>
          <w:rFonts w:ascii="Junicode" w:hAnsi="Junicode"/>
          <w:sz w:val="28"/>
          <w:szCs w:val="28"/>
          <w:rPrChange w:id="11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</w:t>
      </w:r>
      <w:r w:rsidR="00625D31" w:rsidRPr="00FC64E1">
        <w:rPr>
          <w:rFonts w:ascii="Junicode" w:hAnsi="Junicode"/>
          <w:sz w:val="28"/>
          <w:szCs w:val="28"/>
          <w:rPrChange w:id="11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der Zeit eine gute Zal der Kin</w:t>
      </w:r>
      <w:r w:rsidR="00850D81" w:rsidRPr="00FC64E1">
        <w:rPr>
          <w:rFonts w:ascii="Junicode" w:hAnsi="Junicode"/>
          <w:sz w:val="28"/>
          <w:szCs w:val="28"/>
          <w:rPrChange w:id="11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bezeuget / es auch an der Au</w:t>
      </w:r>
      <w:r w:rsidR="00A2594E" w:rsidRPr="00FC64E1">
        <w:rPr>
          <w:rFonts w:ascii="Junicode" w:hAnsi="Junicode"/>
          <w:sz w:val="28"/>
          <w:szCs w:val="28"/>
          <w:rPrChange w:id="11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5D31" w:rsidRPr="00FC64E1">
        <w:rPr>
          <w:rFonts w:ascii="Junicode" w:hAnsi="Junicode"/>
          <w:sz w:val="28"/>
          <w:szCs w:val="28"/>
          <w:rPrChange w:id="11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850D81" w:rsidRPr="00FC64E1">
        <w:rPr>
          <w:rFonts w:ascii="Junicode" w:hAnsi="Junicode"/>
          <w:sz w:val="28"/>
          <w:szCs w:val="28"/>
          <w:rPrChange w:id="11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ziehung dero</w:t>
      </w:r>
      <w:r w:rsidR="00A2594E" w:rsidRPr="00FC64E1">
        <w:rPr>
          <w:rFonts w:ascii="Junicode" w:hAnsi="Junicode"/>
          <w:sz w:val="28"/>
          <w:szCs w:val="28"/>
          <w:rPrChange w:id="11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nicht ermangeln</w:t>
      </w:r>
      <w:r w:rsidR="00625D31" w:rsidRPr="00FC64E1">
        <w:rPr>
          <w:rFonts w:ascii="Junicode" w:hAnsi="Junicode"/>
          <w:sz w:val="28"/>
          <w:szCs w:val="28"/>
          <w:rPrChange w:id="11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1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weil jhm dan wol bewu</w:t>
      </w:r>
      <w:r w:rsidR="00A2594E" w:rsidRPr="00FC64E1">
        <w:rPr>
          <w:rFonts w:ascii="Junicode" w:hAnsi="Junicode"/>
          <w:sz w:val="28"/>
          <w:szCs w:val="28"/>
          <w:rPrChange w:id="11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625D31" w:rsidRPr="00FC64E1">
        <w:rPr>
          <w:rFonts w:ascii="Junicode" w:hAnsi="Junicode"/>
          <w:sz w:val="28"/>
          <w:szCs w:val="28"/>
          <w:rPrChange w:id="11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der </w:t>
      </w:r>
      <w:r w:rsidR="00A2594E" w:rsidRPr="00FC64E1">
        <w:rPr>
          <w:rFonts w:ascii="Junicode" w:hAnsi="Junicode"/>
          <w:sz w:val="28"/>
          <w:szCs w:val="28"/>
          <w:rPrChange w:id="11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50D81" w:rsidRPr="00FC64E1">
        <w:rPr>
          <w:rFonts w:ascii="Junicode" w:hAnsi="Junicode"/>
          <w:sz w:val="28"/>
          <w:szCs w:val="28"/>
          <w:rPrChange w:id="11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lte</w:t>
      </w:r>
      <w:r w:rsidR="00A2594E" w:rsidRPr="00FC64E1">
        <w:rPr>
          <w:rFonts w:ascii="Junicode" w:hAnsi="Junicode"/>
          <w:sz w:val="28"/>
          <w:szCs w:val="28"/>
          <w:rPrChange w:id="11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nicht </w:t>
      </w:r>
      <w:r w:rsidR="00A2594E" w:rsidRPr="00FC64E1">
        <w:rPr>
          <w:rFonts w:ascii="Junicode" w:hAnsi="Junicode"/>
          <w:sz w:val="28"/>
          <w:szCs w:val="28"/>
          <w:rPrChange w:id="11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Sohn</w:t>
      </w:r>
      <w:r w:rsidR="00625D31" w:rsidRPr="00FC64E1">
        <w:rPr>
          <w:rFonts w:ascii="Junicode" w:hAnsi="Junicode"/>
          <w:sz w:val="28"/>
          <w:szCs w:val="28"/>
          <w:rPrChange w:id="11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war / </w:t>
      </w:r>
      <w:r w:rsidR="00A2594E" w:rsidRPr="00FC64E1">
        <w:rPr>
          <w:rFonts w:ascii="Junicode" w:hAnsi="Junicode"/>
          <w:sz w:val="28"/>
          <w:szCs w:val="28"/>
          <w:rPrChange w:id="11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von be</w:t>
      </w:r>
      <w:r w:rsidR="00A2594E" w:rsidRPr="00FC64E1">
        <w:rPr>
          <w:rFonts w:ascii="Junicode" w:hAnsi="Junicode"/>
          <w:sz w:val="28"/>
          <w:szCs w:val="28"/>
          <w:rPrChange w:id="11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agtem Teut</w:t>
      </w:r>
      <w:r w:rsidR="00A2594E" w:rsidRPr="00FC64E1">
        <w:rPr>
          <w:rFonts w:ascii="Junicode" w:hAnsi="Junicode"/>
          <w:sz w:val="28"/>
          <w:szCs w:val="28"/>
          <w:rPrChange w:id="11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Edelman ausgewirket wor</w:t>
      </w:r>
      <w:r w:rsidR="00850D81" w:rsidRPr="00FC64E1">
        <w:rPr>
          <w:rFonts w:ascii="Junicode" w:hAnsi="Junicode"/>
          <w:sz w:val="28"/>
          <w:szCs w:val="28"/>
          <w:rPrChange w:id="11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/ hat er </w:t>
      </w:r>
      <w:r w:rsidR="00A2594E" w:rsidRPr="00FC64E1">
        <w:rPr>
          <w:rFonts w:ascii="Junicode" w:hAnsi="Junicode"/>
          <w:sz w:val="28"/>
          <w:szCs w:val="28"/>
          <w:rPrChange w:id="11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elbigen in ein Klo</w:t>
      </w:r>
      <w:r w:rsidR="00A2594E" w:rsidRPr="00FC64E1">
        <w:rPr>
          <w:rFonts w:ascii="Junicode" w:hAnsi="Junicode"/>
          <w:sz w:val="28"/>
          <w:szCs w:val="28"/>
          <w:rPrChange w:id="11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</w:t>
      </w:r>
      <w:r w:rsidR="00625D31" w:rsidRPr="00FC64E1">
        <w:rPr>
          <w:rFonts w:ascii="Junicode" w:hAnsi="Junicode"/>
          <w:sz w:val="28"/>
          <w:szCs w:val="28"/>
          <w:rPrChange w:id="11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1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</w:t>
      </w:r>
      <w:r w:rsidR="00A2594E" w:rsidRPr="00FC64E1">
        <w:rPr>
          <w:rFonts w:ascii="Junicode" w:hAnsi="Junicode"/>
          <w:sz w:val="28"/>
          <w:szCs w:val="28"/>
          <w:rPrChange w:id="11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gei</w:t>
      </w:r>
      <w:r w:rsidR="00A2594E" w:rsidRPr="00FC64E1">
        <w:rPr>
          <w:rFonts w:ascii="Junicode" w:hAnsi="Junicode"/>
          <w:sz w:val="28"/>
          <w:szCs w:val="28"/>
          <w:rPrChange w:id="11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tlch gemachet /</w:t>
      </w:r>
      <w:r w:rsidR="00625D31" w:rsidRPr="00FC64E1">
        <w:rPr>
          <w:rFonts w:ascii="Junicode" w:hAnsi="Junicode"/>
          <w:sz w:val="28"/>
          <w:szCs w:val="28"/>
          <w:rPrChange w:id="11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welcher </w:t>
      </w:r>
      <w:r w:rsidR="00A2594E" w:rsidRPr="00FC64E1">
        <w:rPr>
          <w:rFonts w:ascii="Junicode" w:hAnsi="Junicode"/>
          <w:sz w:val="28"/>
          <w:szCs w:val="28"/>
          <w:rPrChange w:id="11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in </w:t>
      </w:r>
      <w:r w:rsidR="00A2594E" w:rsidRPr="00FC64E1">
        <w:rPr>
          <w:rFonts w:ascii="Junicode" w:hAnsi="Junicode"/>
          <w:sz w:val="28"/>
          <w:szCs w:val="28"/>
          <w:rPrChange w:id="11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gei</w:t>
      </w:r>
      <w:r w:rsidR="00A2594E" w:rsidRPr="00FC64E1">
        <w:rPr>
          <w:rFonts w:ascii="Junicode" w:hAnsi="Junicode"/>
          <w:sz w:val="28"/>
          <w:szCs w:val="28"/>
          <w:rPrChange w:id="11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tlichen</w:t>
      </w:r>
      <w:r w:rsidR="00625D31" w:rsidRPr="00FC64E1">
        <w:rPr>
          <w:rFonts w:ascii="Junicode" w:hAnsi="Junicode"/>
          <w:sz w:val="28"/>
          <w:szCs w:val="28"/>
          <w:rPrChange w:id="11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Stande / derma</w:t>
      </w:r>
      <w:r w:rsidR="00A2594E" w:rsidRPr="00FC64E1">
        <w:rPr>
          <w:rFonts w:ascii="Junicode" w:hAnsi="Junicode"/>
          <w:sz w:val="28"/>
          <w:szCs w:val="28"/>
          <w:rPrChange w:id="11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wol ge</w:t>
      </w:r>
      <w:r w:rsidR="00A2594E" w:rsidRPr="00FC64E1">
        <w:rPr>
          <w:rFonts w:ascii="Junicode" w:hAnsi="Junicode"/>
          <w:sz w:val="28"/>
          <w:szCs w:val="28"/>
          <w:rPrChange w:id="11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chiket /</w:t>
      </w:r>
      <w:r w:rsidR="00625D31" w:rsidRPr="00FC64E1">
        <w:rPr>
          <w:rFonts w:ascii="Junicode" w:hAnsi="Junicode"/>
          <w:sz w:val="28"/>
          <w:szCs w:val="28"/>
          <w:rPrChange w:id="11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er in kurzem ein Bi</w:t>
      </w:r>
      <w:r w:rsidR="00A2594E" w:rsidRPr="00FC64E1">
        <w:rPr>
          <w:rFonts w:ascii="Junicode" w:hAnsi="Junicode"/>
          <w:sz w:val="28"/>
          <w:szCs w:val="28"/>
          <w:rPrChange w:id="11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choff / her</w:t>
      </w:r>
      <w:r w:rsidR="00850D81" w:rsidRPr="00FC64E1">
        <w:rPr>
          <w:rFonts w:ascii="Junicode" w:hAnsi="Junicode"/>
          <w:sz w:val="28"/>
          <w:szCs w:val="28"/>
          <w:rPrChange w:id="11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ein Cardinal / und endlich</w:t>
      </w:r>
      <w:r w:rsidR="00625D31" w:rsidRPr="00FC64E1">
        <w:rPr>
          <w:rFonts w:ascii="Junicode" w:hAnsi="Junicode"/>
          <w:sz w:val="28"/>
          <w:szCs w:val="28"/>
          <w:rPrChange w:id="11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quid homini bene nato dee</w:t>
      </w:r>
      <w:r w:rsidR="00A2594E" w:rsidRPr="00FC64E1">
        <w:rPr>
          <w:rFonts w:ascii="Junicode" w:hAnsi="Junicode"/>
          <w:sz w:val="28"/>
          <w:szCs w:val="28"/>
          <w:rPrChange w:id="11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0D81" w:rsidRPr="00FC64E1">
        <w:rPr>
          <w:rFonts w:ascii="Junicode" w:hAnsi="Junicode"/>
          <w:sz w:val="28"/>
          <w:szCs w:val="28"/>
          <w:rPrChange w:id="11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et,</w:t>
      </w:r>
      <w:r w:rsidR="00625D31" w:rsidRPr="00FC64E1">
        <w:rPr>
          <w:rFonts w:ascii="Junicode" w:hAnsi="Junicode"/>
          <w:sz w:val="28"/>
          <w:szCs w:val="28"/>
          <w:rPrChange w:id="11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Pap</w:t>
      </w:r>
      <w:r w:rsidR="00A2594E" w:rsidRPr="00FC64E1">
        <w:rPr>
          <w:rFonts w:ascii="Junicode" w:hAnsi="Junicode"/>
          <w:sz w:val="28"/>
          <w:szCs w:val="28"/>
          <w:rPrChange w:id="11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erwelet worden / wie </w:t>
      </w:r>
      <w:r w:rsidR="00A2594E" w:rsidRPr="00FC64E1">
        <w:rPr>
          <w:rFonts w:ascii="Junicode" w:hAnsi="Junicode"/>
          <w:sz w:val="28"/>
          <w:szCs w:val="28"/>
          <w:rPrChange w:id="11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mit mehren umb</w:t>
      </w:r>
      <w:r w:rsidR="00A2594E" w:rsidRPr="00FC64E1">
        <w:rPr>
          <w:rFonts w:ascii="Junicode" w:hAnsi="Junicode"/>
          <w:sz w:val="28"/>
          <w:szCs w:val="28"/>
          <w:rPrChange w:id="11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1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50D81" w:rsidRPr="00FC64E1">
        <w:rPr>
          <w:rFonts w:ascii="Junicode" w:hAnsi="Junicode"/>
          <w:sz w:val="28"/>
          <w:szCs w:val="28"/>
          <w:rPrChange w:id="11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nden zu</w:t>
      </w:r>
      <w:r w:rsidR="00625D31" w:rsidRPr="00FC64E1">
        <w:rPr>
          <w:rFonts w:ascii="Junicode" w:hAnsi="Junicode"/>
          <w:sz w:val="28"/>
          <w:szCs w:val="28"/>
          <w:rPrChange w:id="11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</w:t>
      </w:r>
      <w:r w:rsidR="00A2594E" w:rsidRPr="00FC64E1">
        <w:rPr>
          <w:rFonts w:ascii="Junicode" w:hAnsi="Junicode"/>
          <w:sz w:val="28"/>
          <w:szCs w:val="28"/>
          <w:rPrChange w:id="11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0D81" w:rsidRPr="00FC64E1">
        <w:rPr>
          <w:rFonts w:ascii="Junicode" w:hAnsi="Junicode"/>
          <w:sz w:val="28"/>
          <w:szCs w:val="28"/>
          <w:rPrChange w:id="11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bei Johann. Wolff. rom. 2.</w:t>
      </w:r>
      <w:r w:rsidR="00625D31" w:rsidRPr="00FC64E1">
        <w:rPr>
          <w:rFonts w:ascii="Junicode" w:hAnsi="Junicode"/>
          <w:sz w:val="28"/>
          <w:szCs w:val="28"/>
          <w:rPrChange w:id="11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0D81" w:rsidRPr="00FC64E1">
        <w:rPr>
          <w:rFonts w:ascii="Junicode" w:hAnsi="Junicode"/>
          <w:sz w:val="28"/>
          <w:szCs w:val="28"/>
          <w:rPrChange w:id="11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R. M.</w:t>
      </w:r>
    </w:p>
    <w:p w14:paraId="2E405B46" w14:textId="1A46A693" w:rsidR="00D96225" w:rsidRPr="00FC64E1" w:rsidRDefault="00850D81" w:rsidP="001B2A6D">
      <w:pPr>
        <w:spacing w:line="360" w:lineRule="auto"/>
        <w:rPr>
          <w:rFonts w:ascii="Junicode" w:hAnsi="Junicode"/>
          <w:sz w:val="28"/>
          <w:szCs w:val="28"/>
          <w:rPrChange w:id="11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Dahin dan auch gezielet Solon</w:t>
      </w:r>
      <w:r w:rsidR="00625D31" w:rsidRPr="00FC64E1">
        <w:rPr>
          <w:rFonts w:ascii="Junicode" w:hAnsi="Junicode"/>
          <w:sz w:val="28"/>
          <w:szCs w:val="28"/>
          <w:rPrChange w:id="11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und Licurgus beide vorneme Re</w:t>
      </w:r>
      <w:r w:rsidRPr="00FC64E1">
        <w:rPr>
          <w:rFonts w:ascii="Junicode" w:hAnsi="Junicode"/>
          <w:sz w:val="28"/>
          <w:szCs w:val="28"/>
          <w:rPrChange w:id="11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genten und Ge</w:t>
      </w:r>
      <w:r w:rsidR="00A2594E" w:rsidRPr="00FC64E1">
        <w:rPr>
          <w:rFonts w:ascii="Junicode" w:hAnsi="Junicode"/>
          <w:sz w:val="28"/>
          <w:szCs w:val="28"/>
          <w:rPrChange w:id="11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azgebere in Grichen</w:t>
      </w:r>
      <w:r w:rsidRPr="00FC64E1">
        <w:rPr>
          <w:rFonts w:ascii="Junicode" w:hAnsi="Junicode"/>
          <w:sz w:val="28"/>
          <w:szCs w:val="28"/>
          <w:rPrChange w:id="11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land / welche wie oben gemeldet /</w:t>
      </w:r>
      <w:r w:rsidR="00625D31" w:rsidRPr="00FC64E1">
        <w:rPr>
          <w:rFonts w:ascii="Junicode" w:hAnsi="Junicode"/>
          <w:sz w:val="28"/>
          <w:szCs w:val="28"/>
          <w:rPrChange w:id="11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zugela</w:t>
      </w:r>
      <w:r w:rsidR="00A2594E" w:rsidRPr="00FC64E1">
        <w:rPr>
          <w:rFonts w:ascii="Junicode" w:hAnsi="Junicode"/>
          <w:sz w:val="28"/>
          <w:szCs w:val="28"/>
          <w:rPrChange w:id="11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haben / daß einer / der</w:t>
      </w:r>
      <w:r w:rsidR="00625D31" w:rsidRPr="00FC64E1">
        <w:rPr>
          <w:rFonts w:ascii="Junicode" w:hAnsi="Junicode"/>
          <w:sz w:val="28"/>
          <w:szCs w:val="28"/>
          <w:rPrChange w:id="11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unverm</w:t>
      </w:r>
      <w:r w:rsidR="00A2594E" w:rsidRPr="00FC64E1">
        <w:rPr>
          <w:rFonts w:ascii="Junicode" w:hAnsi="Junicode"/>
          <w:sz w:val="28"/>
          <w:szCs w:val="28"/>
          <w:rPrChange w:id="11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genheit wegen </w:t>
      </w:r>
      <w:r w:rsidR="00A2594E" w:rsidRPr="00FC64E1">
        <w:rPr>
          <w:rFonts w:ascii="Junicode" w:hAnsi="Junicode"/>
          <w:sz w:val="28"/>
          <w:szCs w:val="28"/>
          <w:rPrChange w:id="11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625D31" w:rsidRPr="00FC64E1">
        <w:rPr>
          <w:rFonts w:ascii="Junicode" w:hAnsi="Junicode"/>
          <w:sz w:val="28"/>
          <w:szCs w:val="28"/>
          <w:rPrChange w:id="11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Werk nicht volbringen konte / einem</w:t>
      </w:r>
      <w:r w:rsidR="00625D31" w:rsidRPr="00FC64E1">
        <w:rPr>
          <w:rFonts w:ascii="Junicode" w:hAnsi="Junicode"/>
          <w:sz w:val="28"/>
          <w:szCs w:val="28"/>
          <w:rPrChange w:id="11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andern die gro</w:t>
      </w:r>
      <w:r w:rsidR="00A2594E" w:rsidRPr="00FC64E1">
        <w:rPr>
          <w:rFonts w:ascii="Junicode" w:hAnsi="Junicode"/>
          <w:sz w:val="28"/>
          <w:szCs w:val="28"/>
          <w:rPrChange w:id="11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Ehre g</w:t>
      </w:r>
      <w:r w:rsidR="00A2594E" w:rsidRPr="00FC64E1">
        <w:rPr>
          <w:rFonts w:ascii="Junicode" w:hAnsi="Junicode"/>
          <w:sz w:val="28"/>
          <w:szCs w:val="28"/>
          <w:rPrChange w:id="11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m</w:t>
      </w:r>
      <w:r w:rsidR="00A2594E" w:rsidRPr="00FC64E1">
        <w:rPr>
          <w:rFonts w:ascii="Junicode" w:hAnsi="Junicode"/>
          <w:sz w:val="28"/>
          <w:szCs w:val="28"/>
          <w:rPrChange w:id="11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1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 und den</w:t>
      </w:r>
      <w:r w:rsidR="00A2594E" w:rsidRPr="00FC64E1">
        <w:rPr>
          <w:rFonts w:ascii="Junicode" w:hAnsi="Junicode"/>
          <w:sz w:val="28"/>
          <w:szCs w:val="28"/>
          <w:rPrChange w:id="11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dazu erwelen / daß</w:t>
      </w:r>
      <w:r w:rsidR="00625D31" w:rsidRPr="00FC64E1">
        <w:rPr>
          <w:rFonts w:ascii="Junicode" w:hAnsi="Junicode"/>
          <w:sz w:val="28"/>
          <w:szCs w:val="28"/>
          <w:rPrChange w:id="11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in </w:t>
      </w:r>
      <w:r w:rsidR="00A2594E" w:rsidRPr="00FC64E1">
        <w:rPr>
          <w:rFonts w:ascii="Junicode" w:hAnsi="Junicode"/>
          <w:sz w:val="28"/>
          <w:szCs w:val="28"/>
          <w:rPrChange w:id="11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bl</w:t>
      </w:r>
      <w:r w:rsidR="00A2594E" w:rsidRPr="00FC64E1">
        <w:rPr>
          <w:rFonts w:ascii="Junicode" w:hAnsi="Junicode"/>
          <w:sz w:val="28"/>
          <w:szCs w:val="28"/>
          <w:rPrChange w:id="11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enden Jugend / die</w:t>
      </w:r>
      <w:r w:rsidR="00625D31" w:rsidRPr="00FC64E1">
        <w:rPr>
          <w:rFonts w:ascii="Junicode" w:hAnsi="Junicode"/>
          <w:sz w:val="28"/>
          <w:szCs w:val="28"/>
          <w:rPrChange w:id="11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Arbeit f</w:t>
      </w:r>
      <w:r w:rsidR="00A2594E" w:rsidRPr="00FC64E1">
        <w:rPr>
          <w:rFonts w:ascii="Junicode" w:hAnsi="Junicode"/>
          <w:sz w:val="28"/>
          <w:szCs w:val="28"/>
          <w:rPrChange w:id="11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1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jhm ver</w:t>
      </w:r>
      <w:r w:rsidR="00EA50DB" w:rsidRPr="00FC64E1">
        <w:rPr>
          <w:rFonts w:ascii="Junicode" w:hAnsi="Junicode"/>
          <w:sz w:val="28"/>
          <w:szCs w:val="28"/>
          <w:rPrChange w:id="11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1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ichte / und </w:t>
      </w:r>
      <w:r w:rsidR="00A2594E" w:rsidRPr="00FC64E1">
        <w:rPr>
          <w:rFonts w:ascii="Junicode" w:hAnsi="Junicode"/>
          <w:sz w:val="28"/>
          <w:szCs w:val="28"/>
          <w:rPrChange w:id="11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625D31" w:rsidRPr="00FC64E1">
        <w:rPr>
          <w:rFonts w:ascii="Junicode" w:hAnsi="Junicode"/>
          <w:sz w:val="28"/>
          <w:szCs w:val="28"/>
          <w:rPrChange w:id="11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Stelle ritterlich</w:t>
      </w:r>
      <w:r w:rsidR="00D96225" w:rsidRPr="00FC64E1">
        <w:rPr>
          <w:rFonts w:ascii="Junicode" w:hAnsi="Junicode"/>
          <w:sz w:val="28"/>
          <w:szCs w:val="28"/>
          <w:rPrChange w:id="11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vertrete / modo</w:t>
      </w:r>
      <w:r w:rsidR="00625D31" w:rsidRPr="00FC64E1">
        <w:rPr>
          <w:rFonts w:ascii="Junicode" w:hAnsi="Junicode"/>
          <w:sz w:val="28"/>
          <w:szCs w:val="28"/>
          <w:rPrChange w:id="11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quod na</w:t>
      </w:r>
      <w:r w:rsidR="00A2594E" w:rsidRPr="00FC64E1">
        <w:rPr>
          <w:rFonts w:ascii="Junicode" w:hAnsi="Junicode"/>
          <w:sz w:val="28"/>
          <w:szCs w:val="28"/>
          <w:rPrChange w:id="11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ceretur, non diceretur alienum notante Cornel Agrippa. in lib.</w:t>
      </w:r>
      <w:r w:rsidR="00625D31" w:rsidRPr="00FC64E1">
        <w:rPr>
          <w:rFonts w:ascii="Junicode" w:hAnsi="Junicode"/>
          <w:sz w:val="28"/>
          <w:szCs w:val="28"/>
          <w:rPrChange w:id="11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 vanit. </w:t>
      </w:r>
      <w:r w:rsidR="00A2594E" w:rsidRPr="00FC64E1">
        <w:rPr>
          <w:rFonts w:ascii="Junicode" w:hAnsi="Junicode"/>
          <w:sz w:val="28"/>
          <w:szCs w:val="28"/>
          <w:rPrChange w:id="11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cient. Und ein </w:t>
      </w:r>
      <w:r w:rsidR="00A2594E" w:rsidRPr="00FC64E1">
        <w:rPr>
          <w:rFonts w:ascii="Junicode" w:hAnsi="Junicode"/>
          <w:sz w:val="28"/>
          <w:szCs w:val="28"/>
          <w:rPrChange w:id="11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</w:t>
      </w:r>
      <w:r w:rsidR="00625D31" w:rsidRPr="00FC64E1">
        <w:rPr>
          <w:rFonts w:ascii="Junicode" w:hAnsi="Junicode"/>
          <w:sz w:val="28"/>
          <w:szCs w:val="28"/>
          <w:rPrChange w:id="11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verdienet ein groß GOttes Lohn /</w:t>
      </w:r>
      <w:r w:rsidR="00625D31" w:rsidRPr="00FC64E1">
        <w:rPr>
          <w:rFonts w:ascii="Junicode" w:hAnsi="Junicode"/>
          <w:sz w:val="28"/>
          <w:szCs w:val="28"/>
          <w:rPrChange w:id="11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er hilfft beides </w:t>
      </w:r>
      <w:r w:rsidR="00A2594E" w:rsidRPr="00FC64E1">
        <w:rPr>
          <w:rFonts w:ascii="Junicode" w:hAnsi="Junicode"/>
          <w:sz w:val="28"/>
          <w:szCs w:val="28"/>
          <w:rPrChange w:id="11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ganzes</w:t>
      </w:r>
      <w:r w:rsidR="00625D31" w:rsidRPr="00FC64E1">
        <w:rPr>
          <w:rFonts w:ascii="Junicode" w:hAnsi="Junicode"/>
          <w:sz w:val="28"/>
          <w:szCs w:val="28"/>
          <w:rPrChange w:id="11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Vatterland / </w:t>
      </w:r>
      <w:r w:rsidR="00A2594E" w:rsidRPr="00FC64E1">
        <w:rPr>
          <w:rFonts w:ascii="Junicode" w:hAnsi="Junicode"/>
          <w:sz w:val="28"/>
          <w:szCs w:val="28"/>
          <w:rPrChange w:id="11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Freund</w:t>
      </w:r>
      <w:r w:rsidR="00A2594E" w:rsidRPr="00FC64E1">
        <w:rPr>
          <w:rFonts w:ascii="Junicode" w:hAnsi="Junicode"/>
          <w:sz w:val="28"/>
          <w:szCs w:val="28"/>
          <w:rPrChange w:id="11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/</w:t>
      </w:r>
      <w:r w:rsidR="00625D31" w:rsidRPr="00FC64E1">
        <w:rPr>
          <w:rFonts w:ascii="Junicode" w:hAnsi="Junicode"/>
          <w:sz w:val="28"/>
          <w:szCs w:val="28"/>
          <w:rPrChange w:id="11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Stamm und Ge</w:t>
      </w:r>
      <w:r w:rsidR="00A2594E" w:rsidRPr="00FC64E1">
        <w:rPr>
          <w:rFonts w:ascii="Junicode" w:hAnsi="Junicode"/>
          <w:sz w:val="28"/>
          <w:szCs w:val="28"/>
          <w:rPrChange w:id="11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/ erhalten /</w:t>
      </w:r>
      <w:r w:rsidR="00625D31" w:rsidRPr="00FC64E1">
        <w:rPr>
          <w:rFonts w:ascii="Junicode" w:hAnsi="Junicode"/>
          <w:sz w:val="28"/>
          <w:szCs w:val="28"/>
          <w:rPrChange w:id="11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welche wie oben ge</w:t>
      </w:r>
      <w:r w:rsidR="00A2594E" w:rsidRPr="00FC64E1">
        <w:rPr>
          <w:rFonts w:ascii="Junicode" w:hAnsi="Junicode"/>
          <w:sz w:val="28"/>
          <w:szCs w:val="28"/>
          <w:rPrChange w:id="11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i</w:t>
      </w:r>
      <w:r w:rsidR="00A2594E" w:rsidRPr="00FC64E1">
        <w:rPr>
          <w:rFonts w:ascii="Junicode" w:hAnsi="Junicode"/>
          <w:sz w:val="28"/>
          <w:szCs w:val="28"/>
          <w:rPrChange w:id="11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in Ver</w:t>
      </w:r>
      <w:r w:rsidR="00D96225" w:rsidRPr="00FC64E1">
        <w:rPr>
          <w:rFonts w:ascii="Junicode" w:hAnsi="Junicode"/>
          <w:sz w:val="28"/>
          <w:szCs w:val="28"/>
          <w:rPrChange w:id="11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mehrung / Kind und Kindeskinder</w:t>
      </w:r>
      <w:r w:rsidR="00625D31" w:rsidRPr="00FC64E1">
        <w:rPr>
          <w:rFonts w:ascii="Junicode" w:hAnsi="Junicode"/>
          <w:sz w:val="28"/>
          <w:szCs w:val="28"/>
          <w:rPrChange w:id="11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1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/ Argum. l. liberos 229. ff. de</w:t>
      </w:r>
      <w:r w:rsidR="00625D31" w:rsidRPr="00FC64E1">
        <w:rPr>
          <w:rFonts w:ascii="Junicode" w:hAnsi="Junicode"/>
          <w:sz w:val="28"/>
          <w:szCs w:val="28"/>
          <w:rPrChange w:id="11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verb. </w:t>
      </w:r>
      <w:r w:rsidR="00A2594E" w:rsidRPr="00FC64E1">
        <w:rPr>
          <w:rFonts w:ascii="Junicode" w:hAnsi="Junicode"/>
          <w:sz w:val="28"/>
          <w:szCs w:val="28"/>
          <w:rPrChange w:id="11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ign.</w:t>
      </w:r>
    </w:p>
    <w:p w14:paraId="7B6C9F30" w14:textId="3C6F64D2" w:rsidR="00D96225" w:rsidRPr="00FC64E1" w:rsidRDefault="00625D31" w:rsidP="001B2A6D">
      <w:pPr>
        <w:spacing w:line="360" w:lineRule="auto"/>
        <w:rPr>
          <w:rFonts w:ascii="Junicode" w:hAnsi="Junicode"/>
          <w:sz w:val="28"/>
          <w:szCs w:val="28"/>
          <w:rPrChange w:id="11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Derowegen auch vielleicht Ju</w:t>
      </w:r>
      <w:r w:rsidR="00D96225" w:rsidRPr="00FC64E1">
        <w:rPr>
          <w:rFonts w:ascii="Junicode" w:hAnsi="Junicode"/>
          <w:sz w:val="28"/>
          <w:szCs w:val="28"/>
          <w:rPrChange w:id="11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lius Cæ</w:t>
      </w:r>
      <w:r w:rsidR="00A2594E" w:rsidRPr="00FC64E1">
        <w:rPr>
          <w:rFonts w:ascii="Junicode" w:hAnsi="Junicode"/>
          <w:sz w:val="28"/>
          <w:szCs w:val="28"/>
          <w:rPrChange w:id="11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 / der er</w:t>
      </w:r>
      <w:r w:rsidR="00A2594E" w:rsidRPr="00FC64E1">
        <w:rPr>
          <w:rFonts w:ascii="Junicode" w:hAnsi="Junicode"/>
          <w:sz w:val="28"/>
          <w:szCs w:val="28"/>
          <w:rPrChange w:id="11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R</w:t>
      </w:r>
      <w:r w:rsidR="00A2594E" w:rsidRPr="00FC64E1">
        <w:rPr>
          <w:rFonts w:ascii="Junicode" w:hAnsi="Junicode"/>
          <w:sz w:val="28"/>
          <w:szCs w:val="28"/>
          <w:rPrChange w:id="11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96225" w:rsidRPr="00FC64E1">
        <w:rPr>
          <w:rFonts w:ascii="Junicode" w:hAnsi="Junicode"/>
          <w:sz w:val="28"/>
          <w:szCs w:val="28"/>
          <w:rPrChange w:id="11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</w:t>
      </w:r>
      <w:r w:rsidR="00A2594E" w:rsidRPr="00FC64E1">
        <w:rPr>
          <w:rFonts w:ascii="Junicode" w:hAnsi="Junicode"/>
          <w:sz w:val="28"/>
          <w:szCs w:val="28"/>
          <w:rPrChange w:id="11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24681D" w:rsidRPr="00FC64E1">
        <w:rPr>
          <w:rFonts w:ascii="Junicode" w:hAnsi="Junicode"/>
          <w:sz w:val="28"/>
          <w:szCs w:val="28"/>
          <w:rPrChange w:id="11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Kai</w:t>
      </w:r>
      <w:r w:rsidR="00A2594E" w:rsidRPr="00FC64E1">
        <w:rPr>
          <w:rFonts w:ascii="Junicode" w:hAnsi="Junicode"/>
          <w:sz w:val="28"/>
          <w:szCs w:val="28"/>
          <w:rPrChange w:id="11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zu ewigen </w:t>
      </w:r>
      <w:r w:rsidR="00A2594E" w:rsidRPr="00FC64E1">
        <w:rPr>
          <w:rFonts w:ascii="Junicode" w:hAnsi="Junicode"/>
          <w:sz w:val="28"/>
          <w:szCs w:val="28"/>
          <w:rPrChange w:id="11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Nachruhm</w:t>
      </w:r>
      <w:r w:rsidRPr="00FC64E1">
        <w:rPr>
          <w:rFonts w:ascii="Junicode" w:hAnsi="Junicode"/>
          <w:sz w:val="28"/>
          <w:szCs w:val="28"/>
          <w:rPrChange w:id="11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omnium mulierum vir, aller Weiber</w:t>
      </w:r>
      <w:r w:rsidRPr="00FC64E1">
        <w:rPr>
          <w:rFonts w:ascii="Junicode" w:hAnsi="Junicode"/>
          <w:sz w:val="28"/>
          <w:szCs w:val="28"/>
          <w:rPrChange w:id="11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11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="00D96225" w:rsidRPr="00FC64E1">
        <w:rPr>
          <w:rFonts w:ascii="Junicode" w:hAnsi="Junicode"/>
          <w:sz w:val="28"/>
          <w:szCs w:val="28"/>
          <w:rPrChange w:id="11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geneñet worden / daher daß</w:t>
      </w:r>
      <w:r w:rsidRPr="00FC64E1">
        <w:rPr>
          <w:rFonts w:ascii="Junicode" w:hAnsi="Junicode"/>
          <w:sz w:val="28"/>
          <w:szCs w:val="28"/>
          <w:rPrChange w:id="11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der Unverm</w:t>
      </w:r>
      <w:r w:rsidR="00A2594E" w:rsidRPr="00FC64E1">
        <w:rPr>
          <w:rFonts w:ascii="Junicode" w:hAnsi="Junicode"/>
          <w:sz w:val="28"/>
          <w:szCs w:val="28"/>
          <w:rPrChange w:id="11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96225" w:rsidRPr="00FC64E1">
        <w:rPr>
          <w:rFonts w:ascii="Junicode" w:hAnsi="Junicode"/>
          <w:sz w:val="28"/>
          <w:szCs w:val="28"/>
          <w:rPrChange w:id="11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genheit der M</w:t>
      </w:r>
      <w:r w:rsidR="00A2594E" w:rsidRPr="00FC64E1">
        <w:rPr>
          <w:rFonts w:ascii="Junicode" w:hAnsi="Junicode"/>
          <w:sz w:val="28"/>
          <w:szCs w:val="28"/>
          <w:rPrChange w:id="11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96225" w:rsidRPr="00FC64E1">
        <w:rPr>
          <w:rFonts w:ascii="Junicode" w:hAnsi="Junicode"/>
          <w:sz w:val="28"/>
          <w:szCs w:val="28"/>
          <w:rPrChange w:id="11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</w:t>
      </w:r>
      <w:r w:rsidRPr="00FC64E1">
        <w:rPr>
          <w:rFonts w:ascii="Junicode" w:hAnsi="Junicode"/>
          <w:sz w:val="28"/>
          <w:szCs w:val="28"/>
          <w:rPrChange w:id="11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h</w:t>
      </w:r>
      <w:r w:rsidR="00A2594E" w:rsidRPr="00FC64E1">
        <w:rPr>
          <w:rFonts w:ascii="Junicode" w:hAnsi="Junicode"/>
          <w:sz w:val="28"/>
          <w:szCs w:val="28"/>
          <w:rPrChange w:id="11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96225" w:rsidRPr="00FC64E1">
        <w:rPr>
          <w:rFonts w:ascii="Junicode" w:hAnsi="Junicode"/>
          <w:sz w:val="28"/>
          <w:szCs w:val="28"/>
          <w:rPrChange w:id="11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 kommen / den Weibern aber</w:t>
      </w:r>
      <w:r w:rsidRPr="00FC64E1">
        <w:rPr>
          <w:rFonts w:ascii="Junicode" w:hAnsi="Junicode"/>
          <w:sz w:val="28"/>
          <w:szCs w:val="28"/>
          <w:rPrChange w:id="11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Raht und That beige</w:t>
      </w:r>
      <w:r w:rsidR="00A2594E" w:rsidRPr="00FC64E1">
        <w:rPr>
          <w:rFonts w:ascii="Junicode" w:hAnsi="Junicode"/>
          <w:sz w:val="28"/>
          <w:szCs w:val="28"/>
          <w:rPrChange w:id="11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tanden.</w:t>
      </w:r>
      <w:r w:rsidRPr="00FC64E1">
        <w:rPr>
          <w:rFonts w:ascii="Junicode" w:hAnsi="Junicode"/>
          <w:sz w:val="28"/>
          <w:szCs w:val="28"/>
          <w:rPrChange w:id="11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6225" w:rsidRPr="00FC64E1">
        <w:rPr>
          <w:rFonts w:ascii="Junicode" w:hAnsi="Junicode"/>
          <w:sz w:val="28"/>
          <w:szCs w:val="28"/>
          <w:rPrChange w:id="11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</w:t>
      </w:r>
      <w:r w:rsidR="00A2594E" w:rsidRPr="00FC64E1">
        <w:rPr>
          <w:rFonts w:ascii="Junicode" w:hAnsi="Junicode"/>
          <w:sz w:val="28"/>
          <w:szCs w:val="28"/>
          <w:rPrChange w:id="11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Sueton. in vit. Cæ</w:t>
      </w:r>
      <w:r w:rsidR="00A2594E" w:rsidRPr="00FC64E1">
        <w:rPr>
          <w:rFonts w:ascii="Junicode" w:hAnsi="Junicode"/>
          <w:sz w:val="28"/>
          <w:szCs w:val="28"/>
          <w:rPrChange w:id="11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6225" w:rsidRPr="00FC64E1">
        <w:rPr>
          <w:rFonts w:ascii="Junicode" w:hAnsi="Junicode"/>
          <w:sz w:val="28"/>
          <w:szCs w:val="28"/>
          <w:rPrChange w:id="11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ar. c. 51.</w:t>
      </w:r>
    </w:p>
    <w:p w14:paraId="1DB88075" w14:textId="620D9B1B" w:rsidR="001B55C0" w:rsidRPr="00FC64E1" w:rsidRDefault="00D96225" w:rsidP="0024681D">
      <w:pPr>
        <w:spacing w:line="360" w:lineRule="auto"/>
        <w:rPr>
          <w:rFonts w:ascii="Junicode" w:hAnsi="Junicode"/>
          <w:sz w:val="28"/>
          <w:szCs w:val="28"/>
          <w:rPrChange w:id="11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1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Were es aber </w:t>
      </w:r>
      <w:r w:rsidR="00A2594E" w:rsidRPr="00FC64E1">
        <w:rPr>
          <w:rFonts w:ascii="Junicode" w:hAnsi="Junicode"/>
          <w:sz w:val="28"/>
          <w:szCs w:val="28"/>
          <w:rPrChange w:id="11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/ daß die</w:t>
      </w:r>
      <w:r w:rsidR="00A2594E" w:rsidRPr="00FC64E1">
        <w:rPr>
          <w:rFonts w:ascii="Junicode" w:hAnsi="Junicode"/>
          <w:sz w:val="28"/>
          <w:szCs w:val="28"/>
          <w:rPrChange w:id="11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625D31" w:rsidRPr="00FC64E1">
        <w:rPr>
          <w:rFonts w:ascii="Junicode" w:hAnsi="Junicode"/>
          <w:sz w:val="28"/>
          <w:szCs w:val="28"/>
          <w:rPrChange w:id="11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helffen / und die Weiber ebener</w:t>
      </w:r>
      <w:r w:rsidR="00625D31" w:rsidRPr="00FC64E1">
        <w:rPr>
          <w:rFonts w:ascii="Junicode" w:hAnsi="Junicode"/>
          <w:sz w:val="28"/>
          <w:szCs w:val="28"/>
          <w:rPrChange w:id="11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="00A2594E" w:rsidRPr="00FC64E1">
        <w:rPr>
          <w:rFonts w:ascii="Junicode" w:hAnsi="Junicode"/>
          <w:sz w:val="28"/>
          <w:szCs w:val="28"/>
          <w:rPrChange w:id="11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e~ / wie vorhin unfruchtbar blieben / muß man die</w:t>
      </w:r>
      <w:r w:rsidR="00A2594E" w:rsidRPr="00FC64E1">
        <w:rPr>
          <w:rFonts w:ascii="Junicode" w:hAnsi="Junicode"/>
          <w:sz w:val="28"/>
          <w:szCs w:val="28"/>
          <w:rPrChange w:id="11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nacher Ba</w:t>
      </w:r>
      <w:r w:rsidRPr="00FC64E1">
        <w:rPr>
          <w:rFonts w:ascii="Junicode" w:hAnsi="Junicode"/>
          <w:sz w:val="28"/>
          <w:szCs w:val="28"/>
          <w:rPrChange w:id="11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ins warme Bad / oder auch nach</w:t>
      </w:r>
      <w:r w:rsidR="00625D31" w:rsidRPr="00FC64E1">
        <w:rPr>
          <w:rFonts w:ascii="Junicode" w:hAnsi="Junicode"/>
          <w:sz w:val="28"/>
          <w:szCs w:val="28"/>
          <w:rPrChange w:id="11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dem Heilbrunnen </w:t>
      </w:r>
      <w:r w:rsidR="00A2594E" w:rsidRPr="00FC64E1">
        <w:rPr>
          <w:rFonts w:ascii="Junicode" w:hAnsi="Junicode"/>
          <w:sz w:val="28"/>
          <w:szCs w:val="28"/>
          <w:rPrChange w:id="11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/ dem ver</w:t>
      </w:r>
      <w:r w:rsidRPr="00FC64E1">
        <w:rPr>
          <w:rFonts w:ascii="Junicode" w:hAnsi="Junicode"/>
          <w:sz w:val="28"/>
          <w:szCs w:val="28"/>
          <w:rPrChange w:id="11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gangen / wird man gewiß erfaren /</w:t>
      </w:r>
      <w:r w:rsidR="00625D31" w:rsidRPr="00FC64E1">
        <w:rPr>
          <w:rFonts w:ascii="Junicode" w:hAnsi="Junicode"/>
          <w:sz w:val="28"/>
          <w:szCs w:val="28"/>
          <w:rPrChange w:id="11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jhnen geholffen worden / dan es</w:t>
      </w:r>
      <w:r w:rsidR="00625D31" w:rsidRPr="00FC64E1">
        <w:rPr>
          <w:rFonts w:ascii="Junicode" w:hAnsi="Junicode"/>
          <w:sz w:val="28"/>
          <w:szCs w:val="28"/>
          <w:rPrChange w:id="11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1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die Medici wunderlich von</w:t>
      </w:r>
      <w:r w:rsidR="00625D31" w:rsidRPr="00FC64E1">
        <w:rPr>
          <w:rFonts w:ascii="Junicode" w:hAnsi="Junicode"/>
          <w:sz w:val="28"/>
          <w:szCs w:val="28"/>
          <w:rPrChange w:id="11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gro</w:t>
      </w:r>
      <w:r w:rsidR="00A2594E" w:rsidRPr="00FC64E1">
        <w:rPr>
          <w:rFonts w:ascii="Junicode" w:hAnsi="Junicode"/>
          <w:sz w:val="28"/>
          <w:szCs w:val="28"/>
          <w:rPrChange w:id="11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5D31" w:rsidRPr="00FC64E1">
        <w:rPr>
          <w:rFonts w:ascii="Junicode" w:hAnsi="Junicode"/>
          <w:sz w:val="28"/>
          <w:szCs w:val="28"/>
          <w:rPrChange w:id="11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Fruchtbarkeit und Wir</w:t>
      </w:r>
      <w:r w:rsidRPr="00FC64E1">
        <w:rPr>
          <w:rFonts w:ascii="Junicode" w:hAnsi="Junicode"/>
          <w:sz w:val="28"/>
          <w:szCs w:val="28"/>
          <w:rPrChange w:id="11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kung dero</w:t>
      </w:r>
      <w:r w:rsidR="00A2594E" w:rsidRPr="00FC64E1">
        <w:rPr>
          <w:rFonts w:ascii="Junicode" w:hAnsi="Junicode"/>
          <w:sz w:val="28"/>
          <w:szCs w:val="28"/>
          <w:rPrChange w:id="11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1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an den Weibern /</w:t>
      </w:r>
      <w:r w:rsidR="00625D31" w:rsidRPr="00FC64E1">
        <w:rPr>
          <w:rFonts w:ascii="Junicode" w:hAnsi="Junicode"/>
          <w:sz w:val="28"/>
          <w:szCs w:val="28"/>
          <w:rPrChange w:id="11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1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1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von dem Warmen</w:t>
      </w:r>
      <w:r w:rsidRPr="00FC64E1">
        <w:rPr>
          <w:rFonts w:ascii="Junicode" w:hAnsi="Junicode"/>
          <w:sz w:val="28"/>
          <w:szCs w:val="28"/>
          <w:rPrChange w:id="11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bade zu Baden / </w:t>
      </w:r>
      <w:r w:rsidR="00A2594E" w:rsidRPr="00FC64E1">
        <w:rPr>
          <w:rFonts w:ascii="Junicode" w:hAnsi="Junicode"/>
          <w:sz w:val="28"/>
          <w:szCs w:val="28"/>
          <w:rPrChange w:id="11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ein vor</w:t>
      </w:r>
      <w:r w:rsidRPr="00FC64E1">
        <w:rPr>
          <w:rFonts w:ascii="Junicode" w:hAnsi="Junicode"/>
          <w:sz w:val="28"/>
          <w:szCs w:val="28"/>
          <w:rPrChange w:id="11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625D31" w:rsidRPr="00FC64E1">
        <w:rPr>
          <w:rFonts w:ascii="Junicode" w:hAnsi="Junicode"/>
          <w:sz w:val="28"/>
          <w:szCs w:val="28"/>
          <w:rPrChange w:id="11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efflicher gelehrter Poggius Florentinus an den Leonardum Are</w:t>
      </w:r>
      <w:r w:rsidRPr="00FC64E1">
        <w:rPr>
          <w:rFonts w:ascii="Junicode" w:hAnsi="Junicode"/>
          <w:sz w:val="28"/>
          <w:szCs w:val="28"/>
          <w:rPrChange w:id="11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tinum. Al</w:t>
      </w:r>
      <w:r w:rsidR="00A2594E" w:rsidRPr="00FC64E1">
        <w:rPr>
          <w:rFonts w:ascii="Junicode" w:hAnsi="Junicode"/>
          <w:sz w:val="28"/>
          <w:szCs w:val="28"/>
          <w:rPrChange w:id="11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1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o: Nulla in orbe terrarum balnea ad fœcunditatem mu</w:t>
      </w:r>
      <w:r w:rsidRPr="00FC64E1">
        <w:rPr>
          <w:rFonts w:ascii="Junicode" w:hAnsi="Junicode"/>
          <w:sz w:val="28"/>
          <w:szCs w:val="28"/>
          <w:rPrChange w:id="11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lierum magis accommodata e</w:t>
      </w:r>
      <w:r w:rsidR="00A2594E" w:rsidRPr="00FC64E1">
        <w:rPr>
          <w:rFonts w:ascii="Junicode" w:hAnsi="Junicode"/>
          <w:sz w:val="28"/>
          <w:szCs w:val="28"/>
          <w:rPrChange w:id="11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1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e.</w:t>
      </w:r>
      <w:r w:rsidR="0024681D" w:rsidRPr="00FC64E1">
        <w:rPr>
          <w:rFonts w:ascii="Junicode" w:hAnsi="Junicode"/>
          <w:sz w:val="28"/>
          <w:szCs w:val="28"/>
          <w:rPrChange w:id="11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5D31" w:rsidRPr="00FC64E1">
        <w:rPr>
          <w:rFonts w:ascii="Junicode" w:hAnsi="Junicode"/>
          <w:sz w:val="28"/>
          <w:szCs w:val="28"/>
          <w:rPrChange w:id="11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Innumerabilem multitudinem nobi</w:t>
      </w:r>
      <w:r w:rsidRPr="00FC64E1">
        <w:rPr>
          <w:rFonts w:ascii="Junicode" w:hAnsi="Junicode"/>
          <w:sz w:val="28"/>
          <w:szCs w:val="28"/>
          <w:rPrChange w:id="11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lium &amp; ignobilium ducenta millia</w:t>
      </w:r>
      <w:r w:rsidR="00625D31" w:rsidRPr="00FC64E1">
        <w:rPr>
          <w:rFonts w:ascii="Junicode" w:hAnsi="Junicode"/>
          <w:sz w:val="28"/>
          <w:szCs w:val="28"/>
          <w:rPrChange w:id="11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</w:t>
      </w:r>
      <w:r w:rsidR="00A2594E" w:rsidRPr="00FC64E1">
        <w:rPr>
          <w:rFonts w:ascii="Junicode" w:hAnsi="Junicode"/>
          <w:sz w:val="28"/>
          <w:szCs w:val="28"/>
          <w:rPrChange w:id="12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uum eo venire, non</w:t>
      </w:r>
      <w:r w:rsidR="00625D31" w:rsidRPr="00FC64E1">
        <w:rPr>
          <w:rFonts w:ascii="Junicode" w:hAnsi="Junicode"/>
          <w:sz w:val="28"/>
          <w:szCs w:val="28"/>
          <w:rPrChange w:id="12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tam voletu</w:t>
      </w:r>
      <w:r w:rsidRPr="00FC64E1">
        <w:rPr>
          <w:rFonts w:ascii="Junicode" w:hAnsi="Junicode"/>
          <w:sz w:val="28"/>
          <w:szCs w:val="28"/>
          <w:rPrChange w:id="12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dinis, quam valetudinis cau</w:t>
      </w:r>
      <w:r w:rsidR="00A2594E" w:rsidRPr="00FC64E1">
        <w:rPr>
          <w:rFonts w:ascii="Junicode" w:hAnsi="Junicode"/>
          <w:sz w:val="28"/>
          <w:szCs w:val="28"/>
          <w:rPrChange w:id="12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a. O</w:t>
      </w:r>
      <w:r w:rsidRPr="00FC64E1">
        <w:rPr>
          <w:rFonts w:ascii="Junicode" w:hAnsi="Junicode"/>
          <w:sz w:val="28"/>
          <w:szCs w:val="28"/>
          <w:rPrChange w:id="12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625D31" w:rsidRPr="00FC64E1">
        <w:rPr>
          <w:rFonts w:ascii="Junicode" w:hAnsi="Junicode"/>
          <w:sz w:val="28"/>
          <w:szCs w:val="28"/>
          <w:rPrChange w:id="12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nes amatores, omnes procos, qui</w:t>
      </w:r>
      <w:r w:rsidRPr="00FC64E1">
        <w:rPr>
          <w:rFonts w:ascii="Junicode" w:hAnsi="Junicode"/>
          <w:sz w:val="28"/>
          <w:szCs w:val="28"/>
          <w:rPrChange w:id="12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bus in delitiis vita e</w:t>
      </w:r>
      <w:r w:rsidR="00A2594E" w:rsidRPr="00FC64E1">
        <w:rPr>
          <w:rFonts w:ascii="Junicode" w:hAnsi="Junicode"/>
          <w:sz w:val="28"/>
          <w:szCs w:val="28"/>
          <w:rPrChange w:id="12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po</w:t>
      </w:r>
      <w:r w:rsidR="00A2594E" w:rsidRPr="00FC64E1">
        <w:rPr>
          <w:rFonts w:ascii="Junicode" w:hAnsi="Junicode"/>
          <w:sz w:val="28"/>
          <w:szCs w:val="28"/>
          <w:rPrChange w:id="12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ita, eo concurrere, ut fruantur rebus concupitis</w:t>
      </w:r>
      <w:r w:rsidR="00625D31" w:rsidRPr="00FC64E1">
        <w:rPr>
          <w:rFonts w:ascii="Junicode" w:hAnsi="Junicode"/>
          <w:sz w:val="28"/>
          <w:szCs w:val="28"/>
          <w:rPrChange w:id="12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multas fœminas corporum </w:t>
      </w:r>
      <w:r w:rsidR="00A2594E" w:rsidRPr="00FC64E1">
        <w:rPr>
          <w:rFonts w:ascii="Junicode" w:hAnsi="Junicode"/>
          <w:sz w:val="28"/>
          <w:szCs w:val="28"/>
          <w:rPrChange w:id="12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imulare</w:t>
      </w:r>
      <w:r w:rsidR="00625D31" w:rsidRPr="00FC64E1">
        <w:rPr>
          <w:rFonts w:ascii="Junicode" w:hAnsi="Junicode"/>
          <w:sz w:val="28"/>
          <w:szCs w:val="28"/>
          <w:rPrChange w:id="12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ægritudines, com animo laborent,</w:t>
      </w:r>
      <w:r w:rsidR="00625D31" w:rsidRPr="00FC64E1">
        <w:rPr>
          <w:rFonts w:ascii="Junicode" w:hAnsi="Junicode"/>
          <w:sz w:val="28"/>
          <w:szCs w:val="28"/>
          <w:rPrChange w:id="12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omnibus unam mentem e</w:t>
      </w:r>
      <w:r w:rsidR="00A2594E" w:rsidRPr="00FC64E1">
        <w:rPr>
          <w:rFonts w:ascii="Junicode" w:hAnsi="Junicode"/>
          <w:sz w:val="28"/>
          <w:szCs w:val="28"/>
          <w:rPrChange w:id="12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tri</w:t>
      </w:r>
      <w:r w:rsidR="00A2594E" w:rsidRPr="00FC64E1">
        <w:rPr>
          <w:rFonts w:ascii="Junicode" w:hAnsi="Junicode"/>
          <w:sz w:val="28"/>
          <w:szCs w:val="28"/>
          <w:rPrChange w:id="12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titiam fugare, quærere hilaritatem.</w:t>
      </w:r>
      <w:r w:rsidR="00625D31" w:rsidRPr="00FC64E1">
        <w:rPr>
          <w:rFonts w:ascii="Junicode" w:hAnsi="Junicode"/>
          <w:sz w:val="28"/>
          <w:szCs w:val="28"/>
          <w:rPrChange w:id="12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Non de communi dividundo agere,</w:t>
      </w:r>
      <w:r w:rsidR="00625D31" w:rsidRPr="00FC64E1">
        <w:rPr>
          <w:rFonts w:ascii="Junicode" w:hAnsi="Junicode"/>
          <w:sz w:val="28"/>
          <w:szCs w:val="28"/>
          <w:rPrChange w:id="12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</w:t>
      </w:r>
      <w:r w:rsidR="001B55C0" w:rsidRPr="00FC64E1">
        <w:rPr>
          <w:rFonts w:ascii="Junicode" w:hAnsi="Junicode"/>
          <w:sz w:val="28"/>
          <w:szCs w:val="28"/>
          <w:rPrChange w:id="12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de communicando divi</w:t>
      </w:r>
      <w:r w:rsidR="00A2594E" w:rsidRPr="00FC64E1">
        <w:rPr>
          <w:rFonts w:ascii="Junicode" w:hAnsi="Junicode"/>
          <w:sz w:val="28"/>
          <w:szCs w:val="28"/>
          <w:rPrChange w:id="12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a, und</w:t>
      </w:r>
      <w:r w:rsidR="00625D31" w:rsidRPr="00FC64E1">
        <w:rPr>
          <w:rFonts w:ascii="Junicode" w:hAnsi="Junicode"/>
          <w:sz w:val="28"/>
          <w:szCs w:val="28"/>
          <w:rPrChange w:id="12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 B</w:t>
      </w:r>
      <w:r w:rsidR="00A2594E" w:rsidRPr="00FC64E1">
        <w:rPr>
          <w:rFonts w:ascii="Junicode" w:hAnsi="Junicode"/>
          <w:sz w:val="28"/>
          <w:szCs w:val="28"/>
          <w:rPrChange w:id="12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B55C0" w:rsidRPr="00FC64E1">
        <w:rPr>
          <w:rFonts w:ascii="Junicode" w:hAnsi="Junicode"/>
          <w:sz w:val="28"/>
          <w:szCs w:val="28"/>
          <w:rPrChange w:id="12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werden auch conciliatrices amorum gehei</w:t>
      </w:r>
      <w:r w:rsidR="00A2594E" w:rsidRPr="00FC64E1">
        <w:rPr>
          <w:rFonts w:ascii="Junicode" w:hAnsi="Junicode"/>
          <w:sz w:val="28"/>
          <w:szCs w:val="28"/>
          <w:rPrChange w:id="12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B55C0" w:rsidRPr="00FC64E1">
        <w:rPr>
          <w:rFonts w:ascii="Junicode" w:hAnsi="Junicode"/>
          <w:sz w:val="28"/>
          <w:szCs w:val="28"/>
          <w:rPrChange w:id="12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weil </w:t>
      </w:r>
      <w:r w:rsidR="00A2594E" w:rsidRPr="00FC64E1">
        <w:rPr>
          <w:rFonts w:ascii="Junicode" w:hAnsi="Junicode"/>
          <w:sz w:val="28"/>
          <w:szCs w:val="28"/>
          <w:rPrChange w:id="12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625D31" w:rsidRPr="00FC64E1">
        <w:rPr>
          <w:rFonts w:ascii="Junicode" w:hAnsi="Junicode"/>
          <w:sz w:val="28"/>
          <w:szCs w:val="28"/>
          <w:rPrChange w:id="12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Weiber </w:t>
      </w:r>
      <w:r w:rsidR="00A2594E" w:rsidRPr="00FC64E1">
        <w:rPr>
          <w:rFonts w:ascii="Junicode" w:hAnsi="Junicode"/>
          <w:sz w:val="28"/>
          <w:szCs w:val="28"/>
          <w:rPrChange w:id="12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fruchtbar machen /</w:t>
      </w:r>
      <w:r w:rsidR="00625D31" w:rsidRPr="00FC64E1">
        <w:rPr>
          <w:rFonts w:ascii="Junicode" w:hAnsi="Junicode"/>
          <w:sz w:val="28"/>
          <w:szCs w:val="28"/>
          <w:rPrChange w:id="12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den</w:t>
      </w:r>
      <w:r w:rsidR="00A2594E" w:rsidRPr="00FC64E1">
        <w:rPr>
          <w:rFonts w:ascii="Junicode" w:hAnsi="Junicode"/>
          <w:sz w:val="28"/>
          <w:szCs w:val="28"/>
          <w:rPrChange w:id="12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</w:t>
      </w:r>
      <w:r w:rsidR="00A2594E" w:rsidRPr="00FC64E1">
        <w:rPr>
          <w:rFonts w:ascii="Junicode" w:hAnsi="Junicode"/>
          <w:sz w:val="28"/>
          <w:szCs w:val="28"/>
          <w:rPrChange w:id="12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obald zu Kindern</w:t>
      </w:r>
      <w:r w:rsidR="00625D31" w:rsidRPr="00FC64E1">
        <w:rPr>
          <w:rFonts w:ascii="Junicode" w:hAnsi="Junicode"/>
          <w:sz w:val="28"/>
          <w:szCs w:val="28"/>
          <w:rPrChange w:id="12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helffen / als etwa </w:t>
      </w:r>
      <w:r w:rsidR="00A2594E" w:rsidRPr="00FC64E1">
        <w:rPr>
          <w:rFonts w:ascii="Junicode" w:hAnsi="Junicode"/>
          <w:sz w:val="28"/>
          <w:szCs w:val="28"/>
          <w:rPrChange w:id="12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2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einige gute</w:t>
      </w:r>
      <w:r w:rsidR="00625D31" w:rsidRPr="00FC64E1">
        <w:rPr>
          <w:rFonts w:ascii="Junicode" w:hAnsi="Junicode"/>
          <w:sz w:val="28"/>
          <w:szCs w:val="28"/>
          <w:rPrChange w:id="12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</w:t>
      </w:r>
      <w:r w:rsidR="00625D31" w:rsidRPr="00FC64E1">
        <w:rPr>
          <w:rFonts w:ascii="Junicode" w:hAnsi="Junicode"/>
          <w:sz w:val="28"/>
          <w:szCs w:val="28"/>
          <w:rPrChange w:id="12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ndere Materi / Recept oder Arze</w:t>
      </w:r>
      <w:r w:rsidR="001B55C0" w:rsidRPr="00FC64E1">
        <w:rPr>
          <w:rFonts w:ascii="Junicode" w:hAnsi="Junicode"/>
          <w:sz w:val="28"/>
          <w:szCs w:val="28"/>
          <w:rPrChange w:id="12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625D31" w:rsidRPr="00FC64E1">
        <w:rPr>
          <w:rFonts w:ascii="Junicode" w:hAnsi="Junicode"/>
          <w:sz w:val="28"/>
          <w:szCs w:val="28"/>
          <w:rPrChange w:id="12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immer thun kan oder mag / un</w:t>
      </w:r>
      <w:r w:rsidR="001B55C0" w:rsidRPr="00FC64E1">
        <w:rPr>
          <w:rFonts w:ascii="Junicode" w:hAnsi="Junicode"/>
          <w:sz w:val="28"/>
          <w:szCs w:val="28"/>
          <w:rPrChange w:id="12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ange</w:t>
      </w:r>
      <w:r w:rsidR="00A2594E" w:rsidRPr="00FC64E1">
        <w:rPr>
          <w:rFonts w:ascii="Junicode" w:hAnsi="Junicode"/>
          <w:sz w:val="28"/>
          <w:szCs w:val="28"/>
          <w:rPrChange w:id="12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auch viele melancholici</w:t>
      </w:r>
      <w:r w:rsidR="00625D31" w:rsidRPr="00FC64E1">
        <w:rPr>
          <w:rFonts w:ascii="Junicode" w:hAnsi="Junicode"/>
          <w:sz w:val="28"/>
          <w:szCs w:val="28"/>
          <w:rPrChange w:id="12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Catones </w:t>
      </w:r>
      <w:r w:rsidR="00A2594E" w:rsidRPr="00FC64E1">
        <w:rPr>
          <w:rFonts w:ascii="Junicode" w:hAnsi="Junicode"/>
          <w:sz w:val="28"/>
          <w:szCs w:val="28"/>
          <w:rPrChange w:id="12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heil</w:t>
      </w:r>
      <w:r w:rsidR="00A2594E" w:rsidRPr="00FC64E1">
        <w:rPr>
          <w:rFonts w:ascii="Junicode" w:hAnsi="Junicode"/>
          <w:sz w:val="28"/>
          <w:szCs w:val="28"/>
          <w:rPrChange w:id="12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ame B</w:t>
      </w:r>
      <w:r w:rsidR="00A2594E" w:rsidRPr="00FC64E1">
        <w:rPr>
          <w:rFonts w:ascii="Junicode" w:hAnsi="Junicode"/>
          <w:sz w:val="28"/>
          <w:szCs w:val="28"/>
          <w:rPrChange w:id="12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25D31" w:rsidRPr="00FC64E1">
        <w:rPr>
          <w:rFonts w:ascii="Junicode" w:hAnsi="Junicode"/>
          <w:sz w:val="28"/>
          <w:szCs w:val="28"/>
          <w:rPrChange w:id="12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al</w:t>
      </w:r>
      <w:r w:rsidR="001B55C0" w:rsidRPr="00FC64E1">
        <w:rPr>
          <w:rFonts w:ascii="Junicode" w:hAnsi="Junicode"/>
          <w:sz w:val="28"/>
          <w:szCs w:val="28"/>
          <w:rPrChange w:id="12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zeit </w:t>
      </w:r>
      <w:r w:rsidR="00A2594E" w:rsidRPr="00FC64E1">
        <w:rPr>
          <w:rFonts w:ascii="Junicode" w:hAnsi="Junicode"/>
          <w:sz w:val="28"/>
          <w:szCs w:val="28"/>
          <w:rPrChange w:id="12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12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B55C0" w:rsidRPr="00FC64E1">
        <w:rPr>
          <w:rFonts w:ascii="Junicode" w:hAnsi="Junicode"/>
          <w:sz w:val="28"/>
          <w:szCs w:val="28"/>
          <w:rPrChange w:id="12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hen: Hingegen aber de</w:t>
      </w:r>
      <w:r w:rsidR="00A2594E" w:rsidRPr="00FC64E1">
        <w:rPr>
          <w:rFonts w:ascii="Junicode" w:hAnsi="Junicode"/>
          <w:sz w:val="28"/>
          <w:szCs w:val="28"/>
          <w:rPrChange w:id="12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B55C0" w:rsidRPr="00FC64E1">
        <w:rPr>
          <w:rFonts w:ascii="Junicode" w:hAnsi="Junicode"/>
          <w:sz w:val="28"/>
          <w:szCs w:val="28"/>
          <w:rPrChange w:id="12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lieben Weibgen geholffen / der</w:t>
      </w:r>
      <w:r w:rsidR="00625D31" w:rsidRPr="00FC64E1">
        <w:rPr>
          <w:rFonts w:ascii="Junicode" w:hAnsi="Junicode"/>
          <w:sz w:val="28"/>
          <w:szCs w:val="28"/>
          <w:rPrChange w:id="12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55C0" w:rsidRPr="00FC64E1">
        <w:rPr>
          <w:rFonts w:ascii="Junicode" w:hAnsi="Junicode"/>
          <w:sz w:val="28"/>
          <w:szCs w:val="28"/>
          <w:rPrChange w:id="12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wird </w:t>
      </w:r>
      <w:r w:rsidR="00A2594E" w:rsidRPr="00FC64E1">
        <w:rPr>
          <w:rFonts w:ascii="Junicode" w:hAnsi="Junicode"/>
          <w:sz w:val="28"/>
          <w:szCs w:val="28"/>
          <w:rPrChange w:id="12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hier</w:t>
      </w:r>
      <w:r w:rsidR="00A2594E" w:rsidRPr="00FC64E1">
        <w:rPr>
          <w:rFonts w:ascii="Junicode" w:hAnsi="Junicode"/>
          <w:sz w:val="28"/>
          <w:szCs w:val="28"/>
          <w:rPrChange w:id="12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B55C0" w:rsidRPr="00FC64E1">
        <w:rPr>
          <w:rFonts w:ascii="Junicode" w:hAnsi="Junicode"/>
          <w:sz w:val="28"/>
          <w:szCs w:val="28"/>
          <w:rPrChange w:id="12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gnug</w:t>
      </w:r>
      <w:r w:rsidR="00A2594E" w:rsidRPr="00FC64E1">
        <w:rPr>
          <w:rFonts w:ascii="Junicode" w:hAnsi="Junicode"/>
          <w:sz w:val="28"/>
          <w:szCs w:val="28"/>
          <w:rPrChange w:id="12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55C0" w:rsidRPr="00FC64E1">
        <w:rPr>
          <w:rFonts w:ascii="Junicode" w:hAnsi="Junicode"/>
          <w:sz w:val="28"/>
          <w:szCs w:val="28"/>
          <w:rPrChange w:id="12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zu b</w:t>
      </w:r>
      <w:r w:rsidR="00625D31" w:rsidRPr="00FC64E1">
        <w:rPr>
          <w:rFonts w:ascii="Junicode" w:hAnsi="Junicode"/>
          <w:sz w:val="28"/>
          <w:szCs w:val="28"/>
          <w:rPrChange w:id="12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edan</w:t>
      </w:r>
      <w:r w:rsidR="0024681D" w:rsidRPr="00FC64E1">
        <w:rPr>
          <w:rFonts w:ascii="Junicode" w:hAnsi="Junicode"/>
          <w:sz w:val="28"/>
          <w:szCs w:val="28"/>
          <w:rPrChange w:id="12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haben.</w:t>
      </w:r>
    </w:p>
    <w:p w14:paraId="14782418" w14:textId="20D7654C" w:rsidR="00631FE3" w:rsidRPr="00FC64E1" w:rsidRDefault="00631FE3" w:rsidP="001B2A6D">
      <w:pPr>
        <w:spacing w:line="360" w:lineRule="auto"/>
        <w:rPr>
          <w:rFonts w:ascii="Junicode" w:hAnsi="Junicode"/>
          <w:sz w:val="28"/>
          <w:szCs w:val="28"/>
          <w:rPrChange w:id="12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Jn unverhofftem Fall / da die</w:t>
      </w:r>
      <w:r w:rsidR="00A2594E" w:rsidRPr="00FC64E1">
        <w:rPr>
          <w:rFonts w:ascii="Junicode" w:hAnsi="Junicode"/>
          <w:sz w:val="28"/>
          <w:szCs w:val="28"/>
          <w:rPrChange w:id="12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625D31" w:rsidRPr="00FC64E1">
        <w:rPr>
          <w:rFonts w:ascii="Junicode" w:hAnsi="Junicode"/>
          <w:sz w:val="28"/>
          <w:szCs w:val="28"/>
          <w:rPrChange w:id="12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nicht helffen / und die W</w:t>
      </w:r>
      <w:r w:rsidR="00A2594E" w:rsidRPr="00FC64E1">
        <w:rPr>
          <w:rFonts w:ascii="Junicode" w:hAnsi="Junicode"/>
          <w:sz w:val="28"/>
          <w:szCs w:val="28"/>
          <w:rPrChange w:id="12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625D31" w:rsidRPr="00FC64E1">
        <w:rPr>
          <w:rFonts w:ascii="Junicode" w:hAnsi="Junicode"/>
          <w:sz w:val="28"/>
          <w:szCs w:val="28"/>
          <w:rPrChange w:id="12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Pr="00FC64E1">
        <w:rPr>
          <w:rFonts w:ascii="Junicode" w:hAnsi="Junicode"/>
          <w:sz w:val="28"/>
          <w:szCs w:val="28"/>
          <w:rPrChange w:id="12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kung durch einen etwa Fatal</w:t>
      </w:r>
      <w:r w:rsidR="00A2594E" w:rsidRPr="00FC64E1">
        <w:rPr>
          <w:rFonts w:ascii="Junicode" w:hAnsi="Junicode"/>
          <w:sz w:val="28"/>
          <w:szCs w:val="28"/>
          <w:rPrChange w:id="12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chluß</w:t>
      </w:r>
      <w:r w:rsidR="00625D31" w:rsidRPr="00FC64E1">
        <w:rPr>
          <w:rFonts w:ascii="Junicode" w:hAnsi="Junicode"/>
          <w:sz w:val="28"/>
          <w:szCs w:val="28"/>
          <w:rPrChange w:id="12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verhindert w</w:t>
      </w:r>
      <w:r w:rsidR="00A2594E" w:rsidRPr="00FC64E1">
        <w:rPr>
          <w:rFonts w:ascii="Junicode" w:hAnsi="Junicode"/>
          <w:sz w:val="28"/>
          <w:szCs w:val="28"/>
          <w:rPrChange w:id="12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rde / </w:t>
      </w:r>
      <w:r w:rsidR="00A2594E" w:rsidRPr="00FC64E1">
        <w:rPr>
          <w:rFonts w:ascii="Junicode" w:hAnsi="Junicode"/>
          <w:sz w:val="28"/>
          <w:szCs w:val="28"/>
          <w:rPrChange w:id="12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</w:t>
      </w:r>
      <w:r w:rsidR="00A2594E" w:rsidRPr="00FC64E1">
        <w:rPr>
          <w:rFonts w:ascii="Junicode" w:hAnsi="Junicode"/>
          <w:sz w:val="28"/>
          <w:szCs w:val="28"/>
          <w:rPrChange w:id="12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12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625D31" w:rsidRPr="00FC64E1">
        <w:rPr>
          <w:rFonts w:ascii="Junicode" w:hAnsi="Junicode"/>
          <w:sz w:val="28"/>
          <w:szCs w:val="28"/>
          <w:rPrChange w:id="12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be</w:t>
      </w:r>
      <w:r w:rsidR="00A2594E" w:rsidRPr="00FC64E1">
        <w:rPr>
          <w:rFonts w:ascii="Junicode" w:hAnsi="Junicode"/>
          <w:sz w:val="28"/>
          <w:szCs w:val="28"/>
          <w:rPrChange w:id="12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thun / als daß </w:t>
      </w:r>
      <w:r w:rsidR="00A2594E" w:rsidRPr="00FC64E1">
        <w:rPr>
          <w:rFonts w:ascii="Junicode" w:hAnsi="Junicode"/>
          <w:sz w:val="28"/>
          <w:szCs w:val="28"/>
          <w:rPrChange w:id="12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</w:t>
      </w:r>
      <w:r w:rsidR="00A2594E" w:rsidRPr="00FC64E1">
        <w:rPr>
          <w:rFonts w:ascii="Junicode" w:hAnsi="Junicode"/>
          <w:sz w:val="28"/>
          <w:szCs w:val="28"/>
          <w:rPrChange w:id="12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625D31" w:rsidRPr="00FC64E1">
        <w:rPr>
          <w:rFonts w:ascii="Junicode" w:hAnsi="Junicode"/>
          <w:sz w:val="28"/>
          <w:szCs w:val="28"/>
          <w:rPrChange w:id="12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 auff eine wolbe</w:t>
      </w:r>
      <w:r w:rsidR="00A2594E" w:rsidRPr="00FC64E1">
        <w:rPr>
          <w:rFonts w:ascii="Junicode" w:hAnsi="Junicode"/>
          <w:sz w:val="28"/>
          <w:szCs w:val="28"/>
          <w:rPrChange w:id="12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2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25D31" w:rsidRPr="00FC64E1">
        <w:rPr>
          <w:rFonts w:ascii="Junicode" w:hAnsi="Junicode"/>
          <w:sz w:val="28"/>
          <w:szCs w:val="28"/>
          <w:rPrChange w:id="12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lte Uni</w:t>
      </w:r>
      <w:r w:rsidRPr="00FC64E1">
        <w:rPr>
          <w:rFonts w:ascii="Junicode" w:hAnsi="Junicode"/>
          <w:sz w:val="28"/>
          <w:szCs w:val="28"/>
          <w:rPrChange w:id="12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12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</w:t>
      </w:r>
      <w:r w:rsidR="00A2594E" w:rsidRPr="00FC64E1">
        <w:rPr>
          <w:rFonts w:ascii="Junicode" w:hAnsi="Junicode"/>
          <w:sz w:val="28"/>
          <w:szCs w:val="28"/>
          <w:rPrChange w:id="12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2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/ da allerhand vorneme Studio</w:t>
      </w:r>
      <w:r w:rsidR="00A2594E" w:rsidRPr="00FC64E1">
        <w:rPr>
          <w:rFonts w:ascii="Junicode" w:hAnsi="Junicode"/>
          <w:sz w:val="28"/>
          <w:szCs w:val="28"/>
          <w:rPrChange w:id="12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von allen Faculteten</w:t>
      </w:r>
      <w:r w:rsidR="00625D31" w:rsidRPr="00FC64E1">
        <w:rPr>
          <w:rFonts w:ascii="Junicode" w:hAnsi="Junicode"/>
          <w:sz w:val="28"/>
          <w:szCs w:val="28"/>
          <w:rPrChange w:id="12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</w:t>
      </w:r>
      <w:r w:rsidR="00A2594E" w:rsidRPr="00FC64E1">
        <w:rPr>
          <w:rFonts w:ascii="Junicode" w:hAnsi="Junicode"/>
          <w:sz w:val="28"/>
          <w:szCs w:val="28"/>
          <w:rPrChange w:id="12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ammen </w:t>
      </w:r>
      <w:r w:rsidR="00A2594E" w:rsidRPr="00FC64E1">
        <w:rPr>
          <w:rFonts w:ascii="Junicode" w:hAnsi="Junicode"/>
          <w:sz w:val="28"/>
          <w:szCs w:val="28"/>
          <w:rPrChange w:id="12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die werden alsden</w:t>
      </w:r>
      <w:r w:rsidR="00625D31" w:rsidRPr="00FC64E1">
        <w:rPr>
          <w:rFonts w:ascii="Junicode" w:hAnsi="Junicode"/>
          <w:sz w:val="28"/>
          <w:szCs w:val="28"/>
          <w:rPrChange w:id="12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Tit. de vent. in</w:t>
      </w:r>
      <w:r w:rsidR="00A2594E" w:rsidRPr="00FC64E1">
        <w:rPr>
          <w:rFonts w:ascii="Junicode" w:hAnsi="Junicode"/>
          <w:sz w:val="28"/>
          <w:szCs w:val="28"/>
          <w:rPrChange w:id="12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piciendo flei</w:t>
      </w:r>
      <w:r w:rsidR="00A2594E" w:rsidRPr="00FC64E1">
        <w:rPr>
          <w:rFonts w:ascii="Junicode" w:hAnsi="Junicode"/>
          <w:sz w:val="28"/>
          <w:szCs w:val="28"/>
          <w:rPrChange w:id="12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625D31" w:rsidRPr="00FC64E1">
        <w:rPr>
          <w:rFonts w:ascii="Junicode" w:hAnsi="Junicode"/>
          <w:sz w:val="28"/>
          <w:szCs w:val="28"/>
          <w:rPrChange w:id="12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durchklauben / die ur</w:t>
      </w:r>
      <w:r w:rsidR="00A2594E" w:rsidRPr="00FC64E1">
        <w:rPr>
          <w:rFonts w:ascii="Junicode" w:hAnsi="Junicode"/>
          <w:sz w:val="28"/>
          <w:szCs w:val="28"/>
          <w:rPrChange w:id="12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jhrer Un</w:t>
      </w:r>
      <w:r w:rsidRPr="00FC64E1">
        <w:rPr>
          <w:rFonts w:ascii="Junicode" w:hAnsi="Junicode"/>
          <w:sz w:val="28"/>
          <w:szCs w:val="28"/>
          <w:rPrChange w:id="12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fruchtbarkeit gleich</w:t>
      </w:r>
      <w:r w:rsidR="00A2594E" w:rsidRPr="00FC64E1">
        <w:rPr>
          <w:rFonts w:ascii="Junicode" w:hAnsi="Junicode"/>
          <w:sz w:val="28"/>
          <w:szCs w:val="28"/>
          <w:rPrChange w:id="12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 mit </w:t>
      </w:r>
      <w:r w:rsidR="00A2594E" w:rsidRPr="00FC64E1">
        <w:rPr>
          <w:rFonts w:ascii="Junicode" w:hAnsi="Junicode"/>
          <w:sz w:val="28"/>
          <w:szCs w:val="28"/>
          <w:rPrChange w:id="12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pizigen</w:t>
      </w:r>
      <w:r w:rsidR="00625D31" w:rsidRPr="00FC64E1">
        <w:rPr>
          <w:rFonts w:ascii="Junicode" w:hAnsi="Junicode"/>
          <w:sz w:val="28"/>
          <w:szCs w:val="28"/>
          <w:rPrChange w:id="12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Fingern außgr</w:t>
      </w:r>
      <w:r w:rsidR="00A2594E" w:rsidRPr="00FC64E1">
        <w:rPr>
          <w:rFonts w:ascii="Junicode" w:hAnsi="Junicode"/>
          <w:sz w:val="28"/>
          <w:szCs w:val="28"/>
          <w:rPrChange w:id="12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beln / dan </w:t>
      </w:r>
      <w:r w:rsidR="00A2594E" w:rsidRPr="00FC64E1">
        <w:rPr>
          <w:rFonts w:ascii="Junicode" w:hAnsi="Junicode"/>
          <w:sz w:val="28"/>
          <w:szCs w:val="28"/>
          <w:rPrChange w:id="12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ver</w:t>
      </w:r>
      <w:r w:rsidR="00A2594E" w:rsidRPr="00FC64E1">
        <w:rPr>
          <w:rFonts w:ascii="Junicode" w:hAnsi="Junicode"/>
          <w:sz w:val="28"/>
          <w:szCs w:val="28"/>
          <w:rPrChange w:id="12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tehen gemeinlich </w:t>
      </w:r>
      <w:r w:rsidR="00A2594E" w:rsidRPr="00FC64E1">
        <w:rPr>
          <w:rFonts w:ascii="Junicode" w:hAnsi="Junicode"/>
          <w:sz w:val="28"/>
          <w:szCs w:val="28"/>
          <w:rPrChange w:id="12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auff die Affe</w:t>
      </w:r>
      <w:r w:rsidRPr="00FC64E1">
        <w:rPr>
          <w:rFonts w:ascii="Junicode" w:hAnsi="Junicode"/>
          <w:sz w:val="28"/>
          <w:szCs w:val="28"/>
          <w:rPrChange w:id="12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cten und zuf</w:t>
      </w:r>
      <w:r w:rsidR="00A2594E" w:rsidRPr="00FC64E1">
        <w:rPr>
          <w:rFonts w:ascii="Junicode" w:hAnsi="Junicode"/>
          <w:sz w:val="28"/>
          <w:szCs w:val="28"/>
          <w:rPrChange w:id="12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llige Krankheiten der</w:t>
      </w:r>
      <w:r w:rsidR="00625D31" w:rsidRPr="00FC64E1">
        <w:rPr>
          <w:rFonts w:ascii="Junicode" w:hAnsi="Junicode"/>
          <w:sz w:val="28"/>
          <w:szCs w:val="28"/>
          <w:rPrChange w:id="12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 / die Juri</w:t>
      </w:r>
      <w:r w:rsidR="00A2594E" w:rsidRPr="00FC64E1">
        <w:rPr>
          <w:rFonts w:ascii="Junicode" w:hAnsi="Junicode"/>
          <w:sz w:val="28"/>
          <w:szCs w:val="28"/>
          <w:rPrChange w:id="12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und Theolo</w:t>
      </w:r>
      <w:r w:rsidRPr="00FC64E1">
        <w:rPr>
          <w:rFonts w:ascii="Junicode" w:hAnsi="Junicode"/>
          <w:sz w:val="28"/>
          <w:szCs w:val="28"/>
          <w:rPrChange w:id="12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ganten / wie man </w:t>
      </w:r>
      <w:r w:rsidR="00A2594E" w:rsidRPr="00FC64E1">
        <w:rPr>
          <w:rFonts w:ascii="Junicode" w:hAnsi="Junicode"/>
          <w:sz w:val="28"/>
          <w:szCs w:val="28"/>
          <w:rPrChange w:id="12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nennet Cate</w:t>
      </w:r>
      <w:r w:rsidRPr="00FC64E1">
        <w:rPr>
          <w:rFonts w:ascii="Junicode" w:hAnsi="Junicode"/>
          <w:sz w:val="28"/>
          <w:szCs w:val="28"/>
          <w:rPrChange w:id="12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</w:t>
      </w:r>
      <w:r w:rsidR="00A2594E" w:rsidRPr="00FC64E1">
        <w:rPr>
          <w:rFonts w:ascii="Junicode" w:hAnsi="Junicode"/>
          <w:sz w:val="28"/>
          <w:szCs w:val="28"/>
          <w:rPrChange w:id="12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mi-Br</w:t>
      </w:r>
      <w:r w:rsidR="00A2594E" w:rsidRPr="00FC64E1">
        <w:rPr>
          <w:rFonts w:ascii="Junicode" w:hAnsi="Junicode"/>
          <w:sz w:val="28"/>
          <w:szCs w:val="28"/>
          <w:rPrChange w:id="12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/ eben </w:t>
      </w:r>
      <w:r w:rsidR="00A2594E" w:rsidRPr="00FC64E1">
        <w:rPr>
          <w:rFonts w:ascii="Junicode" w:hAnsi="Junicode"/>
          <w:sz w:val="28"/>
          <w:szCs w:val="28"/>
          <w:rPrChange w:id="12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/ als die</w:t>
      </w:r>
      <w:r w:rsidR="00625D31" w:rsidRPr="00FC64E1">
        <w:rPr>
          <w:rFonts w:ascii="Junicode" w:hAnsi="Junicode"/>
          <w:sz w:val="28"/>
          <w:szCs w:val="28"/>
          <w:rPrChange w:id="12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Studio</w:t>
      </w:r>
      <w:r w:rsidR="00A2594E" w:rsidRPr="00FC64E1">
        <w:rPr>
          <w:rFonts w:ascii="Junicode" w:hAnsi="Junicode"/>
          <w:sz w:val="28"/>
          <w:szCs w:val="28"/>
          <w:rPrChange w:id="12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medicinæ, und werden mit</w:t>
      </w:r>
      <w:r w:rsidR="00625D31" w:rsidRPr="00FC64E1">
        <w:rPr>
          <w:rFonts w:ascii="Junicode" w:hAnsi="Junicode"/>
          <w:sz w:val="28"/>
          <w:szCs w:val="28"/>
          <w:rPrChange w:id="12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geringer M</w:t>
      </w:r>
      <w:r w:rsidR="00A2594E" w:rsidRPr="00FC64E1">
        <w:rPr>
          <w:rFonts w:ascii="Junicode" w:hAnsi="Junicode"/>
          <w:sz w:val="28"/>
          <w:szCs w:val="28"/>
          <w:rPrChange w:id="12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und Arbeit die</w:t>
      </w:r>
      <w:r w:rsidR="00625D31" w:rsidRPr="00FC64E1">
        <w:rPr>
          <w:rFonts w:ascii="Junicode" w:hAnsi="Junicode"/>
          <w:sz w:val="28"/>
          <w:szCs w:val="28"/>
          <w:rPrChange w:id="12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Unfruchtbarkeit hinweg nemen / </w:t>
      </w:r>
      <w:r w:rsidR="00A2594E" w:rsidRPr="00FC64E1">
        <w:rPr>
          <w:rFonts w:ascii="Junicode" w:hAnsi="Junicode"/>
          <w:sz w:val="28"/>
          <w:szCs w:val="28"/>
          <w:rPrChange w:id="12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625D31" w:rsidRPr="00FC64E1">
        <w:rPr>
          <w:rFonts w:ascii="Junicode" w:hAnsi="Junicode"/>
          <w:sz w:val="28"/>
          <w:szCs w:val="28"/>
          <w:rPrChange w:id="12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den</w:t>
      </w:r>
      <w:r w:rsidR="00A2594E" w:rsidRPr="00FC64E1">
        <w:rPr>
          <w:rFonts w:ascii="Junicode" w:hAnsi="Junicode"/>
          <w:sz w:val="28"/>
          <w:szCs w:val="28"/>
          <w:rPrChange w:id="12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/ </w:t>
      </w:r>
      <w:r w:rsidR="00A2594E" w:rsidRPr="00FC64E1">
        <w:rPr>
          <w:rFonts w:ascii="Junicode" w:hAnsi="Junicode"/>
          <w:sz w:val="28"/>
          <w:szCs w:val="28"/>
          <w:rPrChange w:id="12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othanes Cli</w:t>
      </w:r>
      <w:r w:rsidR="00A2594E" w:rsidRPr="00FC64E1">
        <w:rPr>
          <w:rFonts w:ascii="Junicode" w:hAnsi="Junicode"/>
          <w:sz w:val="28"/>
          <w:szCs w:val="28"/>
          <w:rPrChange w:id="12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tier</w:t>
      </w:r>
      <w:r w:rsidR="00A2594E" w:rsidRPr="00FC64E1">
        <w:rPr>
          <w:rFonts w:ascii="Junicode" w:hAnsi="Junicode"/>
          <w:sz w:val="28"/>
          <w:szCs w:val="28"/>
          <w:rPrChange w:id="12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techen / welches das ganze Gebl</w:t>
      </w:r>
      <w:r w:rsidR="00A2594E" w:rsidRPr="00FC64E1">
        <w:rPr>
          <w:rFonts w:ascii="Junicode" w:hAnsi="Junicode"/>
          <w:sz w:val="28"/>
          <w:szCs w:val="28"/>
          <w:rPrChange w:id="12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625D31" w:rsidRPr="00FC64E1">
        <w:rPr>
          <w:rFonts w:ascii="Junicode" w:hAnsi="Junicode"/>
          <w:sz w:val="28"/>
          <w:szCs w:val="28"/>
          <w:rPrChange w:id="12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reinige / alle b</w:t>
      </w:r>
      <w:r w:rsidR="00A2594E" w:rsidRPr="00FC64E1">
        <w:rPr>
          <w:rFonts w:ascii="Junicode" w:hAnsi="Junicode"/>
          <w:sz w:val="28"/>
          <w:szCs w:val="28"/>
          <w:rPrChange w:id="12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="00625D31" w:rsidRPr="00FC64E1">
        <w:rPr>
          <w:rFonts w:ascii="Junicode" w:hAnsi="Junicode"/>
          <w:sz w:val="28"/>
          <w:szCs w:val="28"/>
          <w:rPrChange w:id="12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Materi und We</w:t>
      </w:r>
      <w:r w:rsidR="00A2594E" w:rsidRPr="00FC64E1">
        <w:rPr>
          <w:rFonts w:ascii="Junicode" w:hAnsi="Junicode"/>
          <w:sz w:val="28"/>
          <w:szCs w:val="28"/>
          <w:rPrChange w:id="12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welches der Fruchtbarkeit zu</w:t>
      </w:r>
      <w:r w:rsidR="0024681D" w:rsidRPr="00FC64E1">
        <w:rPr>
          <w:rFonts w:ascii="Junicode" w:hAnsi="Junicode"/>
          <w:sz w:val="28"/>
          <w:szCs w:val="28"/>
          <w:rPrChange w:id="12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i</w:t>
      </w:r>
      <w:r w:rsidR="00A2594E" w:rsidRPr="00FC64E1">
        <w:rPr>
          <w:rFonts w:ascii="Junicode" w:hAnsi="Junicode"/>
          <w:sz w:val="28"/>
          <w:szCs w:val="28"/>
          <w:rPrChange w:id="12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austreiben / immittel</w:t>
      </w:r>
      <w:r w:rsidR="00A2594E" w:rsidRPr="00FC64E1">
        <w:rPr>
          <w:rFonts w:ascii="Junicode" w:hAnsi="Junicode"/>
          <w:sz w:val="28"/>
          <w:szCs w:val="28"/>
          <w:rPrChange w:id="12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625D31" w:rsidRPr="00FC64E1">
        <w:rPr>
          <w:rFonts w:ascii="Junicode" w:hAnsi="Junicode"/>
          <w:sz w:val="28"/>
          <w:szCs w:val="28"/>
          <w:rPrChange w:id="12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</w:t>
      </w:r>
      <w:r w:rsidR="00625D31" w:rsidRPr="00FC64E1">
        <w:rPr>
          <w:rFonts w:ascii="Junicode" w:hAnsi="Junicode"/>
          <w:sz w:val="28"/>
          <w:szCs w:val="28"/>
          <w:rPrChange w:id="12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zweiffelt nicht daran / es wer</w:t>
      </w:r>
      <w:r w:rsidRPr="00FC64E1">
        <w:rPr>
          <w:rFonts w:ascii="Junicode" w:hAnsi="Junicode"/>
          <w:sz w:val="28"/>
          <w:szCs w:val="28"/>
          <w:rPrChange w:id="12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vorgedachte Her</w:t>
      </w:r>
      <w:r w:rsidR="00EA50DB" w:rsidRPr="00FC64E1">
        <w:rPr>
          <w:rFonts w:ascii="Junicode" w:hAnsi="Junicode"/>
          <w:sz w:val="28"/>
          <w:szCs w:val="28"/>
          <w:rPrChange w:id="12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2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Studio</w:t>
      </w:r>
      <w:r w:rsidR="00A2594E" w:rsidRPr="00FC64E1">
        <w:rPr>
          <w:rFonts w:ascii="Junicode" w:hAnsi="Junicode"/>
          <w:sz w:val="28"/>
          <w:szCs w:val="28"/>
          <w:rPrChange w:id="12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 </w:t>
      </w:r>
      <w:r w:rsidR="00A2594E" w:rsidRPr="00FC64E1">
        <w:rPr>
          <w:rFonts w:ascii="Junicode" w:hAnsi="Junicode"/>
          <w:sz w:val="28"/>
          <w:szCs w:val="28"/>
          <w:rPrChange w:id="12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5D31" w:rsidRPr="00FC64E1">
        <w:rPr>
          <w:rFonts w:ascii="Junicode" w:hAnsi="Junicode"/>
          <w:sz w:val="28"/>
          <w:szCs w:val="28"/>
          <w:rPrChange w:id="12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Pr="00FC64E1">
        <w:rPr>
          <w:rFonts w:ascii="Junicode" w:hAnsi="Junicode"/>
          <w:sz w:val="28"/>
          <w:szCs w:val="28"/>
          <w:rPrChange w:id="12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guter W</w:t>
      </w:r>
      <w:r w:rsidR="00A2594E" w:rsidRPr="00FC64E1">
        <w:rPr>
          <w:rFonts w:ascii="Junicode" w:hAnsi="Junicode"/>
          <w:sz w:val="28"/>
          <w:szCs w:val="28"/>
          <w:rPrChange w:id="12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rkungen / bei jhnen</w:t>
      </w:r>
      <w:r w:rsidR="00625D31" w:rsidRPr="00FC64E1">
        <w:rPr>
          <w:rFonts w:ascii="Junicode" w:hAnsi="Junicode"/>
          <w:sz w:val="28"/>
          <w:szCs w:val="28"/>
          <w:rPrChange w:id="12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verla</w:t>
      </w:r>
      <w:r w:rsidR="00A2594E" w:rsidRPr="00FC64E1">
        <w:rPr>
          <w:rFonts w:ascii="Junicode" w:hAnsi="Junicode"/>
          <w:sz w:val="28"/>
          <w:szCs w:val="28"/>
          <w:rPrChange w:id="12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daß </w:t>
      </w:r>
      <w:r w:rsidR="00A2594E" w:rsidRPr="00FC64E1">
        <w:rPr>
          <w:rFonts w:ascii="Junicode" w:hAnsi="Junicode"/>
          <w:sz w:val="28"/>
          <w:szCs w:val="28"/>
          <w:rPrChange w:id="12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fruchtbarlich genug zu Haus kommen.</w:t>
      </w:r>
    </w:p>
    <w:p w14:paraId="396B9D0A" w14:textId="30AA5D00" w:rsidR="00F83A07" w:rsidRPr="00FC64E1" w:rsidRDefault="00631FE3" w:rsidP="001B2A6D">
      <w:pPr>
        <w:spacing w:line="360" w:lineRule="auto"/>
        <w:rPr>
          <w:rFonts w:ascii="Junicode" w:hAnsi="Junicode"/>
          <w:sz w:val="28"/>
          <w:szCs w:val="28"/>
          <w:rPrChange w:id="12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Es geh</w:t>
      </w:r>
      <w:r w:rsidR="00A2594E" w:rsidRPr="00FC64E1">
        <w:rPr>
          <w:rFonts w:ascii="Junicode" w:hAnsi="Junicode"/>
          <w:sz w:val="28"/>
          <w:szCs w:val="28"/>
          <w:rPrChange w:id="12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auch hieher un</w:t>
      </w:r>
      <w:r w:rsidR="00A2594E" w:rsidRPr="00FC64E1">
        <w:rPr>
          <w:rFonts w:ascii="Junicode" w:hAnsi="Junicode"/>
          <w:sz w:val="28"/>
          <w:szCs w:val="28"/>
          <w:rPrChange w:id="12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alte</w:t>
      </w:r>
      <w:r w:rsidR="00625D31" w:rsidRPr="00FC64E1">
        <w:rPr>
          <w:rFonts w:ascii="Junicode" w:hAnsi="Junicode"/>
          <w:sz w:val="28"/>
          <w:szCs w:val="28"/>
          <w:rPrChange w:id="12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Venus-Ritter / und nunmero be</w:t>
      </w:r>
      <w:r w:rsidRPr="00FC64E1">
        <w:rPr>
          <w:rFonts w:ascii="Junicode" w:hAnsi="Junicode"/>
          <w:sz w:val="28"/>
          <w:szCs w:val="28"/>
          <w:rPrChange w:id="12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tagte Altv</w:t>
      </w:r>
      <w:r w:rsidR="00A2594E" w:rsidRPr="00FC64E1">
        <w:rPr>
          <w:rFonts w:ascii="Junicode" w:hAnsi="Junicode"/>
          <w:sz w:val="28"/>
          <w:szCs w:val="28"/>
          <w:rPrChange w:id="12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/ die</w:t>
      </w:r>
      <w:r w:rsidR="00A2594E" w:rsidRPr="00FC64E1">
        <w:rPr>
          <w:rFonts w:ascii="Junicode" w:hAnsi="Junicode"/>
          <w:sz w:val="28"/>
          <w:szCs w:val="28"/>
          <w:rPrChange w:id="12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2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jhnen eins</w:t>
      </w:r>
      <w:r w:rsidRPr="00FC64E1">
        <w:rPr>
          <w:rFonts w:ascii="Junicode" w:hAnsi="Junicode"/>
          <w:sz w:val="28"/>
          <w:szCs w:val="28"/>
          <w:rPrChange w:id="12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mals die alte Raptus (Schalkheit</w:t>
      </w:r>
      <w:r w:rsidR="0041762F" w:rsidRPr="00FC64E1">
        <w:rPr>
          <w:rFonts w:ascii="Junicode" w:hAnsi="Junicode"/>
          <w:sz w:val="28"/>
          <w:szCs w:val="28"/>
          <w:rPrChange w:id="12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Rizel /) wider ankommen / daß</w:t>
      </w:r>
      <w:r w:rsidR="0041762F" w:rsidRPr="00FC64E1">
        <w:rPr>
          <w:rFonts w:ascii="Junicode" w:hAnsi="Junicode"/>
          <w:sz w:val="28"/>
          <w:szCs w:val="28"/>
          <w:rPrChange w:id="12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der Ehe</w:t>
      </w:r>
      <w:r w:rsidR="00A2594E" w:rsidRPr="00FC64E1">
        <w:rPr>
          <w:rFonts w:ascii="Junicode" w:hAnsi="Junicode"/>
          <w:sz w:val="28"/>
          <w:szCs w:val="28"/>
          <w:rPrChange w:id="12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tand ein wenig plaget /</w:t>
      </w:r>
      <w:r w:rsidR="0041762F" w:rsidRPr="00FC64E1">
        <w:rPr>
          <w:rFonts w:ascii="Junicode" w:hAnsi="Junicode"/>
          <w:sz w:val="28"/>
          <w:szCs w:val="28"/>
          <w:rPrChange w:id="12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</w:t>
      </w:r>
      <w:r w:rsidR="00A2594E" w:rsidRPr="00FC64E1">
        <w:rPr>
          <w:rFonts w:ascii="Junicode" w:hAnsi="Junicode"/>
          <w:sz w:val="28"/>
          <w:szCs w:val="28"/>
          <w:rPrChange w:id="12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</w:t>
      </w:r>
      <w:r w:rsidR="00A2594E" w:rsidRPr="00FC64E1">
        <w:rPr>
          <w:rFonts w:ascii="Junicode" w:hAnsi="Junicode"/>
          <w:sz w:val="28"/>
          <w:szCs w:val="28"/>
          <w:rPrChange w:id="12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viel t</w:t>
      </w:r>
      <w:r w:rsidR="00A2594E" w:rsidRPr="00FC64E1">
        <w:rPr>
          <w:rFonts w:ascii="Junicode" w:hAnsi="Junicode"/>
          <w:sz w:val="28"/>
          <w:szCs w:val="28"/>
          <w:rPrChange w:id="12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ller / als die junge</w:t>
      </w:r>
      <w:r w:rsidR="0041762F" w:rsidRPr="00FC64E1">
        <w:rPr>
          <w:rFonts w:ascii="Junicode" w:hAnsi="Junicode"/>
          <w:sz w:val="28"/>
          <w:szCs w:val="28"/>
          <w:rPrChange w:id="12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Leker / nemen ein </w:t>
      </w:r>
      <w:r w:rsidR="00A2594E" w:rsidRPr="00FC64E1">
        <w:rPr>
          <w:rFonts w:ascii="Junicode" w:hAnsi="Junicode"/>
          <w:sz w:val="28"/>
          <w:szCs w:val="28"/>
          <w:rPrChange w:id="12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und junges</w:t>
      </w:r>
      <w:r w:rsidR="0041762F" w:rsidRPr="00FC64E1">
        <w:rPr>
          <w:rFonts w:ascii="Junicode" w:hAnsi="Junicode"/>
          <w:sz w:val="28"/>
          <w:szCs w:val="28"/>
          <w:rPrChange w:id="12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2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gdlein / wolle~ alsdan die H</w:t>
      </w:r>
      <w:r w:rsidR="00A2594E" w:rsidRPr="00FC64E1">
        <w:rPr>
          <w:rFonts w:ascii="Junicode" w:hAnsi="Junicode"/>
          <w:sz w:val="28"/>
          <w:szCs w:val="28"/>
          <w:rPrChange w:id="12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</w:t>
      </w:r>
      <w:r w:rsidR="0041762F" w:rsidRPr="00FC64E1">
        <w:rPr>
          <w:rFonts w:ascii="Junicode" w:hAnsi="Junicode"/>
          <w:sz w:val="28"/>
          <w:szCs w:val="28"/>
          <w:rPrChange w:id="12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an</w:t>
      </w:r>
      <w:r w:rsidR="00A2594E" w:rsidRPr="00FC64E1">
        <w:rPr>
          <w:rFonts w:ascii="Junicode" w:hAnsi="Junicode"/>
          <w:sz w:val="28"/>
          <w:szCs w:val="28"/>
          <w:rPrChange w:id="12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chlagen / </w:t>
      </w:r>
      <w:r w:rsidR="00A2594E" w:rsidRPr="00FC64E1">
        <w:rPr>
          <w:rFonts w:ascii="Junicode" w:hAnsi="Junicode"/>
          <w:sz w:val="28"/>
          <w:szCs w:val="28"/>
          <w:rPrChange w:id="12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bald aber das</w:t>
      </w:r>
      <w:r w:rsidR="0041762F" w:rsidRPr="00FC64E1">
        <w:rPr>
          <w:rFonts w:ascii="Junicode" w:hAnsi="Junicode"/>
          <w:sz w:val="28"/>
          <w:szCs w:val="28"/>
          <w:rPrChange w:id="12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</w:t>
      </w:r>
      <w:r w:rsidR="00A2594E" w:rsidRPr="00FC64E1">
        <w:rPr>
          <w:rFonts w:ascii="Junicode" w:hAnsi="Junicode"/>
          <w:sz w:val="28"/>
          <w:szCs w:val="28"/>
          <w:rPrChange w:id="12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in wenig Tagen abgereñet i</w:t>
      </w:r>
      <w:r w:rsidR="00A2594E" w:rsidRPr="00FC64E1">
        <w:rPr>
          <w:rFonts w:ascii="Junicode" w:hAnsi="Junicode"/>
          <w:sz w:val="28"/>
          <w:szCs w:val="28"/>
          <w:rPrChange w:id="12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41762F" w:rsidRPr="00FC64E1">
        <w:rPr>
          <w:rFonts w:ascii="Junicode" w:hAnsi="Junicode"/>
          <w:sz w:val="28"/>
          <w:szCs w:val="28"/>
          <w:rPrChange w:id="12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hat die Freude ein Ende / den Weibern haben </w:t>
      </w:r>
      <w:r w:rsidR="00A2594E" w:rsidRPr="00FC64E1">
        <w:rPr>
          <w:rFonts w:ascii="Junicode" w:hAnsi="Junicode"/>
          <w:sz w:val="28"/>
          <w:szCs w:val="28"/>
          <w:rPrChange w:id="12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zwar viel eingebildet /</w:t>
      </w:r>
      <w:r w:rsidR="0041762F" w:rsidRPr="00FC64E1">
        <w:rPr>
          <w:rFonts w:ascii="Junicode" w:hAnsi="Junicode"/>
          <w:sz w:val="28"/>
          <w:szCs w:val="28"/>
          <w:rPrChange w:id="12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das Pulver i</w:t>
      </w:r>
      <w:r w:rsidR="00A2594E" w:rsidRPr="00FC64E1">
        <w:rPr>
          <w:rFonts w:ascii="Junicode" w:hAnsi="Junicode"/>
          <w:sz w:val="28"/>
          <w:szCs w:val="28"/>
          <w:rPrChange w:id="12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</w:t>
      </w:r>
      <w:r w:rsidR="00A2594E" w:rsidRPr="00FC64E1">
        <w:rPr>
          <w:rFonts w:ascii="Junicode" w:hAnsi="Junicode"/>
          <w:sz w:val="28"/>
          <w:szCs w:val="28"/>
          <w:rPrChange w:id="12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</w:t>
      </w:r>
      <w:r w:rsidR="00A2594E" w:rsidRPr="00FC64E1">
        <w:rPr>
          <w:rFonts w:ascii="Junicode" w:hAnsi="Junicode"/>
          <w:sz w:val="28"/>
          <w:szCs w:val="28"/>
          <w:rPrChange w:id="12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1762F" w:rsidRPr="00FC64E1">
        <w:rPr>
          <w:rFonts w:ascii="Junicode" w:hAnsi="Junicode"/>
          <w:sz w:val="28"/>
          <w:szCs w:val="28"/>
          <w:rPrChange w:id="12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2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2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derohalben notwendig zula</w:t>
      </w:r>
      <w:r w:rsidR="00A2594E" w:rsidRPr="00FC64E1">
        <w:rPr>
          <w:rFonts w:ascii="Junicode" w:hAnsi="Junicode"/>
          <w:sz w:val="28"/>
          <w:szCs w:val="28"/>
          <w:rPrChange w:id="12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daß jhnen</w:t>
      </w:r>
      <w:r w:rsidR="00F83A07" w:rsidRPr="00FC64E1">
        <w:rPr>
          <w:rFonts w:ascii="Junicode" w:hAnsi="Junicode"/>
          <w:sz w:val="28"/>
          <w:szCs w:val="28"/>
          <w:rPrChange w:id="12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ein ander Mann / der</w:t>
      </w:r>
      <w:r w:rsidR="0041762F" w:rsidRPr="00FC64E1">
        <w:rPr>
          <w:rFonts w:ascii="Junicode" w:hAnsi="Junicode"/>
          <w:sz w:val="28"/>
          <w:szCs w:val="28"/>
          <w:rPrChange w:id="12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be</w:t>
      </w:r>
      <w:r w:rsidR="00A2594E" w:rsidRPr="00FC64E1">
        <w:rPr>
          <w:rFonts w:ascii="Junicode" w:hAnsi="Junicode"/>
          <w:sz w:val="28"/>
          <w:szCs w:val="28"/>
          <w:rPrChange w:id="12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83A07" w:rsidRPr="00FC64E1">
        <w:rPr>
          <w:rFonts w:ascii="Junicode" w:hAnsi="Junicode"/>
          <w:sz w:val="28"/>
          <w:szCs w:val="28"/>
          <w:rPrChange w:id="12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kan / zu h</w:t>
      </w:r>
      <w:r w:rsidR="00A2594E" w:rsidRPr="00FC64E1">
        <w:rPr>
          <w:rFonts w:ascii="Junicode" w:hAnsi="Junicode"/>
          <w:sz w:val="28"/>
          <w:szCs w:val="28"/>
          <w:rPrChange w:id="12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k</w:t>
      </w:r>
      <w:r w:rsidR="00A2594E" w:rsidRPr="00FC64E1">
        <w:rPr>
          <w:rFonts w:ascii="Junicode" w:hAnsi="Junicode"/>
          <w:sz w:val="28"/>
          <w:szCs w:val="28"/>
          <w:rPrChange w:id="12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83A07" w:rsidRPr="00FC64E1">
        <w:rPr>
          <w:rFonts w:ascii="Junicode" w:hAnsi="Junicode"/>
          <w:sz w:val="28"/>
          <w:szCs w:val="28"/>
          <w:rPrChange w:id="12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 / das</w:t>
      </w:r>
      <w:r w:rsidR="0041762F" w:rsidRPr="00FC64E1">
        <w:rPr>
          <w:rFonts w:ascii="Junicode" w:hAnsi="Junicode"/>
          <w:sz w:val="28"/>
          <w:szCs w:val="28"/>
          <w:rPrChange w:id="12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jenige / </w:t>
      </w:r>
      <w:r w:rsidR="00A2594E" w:rsidRPr="00FC64E1">
        <w:rPr>
          <w:rFonts w:ascii="Junicode" w:hAnsi="Junicode"/>
          <w:sz w:val="28"/>
          <w:szCs w:val="28"/>
          <w:rPrChange w:id="12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2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ver</w:t>
      </w:r>
      <w:r w:rsidR="00A2594E" w:rsidRPr="00FC64E1">
        <w:rPr>
          <w:rFonts w:ascii="Junicode" w:hAnsi="Junicode"/>
          <w:sz w:val="28"/>
          <w:szCs w:val="28"/>
          <w:rPrChange w:id="12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="0041762F" w:rsidRPr="00FC64E1">
        <w:rPr>
          <w:rFonts w:ascii="Junicode" w:hAnsi="Junicode"/>
          <w:sz w:val="28"/>
          <w:szCs w:val="28"/>
          <w:rPrChange w:id="12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umet / getreu ver</w:t>
      </w:r>
      <w:r w:rsidR="00F83A07" w:rsidRPr="00FC64E1">
        <w:rPr>
          <w:rFonts w:ascii="Junicode" w:hAnsi="Junicode"/>
          <w:sz w:val="28"/>
          <w:szCs w:val="28"/>
          <w:rPrChange w:id="12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richte / welche dan zu zeite~ derma</w:t>
      </w:r>
      <w:r w:rsidR="00A2594E" w:rsidRPr="00FC64E1">
        <w:rPr>
          <w:rFonts w:ascii="Junicode" w:hAnsi="Junicode"/>
          <w:sz w:val="28"/>
          <w:szCs w:val="28"/>
          <w:rPrChange w:id="12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83A07" w:rsidRPr="00FC64E1">
        <w:rPr>
          <w:rFonts w:ascii="Junicode" w:hAnsi="Junicode"/>
          <w:sz w:val="28"/>
          <w:szCs w:val="28"/>
          <w:rPrChange w:id="12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24681D" w:rsidRPr="00FC64E1">
        <w:rPr>
          <w:rFonts w:ascii="Junicode" w:hAnsi="Junicode"/>
          <w:sz w:val="28"/>
          <w:szCs w:val="28"/>
          <w:rPrChange w:id="12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faul </w:t>
      </w:r>
      <w:r w:rsidR="00A2594E" w:rsidRPr="00FC64E1">
        <w:rPr>
          <w:rFonts w:ascii="Junicode" w:hAnsi="Junicode"/>
          <w:sz w:val="28"/>
          <w:szCs w:val="28"/>
          <w:rPrChange w:id="12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daß </w:t>
      </w:r>
      <w:r w:rsidR="00A2594E" w:rsidRPr="00FC64E1">
        <w:rPr>
          <w:rFonts w:ascii="Junicode" w:hAnsi="Junicode"/>
          <w:sz w:val="28"/>
          <w:szCs w:val="28"/>
          <w:rPrChange w:id="12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</w:t>
      </w:r>
      <w:r w:rsidR="0041762F" w:rsidRPr="00FC64E1">
        <w:rPr>
          <w:rFonts w:ascii="Junicode" w:hAnsi="Junicode"/>
          <w:sz w:val="28"/>
          <w:szCs w:val="28"/>
          <w:rPrChange w:id="12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leich wie Epime</w:t>
      </w:r>
      <w:r w:rsidR="00F83A07" w:rsidRPr="00FC64E1">
        <w:rPr>
          <w:rFonts w:ascii="Junicode" w:hAnsi="Junicode"/>
          <w:sz w:val="28"/>
          <w:szCs w:val="28"/>
          <w:rPrChange w:id="12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nides piger, biß zu Mittag zu Bette</w:t>
      </w:r>
      <w:r w:rsidR="0041762F" w:rsidRPr="00FC64E1">
        <w:rPr>
          <w:rFonts w:ascii="Junicode" w:hAnsi="Junicode"/>
          <w:sz w:val="28"/>
          <w:szCs w:val="28"/>
          <w:rPrChange w:id="12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ligen und </w:t>
      </w:r>
      <w:r w:rsidR="00A2594E" w:rsidRPr="00FC64E1">
        <w:rPr>
          <w:rFonts w:ascii="Junicode" w:hAnsi="Junicode"/>
          <w:sz w:val="28"/>
          <w:szCs w:val="28"/>
          <w:rPrChange w:id="12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chnarchen / </w:t>
      </w:r>
      <w:r w:rsidR="00A2594E" w:rsidRPr="00FC64E1">
        <w:rPr>
          <w:rFonts w:ascii="Junicode" w:hAnsi="Junicode"/>
          <w:sz w:val="28"/>
          <w:szCs w:val="28"/>
          <w:rPrChange w:id="12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aber das</w:t>
      </w:r>
      <w:r w:rsidR="0041762F" w:rsidRPr="00FC64E1">
        <w:rPr>
          <w:rFonts w:ascii="Junicode" w:hAnsi="Junicode"/>
          <w:sz w:val="28"/>
          <w:szCs w:val="28"/>
          <w:rPrChange w:id="12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Weib anfahet zu </w:t>
      </w:r>
      <w:r w:rsidR="00A2594E" w:rsidRPr="00FC64E1">
        <w:rPr>
          <w:rFonts w:ascii="Junicode" w:hAnsi="Junicode"/>
          <w:sz w:val="28"/>
          <w:szCs w:val="28"/>
          <w:rPrChange w:id="12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cherzen uñ zu </w:t>
      </w:r>
      <w:r w:rsidR="00A2594E" w:rsidRPr="00FC64E1">
        <w:rPr>
          <w:rFonts w:ascii="Junicode" w:hAnsi="Junicode"/>
          <w:sz w:val="28"/>
          <w:szCs w:val="28"/>
          <w:rPrChange w:id="12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</w:t>
      </w:r>
      <w:r w:rsidR="00F83A07" w:rsidRPr="00FC64E1">
        <w:rPr>
          <w:rFonts w:ascii="Junicode" w:hAnsi="Junicode"/>
          <w:sz w:val="28"/>
          <w:szCs w:val="28"/>
          <w:rPrChange w:id="12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len / jhren Mann aus der Faulheit</w:t>
      </w:r>
      <w:r w:rsidR="0041762F" w:rsidRPr="00FC64E1">
        <w:rPr>
          <w:rFonts w:ascii="Junicode" w:hAnsi="Junicode"/>
          <w:sz w:val="28"/>
          <w:szCs w:val="28"/>
          <w:rPrChange w:id="12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einwenig auffzumuntern / und lu</w:t>
      </w:r>
      <w:r w:rsidR="00A2594E" w:rsidRPr="00FC64E1">
        <w:rPr>
          <w:rFonts w:ascii="Junicode" w:hAnsi="Junicode"/>
          <w:sz w:val="28"/>
          <w:szCs w:val="28"/>
          <w:rPrChange w:id="12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</w:t>
      </w:r>
      <w:r w:rsidR="0041762F" w:rsidRPr="00FC64E1">
        <w:rPr>
          <w:rFonts w:ascii="Junicode" w:hAnsi="Junicode"/>
          <w:sz w:val="28"/>
          <w:szCs w:val="28"/>
          <w:rPrChange w:id="12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machen / da grimmen und knur</w:t>
      </w:r>
      <w:r w:rsidR="00EA50DB" w:rsidRPr="00FC64E1">
        <w:rPr>
          <w:rFonts w:ascii="Junicode" w:hAnsi="Junicode"/>
          <w:sz w:val="28"/>
          <w:szCs w:val="28"/>
          <w:rPrChange w:id="12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83A07" w:rsidRPr="00FC64E1">
        <w:rPr>
          <w:rFonts w:ascii="Junicode" w:hAnsi="Junicode"/>
          <w:sz w:val="28"/>
          <w:szCs w:val="28"/>
          <w:rPrChange w:id="12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41762F" w:rsidRPr="00FC64E1">
        <w:rPr>
          <w:rFonts w:ascii="Junicode" w:hAnsi="Junicode"/>
          <w:sz w:val="28"/>
          <w:szCs w:val="28"/>
          <w:rPrChange w:id="12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den Kazen gleich von </w:t>
      </w:r>
      <w:r w:rsidR="00A2594E" w:rsidRPr="00FC64E1">
        <w:rPr>
          <w:rFonts w:ascii="Junicode" w:hAnsi="Junicode"/>
          <w:sz w:val="28"/>
          <w:szCs w:val="28"/>
          <w:rPrChange w:id="12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und</w:t>
      </w:r>
      <w:r w:rsidR="0041762F" w:rsidRPr="00FC64E1">
        <w:rPr>
          <w:rFonts w:ascii="Junicode" w:hAnsi="Junicode"/>
          <w:sz w:val="28"/>
          <w:szCs w:val="28"/>
          <w:rPrChange w:id="12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2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83A07" w:rsidRPr="00FC64E1">
        <w:rPr>
          <w:rFonts w:ascii="Junicode" w:hAnsi="Junicode"/>
          <w:sz w:val="28"/>
          <w:szCs w:val="28"/>
          <w:rPrChange w:id="12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nicht leiden / daß jhre Weiber</w:t>
      </w:r>
      <w:r w:rsidR="0041762F" w:rsidRPr="00FC64E1">
        <w:rPr>
          <w:rFonts w:ascii="Junicode" w:hAnsi="Junicode"/>
          <w:sz w:val="28"/>
          <w:szCs w:val="28"/>
          <w:rPrChange w:id="12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einem Finger anr</w:t>
      </w:r>
      <w:r w:rsidR="00A2594E" w:rsidRPr="00FC64E1">
        <w:rPr>
          <w:rFonts w:ascii="Junicode" w:hAnsi="Junicode"/>
          <w:sz w:val="28"/>
          <w:szCs w:val="28"/>
          <w:rPrChange w:id="12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hren / </w:t>
      </w:r>
      <w:r w:rsidR="00A2594E" w:rsidRPr="00FC64E1">
        <w:rPr>
          <w:rFonts w:ascii="Junicode" w:hAnsi="Junicode"/>
          <w:sz w:val="28"/>
          <w:szCs w:val="28"/>
          <w:rPrChange w:id="12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F83A07" w:rsidRPr="00FC64E1">
        <w:rPr>
          <w:rFonts w:ascii="Junicode" w:hAnsi="Junicode"/>
          <w:sz w:val="28"/>
          <w:szCs w:val="28"/>
          <w:rPrChange w:id="12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brauchen unter</w:t>
      </w:r>
      <w:r w:rsidR="00A2594E" w:rsidRPr="00FC64E1">
        <w:rPr>
          <w:rFonts w:ascii="Junicode" w:hAnsi="Junicode"/>
          <w:sz w:val="28"/>
          <w:szCs w:val="28"/>
          <w:rPrChange w:id="12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chiedliche Di</w:t>
      </w:r>
      <w:r w:rsidR="00A2594E" w:rsidRPr="00FC64E1">
        <w:rPr>
          <w:rFonts w:ascii="Junicode" w:hAnsi="Junicode"/>
          <w:sz w:val="28"/>
          <w:szCs w:val="28"/>
          <w:rPrChange w:id="12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</w:t>
      </w:r>
      <w:r w:rsidR="00A2594E" w:rsidRPr="00FC64E1">
        <w:rPr>
          <w:rFonts w:ascii="Junicode" w:hAnsi="Junicode"/>
          <w:sz w:val="28"/>
          <w:szCs w:val="28"/>
          <w:rPrChange w:id="12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und Ausfl</w:t>
      </w:r>
      <w:r w:rsidR="00A2594E" w:rsidRPr="00FC64E1">
        <w:rPr>
          <w:rFonts w:ascii="Junicode" w:hAnsi="Junicode"/>
          <w:sz w:val="28"/>
          <w:szCs w:val="28"/>
          <w:rPrChange w:id="12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/ die guten</w:t>
      </w:r>
      <w:r w:rsidR="0041762F" w:rsidRPr="00FC64E1">
        <w:rPr>
          <w:rFonts w:ascii="Junicode" w:hAnsi="Junicode"/>
          <w:sz w:val="28"/>
          <w:szCs w:val="28"/>
          <w:rPrChange w:id="12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Weibergen zubeg</w:t>
      </w:r>
      <w:r w:rsidR="00A2594E" w:rsidRPr="00FC64E1">
        <w:rPr>
          <w:rFonts w:ascii="Junicode" w:hAnsi="Junicode"/>
          <w:sz w:val="28"/>
          <w:szCs w:val="28"/>
          <w:rPrChange w:id="12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tigen / und </w:t>
      </w:r>
      <w:r w:rsidR="00A2594E" w:rsidRPr="00FC64E1">
        <w:rPr>
          <w:rFonts w:ascii="Junicode" w:hAnsi="Junicode"/>
          <w:sz w:val="28"/>
          <w:szCs w:val="28"/>
          <w:rPrChange w:id="12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agen:</w:t>
      </w:r>
      <w:r w:rsidR="0041762F" w:rsidRPr="00FC64E1">
        <w:rPr>
          <w:rFonts w:ascii="Junicode" w:hAnsi="Junicode"/>
          <w:sz w:val="28"/>
          <w:szCs w:val="28"/>
          <w:rPrChange w:id="12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83A07" w:rsidRPr="00FC64E1">
        <w:rPr>
          <w:rFonts w:ascii="Junicode" w:hAnsi="Junicode"/>
          <w:sz w:val="28"/>
          <w:szCs w:val="28"/>
          <w:rPrChange w:id="12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la</w:t>
      </w:r>
      <w:r w:rsidR="00A2594E" w:rsidRPr="00FC64E1">
        <w:rPr>
          <w:rFonts w:ascii="Junicode" w:hAnsi="Junicode"/>
          <w:sz w:val="28"/>
          <w:szCs w:val="28"/>
          <w:rPrChange w:id="12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83A07" w:rsidRPr="00FC64E1">
        <w:rPr>
          <w:rFonts w:ascii="Junicode" w:hAnsi="Junicode"/>
          <w:sz w:val="28"/>
          <w:szCs w:val="28"/>
          <w:rPrChange w:id="12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mich mit friede~ / la</w:t>
      </w:r>
      <w:r w:rsidR="00A2594E" w:rsidRPr="00FC64E1">
        <w:rPr>
          <w:rFonts w:ascii="Junicode" w:hAnsi="Junicode"/>
          <w:sz w:val="28"/>
          <w:szCs w:val="28"/>
          <w:rPrChange w:id="12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83A07" w:rsidRPr="00FC64E1">
        <w:rPr>
          <w:rFonts w:ascii="Junicode" w:hAnsi="Junicode"/>
          <w:sz w:val="28"/>
          <w:szCs w:val="28"/>
          <w:rPrChange w:id="12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mich</w:t>
      </w:r>
      <w:r w:rsidR="0041762F" w:rsidRPr="00FC64E1">
        <w:rPr>
          <w:rFonts w:ascii="Junicode" w:hAnsi="Junicode"/>
          <w:sz w:val="28"/>
          <w:szCs w:val="28"/>
          <w:rPrChange w:id="12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chlaffen / was i</w:t>
      </w:r>
      <w:r w:rsidR="00A2594E" w:rsidRPr="00FC64E1">
        <w:rPr>
          <w:rFonts w:ascii="Junicode" w:hAnsi="Junicode"/>
          <w:sz w:val="28"/>
          <w:szCs w:val="28"/>
          <w:rPrChange w:id="12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41762F" w:rsidRPr="00FC64E1">
        <w:rPr>
          <w:rFonts w:ascii="Junicode" w:hAnsi="Junicode"/>
          <w:sz w:val="28"/>
          <w:szCs w:val="28"/>
          <w:rPrChange w:id="12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diß vor eine Tor</w:t>
      </w:r>
      <w:r w:rsidR="00F83A07" w:rsidRPr="00FC64E1">
        <w:rPr>
          <w:rFonts w:ascii="Junicode" w:hAnsi="Junicode"/>
          <w:sz w:val="28"/>
          <w:szCs w:val="28"/>
          <w:rPrChange w:id="12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heit /</w:t>
      </w:r>
      <w:r w:rsidR="0041762F" w:rsidRPr="00FC64E1">
        <w:rPr>
          <w:rFonts w:ascii="Junicode" w:hAnsi="Junicode"/>
          <w:sz w:val="28"/>
          <w:szCs w:val="28"/>
          <w:rPrChange w:id="12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was begeret jhr / betet ein Va</w:t>
      </w:r>
      <w:r w:rsidR="00F83A07" w:rsidRPr="00FC64E1">
        <w:rPr>
          <w:rFonts w:ascii="Junicode" w:hAnsi="Junicode"/>
          <w:sz w:val="28"/>
          <w:szCs w:val="28"/>
          <w:rPrChange w:id="12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un</w:t>
      </w:r>
      <w:r w:rsidR="00A2594E" w:rsidRPr="00FC64E1">
        <w:rPr>
          <w:rFonts w:ascii="Junicode" w:hAnsi="Junicode"/>
          <w:sz w:val="28"/>
          <w:szCs w:val="28"/>
          <w:rPrChange w:id="12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daf</w:t>
      </w:r>
      <w:r w:rsidR="00A2594E" w:rsidRPr="00FC64E1">
        <w:rPr>
          <w:rFonts w:ascii="Junicode" w:hAnsi="Junicode"/>
          <w:sz w:val="28"/>
          <w:szCs w:val="28"/>
          <w:rPrChange w:id="12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 es i</w:t>
      </w:r>
      <w:r w:rsidR="00A2594E" w:rsidRPr="00FC64E1">
        <w:rPr>
          <w:rFonts w:ascii="Junicode" w:hAnsi="Junicode"/>
          <w:sz w:val="28"/>
          <w:szCs w:val="28"/>
          <w:rPrChange w:id="12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83A07" w:rsidRPr="00FC64E1">
        <w:rPr>
          <w:rFonts w:ascii="Junicode" w:hAnsi="Junicode"/>
          <w:sz w:val="28"/>
          <w:szCs w:val="28"/>
          <w:rPrChange w:id="12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</w:t>
      </w:r>
      <w:r w:rsidR="00A2594E" w:rsidRPr="00FC64E1">
        <w:rPr>
          <w:rFonts w:ascii="Junicode" w:hAnsi="Junicode"/>
          <w:sz w:val="28"/>
          <w:szCs w:val="28"/>
          <w:rPrChange w:id="12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83A07" w:rsidRPr="00FC64E1">
        <w:rPr>
          <w:rFonts w:ascii="Junicode" w:hAnsi="Junicode"/>
          <w:sz w:val="28"/>
          <w:szCs w:val="28"/>
          <w:rPrChange w:id="12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zlicher.</w:t>
      </w:r>
    </w:p>
    <w:p w14:paraId="6F714A0E" w14:textId="3546689E" w:rsidR="00912014" w:rsidRPr="00FC64E1" w:rsidRDefault="00F83A07" w:rsidP="001B2A6D">
      <w:pPr>
        <w:spacing w:line="360" w:lineRule="auto"/>
        <w:rPr>
          <w:rFonts w:ascii="Junicode" w:hAnsi="Junicode"/>
          <w:sz w:val="28"/>
          <w:szCs w:val="28"/>
          <w:rPrChange w:id="12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De</w:t>
      </w:r>
      <w:r w:rsidR="00A2594E" w:rsidRPr="00FC64E1">
        <w:rPr>
          <w:rFonts w:ascii="Junicode" w:hAnsi="Junicode"/>
          <w:sz w:val="28"/>
          <w:szCs w:val="28"/>
          <w:rPrChange w:id="12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allen unerachtet die Frau</w:t>
      </w:r>
      <w:r w:rsidR="0041762F" w:rsidRPr="00FC64E1">
        <w:rPr>
          <w:rFonts w:ascii="Junicode" w:hAnsi="Junicode"/>
          <w:sz w:val="28"/>
          <w:szCs w:val="28"/>
          <w:rPrChange w:id="12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fodert jhre Geb</w:t>
      </w:r>
      <w:r w:rsidR="00A2594E" w:rsidRPr="00FC64E1">
        <w:rPr>
          <w:rFonts w:ascii="Junicode" w:hAnsi="Junicode"/>
          <w:sz w:val="28"/>
          <w:szCs w:val="28"/>
          <w:rPrChange w:id="12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1762F" w:rsidRPr="00FC64E1">
        <w:rPr>
          <w:rFonts w:ascii="Junicode" w:hAnsi="Junicode"/>
          <w:sz w:val="28"/>
          <w:szCs w:val="28"/>
          <w:rPrChange w:id="12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 jhren Mann fol</w:t>
      </w:r>
      <w:r w:rsidRPr="00FC64E1">
        <w:rPr>
          <w:rFonts w:ascii="Junicode" w:hAnsi="Junicode"/>
          <w:sz w:val="28"/>
          <w:szCs w:val="28"/>
          <w:rPrChange w:id="12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gender ge</w:t>
      </w:r>
      <w:r w:rsidR="00A2594E" w:rsidRPr="00FC64E1">
        <w:rPr>
          <w:rFonts w:ascii="Junicode" w:hAnsi="Junicode"/>
          <w:sz w:val="28"/>
          <w:szCs w:val="28"/>
          <w:rPrChange w:id="12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antwortende: Ja ja /</w:t>
      </w:r>
      <w:r w:rsidR="0041762F" w:rsidRPr="00FC64E1">
        <w:rPr>
          <w:rFonts w:ascii="Junicode" w:hAnsi="Junicode"/>
          <w:sz w:val="28"/>
          <w:szCs w:val="28"/>
          <w:rPrChange w:id="12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2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nt jhr dan nicht? </w:t>
      </w:r>
      <w:r w:rsidR="00A2594E" w:rsidRPr="00FC64E1">
        <w:rPr>
          <w:rFonts w:ascii="Junicode" w:hAnsi="Junicode"/>
          <w:sz w:val="28"/>
          <w:szCs w:val="28"/>
          <w:rPrChange w:id="12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met euch /</w:t>
      </w:r>
      <w:r w:rsidR="0041762F" w:rsidRPr="00FC64E1">
        <w:rPr>
          <w:rFonts w:ascii="Junicode" w:hAnsi="Junicode"/>
          <w:sz w:val="28"/>
          <w:szCs w:val="28"/>
          <w:rPrChange w:id="12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 Worte f</w:t>
      </w:r>
      <w:r w:rsidR="00A2594E" w:rsidRPr="00FC64E1">
        <w:rPr>
          <w:rFonts w:ascii="Junicode" w:hAnsi="Junicode"/>
          <w:sz w:val="28"/>
          <w:szCs w:val="28"/>
          <w:rPrChange w:id="12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llen den Sak nicht / es</w:t>
      </w:r>
      <w:r w:rsidR="0041762F" w:rsidRPr="00FC64E1">
        <w:rPr>
          <w:rFonts w:ascii="Junicode" w:hAnsi="Junicode"/>
          <w:sz w:val="28"/>
          <w:szCs w:val="28"/>
          <w:rPrChange w:id="12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muß flei</w:t>
      </w:r>
      <w:r w:rsidR="00A2594E" w:rsidRPr="00FC64E1">
        <w:rPr>
          <w:rFonts w:ascii="Junicode" w:hAnsi="Junicode"/>
          <w:sz w:val="28"/>
          <w:szCs w:val="28"/>
          <w:rPrChange w:id="12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da </w:t>
      </w:r>
      <w:r w:rsidR="00A2594E" w:rsidRPr="00FC64E1">
        <w:rPr>
          <w:rFonts w:ascii="Junicode" w:hAnsi="Junicode"/>
          <w:sz w:val="28"/>
          <w:szCs w:val="28"/>
          <w:rPrChange w:id="12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das Ding fri</w:t>
      </w:r>
      <w:r w:rsidR="00A2594E" w:rsidRPr="00FC64E1">
        <w:rPr>
          <w:rFonts w:ascii="Junicode" w:hAnsi="Junicode"/>
          <w:sz w:val="28"/>
          <w:szCs w:val="28"/>
          <w:rPrChange w:id="12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2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 Heu / l</w:t>
      </w:r>
      <w:r w:rsidR="00A2594E" w:rsidRPr="00FC64E1">
        <w:rPr>
          <w:rFonts w:ascii="Junicode" w:hAnsi="Junicode"/>
          <w:sz w:val="28"/>
          <w:szCs w:val="28"/>
          <w:rPrChange w:id="12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Pr="00FC64E1">
        <w:rPr>
          <w:rFonts w:ascii="Junicode" w:hAnsi="Junicode"/>
          <w:sz w:val="28"/>
          <w:szCs w:val="28"/>
          <w:rPrChange w:id="12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</w:t>
      </w:r>
      <w:r w:rsidR="00A2594E" w:rsidRPr="00FC64E1">
        <w:rPr>
          <w:rFonts w:ascii="Junicode" w:hAnsi="Junicode"/>
          <w:sz w:val="28"/>
          <w:szCs w:val="28"/>
          <w:rPrChange w:id="12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mit Worten</w:t>
      </w:r>
      <w:r w:rsidR="0041762F" w:rsidRPr="00FC64E1">
        <w:rPr>
          <w:rFonts w:ascii="Junicode" w:hAnsi="Junicode"/>
          <w:sz w:val="28"/>
          <w:szCs w:val="28"/>
          <w:rPrChange w:id="12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ab</w:t>
      </w:r>
      <w:r w:rsidR="00A2594E" w:rsidRPr="00FC64E1">
        <w:rPr>
          <w:rFonts w:ascii="Junicode" w:hAnsi="Junicode"/>
          <w:sz w:val="28"/>
          <w:szCs w:val="28"/>
          <w:rPrChange w:id="12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pei</w:t>
      </w:r>
      <w:r w:rsidR="00A2594E" w:rsidRPr="00FC64E1">
        <w:rPr>
          <w:rFonts w:ascii="Junicode" w:hAnsi="Junicode"/>
          <w:sz w:val="28"/>
          <w:szCs w:val="28"/>
          <w:rPrChange w:id="12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wolt jhr dan nicht /</w:t>
      </w:r>
      <w:r w:rsidR="0041762F" w:rsidRPr="00FC64E1">
        <w:rPr>
          <w:rFonts w:ascii="Junicode" w:hAnsi="Junicode"/>
          <w:sz w:val="28"/>
          <w:szCs w:val="28"/>
          <w:rPrChange w:id="12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muß es ein ander thun / cunnus</w:t>
      </w:r>
      <w:r w:rsidR="0024681D" w:rsidRPr="00FC64E1">
        <w:rPr>
          <w:rFonts w:ascii="Junicode" w:hAnsi="Junicode"/>
          <w:sz w:val="28"/>
          <w:szCs w:val="28"/>
          <w:rPrChange w:id="12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12014" w:rsidRPr="00FC64E1">
        <w:rPr>
          <w:rFonts w:ascii="Junicode" w:hAnsi="Junicode"/>
          <w:sz w:val="28"/>
          <w:szCs w:val="28"/>
          <w:rPrChange w:id="12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caret auribus, und die Worte faren</w:t>
      </w:r>
      <w:r w:rsidR="0041762F" w:rsidRPr="00FC64E1">
        <w:rPr>
          <w:rFonts w:ascii="Junicode" w:hAnsi="Junicode"/>
          <w:sz w:val="28"/>
          <w:szCs w:val="28"/>
          <w:rPrChange w:id="12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12014" w:rsidRPr="00FC64E1">
        <w:rPr>
          <w:rFonts w:ascii="Junicode" w:hAnsi="Junicode"/>
          <w:sz w:val="28"/>
          <w:szCs w:val="28"/>
          <w:rPrChange w:id="12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einem in Leib nicht / </w:t>
      </w:r>
      <w:r w:rsidR="00EA50DB" w:rsidRPr="00FC64E1">
        <w:rPr>
          <w:rFonts w:ascii="Junicode" w:hAnsi="Junicode"/>
          <w:sz w:val="28"/>
          <w:szCs w:val="28"/>
          <w:rPrChange w:id="12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912014" w:rsidRPr="00FC64E1">
        <w:rPr>
          <w:rFonts w:ascii="Junicode" w:hAnsi="Junicode"/>
          <w:sz w:val="28"/>
          <w:szCs w:val="28"/>
          <w:rPrChange w:id="12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5C46C22D" w14:textId="11FD57B8" w:rsidR="00912014" w:rsidRPr="00FC64E1" w:rsidRDefault="00912014" w:rsidP="001B2A6D">
      <w:pPr>
        <w:spacing w:line="360" w:lineRule="auto"/>
        <w:rPr>
          <w:rFonts w:ascii="Junicode" w:hAnsi="Junicode"/>
          <w:sz w:val="28"/>
          <w:szCs w:val="28"/>
          <w:rPrChange w:id="12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Alsdan muß der alte krafftlo</w:t>
      </w:r>
      <w:r w:rsidR="00A2594E" w:rsidRPr="00FC64E1">
        <w:rPr>
          <w:rFonts w:ascii="Junicode" w:hAnsi="Junicode"/>
          <w:sz w:val="28"/>
          <w:szCs w:val="28"/>
          <w:rPrChange w:id="12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1762F" w:rsidRPr="00FC64E1">
        <w:rPr>
          <w:rFonts w:ascii="Junicode" w:hAnsi="Junicode"/>
          <w:sz w:val="28"/>
          <w:szCs w:val="28"/>
          <w:rPrChange w:id="12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Socius gedultig zu</w:t>
      </w:r>
      <w:r w:rsidR="00A2594E" w:rsidRPr="00FC64E1">
        <w:rPr>
          <w:rFonts w:ascii="Junicode" w:hAnsi="Junicode"/>
          <w:sz w:val="28"/>
          <w:szCs w:val="28"/>
          <w:rPrChange w:id="12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daß es in</w:t>
      </w:r>
      <w:r w:rsidR="0041762F" w:rsidRPr="00FC64E1">
        <w:rPr>
          <w:rFonts w:ascii="Junicode" w:hAnsi="Junicode"/>
          <w:sz w:val="28"/>
          <w:szCs w:val="28"/>
          <w:rPrChange w:id="12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That vorgemeldeter ma</w:t>
      </w:r>
      <w:r w:rsidR="00A2594E" w:rsidRPr="00FC64E1">
        <w:rPr>
          <w:rFonts w:ascii="Junicode" w:hAnsi="Junicode"/>
          <w:sz w:val="28"/>
          <w:szCs w:val="28"/>
          <w:rPrChange w:id="12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ge</w:t>
      </w:r>
      <w:r w:rsidR="00A2594E" w:rsidRPr="00FC64E1">
        <w:rPr>
          <w:rFonts w:ascii="Junicode" w:hAnsi="Junicode"/>
          <w:sz w:val="28"/>
          <w:szCs w:val="28"/>
          <w:rPrChange w:id="12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 und mit jhm vorgenommen</w:t>
      </w:r>
      <w:r w:rsidR="0041762F" w:rsidRPr="00FC64E1">
        <w:rPr>
          <w:rFonts w:ascii="Junicode" w:hAnsi="Junicode"/>
          <w:sz w:val="28"/>
          <w:szCs w:val="28"/>
          <w:rPrChange w:id="12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 / und ein ander / der das L</w:t>
      </w:r>
      <w:r w:rsidR="00A2594E" w:rsidRPr="00FC64E1">
        <w:rPr>
          <w:rFonts w:ascii="Junicode" w:hAnsi="Junicode"/>
          <w:sz w:val="28"/>
          <w:szCs w:val="28"/>
          <w:rPrChange w:id="12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ffeln be</w:t>
      </w:r>
      <w:r w:rsidR="00A2594E" w:rsidRPr="00FC64E1">
        <w:rPr>
          <w:rFonts w:ascii="Junicode" w:hAnsi="Junicode"/>
          <w:sz w:val="28"/>
          <w:szCs w:val="28"/>
          <w:rPrChange w:id="12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gelernet / </w:t>
      </w:r>
      <w:r w:rsidR="00A2594E" w:rsidRPr="00FC64E1">
        <w:rPr>
          <w:rFonts w:ascii="Junicode" w:hAnsi="Junicode"/>
          <w:sz w:val="28"/>
          <w:szCs w:val="28"/>
          <w:rPrChange w:id="12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Stelle</w:t>
      </w:r>
      <w:r w:rsidR="0041762F" w:rsidRPr="00FC64E1">
        <w:rPr>
          <w:rFonts w:ascii="Junicode" w:hAnsi="Junicode"/>
          <w:sz w:val="28"/>
          <w:szCs w:val="28"/>
          <w:rPrChange w:id="12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12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eze.</w:t>
      </w:r>
    </w:p>
    <w:p w14:paraId="2E4583A3" w14:textId="3FE99CB9" w:rsidR="00912014" w:rsidRPr="00FC64E1" w:rsidRDefault="00912014" w:rsidP="001B2A6D">
      <w:pPr>
        <w:spacing w:line="360" w:lineRule="auto"/>
        <w:rPr>
          <w:rFonts w:ascii="Junicode" w:hAnsi="Junicode"/>
          <w:sz w:val="28"/>
          <w:szCs w:val="28"/>
          <w:rPrChange w:id="12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Etliche von die</w:t>
      </w:r>
      <w:r w:rsidR="00A2594E" w:rsidRPr="00FC64E1">
        <w:rPr>
          <w:rFonts w:ascii="Junicode" w:hAnsi="Junicode"/>
          <w:sz w:val="28"/>
          <w:szCs w:val="28"/>
          <w:rPrChange w:id="12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Alten haben</w:t>
      </w:r>
      <w:r w:rsidR="0041762F" w:rsidRPr="00FC64E1">
        <w:rPr>
          <w:rFonts w:ascii="Junicode" w:hAnsi="Junicode"/>
          <w:sz w:val="28"/>
          <w:szCs w:val="28"/>
          <w:rPrChange w:id="12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bißweilen das gro</w:t>
      </w:r>
      <w:r w:rsidR="00A2594E" w:rsidRPr="00FC64E1">
        <w:rPr>
          <w:rFonts w:ascii="Junicode" w:hAnsi="Junicode"/>
          <w:sz w:val="28"/>
          <w:szCs w:val="28"/>
          <w:rPrChange w:id="12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Donum patientiæ, und k</w:t>
      </w:r>
      <w:r w:rsidR="00A2594E" w:rsidRPr="00FC64E1">
        <w:rPr>
          <w:rFonts w:ascii="Junicode" w:hAnsi="Junicode"/>
          <w:sz w:val="28"/>
          <w:szCs w:val="28"/>
          <w:rPrChange w:id="12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2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alles gedultig tra</w:t>
      </w:r>
      <w:r w:rsidRPr="00FC64E1">
        <w:rPr>
          <w:rFonts w:ascii="Junicode" w:hAnsi="Junicode"/>
          <w:sz w:val="28"/>
          <w:szCs w:val="28"/>
          <w:rPrChange w:id="12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auch weil </w:t>
      </w:r>
      <w:r w:rsidR="00A2594E" w:rsidRPr="00FC64E1">
        <w:rPr>
          <w:rFonts w:ascii="Junicode" w:hAnsi="Junicode"/>
          <w:sz w:val="28"/>
          <w:szCs w:val="28"/>
          <w:rPrChange w:id="12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2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daß es ganz</w:t>
      </w:r>
      <w:r w:rsidR="0041762F" w:rsidRPr="00FC64E1">
        <w:rPr>
          <w:rFonts w:ascii="Junicode" w:hAnsi="Junicode"/>
          <w:sz w:val="28"/>
          <w:szCs w:val="28"/>
          <w:rPrChange w:id="12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zu </w:t>
      </w:r>
      <w:r w:rsidR="00A2594E" w:rsidRPr="00FC64E1">
        <w:rPr>
          <w:rFonts w:ascii="Junicode" w:hAnsi="Junicode"/>
          <w:sz w:val="28"/>
          <w:szCs w:val="28"/>
          <w:rPrChange w:id="12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ndern </w:t>
      </w:r>
      <w:r w:rsidR="00A2594E" w:rsidRPr="00FC64E1">
        <w:rPr>
          <w:rFonts w:ascii="Junicode" w:hAnsi="Junicode"/>
          <w:sz w:val="28"/>
          <w:szCs w:val="28"/>
          <w:rPrChange w:id="12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/ befehlen </w:t>
      </w:r>
      <w:r w:rsidR="00A2594E" w:rsidRPr="00FC64E1">
        <w:rPr>
          <w:rFonts w:ascii="Junicode" w:hAnsi="Junicode"/>
          <w:sz w:val="28"/>
          <w:szCs w:val="28"/>
          <w:rPrChange w:id="12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</w:t>
      </w:r>
      <w:r w:rsidR="0041762F" w:rsidRPr="00FC64E1">
        <w:rPr>
          <w:rFonts w:ascii="Junicode" w:hAnsi="Junicode"/>
          <w:sz w:val="28"/>
          <w:szCs w:val="28"/>
          <w:rPrChange w:id="12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Sache GOtt und guten Leuten /</w:t>
      </w:r>
      <w:r w:rsidR="0041762F" w:rsidRPr="00FC64E1">
        <w:rPr>
          <w:rFonts w:ascii="Junicode" w:hAnsi="Junicode"/>
          <w:sz w:val="28"/>
          <w:szCs w:val="28"/>
          <w:rPrChange w:id="12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2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1762F" w:rsidRPr="00FC64E1">
        <w:rPr>
          <w:rFonts w:ascii="Junicode" w:hAnsi="Junicode"/>
          <w:sz w:val="28"/>
          <w:szCs w:val="28"/>
          <w:rPrChange w:id="12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die Frau unten und oben li</w:t>
      </w:r>
      <w:r w:rsidRPr="00FC64E1">
        <w:rPr>
          <w:rFonts w:ascii="Junicode" w:hAnsi="Junicode"/>
          <w:sz w:val="28"/>
          <w:szCs w:val="28"/>
          <w:rPrChange w:id="12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biß </w:t>
      </w:r>
      <w:r w:rsidR="00A2594E" w:rsidRPr="00FC64E1">
        <w:rPr>
          <w:rFonts w:ascii="Junicode" w:hAnsi="Junicode"/>
          <w:sz w:val="28"/>
          <w:szCs w:val="28"/>
          <w:rPrChange w:id="12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vergn</w:t>
      </w:r>
      <w:r w:rsidR="00A2594E" w:rsidRPr="00FC64E1">
        <w:rPr>
          <w:rFonts w:ascii="Junicode" w:hAnsi="Junicode"/>
          <w:sz w:val="28"/>
          <w:szCs w:val="28"/>
          <w:rPrChange w:id="12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wird / und</w:t>
      </w:r>
      <w:r w:rsidR="0041762F" w:rsidRPr="00FC64E1">
        <w:rPr>
          <w:rFonts w:ascii="Junicode" w:hAnsi="Junicode"/>
          <w:sz w:val="28"/>
          <w:szCs w:val="28"/>
          <w:rPrChange w:id="12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12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Pr="00FC64E1">
        <w:rPr>
          <w:rFonts w:ascii="Junicode" w:hAnsi="Junicode"/>
          <w:sz w:val="28"/>
          <w:szCs w:val="28"/>
          <w:rPrChange w:id="12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12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damit / daß nunmero in</w:t>
      </w:r>
      <w:r w:rsidR="0041762F" w:rsidRPr="00FC64E1">
        <w:rPr>
          <w:rFonts w:ascii="Junicode" w:hAnsi="Junicode"/>
          <w:sz w:val="28"/>
          <w:szCs w:val="28"/>
          <w:rPrChange w:id="12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Welt / die H</w:t>
      </w:r>
      <w:r w:rsidR="00A2594E" w:rsidRPr="00FC64E1">
        <w:rPr>
          <w:rFonts w:ascii="Junicode" w:hAnsi="Junicode"/>
          <w:sz w:val="28"/>
          <w:szCs w:val="28"/>
          <w:rPrChange w:id="12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rner </w:t>
      </w:r>
      <w:r w:rsidR="00A2594E" w:rsidRPr="00FC64E1">
        <w:rPr>
          <w:rFonts w:ascii="Junicode" w:hAnsi="Junicode"/>
          <w:sz w:val="28"/>
          <w:szCs w:val="28"/>
          <w:rPrChange w:id="12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gemein</w:t>
      </w:r>
      <w:r w:rsidR="0041762F" w:rsidRPr="00FC64E1">
        <w:rPr>
          <w:rFonts w:ascii="Junicode" w:hAnsi="Junicode"/>
          <w:sz w:val="28"/>
          <w:szCs w:val="28"/>
          <w:rPrChange w:id="12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/ und fa</w:t>
      </w:r>
      <w:r w:rsidR="00A2594E" w:rsidRPr="00FC64E1">
        <w:rPr>
          <w:rFonts w:ascii="Junicode" w:hAnsi="Junicode"/>
          <w:sz w:val="28"/>
          <w:szCs w:val="28"/>
          <w:rPrChange w:id="12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kein Hauß mehr anzutreffen / darein man nicht zum</w:t>
      </w:r>
      <w:r w:rsidR="0041762F" w:rsidRPr="00FC64E1">
        <w:rPr>
          <w:rFonts w:ascii="Junicode" w:hAnsi="Junicode"/>
          <w:sz w:val="28"/>
          <w:szCs w:val="28"/>
          <w:rPrChange w:id="12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wenig</w:t>
      </w:r>
      <w:r w:rsidR="00A2594E" w:rsidRPr="00FC64E1">
        <w:rPr>
          <w:rFonts w:ascii="Junicode" w:hAnsi="Junicode"/>
          <w:sz w:val="28"/>
          <w:szCs w:val="28"/>
          <w:rPrChange w:id="12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einpar finde: Mancher</w:t>
      </w:r>
      <w:r w:rsidR="0041762F" w:rsidRPr="00FC64E1">
        <w:rPr>
          <w:rFonts w:ascii="Junicode" w:hAnsi="Junicode"/>
          <w:sz w:val="28"/>
          <w:szCs w:val="28"/>
          <w:rPrChange w:id="12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2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2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2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anfftm</w:t>
      </w:r>
      <w:r w:rsidR="00A2594E" w:rsidRPr="00FC64E1">
        <w:rPr>
          <w:rFonts w:ascii="Junicode" w:hAnsi="Junicode"/>
          <w:sz w:val="28"/>
          <w:szCs w:val="28"/>
          <w:rPrChange w:id="12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und in der Liebe</w:t>
      </w:r>
      <w:r w:rsidR="0041762F" w:rsidRPr="00FC64E1">
        <w:rPr>
          <w:rFonts w:ascii="Junicode" w:hAnsi="Junicode"/>
          <w:sz w:val="28"/>
          <w:szCs w:val="28"/>
          <w:rPrChange w:id="12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</w:t>
      </w:r>
      <w:r w:rsidR="00A2594E" w:rsidRPr="00FC64E1">
        <w:rPr>
          <w:rFonts w:ascii="Junicode" w:hAnsi="Junicode"/>
          <w:sz w:val="28"/>
          <w:szCs w:val="28"/>
          <w:rPrChange w:id="12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Weibe al</w:t>
      </w:r>
      <w:r w:rsidR="00A2594E" w:rsidRPr="00FC64E1">
        <w:rPr>
          <w:rFonts w:ascii="Junicode" w:hAnsi="Junicode"/>
          <w:sz w:val="28"/>
          <w:szCs w:val="28"/>
          <w:rPrChange w:id="12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vernar</w:t>
      </w:r>
      <w:r w:rsidR="00EA50DB" w:rsidRPr="00FC64E1">
        <w:rPr>
          <w:rFonts w:ascii="Junicode" w:hAnsi="Junicode"/>
          <w:sz w:val="28"/>
          <w:szCs w:val="28"/>
          <w:rPrChange w:id="12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2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41762F" w:rsidRPr="00FC64E1">
        <w:rPr>
          <w:rFonts w:ascii="Junicode" w:hAnsi="Junicode"/>
          <w:sz w:val="28"/>
          <w:szCs w:val="28"/>
          <w:rPrChange w:id="12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12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triket und gefangen / daß / ob er</w:t>
      </w:r>
      <w:r w:rsidR="0024681D" w:rsidRPr="00FC64E1">
        <w:rPr>
          <w:rFonts w:ascii="Junicode" w:hAnsi="Junicode"/>
          <w:sz w:val="28"/>
          <w:szCs w:val="28"/>
          <w:rPrChange w:id="12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von andern h</w:t>
      </w:r>
      <w:r w:rsidR="00A2594E" w:rsidRPr="00FC64E1">
        <w:rPr>
          <w:rFonts w:ascii="Junicode" w:hAnsi="Junicode"/>
          <w:sz w:val="28"/>
          <w:szCs w:val="28"/>
          <w:rPrChange w:id="12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/ ja wol mit</w:t>
      </w:r>
      <w:r w:rsidR="0041762F" w:rsidRPr="00FC64E1">
        <w:rPr>
          <w:rFonts w:ascii="Junicode" w:hAnsi="Junicode"/>
          <w:sz w:val="28"/>
          <w:szCs w:val="28"/>
          <w:rPrChange w:id="12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Augen </w:t>
      </w:r>
      <w:r w:rsidR="00A2594E" w:rsidRPr="00FC64E1">
        <w:rPr>
          <w:rFonts w:ascii="Junicode" w:hAnsi="Junicode"/>
          <w:sz w:val="28"/>
          <w:szCs w:val="28"/>
          <w:rPrChange w:id="12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iehet / wie jhm </w:t>
      </w:r>
      <w:r w:rsidR="00A2594E" w:rsidRPr="00FC64E1">
        <w:rPr>
          <w:rFonts w:ascii="Junicode" w:hAnsi="Junicode"/>
          <w:sz w:val="28"/>
          <w:szCs w:val="28"/>
          <w:rPrChange w:id="12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</w:t>
      </w:r>
      <w:r w:rsidR="0041762F" w:rsidRPr="00FC64E1">
        <w:rPr>
          <w:rFonts w:ascii="Junicode" w:hAnsi="Junicode"/>
          <w:sz w:val="28"/>
          <w:szCs w:val="28"/>
          <w:rPrChange w:id="12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Haus halte / er doch </w:t>
      </w:r>
      <w:r w:rsidR="00A2594E" w:rsidRPr="00FC64E1">
        <w:rPr>
          <w:rFonts w:ascii="Junicode" w:hAnsi="Junicode"/>
          <w:sz w:val="28"/>
          <w:szCs w:val="28"/>
          <w:rPrChange w:id="12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noch</w:t>
      </w:r>
      <w:r w:rsidR="0041762F" w:rsidRPr="00FC64E1">
        <w:rPr>
          <w:rFonts w:ascii="Junicode" w:hAnsi="Junicode"/>
          <w:sz w:val="28"/>
          <w:szCs w:val="28"/>
          <w:rPrChange w:id="12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glauben / noch wehren mag / </w:t>
      </w:r>
      <w:r w:rsidR="0041762F" w:rsidRPr="00FC64E1">
        <w:rPr>
          <w:rFonts w:ascii="Junicode" w:hAnsi="Junicode"/>
          <w:sz w:val="28"/>
          <w:szCs w:val="28"/>
          <w:rPrChange w:id="12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je</w:t>
      </w:r>
      <w:r w:rsidRPr="00FC64E1">
        <w:rPr>
          <w:rFonts w:ascii="Junicode" w:hAnsi="Junicode"/>
          <w:sz w:val="28"/>
          <w:szCs w:val="28"/>
          <w:rPrChange w:id="12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 Jeke th</w:t>
      </w:r>
      <w:r w:rsidR="00A2594E" w:rsidRPr="00FC64E1">
        <w:rPr>
          <w:rFonts w:ascii="Junicode" w:hAnsi="Junicode"/>
          <w:sz w:val="28"/>
          <w:szCs w:val="28"/>
          <w:rPrChange w:id="12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1762F" w:rsidRPr="00FC64E1">
        <w:rPr>
          <w:rFonts w:ascii="Junicode" w:hAnsi="Junicode"/>
          <w:sz w:val="28"/>
          <w:szCs w:val="28"/>
          <w:rPrChange w:id="12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den Owenus be</w:t>
      </w:r>
      <w:r w:rsidR="00A2594E" w:rsidRPr="00FC64E1">
        <w:rPr>
          <w:rFonts w:ascii="Junicode" w:hAnsi="Junicode"/>
          <w:sz w:val="28"/>
          <w:szCs w:val="28"/>
          <w:rPrChange w:id="12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  <w:r w:rsidR="0041762F" w:rsidRPr="00FC64E1">
        <w:rPr>
          <w:rFonts w:ascii="Junicode" w:hAnsi="Junicode"/>
          <w:sz w:val="28"/>
          <w:szCs w:val="28"/>
          <w:rPrChange w:id="12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Des Weibes Vnthat </w:t>
      </w:r>
      <w:r w:rsidR="00A2594E" w:rsidRPr="00FC64E1">
        <w:rPr>
          <w:rFonts w:ascii="Junicode" w:hAnsi="Junicode"/>
          <w:sz w:val="28"/>
          <w:szCs w:val="28"/>
          <w:rPrChange w:id="12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ieht der liebend</w:t>
      </w:r>
      <w:r w:rsidR="0041762F" w:rsidRPr="00FC64E1">
        <w:rPr>
          <w:rFonts w:ascii="Junicode" w:hAnsi="Junicode"/>
          <w:sz w:val="28"/>
          <w:szCs w:val="28"/>
          <w:rPrChange w:id="12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Ehman nicht /</w:t>
      </w:r>
      <w:r w:rsidR="0041762F" w:rsidRPr="00FC64E1">
        <w:rPr>
          <w:rFonts w:ascii="Junicode" w:hAnsi="Junicode"/>
          <w:sz w:val="28"/>
          <w:szCs w:val="28"/>
          <w:rPrChange w:id="12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wer da liebet recht / dem blinzelt</w:t>
      </w:r>
      <w:r w:rsidR="0041762F" w:rsidRPr="00FC64E1">
        <w:rPr>
          <w:rFonts w:ascii="Junicode" w:hAnsi="Junicode"/>
          <w:sz w:val="28"/>
          <w:szCs w:val="28"/>
          <w:rPrChange w:id="12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Ge</w:t>
      </w:r>
      <w:r w:rsidR="00A2594E" w:rsidRPr="00FC64E1">
        <w:rPr>
          <w:rFonts w:ascii="Junicode" w:hAnsi="Junicode"/>
          <w:sz w:val="28"/>
          <w:szCs w:val="28"/>
          <w:rPrChange w:id="12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icht.</w:t>
      </w:r>
      <w:r w:rsidR="0041762F" w:rsidRPr="00FC64E1">
        <w:rPr>
          <w:rFonts w:ascii="Junicode" w:hAnsi="Junicode"/>
          <w:sz w:val="28"/>
          <w:szCs w:val="28"/>
          <w:rPrChange w:id="12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Sieht oder h</w:t>
      </w:r>
      <w:r w:rsidR="00A2594E" w:rsidRPr="00FC64E1">
        <w:rPr>
          <w:rFonts w:ascii="Junicode" w:hAnsi="Junicode"/>
          <w:sz w:val="28"/>
          <w:szCs w:val="28"/>
          <w:rPrChange w:id="12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rt er was / das wider </w:t>
      </w:r>
      <w:r w:rsidR="00A2594E" w:rsidRPr="00FC64E1">
        <w:rPr>
          <w:rFonts w:ascii="Junicode" w:hAnsi="Junicode"/>
          <w:sz w:val="28"/>
          <w:szCs w:val="28"/>
          <w:rPrChange w:id="12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41762F" w:rsidRPr="00FC64E1">
        <w:rPr>
          <w:rFonts w:ascii="Junicode" w:hAnsi="Junicode"/>
          <w:sz w:val="28"/>
          <w:szCs w:val="28"/>
          <w:rPrChange w:id="12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lieb-Kind</w:t>
      </w:r>
      <w:r w:rsidR="0041762F" w:rsidRPr="00FC64E1">
        <w:rPr>
          <w:rFonts w:ascii="Junicode" w:hAnsi="Junicode"/>
          <w:sz w:val="28"/>
          <w:szCs w:val="28"/>
          <w:rPrChange w:id="12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glaubet er doch nicht: die Lieb i</w:t>
      </w:r>
      <w:r w:rsidR="00A2594E" w:rsidRPr="00FC64E1">
        <w:rPr>
          <w:rFonts w:ascii="Junicode" w:hAnsi="Junicode"/>
          <w:sz w:val="28"/>
          <w:szCs w:val="28"/>
          <w:rPrChange w:id="12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2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taub und blind.</w:t>
      </w:r>
      <w:r w:rsidR="0041762F" w:rsidRPr="00FC64E1">
        <w:rPr>
          <w:rFonts w:ascii="Junicode" w:hAnsi="Junicode"/>
          <w:sz w:val="28"/>
          <w:szCs w:val="28"/>
          <w:rPrChange w:id="12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Andere aber von den abgematteten</w:t>
      </w:r>
      <w:r w:rsidR="0041762F" w:rsidRPr="00FC64E1">
        <w:rPr>
          <w:rFonts w:ascii="Junicode" w:hAnsi="Junicode"/>
          <w:sz w:val="28"/>
          <w:szCs w:val="28"/>
          <w:rPrChange w:id="12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Senioribus, welche das Donum pa</w:t>
      </w:r>
      <w:r w:rsidRPr="00FC64E1">
        <w:rPr>
          <w:rFonts w:ascii="Junicode" w:hAnsi="Junicode"/>
          <w:sz w:val="28"/>
          <w:szCs w:val="28"/>
          <w:rPrChange w:id="12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tientiæ nicht haben / denen wan</w:t>
      </w:r>
      <w:r w:rsidR="0041762F" w:rsidRPr="00FC64E1">
        <w:rPr>
          <w:rFonts w:ascii="Junicode" w:hAnsi="Junicode"/>
          <w:sz w:val="28"/>
          <w:szCs w:val="28"/>
          <w:rPrChange w:id="12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vorgemeldetem allem zu</w:t>
      </w:r>
      <w:r w:rsidR="00A2594E" w:rsidRPr="00FC64E1">
        <w:rPr>
          <w:rFonts w:ascii="Junicode" w:hAnsi="Junicode"/>
          <w:sz w:val="28"/>
          <w:szCs w:val="28"/>
          <w:rPrChange w:id="12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</w:t>
      </w:r>
      <w:r w:rsidR="0041762F" w:rsidRPr="00FC64E1">
        <w:rPr>
          <w:rFonts w:ascii="Junicode" w:hAnsi="Junicode"/>
          <w:sz w:val="28"/>
          <w:szCs w:val="28"/>
          <w:rPrChange w:id="12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2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2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lauffet das Gehirn im</w:t>
      </w:r>
      <w:r w:rsidR="0041762F" w:rsidRPr="00FC64E1">
        <w:rPr>
          <w:rFonts w:ascii="Junicode" w:hAnsi="Junicode"/>
          <w:sz w:val="28"/>
          <w:szCs w:val="28"/>
          <w:rPrChange w:id="12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Kopff herum / wie das Quek</w:t>
      </w:r>
      <w:r w:rsidR="00A2594E" w:rsidRPr="00FC64E1">
        <w:rPr>
          <w:rFonts w:ascii="Junicode" w:hAnsi="Junicode"/>
          <w:sz w:val="28"/>
          <w:szCs w:val="28"/>
          <w:rPrChange w:id="12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ilber /</w:t>
      </w:r>
      <w:r w:rsidR="0041762F" w:rsidRPr="00FC64E1">
        <w:rPr>
          <w:rFonts w:ascii="Junicode" w:hAnsi="Junicode"/>
          <w:sz w:val="28"/>
          <w:szCs w:val="28"/>
          <w:rPrChange w:id="12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</w:t>
      </w:r>
      <w:r w:rsidR="00A2594E" w:rsidRPr="00FC64E1">
        <w:rPr>
          <w:rFonts w:ascii="Junicode" w:hAnsi="Junicode"/>
          <w:sz w:val="28"/>
          <w:szCs w:val="28"/>
          <w:rPrChange w:id="12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2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</w:t>
      </w:r>
      <w:r w:rsidRPr="00FC64E1">
        <w:rPr>
          <w:rFonts w:ascii="Junicode" w:hAnsi="Junicode"/>
          <w:sz w:val="28"/>
          <w:szCs w:val="28"/>
          <w:rPrChange w:id="12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ß / gleich wie ein E</w:t>
      </w:r>
      <w:r w:rsidR="00A2594E" w:rsidRPr="00FC64E1">
        <w:rPr>
          <w:rFonts w:ascii="Junicode" w:hAnsi="Junicode"/>
          <w:sz w:val="28"/>
          <w:szCs w:val="28"/>
          <w:rPrChange w:id="12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igkrug / </w:t>
      </w:r>
      <w:r w:rsidR="00A2594E" w:rsidRPr="00FC64E1">
        <w:rPr>
          <w:rFonts w:ascii="Junicode" w:hAnsi="Junicode"/>
          <w:sz w:val="28"/>
          <w:szCs w:val="28"/>
          <w:rPrChange w:id="12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freundlich wie ein Dornbu</w:t>
      </w:r>
      <w:r w:rsidR="00A2594E" w:rsidRPr="00FC64E1">
        <w:rPr>
          <w:rFonts w:ascii="Junicode" w:hAnsi="Junicode"/>
          <w:sz w:val="28"/>
          <w:szCs w:val="28"/>
          <w:rPrChange w:id="12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/ </w:t>
      </w:r>
      <w:r w:rsidR="00A2594E" w:rsidRPr="00FC64E1">
        <w:rPr>
          <w:rFonts w:ascii="Junicode" w:hAnsi="Junicode"/>
          <w:sz w:val="28"/>
          <w:szCs w:val="28"/>
          <w:rPrChange w:id="12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lieblich wie ein Bok / und</w:t>
      </w:r>
      <w:r w:rsidR="0041762F" w:rsidRPr="00FC64E1">
        <w:rPr>
          <w:rFonts w:ascii="Junicode" w:hAnsi="Junicode"/>
          <w:sz w:val="28"/>
          <w:szCs w:val="28"/>
          <w:rPrChange w:id="12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</w:t>
      </w:r>
      <w:r w:rsidR="00A2594E" w:rsidRPr="00FC64E1">
        <w:rPr>
          <w:rFonts w:ascii="Junicode" w:hAnsi="Junicode"/>
          <w:sz w:val="28"/>
          <w:szCs w:val="28"/>
          <w:rPrChange w:id="12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rffen dannoch nicht </w:t>
      </w:r>
      <w:r w:rsidR="00A2594E" w:rsidRPr="00FC64E1">
        <w:rPr>
          <w:rFonts w:ascii="Junicode" w:hAnsi="Junicode"/>
          <w:sz w:val="28"/>
          <w:szCs w:val="28"/>
          <w:rPrChange w:id="12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 uxor</w:t>
      </w:r>
      <w:r w:rsidR="0041762F" w:rsidRPr="00FC64E1">
        <w:rPr>
          <w:rFonts w:ascii="Junicode" w:hAnsi="Junicode"/>
          <w:sz w:val="28"/>
          <w:szCs w:val="28"/>
          <w:rPrChange w:id="12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quid facis? gn</w:t>
      </w:r>
      <w:r w:rsidR="00A2594E" w:rsidRPr="00FC64E1">
        <w:rPr>
          <w:rFonts w:ascii="Junicode" w:hAnsi="Junicode"/>
          <w:sz w:val="28"/>
          <w:szCs w:val="28"/>
          <w:rPrChange w:id="12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dige Frau was</w:t>
      </w:r>
      <w:r w:rsidR="0024681D" w:rsidRPr="00FC64E1">
        <w:rPr>
          <w:rFonts w:ascii="Junicode" w:hAnsi="Junicode"/>
          <w:sz w:val="28"/>
          <w:szCs w:val="28"/>
          <w:rPrChange w:id="12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</w:t>
      </w:r>
      <w:r w:rsidR="00A2594E" w:rsidRPr="00FC64E1">
        <w:rPr>
          <w:rFonts w:ascii="Junicode" w:hAnsi="Junicode"/>
          <w:sz w:val="28"/>
          <w:szCs w:val="28"/>
          <w:rPrChange w:id="12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du? werden die</w:t>
      </w:r>
      <w:r w:rsidR="00A2594E" w:rsidRPr="00FC64E1">
        <w:rPr>
          <w:rFonts w:ascii="Junicode" w:hAnsi="Junicode"/>
          <w:sz w:val="28"/>
          <w:szCs w:val="28"/>
          <w:rPrChange w:id="12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Sachen</w:t>
      </w:r>
      <w:r w:rsidR="0041762F" w:rsidRPr="00FC64E1">
        <w:rPr>
          <w:rFonts w:ascii="Junicode" w:hAnsi="Junicode"/>
          <w:sz w:val="28"/>
          <w:szCs w:val="28"/>
          <w:rPrChange w:id="12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halben aus innerliche~ </w:t>
      </w:r>
      <w:r w:rsidR="00A2594E" w:rsidRPr="00FC64E1">
        <w:rPr>
          <w:rFonts w:ascii="Junicode" w:hAnsi="Junicode"/>
          <w:sz w:val="28"/>
          <w:szCs w:val="28"/>
          <w:rPrChange w:id="12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chmerzen der</w:t>
      </w:r>
      <w:r w:rsidR="0041762F" w:rsidRPr="00FC64E1">
        <w:rPr>
          <w:rFonts w:ascii="Junicode" w:hAnsi="Junicode"/>
          <w:sz w:val="28"/>
          <w:szCs w:val="28"/>
          <w:rPrChange w:id="12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2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talt verwandelt / daß </w:t>
      </w:r>
      <w:r w:rsidR="00A2594E" w:rsidRPr="00FC64E1">
        <w:rPr>
          <w:rFonts w:ascii="Junicode" w:hAnsi="Junicode"/>
          <w:sz w:val="28"/>
          <w:szCs w:val="28"/>
          <w:rPrChange w:id="12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aus</w:t>
      </w:r>
      <w:r w:rsidR="00A2594E" w:rsidRPr="00FC64E1">
        <w:rPr>
          <w:rFonts w:ascii="Junicode" w:hAnsi="Junicode"/>
          <w:sz w:val="28"/>
          <w:szCs w:val="28"/>
          <w:rPrChange w:id="12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ehe~ /</w:t>
      </w:r>
      <w:r w:rsidR="0041762F" w:rsidRPr="00FC64E1">
        <w:rPr>
          <w:rFonts w:ascii="Junicode" w:hAnsi="Junicode"/>
          <w:sz w:val="28"/>
          <w:szCs w:val="28"/>
          <w:rPrChange w:id="12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ju~ger Teufel / der weder Tag /</w:t>
      </w:r>
      <w:r w:rsidR="0041762F" w:rsidRPr="00FC64E1">
        <w:rPr>
          <w:rFonts w:ascii="Junicode" w:hAnsi="Junicode"/>
          <w:sz w:val="28"/>
          <w:szCs w:val="28"/>
          <w:rPrChange w:id="12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weder Nacht Ruhe hat / daher w</w:t>
      </w:r>
      <w:r w:rsidR="00A2594E" w:rsidRPr="00FC64E1">
        <w:rPr>
          <w:rFonts w:ascii="Junicode" w:hAnsi="Junicode"/>
          <w:sz w:val="28"/>
          <w:szCs w:val="28"/>
          <w:rPrChange w:id="12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2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chet und fluchet er </w:t>
      </w:r>
      <w:r w:rsidR="00A2594E" w:rsidRPr="00FC64E1">
        <w:rPr>
          <w:rFonts w:ascii="Junicode" w:hAnsi="Junicode"/>
          <w:sz w:val="28"/>
          <w:szCs w:val="28"/>
          <w:rPrChange w:id="12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Weibe</w:t>
      </w:r>
      <w:r w:rsidR="0041762F" w:rsidRPr="00FC64E1">
        <w:rPr>
          <w:rFonts w:ascii="Junicode" w:hAnsi="Junicode"/>
          <w:sz w:val="28"/>
          <w:szCs w:val="28"/>
          <w:rPrChange w:id="12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Huren-Heng</w:t>
      </w:r>
      <w:r w:rsidR="00A2594E" w:rsidRPr="00FC64E1">
        <w:rPr>
          <w:rFonts w:ascii="Junicode" w:hAnsi="Junicode"/>
          <w:sz w:val="28"/>
          <w:szCs w:val="28"/>
          <w:rPrChange w:id="12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alles Ungl</w:t>
      </w:r>
      <w:r w:rsidR="00A2594E" w:rsidRPr="00FC64E1">
        <w:rPr>
          <w:rFonts w:ascii="Junicode" w:hAnsi="Junicode"/>
          <w:sz w:val="28"/>
          <w:szCs w:val="28"/>
          <w:rPrChange w:id="12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ck</w:t>
      </w:r>
      <w:r w:rsidR="0041762F" w:rsidRPr="00FC64E1">
        <w:rPr>
          <w:rFonts w:ascii="Junicode" w:hAnsi="Junicode"/>
          <w:sz w:val="28"/>
          <w:szCs w:val="28"/>
          <w:rPrChange w:id="12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 den Kopff: Aber </w:t>
      </w:r>
      <w:r w:rsidR="00A2594E" w:rsidRPr="00FC64E1">
        <w:rPr>
          <w:rFonts w:ascii="Junicode" w:hAnsi="Junicode"/>
          <w:sz w:val="28"/>
          <w:szCs w:val="28"/>
          <w:rPrChange w:id="12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olches </w:t>
      </w:r>
      <w:r w:rsidR="00A2594E" w:rsidRPr="00FC64E1">
        <w:rPr>
          <w:rFonts w:ascii="Junicode" w:hAnsi="Junicode"/>
          <w:sz w:val="28"/>
          <w:szCs w:val="28"/>
          <w:rPrChange w:id="12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chadet</w:t>
      </w:r>
      <w:r w:rsidR="0041762F" w:rsidRPr="00FC64E1">
        <w:rPr>
          <w:rFonts w:ascii="Junicode" w:hAnsi="Junicode"/>
          <w:sz w:val="28"/>
          <w:szCs w:val="28"/>
          <w:rPrChange w:id="12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alten Nar</w:t>
      </w:r>
      <w:r w:rsidR="00EA50DB" w:rsidRPr="00FC64E1">
        <w:rPr>
          <w:rFonts w:ascii="Junicode" w:hAnsi="Junicode"/>
          <w:sz w:val="28"/>
          <w:szCs w:val="28"/>
          <w:rPrChange w:id="12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2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ganz nit / </w:t>
      </w:r>
      <w:r w:rsidR="00A2594E" w:rsidRPr="00FC64E1">
        <w:rPr>
          <w:rFonts w:ascii="Junicode" w:hAnsi="Junicode"/>
          <w:sz w:val="28"/>
          <w:szCs w:val="28"/>
          <w:rPrChange w:id="12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2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olten</w:t>
      </w:r>
      <w:r w:rsidR="0041762F" w:rsidRPr="00FC64E1">
        <w:rPr>
          <w:rFonts w:ascii="Junicode" w:hAnsi="Junicode"/>
          <w:sz w:val="28"/>
          <w:szCs w:val="28"/>
          <w:rPrChange w:id="12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junge Weiber ungevexieret la</w:t>
      </w:r>
      <w:r w:rsidR="00A2594E" w:rsidRPr="00FC64E1">
        <w:rPr>
          <w:rFonts w:ascii="Junicode" w:hAnsi="Junicode"/>
          <w:sz w:val="28"/>
          <w:szCs w:val="28"/>
          <w:rPrChange w:id="12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welche </w:t>
      </w:r>
      <w:r w:rsidR="00A2594E" w:rsidRPr="00FC64E1">
        <w:rPr>
          <w:rFonts w:ascii="Junicode" w:hAnsi="Junicode"/>
          <w:sz w:val="28"/>
          <w:szCs w:val="28"/>
          <w:rPrChange w:id="12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un</w:t>
      </w:r>
      <w:r w:rsidR="00A2594E" w:rsidRPr="00FC64E1">
        <w:rPr>
          <w:rFonts w:ascii="Junicode" w:hAnsi="Junicode"/>
          <w:sz w:val="28"/>
          <w:szCs w:val="28"/>
          <w:rPrChange w:id="12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ers Bukes we</w:t>
      </w:r>
      <w:r w:rsidRPr="00FC64E1">
        <w:rPr>
          <w:rFonts w:ascii="Junicode" w:hAnsi="Junicode"/>
          <w:sz w:val="28"/>
          <w:szCs w:val="28"/>
          <w:rPrChange w:id="12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dergaden / wie die We</w:t>
      </w:r>
      <w:r w:rsidR="00A2594E" w:rsidRPr="00FC64E1">
        <w:rPr>
          <w:rFonts w:ascii="Junicode" w:hAnsi="Junicode"/>
          <w:sz w:val="28"/>
          <w:szCs w:val="28"/>
          <w:rPrChange w:id="12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tph</w:t>
      </w:r>
      <w:r w:rsidR="00A2594E" w:rsidRPr="00FC64E1">
        <w:rPr>
          <w:rFonts w:ascii="Junicode" w:hAnsi="Junicode"/>
          <w:sz w:val="28"/>
          <w:szCs w:val="28"/>
          <w:rPrChange w:id="12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</w:t>
      </w:r>
      <w:r w:rsidR="00A2594E" w:rsidRPr="00FC64E1">
        <w:rPr>
          <w:rFonts w:ascii="Junicode" w:hAnsi="Junicode"/>
          <w:sz w:val="28"/>
          <w:szCs w:val="28"/>
          <w:rPrChange w:id="12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</w:t>
      </w:r>
      <w:r w:rsidR="0041762F" w:rsidRPr="00FC64E1">
        <w:rPr>
          <w:rFonts w:ascii="Junicode" w:hAnsi="Junicode"/>
          <w:sz w:val="28"/>
          <w:szCs w:val="28"/>
          <w:rPrChange w:id="12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agen / </w:t>
      </w:r>
      <w:r w:rsidR="00A2594E" w:rsidRPr="00FC64E1">
        <w:rPr>
          <w:rFonts w:ascii="Junicode" w:hAnsi="Junicode"/>
          <w:sz w:val="28"/>
          <w:szCs w:val="28"/>
          <w:rPrChange w:id="12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vielmehr auff das</w:t>
      </w:r>
      <w:r w:rsidR="0041762F" w:rsidRPr="00FC64E1">
        <w:rPr>
          <w:rFonts w:ascii="Junicode" w:hAnsi="Junicode"/>
          <w:sz w:val="28"/>
          <w:szCs w:val="28"/>
          <w:rPrChange w:id="12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Grab / oder zum wenig</w:t>
      </w:r>
      <w:r w:rsidR="00A2594E" w:rsidRPr="00FC64E1">
        <w:rPr>
          <w:rFonts w:ascii="Junicode" w:hAnsi="Junicode"/>
          <w:sz w:val="28"/>
          <w:szCs w:val="28"/>
          <w:rPrChange w:id="12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auff des</w:t>
      </w:r>
      <w:r w:rsidR="0041762F" w:rsidRPr="00FC64E1">
        <w:rPr>
          <w:rFonts w:ascii="Junicode" w:hAnsi="Junicode"/>
          <w:sz w:val="28"/>
          <w:szCs w:val="28"/>
          <w:rPrChange w:id="12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Juvenalis Spr</w:t>
      </w:r>
      <w:r w:rsidR="00A2594E" w:rsidRPr="00FC64E1">
        <w:rPr>
          <w:rFonts w:ascii="Junicode" w:hAnsi="Junicode"/>
          <w:sz w:val="28"/>
          <w:szCs w:val="28"/>
          <w:rPrChange w:id="12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chlein gedenken /</w:t>
      </w:r>
      <w:r w:rsidR="0041762F" w:rsidRPr="00FC64E1">
        <w:rPr>
          <w:rFonts w:ascii="Junicode" w:hAnsi="Junicode"/>
          <w:sz w:val="28"/>
          <w:szCs w:val="28"/>
          <w:rPrChange w:id="12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welcher da </w:t>
      </w:r>
      <w:r w:rsidR="00A2594E" w:rsidRPr="00FC64E1">
        <w:rPr>
          <w:rFonts w:ascii="Junicode" w:hAnsi="Junicode"/>
          <w:sz w:val="28"/>
          <w:szCs w:val="28"/>
          <w:rPrChange w:id="12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  <w:r w:rsidR="0041762F" w:rsidRPr="00FC64E1">
        <w:rPr>
          <w:rFonts w:ascii="Junicode" w:hAnsi="Junicode"/>
          <w:sz w:val="28"/>
          <w:szCs w:val="28"/>
          <w:rPrChange w:id="12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– Coitus jam longa oblivio, vel </w:t>
      </w:r>
      <w:r w:rsidR="00A2594E" w:rsidRPr="00FC64E1">
        <w:rPr>
          <w:rFonts w:ascii="Junicode" w:hAnsi="Junicode"/>
          <w:sz w:val="28"/>
          <w:szCs w:val="28"/>
          <w:rPrChange w:id="12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41762F" w:rsidRPr="00FC64E1">
        <w:rPr>
          <w:rFonts w:ascii="Junicode" w:hAnsi="Junicode"/>
          <w:sz w:val="28"/>
          <w:szCs w:val="28"/>
          <w:rPrChange w:id="12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Coneris, jacet exiguus com ramice nervus</w:t>
      </w:r>
      <w:r w:rsidR="0041762F" w:rsidRPr="00FC64E1">
        <w:rPr>
          <w:rFonts w:ascii="Junicode" w:hAnsi="Junicode"/>
          <w:sz w:val="28"/>
          <w:szCs w:val="28"/>
          <w:rPrChange w:id="12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&amp; </w:t>
      </w:r>
      <w:r w:rsidR="00A2594E" w:rsidRPr="00FC64E1">
        <w:rPr>
          <w:rFonts w:ascii="Junicode" w:hAnsi="Junicode"/>
          <w:sz w:val="28"/>
          <w:szCs w:val="28"/>
          <w:rPrChange w:id="12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vel media palpetur nocte jacebit.</w:t>
      </w:r>
      <w:r w:rsidR="0041762F" w:rsidRPr="00FC64E1">
        <w:rPr>
          <w:rFonts w:ascii="Junicode" w:hAnsi="Junicode"/>
          <w:sz w:val="28"/>
          <w:szCs w:val="28"/>
          <w:rPrChange w:id="12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</w:t>
      </w:r>
      <w:r w:rsidR="00A2594E" w:rsidRPr="00FC64E1">
        <w:rPr>
          <w:rFonts w:ascii="Junicode" w:hAnsi="Junicode"/>
          <w:sz w:val="28"/>
          <w:szCs w:val="28"/>
          <w:rPrChange w:id="12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2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 der Gei</w:t>
      </w:r>
      <w:r w:rsidR="00A2594E" w:rsidRPr="00FC64E1">
        <w:rPr>
          <w:rFonts w:ascii="Junicode" w:hAnsi="Junicode"/>
          <w:sz w:val="28"/>
          <w:szCs w:val="28"/>
          <w:rPrChange w:id="12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willig / </w:t>
      </w:r>
      <w:r w:rsidR="00A2594E" w:rsidRPr="00FC64E1">
        <w:rPr>
          <w:rFonts w:ascii="Junicode" w:hAnsi="Junicode"/>
          <w:sz w:val="28"/>
          <w:szCs w:val="28"/>
          <w:rPrChange w:id="12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1762F" w:rsidRPr="00FC64E1">
        <w:rPr>
          <w:rFonts w:ascii="Junicode" w:hAnsi="Junicode"/>
          <w:sz w:val="28"/>
          <w:szCs w:val="28"/>
          <w:rPrChange w:id="12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bleibet doch das Flei</w:t>
      </w:r>
      <w:r w:rsidR="00A2594E" w:rsidRPr="00FC64E1">
        <w:rPr>
          <w:rFonts w:ascii="Junicode" w:hAnsi="Junicode"/>
          <w:sz w:val="28"/>
          <w:szCs w:val="28"/>
          <w:rPrChange w:id="12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 </w:t>
      </w:r>
      <w:r w:rsidR="00A2594E" w:rsidRPr="00FC64E1">
        <w:rPr>
          <w:rFonts w:ascii="Junicode" w:hAnsi="Junicode"/>
          <w:sz w:val="28"/>
          <w:szCs w:val="28"/>
          <w:rPrChange w:id="12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chwach / al</w:t>
      </w:r>
      <w:r w:rsidRPr="00FC64E1">
        <w:rPr>
          <w:rFonts w:ascii="Junicode" w:hAnsi="Junicode"/>
          <w:sz w:val="28"/>
          <w:szCs w:val="28"/>
          <w:rPrChange w:id="12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les i</w:t>
      </w:r>
      <w:r w:rsidR="00A2594E" w:rsidRPr="00FC64E1">
        <w:rPr>
          <w:rFonts w:ascii="Junicode" w:hAnsi="Junicode"/>
          <w:sz w:val="28"/>
          <w:szCs w:val="28"/>
          <w:rPrChange w:id="12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vergeblich / dan die gute Her</w:t>
      </w:r>
      <w:r w:rsidRPr="00FC64E1">
        <w:rPr>
          <w:rFonts w:ascii="Junicode" w:hAnsi="Junicode"/>
          <w:sz w:val="28"/>
          <w:szCs w:val="28"/>
          <w:rPrChange w:id="12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k</w:t>
      </w:r>
      <w:r w:rsidR="00A2594E" w:rsidRPr="00FC64E1">
        <w:rPr>
          <w:rFonts w:ascii="Junicode" w:hAnsi="Junicode"/>
          <w:sz w:val="28"/>
          <w:szCs w:val="28"/>
          <w:rPrChange w:id="12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2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den Textum in l. fora</w:t>
      </w:r>
      <w:r w:rsidRPr="00FC64E1">
        <w:rPr>
          <w:rFonts w:ascii="Junicode" w:hAnsi="Junicode"/>
          <w:sz w:val="28"/>
          <w:szCs w:val="28"/>
          <w:rPrChange w:id="12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men </w:t>
      </w:r>
      <w:r w:rsidR="008E7E6E" w:rsidRPr="00FC64E1">
        <w:rPr>
          <w:rFonts w:ascii="Junicode" w:hAnsi="Junicode"/>
          <w:sz w:val="28"/>
          <w:szCs w:val="28"/>
          <w:rPrChange w:id="12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§</w:t>
      </w:r>
      <w:r w:rsidRPr="00FC64E1">
        <w:rPr>
          <w:rFonts w:ascii="Junicode" w:hAnsi="Junicode"/>
          <w:sz w:val="28"/>
          <w:szCs w:val="28"/>
          <w:rPrChange w:id="12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doce ancillam. ff. de vent.</w:t>
      </w:r>
      <w:r w:rsidR="00684CA8" w:rsidRPr="00FC64E1">
        <w:rPr>
          <w:rFonts w:ascii="Junicode" w:hAnsi="Junicode"/>
          <w:sz w:val="28"/>
          <w:szCs w:val="28"/>
          <w:rPrChange w:id="12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</w:t>
      </w:r>
      <w:r w:rsidR="00A2594E" w:rsidRPr="00FC64E1">
        <w:rPr>
          <w:rFonts w:ascii="Junicode" w:hAnsi="Junicode"/>
          <w:sz w:val="28"/>
          <w:szCs w:val="28"/>
          <w:rPrChange w:id="12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piciendo, &amp;c. nicht mehr vol</w:t>
      </w:r>
      <w:r w:rsidRPr="00FC64E1">
        <w:rPr>
          <w:rFonts w:ascii="Junicode" w:hAnsi="Junicode"/>
          <w:sz w:val="28"/>
          <w:szCs w:val="28"/>
          <w:rPrChange w:id="12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bringen.</w:t>
      </w:r>
    </w:p>
    <w:p w14:paraId="7396C286" w14:textId="0666E15E" w:rsidR="006E4CD8" w:rsidRPr="00FC64E1" w:rsidRDefault="00912014" w:rsidP="001B2A6D">
      <w:pPr>
        <w:spacing w:line="360" w:lineRule="auto"/>
        <w:rPr>
          <w:rFonts w:ascii="Junicode" w:hAnsi="Junicode"/>
          <w:sz w:val="28"/>
          <w:szCs w:val="28"/>
          <w:rPrChange w:id="12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Es bedenket zwar mancher Alter /</w:t>
      </w:r>
      <w:r w:rsidR="0041762F" w:rsidRPr="00FC64E1">
        <w:rPr>
          <w:rFonts w:ascii="Junicode" w:hAnsi="Junicode"/>
          <w:sz w:val="28"/>
          <w:szCs w:val="28"/>
          <w:rPrChange w:id="12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redet in </w:t>
      </w:r>
      <w:r w:rsidR="00A2594E" w:rsidRPr="00FC64E1">
        <w:rPr>
          <w:rFonts w:ascii="Junicode" w:hAnsi="Junicode"/>
          <w:sz w:val="28"/>
          <w:szCs w:val="28"/>
          <w:rPrChange w:id="12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2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2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t: Ob ich gleich</w:t>
      </w:r>
      <w:r w:rsidR="0041762F" w:rsidRPr="00FC64E1">
        <w:rPr>
          <w:rFonts w:ascii="Junicode" w:hAnsi="Junicode"/>
          <w:sz w:val="28"/>
          <w:szCs w:val="28"/>
          <w:rPrChange w:id="12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bin ein alter Mann / </w:t>
      </w:r>
      <w:r w:rsidR="00A2594E" w:rsidRPr="00FC64E1">
        <w:rPr>
          <w:rFonts w:ascii="Junicode" w:hAnsi="Junicode"/>
          <w:sz w:val="28"/>
          <w:szCs w:val="28"/>
          <w:rPrChange w:id="12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komt mirs</w:t>
      </w:r>
      <w:r w:rsidR="0041762F" w:rsidRPr="00FC64E1">
        <w:rPr>
          <w:rFonts w:ascii="Junicode" w:hAnsi="Junicode"/>
          <w:sz w:val="28"/>
          <w:szCs w:val="28"/>
          <w:rPrChange w:id="12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doch bißweilen an / gibet </w:t>
      </w:r>
      <w:r w:rsidR="00A2594E" w:rsidRPr="00FC64E1">
        <w:rPr>
          <w:rFonts w:ascii="Junicode" w:hAnsi="Junicode"/>
          <w:sz w:val="28"/>
          <w:szCs w:val="28"/>
          <w:rPrChange w:id="12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eine~ Weibe</w:t>
      </w:r>
      <w:r w:rsidR="0041762F" w:rsidRPr="00FC64E1">
        <w:rPr>
          <w:rFonts w:ascii="Junicode" w:hAnsi="Junicode"/>
          <w:sz w:val="28"/>
          <w:szCs w:val="28"/>
          <w:rPrChange w:id="12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</w:t>
      </w:r>
      <w:r w:rsidR="00A2594E" w:rsidRPr="00FC64E1">
        <w:rPr>
          <w:rFonts w:ascii="Junicode" w:hAnsi="Junicode"/>
          <w:sz w:val="28"/>
          <w:szCs w:val="28"/>
          <w:rPrChange w:id="12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2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2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Worte / herzet / k</w:t>
      </w:r>
      <w:r w:rsidR="00A2594E" w:rsidRPr="00FC64E1">
        <w:rPr>
          <w:rFonts w:ascii="Junicode" w:hAnsi="Junicode"/>
          <w:sz w:val="28"/>
          <w:szCs w:val="28"/>
          <w:rPrChange w:id="12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2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</w:t>
      </w:r>
      <w:r w:rsidR="0041762F" w:rsidRPr="00FC64E1">
        <w:rPr>
          <w:rFonts w:ascii="Junicode" w:hAnsi="Junicode"/>
          <w:sz w:val="28"/>
          <w:szCs w:val="28"/>
          <w:rPrChange w:id="12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leket und bei</w:t>
      </w:r>
      <w:r w:rsidR="00A2594E" w:rsidRPr="00FC64E1">
        <w:rPr>
          <w:rFonts w:ascii="Junicode" w:hAnsi="Junicode"/>
          <w:sz w:val="28"/>
          <w:szCs w:val="28"/>
          <w:rPrChange w:id="12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/ </w:t>
      </w:r>
      <w:r w:rsidR="00A2594E" w:rsidRPr="00FC64E1">
        <w:rPr>
          <w:rFonts w:ascii="Junicode" w:hAnsi="Junicode"/>
          <w:sz w:val="28"/>
          <w:szCs w:val="28"/>
          <w:rPrChange w:id="12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im m</w:t>
      </w:r>
      <w:r w:rsidR="00A2594E" w:rsidRPr="00FC64E1">
        <w:rPr>
          <w:rFonts w:ascii="Junicode" w:hAnsi="Junicode"/>
          <w:sz w:val="28"/>
          <w:szCs w:val="28"/>
          <w:rPrChange w:id="12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</w:t>
      </w:r>
      <w:r w:rsidR="0041762F" w:rsidRPr="00FC64E1">
        <w:rPr>
          <w:rFonts w:ascii="Junicode" w:hAnsi="Junicode"/>
          <w:sz w:val="28"/>
          <w:szCs w:val="28"/>
          <w:rPrChange w:id="12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thut dadurch an Tage / daß er gern</w:t>
      </w:r>
      <w:r w:rsidR="0041762F" w:rsidRPr="00FC64E1">
        <w:rPr>
          <w:rFonts w:ascii="Junicode" w:hAnsi="Junicode"/>
          <w:sz w:val="28"/>
          <w:szCs w:val="28"/>
          <w:rPrChange w:id="12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wolte / </w:t>
      </w:r>
      <w:r w:rsidR="00A2594E" w:rsidRPr="00FC64E1">
        <w:rPr>
          <w:rFonts w:ascii="Junicode" w:hAnsi="Junicode"/>
          <w:sz w:val="28"/>
          <w:szCs w:val="28"/>
          <w:rPrChange w:id="12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po</w:t>
      </w:r>
      <w:r w:rsidR="00A2594E" w:rsidRPr="00FC64E1">
        <w:rPr>
          <w:rFonts w:ascii="Junicode" w:hAnsi="Junicode"/>
          <w:sz w:val="28"/>
          <w:szCs w:val="28"/>
          <w:rPrChange w:id="12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et, in meinung / </w:t>
      </w:r>
      <w:r w:rsidR="00A2594E" w:rsidRPr="00FC64E1">
        <w:rPr>
          <w:rFonts w:ascii="Junicode" w:hAnsi="Junicode"/>
          <w:sz w:val="28"/>
          <w:szCs w:val="28"/>
          <w:rPrChange w:id="12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2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</w:t>
      </w:r>
      <w:r w:rsidRPr="00FC64E1">
        <w:rPr>
          <w:rFonts w:ascii="Junicode" w:hAnsi="Junicode"/>
          <w:sz w:val="28"/>
          <w:szCs w:val="28"/>
          <w:rPrChange w:id="12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 zu begn</w:t>
      </w:r>
      <w:r w:rsidR="00A2594E" w:rsidRPr="00FC64E1">
        <w:rPr>
          <w:rFonts w:ascii="Junicode" w:hAnsi="Junicode"/>
          <w:sz w:val="28"/>
          <w:szCs w:val="28"/>
          <w:rPrChange w:id="12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aber alles </w:t>
      </w:r>
      <w:r w:rsidR="00A2594E" w:rsidRPr="00FC64E1">
        <w:rPr>
          <w:rFonts w:ascii="Junicode" w:hAnsi="Junicode"/>
          <w:sz w:val="28"/>
          <w:szCs w:val="28"/>
          <w:rPrChange w:id="12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</w:t>
      </w:r>
      <w:r w:rsidR="0041762F" w:rsidRPr="00FC64E1">
        <w:rPr>
          <w:rFonts w:ascii="Junicode" w:hAnsi="Junicode"/>
          <w:sz w:val="28"/>
          <w:szCs w:val="28"/>
          <w:rPrChange w:id="12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</w:t>
      </w:r>
      <w:r w:rsidRPr="00FC64E1">
        <w:rPr>
          <w:rFonts w:ascii="Junicode" w:hAnsi="Junicode"/>
          <w:sz w:val="28"/>
          <w:szCs w:val="28"/>
          <w:rPrChange w:id="12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2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vergebens / k</w:t>
      </w:r>
      <w:r w:rsidR="00A2594E" w:rsidRPr="00FC64E1">
        <w:rPr>
          <w:rFonts w:ascii="Junicode" w:hAnsi="Junicode"/>
          <w:sz w:val="28"/>
          <w:szCs w:val="28"/>
          <w:rPrChange w:id="12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2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</w:t>
      </w:r>
      <w:r w:rsidR="00A2594E" w:rsidRPr="00FC64E1">
        <w:rPr>
          <w:rFonts w:ascii="Junicode" w:hAnsi="Junicode"/>
          <w:sz w:val="28"/>
          <w:szCs w:val="28"/>
          <w:rPrChange w:id="12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nur ein abwi</w:t>
      </w:r>
      <w:r w:rsidR="00A2594E" w:rsidRPr="00FC64E1">
        <w:rPr>
          <w:rFonts w:ascii="Junicode" w:hAnsi="Junicode"/>
          <w:sz w:val="28"/>
          <w:szCs w:val="28"/>
          <w:rPrChange w:id="12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 cum facie abluta tollantur</w:t>
      </w:r>
      <w:r w:rsidR="0041762F" w:rsidRPr="00FC64E1">
        <w:rPr>
          <w:rFonts w:ascii="Junicode" w:hAnsi="Junicode"/>
          <w:sz w:val="28"/>
          <w:szCs w:val="28"/>
          <w:rPrChange w:id="12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&amp; o</w:t>
      </w:r>
      <w:r w:rsidR="00A2594E" w:rsidRPr="00FC64E1">
        <w:rPr>
          <w:rFonts w:ascii="Junicode" w:hAnsi="Junicode"/>
          <w:sz w:val="28"/>
          <w:szCs w:val="28"/>
          <w:rPrChange w:id="12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cula </w:t>
      </w:r>
      <w:r w:rsidR="00A2594E" w:rsidRPr="00FC64E1">
        <w:rPr>
          <w:rFonts w:ascii="Junicode" w:hAnsi="Junicode"/>
          <w:sz w:val="28"/>
          <w:szCs w:val="28"/>
          <w:rPrChange w:id="12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puta: Ach jhr gute alte</w:t>
      </w:r>
      <w:r w:rsidR="0041762F" w:rsidRPr="00FC64E1">
        <w:rPr>
          <w:rFonts w:ascii="Junicode" w:hAnsi="Junicode"/>
          <w:sz w:val="28"/>
          <w:szCs w:val="28"/>
          <w:rPrChange w:id="12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Degen-Kn</w:t>
      </w:r>
      <w:r w:rsidR="00A2594E" w:rsidRPr="00FC64E1">
        <w:rPr>
          <w:rFonts w:ascii="Junicode" w:hAnsi="Junicode"/>
          <w:sz w:val="28"/>
          <w:szCs w:val="28"/>
          <w:rPrChange w:id="12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pffe / es muß Flei</w:t>
      </w:r>
      <w:r w:rsidR="00A2594E" w:rsidRPr="00FC64E1">
        <w:rPr>
          <w:rFonts w:ascii="Junicode" w:hAnsi="Junicode"/>
          <w:sz w:val="28"/>
          <w:szCs w:val="28"/>
          <w:rPrChange w:id="12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da</w:t>
      </w:r>
      <w:r w:rsidR="0041762F" w:rsidRPr="00FC64E1">
        <w:rPr>
          <w:rFonts w:ascii="Junicode" w:hAnsi="Junicode"/>
          <w:sz w:val="28"/>
          <w:szCs w:val="28"/>
          <w:rPrChange w:id="12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/ </w:t>
      </w:r>
      <w:r w:rsidR="00A2594E" w:rsidRPr="00FC64E1">
        <w:rPr>
          <w:rFonts w:ascii="Junicode" w:hAnsi="Junicode"/>
          <w:sz w:val="28"/>
          <w:szCs w:val="28"/>
          <w:rPrChange w:id="12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/ biß es jhnen begn</w:t>
      </w:r>
      <w:r w:rsidR="00A2594E" w:rsidRPr="00FC64E1">
        <w:rPr>
          <w:rFonts w:ascii="Junicode" w:hAnsi="Junicode"/>
          <w:sz w:val="28"/>
          <w:szCs w:val="28"/>
          <w:rPrChange w:id="12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/</w:t>
      </w:r>
      <w:r w:rsidR="0041762F" w:rsidRPr="00FC64E1">
        <w:rPr>
          <w:rFonts w:ascii="Junicode" w:hAnsi="Junicode"/>
          <w:sz w:val="28"/>
          <w:szCs w:val="28"/>
          <w:rPrChange w:id="12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erlangen </w:t>
      </w:r>
      <w:r w:rsidR="00A2594E" w:rsidRPr="00FC64E1">
        <w:rPr>
          <w:rFonts w:ascii="Junicode" w:hAnsi="Junicode"/>
          <w:sz w:val="28"/>
          <w:szCs w:val="28"/>
          <w:rPrChange w:id="12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das nicht / i</w:t>
      </w:r>
      <w:r w:rsidR="00A2594E" w:rsidRPr="00FC64E1">
        <w:rPr>
          <w:rFonts w:ascii="Junicode" w:hAnsi="Junicode"/>
          <w:sz w:val="28"/>
          <w:szCs w:val="28"/>
          <w:rPrChange w:id="12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jhnen im</w:t>
      </w:r>
      <w:r w:rsidR="0041762F" w:rsidRPr="00FC64E1">
        <w:rPr>
          <w:rFonts w:ascii="Junicode" w:hAnsi="Junicode"/>
          <w:sz w:val="28"/>
          <w:szCs w:val="28"/>
          <w:rPrChange w:id="12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Rechten erlaubet / </w:t>
      </w:r>
      <w:r w:rsidR="00A2594E" w:rsidRPr="00FC64E1">
        <w:rPr>
          <w:rFonts w:ascii="Junicode" w:hAnsi="Junicode"/>
          <w:sz w:val="28"/>
          <w:szCs w:val="28"/>
          <w:rPrChange w:id="12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zu dem zu</w:t>
      </w:r>
      <w:r w:rsidR="0041762F" w:rsidRPr="00FC64E1">
        <w:rPr>
          <w:rFonts w:ascii="Junicode" w:hAnsi="Junicode"/>
          <w:sz w:val="28"/>
          <w:szCs w:val="28"/>
          <w:rPrChange w:id="12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wenden / wo von </w:t>
      </w:r>
      <w:r w:rsidR="00A2594E" w:rsidRPr="00FC64E1">
        <w:rPr>
          <w:rFonts w:ascii="Junicode" w:hAnsi="Junicode"/>
          <w:sz w:val="28"/>
          <w:szCs w:val="28"/>
          <w:rPrChange w:id="12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es </w:t>
      </w:r>
      <w:r w:rsidR="0041762F" w:rsidRPr="00FC64E1">
        <w:rPr>
          <w:rFonts w:ascii="Junicode" w:hAnsi="Junicode"/>
          <w:sz w:val="28"/>
          <w:szCs w:val="28"/>
          <w:rPrChange w:id="12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gewiß zuge</w:t>
      </w:r>
      <w:r w:rsidRPr="00FC64E1">
        <w:rPr>
          <w:rFonts w:ascii="Junicode" w:hAnsi="Junicode"/>
          <w:sz w:val="28"/>
          <w:szCs w:val="28"/>
          <w:rPrChange w:id="12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warten haben / per c. </w:t>
      </w:r>
      <w:r w:rsidR="00A2594E" w:rsidRPr="00FC64E1">
        <w:rPr>
          <w:rFonts w:ascii="Junicode" w:hAnsi="Junicode"/>
          <w:sz w:val="28"/>
          <w:szCs w:val="28"/>
          <w:rPrChange w:id="12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tu ab</w:t>
      </w:r>
      <w:r w:rsidR="00A2594E" w:rsidRPr="00FC64E1">
        <w:rPr>
          <w:rFonts w:ascii="Junicode" w:hAnsi="Junicode"/>
          <w:sz w:val="28"/>
          <w:szCs w:val="28"/>
          <w:rPrChange w:id="12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tines. q.</w:t>
      </w:r>
      <w:r w:rsidR="0041762F" w:rsidRPr="00FC64E1">
        <w:rPr>
          <w:rFonts w:ascii="Junicode" w:hAnsi="Junicode"/>
          <w:sz w:val="28"/>
          <w:szCs w:val="28"/>
          <w:rPrChange w:id="12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2. welcher in einer Hize zween N</w:t>
      </w:r>
      <w:r w:rsidR="00A2594E" w:rsidRPr="00FC64E1">
        <w:rPr>
          <w:rFonts w:ascii="Junicode" w:hAnsi="Junicode"/>
          <w:sz w:val="28"/>
          <w:szCs w:val="28"/>
          <w:rPrChange w:id="12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</w:t>
      </w:r>
      <w:r w:rsidR="0041762F" w:rsidRPr="00FC64E1">
        <w:rPr>
          <w:rFonts w:ascii="Junicode" w:hAnsi="Junicode"/>
          <w:sz w:val="28"/>
          <w:szCs w:val="28"/>
          <w:rPrChange w:id="12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chmiden kan / wie </w:t>
      </w:r>
      <w:r w:rsidR="00A2594E" w:rsidRPr="00FC64E1">
        <w:rPr>
          <w:rFonts w:ascii="Junicode" w:hAnsi="Junicode"/>
          <w:sz w:val="28"/>
          <w:szCs w:val="28"/>
          <w:rPrChange w:id="12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vorl</w:t>
      </w:r>
      <w:r w:rsidR="00A2594E" w:rsidRPr="00FC64E1">
        <w:rPr>
          <w:rFonts w:ascii="Junicode" w:hAnsi="Junicode"/>
          <w:sz w:val="28"/>
          <w:szCs w:val="28"/>
          <w:rPrChange w:id="12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2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12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2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gewei</w:t>
      </w:r>
      <w:r w:rsidR="00A2594E" w:rsidRPr="00FC64E1">
        <w:rPr>
          <w:rFonts w:ascii="Junicode" w:hAnsi="Junicode"/>
          <w:sz w:val="28"/>
          <w:szCs w:val="28"/>
          <w:rPrChange w:id="12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/ Barbat. in cap. prudent.</w:t>
      </w:r>
      <w:r w:rsidR="0041762F" w:rsidRPr="00FC64E1">
        <w:rPr>
          <w:rFonts w:ascii="Junicode" w:hAnsi="Junicode"/>
          <w:sz w:val="28"/>
          <w:szCs w:val="28"/>
          <w:rPrChange w:id="12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off. del. n. 19. Folget aus vorgehenden / daß die Studio</w:t>
      </w:r>
      <w:r w:rsidR="00A2594E" w:rsidRPr="00FC64E1">
        <w:rPr>
          <w:rFonts w:ascii="Junicode" w:hAnsi="Junicode"/>
          <w:sz w:val="28"/>
          <w:szCs w:val="28"/>
          <w:rPrChange w:id="12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k</w:t>
      </w:r>
      <w:r w:rsidR="00A2594E" w:rsidRPr="00FC64E1">
        <w:rPr>
          <w:rFonts w:ascii="Junicode" w:hAnsi="Junicode"/>
          <w:sz w:val="28"/>
          <w:szCs w:val="28"/>
          <w:rPrChange w:id="12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2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/</w:t>
      </w:r>
      <w:r w:rsidR="00684CA8" w:rsidRPr="00FC64E1">
        <w:rPr>
          <w:rFonts w:ascii="Junicode" w:hAnsi="Junicode"/>
          <w:sz w:val="28"/>
          <w:szCs w:val="28"/>
          <w:rPrChange w:id="12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E4CD8" w:rsidRPr="00FC64E1">
        <w:rPr>
          <w:rFonts w:ascii="Junicode" w:hAnsi="Junicode"/>
          <w:sz w:val="28"/>
          <w:szCs w:val="28"/>
          <w:rPrChange w:id="12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alte M</w:t>
      </w:r>
      <w:r w:rsidR="00A2594E" w:rsidRPr="00FC64E1">
        <w:rPr>
          <w:rFonts w:ascii="Junicode" w:hAnsi="Junicode"/>
          <w:sz w:val="28"/>
          <w:szCs w:val="28"/>
          <w:rPrChange w:id="12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E4CD8" w:rsidRPr="00FC64E1">
        <w:rPr>
          <w:rFonts w:ascii="Junicode" w:hAnsi="Junicode"/>
          <w:sz w:val="28"/>
          <w:szCs w:val="28"/>
          <w:rPrChange w:id="12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nner aber </w:t>
      </w:r>
      <w:r w:rsidR="00A2594E" w:rsidRPr="00FC64E1">
        <w:rPr>
          <w:rFonts w:ascii="Junicode" w:hAnsi="Junicode"/>
          <w:sz w:val="28"/>
          <w:szCs w:val="28"/>
          <w:rPrChange w:id="12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4CD8" w:rsidRPr="00FC64E1">
        <w:rPr>
          <w:rFonts w:ascii="Junicode" w:hAnsi="Junicode"/>
          <w:sz w:val="28"/>
          <w:szCs w:val="28"/>
          <w:rPrChange w:id="12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 mit</w:t>
      </w:r>
      <w:r w:rsidR="0041762F" w:rsidRPr="00FC64E1">
        <w:rPr>
          <w:rFonts w:ascii="Junicode" w:hAnsi="Junicode"/>
          <w:sz w:val="28"/>
          <w:szCs w:val="28"/>
          <w:rPrChange w:id="12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E4CD8" w:rsidRPr="00FC64E1">
        <w:rPr>
          <w:rFonts w:ascii="Junicode" w:hAnsi="Junicode"/>
          <w:sz w:val="28"/>
          <w:szCs w:val="28"/>
          <w:rPrChange w:id="12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L</w:t>
      </w:r>
      <w:r w:rsidR="00A2594E" w:rsidRPr="00FC64E1">
        <w:rPr>
          <w:rFonts w:ascii="Junicode" w:hAnsi="Junicode"/>
          <w:sz w:val="28"/>
          <w:szCs w:val="28"/>
          <w:rPrChange w:id="12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E4CD8" w:rsidRPr="00FC64E1">
        <w:rPr>
          <w:rFonts w:ascii="Junicode" w:hAnsi="Junicode"/>
          <w:sz w:val="28"/>
          <w:szCs w:val="28"/>
          <w:rPrChange w:id="12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fflerei </w:t>
      </w:r>
      <w:r w:rsidR="00A2594E" w:rsidRPr="00FC64E1">
        <w:rPr>
          <w:rFonts w:ascii="Junicode" w:hAnsi="Junicode"/>
          <w:sz w:val="28"/>
          <w:szCs w:val="28"/>
          <w:rPrChange w:id="12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4CD8" w:rsidRPr="00FC64E1">
        <w:rPr>
          <w:rFonts w:ascii="Junicode" w:hAnsi="Junicode"/>
          <w:sz w:val="28"/>
          <w:szCs w:val="28"/>
          <w:rPrChange w:id="12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behelffen k</w:t>
      </w:r>
      <w:r w:rsidR="00A2594E" w:rsidRPr="00FC64E1">
        <w:rPr>
          <w:rFonts w:ascii="Junicode" w:hAnsi="Junicode"/>
          <w:sz w:val="28"/>
          <w:szCs w:val="28"/>
          <w:rPrChange w:id="12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E4CD8" w:rsidRPr="00FC64E1">
        <w:rPr>
          <w:rFonts w:ascii="Junicode" w:hAnsi="Junicode"/>
          <w:sz w:val="28"/>
          <w:szCs w:val="28"/>
          <w:rPrChange w:id="12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nnen.</w:t>
      </w:r>
    </w:p>
    <w:p w14:paraId="2FB73FDE" w14:textId="46B39284" w:rsidR="00F61540" w:rsidRPr="00FC64E1" w:rsidRDefault="006E4CD8" w:rsidP="001B2A6D">
      <w:pPr>
        <w:spacing w:line="360" w:lineRule="auto"/>
        <w:rPr>
          <w:rFonts w:ascii="Junicode" w:hAnsi="Junicode"/>
          <w:sz w:val="28"/>
          <w:szCs w:val="28"/>
          <w:rPrChange w:id="12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2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lezte Art der L</w:t>
      </w:r>
      <w:r w:rsidR="00A2594E" w:rsidRPr="00FC64E1">
        <w:rPr>
          <w:rFonts w:ascii="Junicode" w:hAnsi="Junicode"/>
          <w:sz w:val="28"/>
          <w:szCs w:val="28"/>
          <w:rPrChange w:id="12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2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/ als</w:t>
      </w:r>
      <w:r w:rsidR="0041762F" w:rsidRPr="00FC64E1">
        <w:rPr>
          <w:rFonts w:ascii="Junicode" w:hAnsi="Junicode"/>
          <w:sz w:val="28"/>
          <w:szCs w:val="28"/>
          <w:rPrChange w:id="12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nemlich / Cochleatio nece</w:t>
      </w:r>
      <w:r w:rsidR="00A2594E" w:rsidRPr="00FC64E1">
        <w:rPr>
          <w:rFonts w:ascii="Junicode" w:hAnsi="Junicode"/>
          <w:sz w:val="28"/>
          <w:szCs w:val="28"/>
          <w:rPrChange w:id="12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2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aria impropriè </w:t>
      </w:r>
      <w:r w:rsidR="00A2594E" w:rsidRPr="00FC64E1">
        <w:rPr>
          <w:rFonts w:ascii="Junicode" w:hAnsi="Junicode"/>
          <w:sz w:val="28"/>
          <w:szCs w:val="28"/>
          <w:rPrChange w:id="12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 dicta, die ge</w:t>
      </w:r>
      <w:r w:rsidR="00A2594E" w:rsidRPr="00FC64E1">
        <w:rPr>
          <w:rFonts w:ascii="Junicode" w:hAnsi="Junicode"/>
          <w:sz w:val="28"/>
          <w:szCs w:val="28"/>
          <w:rPrChange w:id="12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chicht nur</w:t>
      </w:r>
      <w:r w:rsidR="0041762F" w:rsidRPr="00FC64E1">
        <w:rPr>
          <w:rFonts w:ascii="Junicode" w:hAnsi="Junicode"/>
          <w:sz w:val="28"/>
          <w:szCs w:val="28"/>
          <w:rPrChange w:id="12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oben ge</w:t>
      </w:r>
      <w:r w:rsidR="00A2594E" w:rsidRPr="00FC64E1">
        <w:rPr>
          <w:rFonts w:ascii="Junicode" w:hAnsi="Junicode"/>
          <w:sz w:val="28"/>
          <w:szCs w:val="28"/>
          <w:rPrChange w:id="12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/ mehrenteils um</w:t>
      </w:r>
      <w:r w:rsidR="0041762F" w:rsidRPr="00FC64E1">
        <w:rPr>
          <w:rFonts w:ascii="Junicode" w:hAnsi="Junicode"/>
          <w:sz w:val="28"/>
          <w:szCs w:val="28"/>
          <w:rPrChange w:id="12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Nuzen und Gewin</w:t>
      </w:r>
      <w:r w:rsidR="00A2594E" w:rsidRPr="00FC64E1">
        <w:rPr>
          <w:rFonts w:ascii="Junicode" w:hAnsi="Junicode"/>
          <w:sz w:val="28"/>
          <w:szCs w:val="28"/>
          <w:rPrChange w:id="12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halben /</w:t>
      </w:r>
      <w:r w:rsidR="0041762F" w:rsidRPr="00FC64E1">
        <w:rPr>
          <w:rFonts w:ascii="Junicode" w:hAnsi="Junicode"/>
          <w:sz w:val="28"/>
          <w:szCs w:val="28"/>
          <w:rPrChange w:id="12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das vel re</w:t>
      </w:r>
      <w:r w:rsidR="00A2594E" w:rsidRPr="00FC64E1">
        <w:rPr>
          <w:rFonts w:ascii="Junicode" w:hAnsi="Junicode"/>
          <w:sz w:val="28"/>
          <w:szCs w:val="28"/>
          <w:rPrChange w:id="12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pectu maritorum,</w:t>
      </w:r>
      <w:r w:rsidR="0041762F" w:rsidRPr="00FC64E1">
        <w:rPr>
          <w:rFonts w:ascii="Junicode" w:hAnsi="Junicode"/>
          <w:sz w:val="28"/>
          <w:szCs w:val="28"/>
          <w:rPrChange w:id="12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nemlich der Mann aus Armut oder um Ehre und W</w:t>
      </w:r>
      <w:r w:rsidR="00A2594E" w:rsidRPr="00FC64E1">
        <w:rPr>
          <w:rFonts w:ascii="Junicode" w:hAnsi="Junicode"/>
          <w:sz w:val="28"/>
          <w:szCs w:val="28"/>
          <w:rPrChange w:id="12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2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rden</w:t>
      </w:r>
      <w:r w:rsidR="0041762F" w:rsidRPr="00FC64E1">
        <w:rPr>
          <w:rFonts w:ascii="Junicode" w:hAnsi="Junicode"/>
          <w:sz w:val="28"/>
          <w:szCs w:val="28"/>
          <w:rPrChange w:id="12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halben einem vornemen reichen</w:t>
      </w:r>
      <w:r w:rsidR="0041762F" w:rsidRPr="00FC64E1">
        <w:rPr>
          <w:rFonts w:ascii="Junicode" w:hAnsi="Junicode"/>
          <w:sz w:val="28"/>
          <w:szCs w:val="28"/>
          <w:rPrChange w:id="12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2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2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/ oder </w:t>
      </w:r>
      <w:r w:rsidR="00A2594E" w:rsidRPr="00FC64E1">
        <w:rPr>
          <w:rFonts w:ascii="Junicode" w:hAnsi="Junicode"/>
          <w:sz w:val="28"/>
          <w:szCs w:val="28"/>
          <w:rPrChange w:id="12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2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2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2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Obrigkeit</w:t>
      </w:r>
      <w:r w:rsidR="0041762F" w:rsidRPr="00FC64E1">
        <w:rPr>
          <w:rFonts w:ascii="Junicode" w:hAnsi="Junicode"/>
          <w:sz w:val="28"/>
          <w:szCs w:val="28"/>
          <w:rPrChange w:id="12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2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Weib dar</w:t>
      </w:r>
      <w:r w:rsidR="0041762F" w:rsidRPr="00FC64E1">
        <w:rPr>
          <w:rFonts w:ascii="Junicode" w:hAnsi="Junicode"/>
          <w:sz w:val="28"/>
          <w:szCs w:val="28"/>
          <w:rPrChange w:id="12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gibet / oder aber re</w:t>
      </w:r>
      <w:r w:rsidR="00A2594E" w:rsidRPr="00FC64E1">
        <w:rPr>
          <w:rFonts w:ascii="Junicode" w:hAnsi="Junicode"/>
          <w:sz w:val="28"/>
          <w:szCs w:val="28"/>
          <w:rPrChange w:id="12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pectu ip</w:t>
      </w:r>
      <w:r w:rsidR="00A2594E" w:rsidRPr="00FC64E1">
        <w:rPr>
          <w:rFonts w:ascii="Junicode" w:hAnsi="Junicode"/>
          <w:sz w:val="28"/>
          <w:szCs w:val="28"/>
          <w:rPrChange w:id="12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orum cochleatorum wan</w:t>
      </w:r>
      <w:r w:rsidR="0041762F" w:rsidRPr="00FC64E1">
        <w:rPr>
          <w:rFonts w:ascii="Junicode" w:hAnsi="Junicode"/>
          <w:sz w:val="28"/>
          <w:szCs w:val="28"/>
          <w:rPrChange w:id="12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2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1762F" w:rsidRPr="00FC64E1">
        <w:rPr>
          <w:rFonts w:ascii="Junicode" w:hAnsi="Junicode"/>
          <w:sz w:val="28"/>
          <w:szCs w:val="28"/>
          <w:rPrChange w:id="12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nderlich ein guter redlicher Wa</w:t>
      </w:r>
      <w:r w:rsidR="00F61540" w:rsidRPr="00FC64E1">
        <w:rPr>
          <w:rFonts w:ascii="Junicode" w:hAnsi="Junicode"/>
          <w:sz w:val="28"/>
          <w:szCs w:val="28"/>
          <w:rPrChange w:id="12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41762F" w:rsidRPr="00FC64E1">
        <w:rPr>
          <w:rFonts w:ascii="Junicode" w:hAnsi="Junicode"/>
          <w:sz w:val="28"/>
          <w:szCs w:val="28"/>
          <w:rPrChange w:id="12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halß im fremden Landen / in Jta</w:t>
      </w:r>
      <w:r w:rsidR="00F61540" w:rsidRPr="00FC64E1">
        <w:rPr>
          <w:rFonts w:ascii="Junicode" w:hAnsi="Junicode"/>
          <w:sz w:val="28"/>
          <w:szCs w:val="28"/>
          <w:rPrChange w:id="12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lien / Frankreich / und </w:t>
      </w:r>
      <w:r w:rsidR="00A2594E" w:rsidRPr="00FC64E1">
        <w:rPr>
          <w:rFonts w:ascii="Junicode" w:hAnsi="Junicode"/>
          <w:sz w:val="28"/>
          <w:szCs w:val="28"/>
          <w:rPrChange w:id="12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2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two herum</w:t>
      </w:r>
      <w:r w:rsidR="0041762F" w:rsidRPr="00FC64E1">
        <w:rPr>
          <w:rFonts w:ascii="Junicode" w:hAnsi="Junicode"/>
          <w:sz w:val="28"/>
          <w:szCs w:val="28"/>
          <w:rPrChange w:id="12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2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ziehet / nicht viel </w:t>
      </w:r>
      <w:r w:rsidR="00A2594E" w:rsidRPr="00FC64E1">
        <w:rPr>
          <w:rFonts w:ascii="Junicode" w:hAnsi="Junicode"/>
          <w:sz w:val="28"/>
          <w:szCs w:val="28"/>
          <w:rPrChange w:id="12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61540" w:rsidRPr="00FC64E1">
        <w:rPr>
          <w:rFonts w:ascii="Junicode" w:hAnsi="Junicode"/>
          <w:sz w:val="28"/>
          <w:szCs w:val="28"/>
          <w:rPrChange w:id="12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brig zu verzeren</w:t>
      </w:r>
      <w:r w:rsidR="0041762F" w:rsidRPr="00FC64E1">
        <w:rPr>
          <w:rFonts w:ascii="Junicode" w:hAnsi="Junicode"/>
          <w:sz w:val="28"/>
          <w:szCs w:val="28"/>
          <w:rPrChange w:id="12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2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/ und deswegen einen guten</w:t>
      </w:r>
      <w:r w:rsidR="0041762F" w:rsidRPr="00FC64E1">
        <w:rPr>
          <w:rFonts w:ascii="Junicode" w:hAnsi="Junicode"/>
          <w:sz w:val="28"/>
          <w:szCs w:val="28"/>
          <w:rPrChange w:id="12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2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Reuterdien</w:t>
      </w:r>
      <w:r w:rsidR="00A2594E" w:rsidRPr="00FC64E1">
        <w:rPr>
          <w:rFonts w:ascii="Junicode" w:hAnsi="Junicode"/>
          <w:sz w:val="28"/>
          <w:szCs w:val="28"/>
          <w:rPrChange w:id="12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gern thut / damit </w:t>
      </w:r>
      <w:r w:rsidR="00A2594E" w:rsidRPr="00FC64E1">
        <w:rPr>
          <w:rFonts w:ascii="Junicode" w:hAnsi="Junicode"/>
          <w:sz w:val="28"/>
          <w:szCs w:val="28"/>
          <w:rPrChange w:id="12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1762F" w:rsidRPr="00FC64E1">
        <w:rPr>
          <w:rFonts w:ascii="Junicode" w:hAnsi="Junicode"/>
          <w:sz w:val="28"/>
          <w:szCs w:val="28"/>
          <w:rPrChange w:id="12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2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jhm hinwider mit einem </w:t>
      </w:r>
      <w:r w:rsidR="00A2594E" w:rsidRPr="00FC64E1">
        <w:rPr>
          <w:rFonts w:ascii="Junicode" w:hAnsi="Junicode"/>
          <w:sz w:val="28"/>
          <w:szCs w:val="28"/>
          <w:rPrChange w:id="12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2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2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61540" w:rsidRPr="00FC64E1">
        <w:rPr>
          <w:rFonts w:ascii="Junicode" w:hAnsi="Junicode"/>
          <w:sz w:val="28"/>
          <w:szCs w:val="28"/>
          <w:rPrChange w:id="12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 Geltes an den Halß werffen m</w:t>
      </w:r>
      <w:r w:rsidR="00A2594E" w:rsidRPr="00FC64E1">
        <w:rPr>
          <w:rFonts w:ascii="Junicode" w:hAnsi="Junicode"/>
          <w:sz w:val="28"/>
          <w:szCs w:val="28"/>
          <w:rPrChange w:id="12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61540" w:rsidRPr="00FC64E1">
        <w:rPr>
          <w:rFonts w:ascii="Junicode" w:hAnsi="Junicode"/>
          <w:sz w:val="28"/>
          <w:szCs w:val="28"/>
          <w:rPrChange w:id="12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</w:t>
      </w:r>
      <w:r w:rsidR="0041762F" w:rsidRPr="00FC64E1">
        <w:rPr>
          <w:rFonts w:ascii="Junicode" w:hAnsi="Junicode"/>
          <w:sz w:val="28"/>
          <w:szCs w:val="28"/>
          <w:rPrChange w:id="12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2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er al</w:t>
      </w:r>
      <w:r w:rsidR="00A2594E" w:rsidRPr="00FC64E1">
        <w:rPr>
          <w:rFonts w:ascii="Junicode" w:hAnsi="Junicode"/>
          <w:sz w:val="28"/>
          <w:szCs w:val="28"/>
          <w:rPrChange w:id="12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zu leben habe: Daß</w:t>
      </w:r>
      <w:r w:rsidR="0041762F" w:rsidRPr="00FC64E1">
        <w:rPr>
          <w:rFonts w:ascii="Junicode" w:hAnsi="Junicode"/>
          <w:sz w:val="28"/>
          <w:szCs w:val="28"/>
          <w:rPrChange w:id="13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61540" w:rsidRPr="00FC64E1">
        <w:rPr>
          <w:rFonts w:ascii="Junicode" w:hAnsi="Junicode"/>
          <w:sz w:val="28"/>
          <w:szCs w:val="28"/>
          <w:rPrChange w:id="13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die</w:t>
      </w:r>
      <w:r w:rsidR="00A2594E" w:rsidRPr="00FC64E1">
        <w:rPr>
          <w:rFonts w:ascii="Junicode" w:hAnsi="Junicode"/>
          <w:sz w:val="28"/>
          <w:szCs w:val="28"/>
          <w:rPrChange w:id="13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Art der L</w:t>
      </w:r>
      <w:r w:rsidR="00A2594E" w:rsidRPr="00FC64E1">
        <w:rPr>
          <w:rFonts w:ascii="Junicode" w:hAnsi="Junicode"/>
          <w:sz w:val="28"/>
          <w:szCs w:val="28"/>
          <w:rPrChange w:id="13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61540" w:rsidRPr="00FC64E1">
        <w:rPr>
          <w:rFonts w:ascii="Junicode" w:hAnsi="Junicode"/>
          <w:sz w:val="28"/>
          <w:szCs w:val="28"/>
          <w:rPrChange w:id="13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zul</w:t>
      </w:r>
      <w:r w:rsidR="00A2594E" w:rsidRPr="00FC64E1">
        <w:rPr>
          <w:rFonts w:ascii="Junicode" w:hAnsi="Junicode"/>
          <w:sz w:val="28"/>
          <w:szCs w:val="28"/>
          <w:rPrChange w:id="13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F61540" w:rsidRPr="00FC64E1">
        <w:rPr>
          <w:rFonts w:ascii="Junicode" w:hAnsi="Junicode"/>
          <w:sz w:val="28"/>
          <w:szCs w:val="28"/>
          <w:rPrChange w:id="13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684CA8" w:rsidRPr="00FC64E1">
        <w:rPr>
          <w:rFonts w:ascii="Junicode" w:hAnsi="Junicode"/>
          <w:sz w:val="28"/>
          <w:szCs w:val="28"/>
          <w:rPrChange w:id="13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</w:t>
      </w:r>
      <w:r w:rsidR="0041762F" w:rsidRPr="00FC64E1">
        <w:rPr>
          <w:rFonts w:ascii="Junicode" w:hAnsi="Junicode"/>
          <w:sz w:val="28"/>
          <w:szCs w:val="28"/>
          <w:rPrChange w:id="13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/ defendiren viel vorneme Philo</w:t>
      </w:r>
      <w:r w:rsidR="00A2594E" w:rsidRPr="00FC64E1">
        <w:rPr>
          <w:rFonts w:ascii="Junicode" w:hAnsi="Junicode"/>
          <w:sz w:val="28"/>
          <w:szCs w:val="28"/>
          <w:rPrChange w:id="13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ophi / und deren Vater Ari</w:t>
      </w:r>
      <w:r w:rsidR="00A2594E" w:rsidRPr="00FC64E1">
        <w:rPr>
          <w:rFonts w:ascii="Junicode" w:hAnsi="Junicode"/>
          <w:sz w:val="28"/>
          <w:szCs w:val="28"/>
          <w:rPrChange w:id="13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toteles</w:t>
      </w:r>
      <w:r w:rsidR="0041762F" w:rsidRPr="00FC64E1">
        <w:rPr>
          <w:rFonts w:ascii="Junicode" w:hAnsi="Junicode"/>
          <w:sz w:val="28"/>
          <w:szCs w:val="28"/>
          <w:rPrChange w:id="13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3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61540" w:rsidRPr="00FC64E1">
        <w:rPr>
          <w:rFonts w:ascii="Junicode" w:hAnsi="Junicode"/>
          <w:sz w:val="28"/>
          <w:szCs w:val="28"/>
          <w:rPrChange w:id="13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in Ethicis.</w:t>
      </w:r>
    </w:p>
    <w:p w14:paraId="5C165E16" w14:textId="50E5D5A0" w:rsidR="00F61540" w:rsidRPr="00FC64E1" w:rsidRDefault="00F61540" w:rsidP="001B2A6D">
      <w:pPr>
        <w:spacing w:line="360" w:lineRule="auto"/>
        <w:rPr>
          <w:rFonts w:ascii="Junicode" w:hAnsi="Junicode"/>
          <w:sz w:val="28"/>
          <w:szCs w:val="28"/>
          <w:rPrChange w:id="13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Darum </w:t>
      </w:r>
      <w:r w:rsidR="00A2594E" w:rsidRPr="00FC64E1">
        <w:rPr>
          <w:rFonts w:ascii="Junicode" w:hAnsi="Junicode"/>
          <w:sz w:val="28"/>
          <w:szCs w:val="28"/>
          <w:rPrChange w:id="13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wir auch / daß </w:t>
      </w:r>
      <w:r w:rsidR="00A2594E" w:rsidRPr="00FC64E1">
        <w:rPr>
          <w:rFonts w:ascii="Junicode" w:hAnsi="Junicode"/>
          <w:sz w:val="28"/>
          <w:szCs w:val="28"/>
          <w:rPrChange w:id="13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Pr="00FC64E1">
        <w:rPr>
          <w:rFonts w:ascii="Junicode" w:hAnsi="Junicode"/>
          <w:sz w:val="28"/>
          <w:szCs w:val="28"/>
          <w:rPrChange w:id="13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bige nicht allein in ger</w:t>
      </w:r>
      <w:r w:rsidR="00A2594E" w:rsidRPr="00FC64E1">
        <w:rPr>
          <w:rFonts w:ascii="Junicode" w:hAnsi="Junicode"/>
          <w:sz w:val="28"/>
          <w:szCs w:val="28"/>
          <w:rPrChange w:id="13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rten fremden</w:t>
      </w:r>
      <w:r w:rsidR="0041762F" w:rsidRPr="00FC64E1">
        <w:rPr>
          <w:rFonts w:ascii="Junicode" w:hAnsi="Junicode"/>
          <w:sz w:val="28"/>
          <w:szCs w:val="28"/>
          <w:rPrChange w:id="13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3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ndern ge</w:t>
      </w:r>
      <w:r w:rsidR="00A2594E" w:rsidRPr="00FC64E1">
        <w:rPr>
          <w:rFonts w:ascii="Junicode" w:hAnsi="Junicode"/>
          <w:sz w:val="28"/>
          <w:szCs w:val="28"/>
          <w:rPrChange w:id="13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chicht / </w:t>
      </w:r>
      <w:r w:rsidR="00A2594E" w:rsidRPr="00FC64E1">
        <w:rPr>
          <w:rFonts w:ascii="Junicode" w:hAnsi="Junicode"/>
          <w:sz w:val="28"/>
          <w:szCs w:val="28"/>
          <w:rPrChange w:id="13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auch</w:t>
      </w:r>
      <w:r w:rsidR="0041762F" w:rsidRPr="00FC64E1">
        <w:rPr>
          <w:rFonts w:ascii="Junicode" w:hAnsi="Junicode"/>
          <w:sz w:val="28"/>
          <w:szCs w:val="28"/>
          <w:rPrChange w:id="13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nunmero bei uns Teut</w:t>
      </w:r>
      <w:r w:rsidR="00A2594E" w:rsidRPr="00FC64E1">
        <w:rPr>
          <w:rFonts w:ascii="Junicode" w:hAnsi="Junicode"/>
          <w:sz w:val="28"/>
          <w:szCs w:val="28"/>
          <w:rPrChange w:id="13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in</w:t>
      </w:r>
      <w:r w:rsidR="00A2594E" w:rsidRPr="00FC64E1">
        <w:rPr>
          <w:rFonts w:ascii="Junicode" w:hAnsi="Junicode"/>
          <w:sz w:val="28"/>
          <w:szCs w:val="28"/>
          <w:rPrChange w:id="13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onderheit auff denen Univer</w:t>
      </w:r>
      <w:r w:rsidR="00A2594E" w:rsidRPr="00FC64E1">
        <w:rPr>
          <w:rFonts w:ascii="Junicode" w:hAnsi="Junicode"/>
          <w:sz w:val="28"/>
          <w:szCs w:val="28"/>
          <w:rPrChange w:id="13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iteten hin</w:t>
      </w:r>
      <w:r w:rsidR="0041762F" w:rsidRPr="00FC64E1">
        <w:rPr>
          <w:rFonts w:ascii="Junicode" w:hAnsi="Junicode"/>
          <w:sz w:val="28"/>
          <w:szCs w:val="28"/>
          <w:rPrChange w:id="13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wider ein algemeiner Gebrauch</w:t>
      </w:r>
      <w:r w:rsidR="0041762F" w:rsidRPr="00FC64E1">
        <w:rPr>
          <w:rFonts w:ascii="Junicode" w:hAnsi="Junicode"/>
          <w:sz w:val="28"/>
          <w:szCs w:val="28"/>
          <w:rPrChange w:id="13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/ Es kommet alda mancher</w:t>
      </w:r>
      <w:r w:rsidR="0041762F" w:rsidRPr="00FC64E1">
        <w:rPr>
          <w:rFonts w:ascii="Junicode" w:hAnsi="Junicode"/>
          <w:sz w:val="28"/>
          <w:szCs w:val="28"/>
          <w:rPrChange w:id="13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armer Teufel / der wenig im Beutel</w:t>
      </w:r>
      <w:r w:rsidR="0041762F" w:rsidRPr="00FC64E1">
        <w:rPr>
          <w:rFonts w:ascii="Junicode" w:hAnsi="Junicode"/>
          <w:sz w:val="28"/>
          <w:szCs w:val="28"/>
          <w:rPrChange w:id="13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hat / und </w:t>
      </w:r>
      <w:r w:rsidR="00A2594E" w:rsidRPr="00FC64E1">
        <w:rPr>
          <w:rFonts w:ascii="Junicode" w:hAnsi="Junicode"/>
          <w:sz w:val="28"/>
          <w:szCs w:val="28"/>
          <w:rPrChange w:id="13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elend daher gehet / wie</w:t>
      </w:r>
      <w:r w:rsidR="0041762F" w:rsidRPr="00FC64E1">
        <w:rPr>
          <w:rFonts w:ascii="Junicode" w:hAnsi="Junicode"/>
          <w:sz w:val="28"/>
          <w:szCs w:val="28"/>
          <w:rPrChange w:id="13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theure Zeit </w:t>
      </w:r>
      <w:r w:rsidR="00A2594E" w:rsidRPr="00FC64E1">
        <w:rPr>
          <w:rFonts w:ascii="Junicode" w:hAnsi="Junicode"/>
          <w:sz w:val="28"/>
          <w:szCs w:val="28"/>
          <w:rPrChange w:id="13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elber / </w:t>
      </w:r>
      <w:r w:rsidR="00A2594E" w:rsidRPr="00FC64E1">
        <w:rPr>
          <w:rFonts w:ascii="Junicode" w:hAnsi="Junicode"/>
          <w:sz w:val="28"/>
          <w:szCs w:val="28"/>
          <w:rPrChange w:id="13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er aber</w:t>
      </w:r>
      <w:r w:rsidR="0041762F" w:rsidRPr="00FC64E1">
        <w:rPr>
          <w:rFonts w:ascii="Junicode" w:hAnsi="Junicode"/>
          <w:sz w:val="28"/>
          <w:szCs w:val="28"/>
          <w:rPrChange w:id="13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eines oder andern Kauffher</w:t>
      </w:r>
      <w:r w:rsidR="00EA50DB" w:rsidRPr="00FC64E1">
        <w:rPr>
          <w:rFonts w:ascii="Junicode" w:hAnsi="Junicode"/>
          <w:sz w:val="28"/>
          <w:szCs w:val="28"/>
          <w:rPrChange w:id="13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3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41762F" w:rsidRPr="00FC64E1">
        <w:rPr>
          <w:rFonts w:ascii="Junicode" w:hAnsi="Junicode"/>
          <w:sz w:val="28"/>
          <w:szCs w:val="28"/>
          <w:rPrChange w:id="13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 / derer Man </w:t>
      </w:r>
      <w:r w:rsidR="00A2594E" w:rsidRPr="00FC64E1">
        <w:rPr>
          <w:rFonts w:ascii="Junicode" w:hAnsi="Junicode"/>
          <w:sz w:val="28"/>
          <w:szCs w:val="28"/>
          <w:rPrChange w:id="13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Ge</w:t>
      </w:r>
      <w:r w:rsidR="00A2594E" w:rsidRPr="00FC64E1">
        <w:rPr>
          <w:rFonts w:ascii="Junicode" w:hAnsi="Junicode"/>
          <w:sz w:val="28"/>
          <w:szCs w:val="28"/>
          <w:rPrChange w:id="13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3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ffte halber vielmal / oder zum</w:t>
      </w:r>
      <w:r w:rsidR="0041762F" w:rsidRPr="00FC64E1">
        <w:rPr>
          <w:rFonts w:ascii="Junicode" w:hAnsi="Junicode"/>
          <w:sz w:val="28"/>
          <w:szCs w:val="28"/>
          <w:rPrChange w:id="13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wenig</w:t>
      </w:r>
      <w:r w:rsidR="00A2594E" w:rsidRPr="00FC64E1">
        <w:rPr>
          <w:rFonts w:ascii="Junicode" w:hAnsi="Junicode"/>
          <w:sz w:val="28"/>
          <w:szCs w:val="28"/>
          <w:rPrChange w:id="13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zweimal des Jars nach</w:t>
      </w:r>
      <w:r w:rsidR="0041762F" w:rsidRPr="00FC64E1">
        <w:rPr>
          <w:rFonts w:ascii="Junicode" w:hAnsi="Junicode"/>
          <w:sz w:val="28"/>
          <w:szCs w:val="28"/>
          <w:rPrChange w:id="13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Me</w:t>
      </w:r>
      <w:r w:rsidR="00A2594E" w:rsidRPr="00FC64E1">
        <w:rPr>
          <w:rFonts w:ascii="Junicode" w:hAnsi="Junicode"/>
          <w:sz w:val="28"/>
          <w:szCs w:val="28"/>
          <w:rPrChange w:id="13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r</w:t>
      </w:r>
      <w:r w:rsidR="00A2594E" w:rsidRPr="00FC64E1">
        <w:rPr>
          <w:rFonts w:ascii="Junicode" w:hAnsi="Junicode"/>
          <w:sz w:val="28"/>
          <w:szCs w:val="28"/>
          <w:rPrChange w:id="13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3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/ </w:t>
      </w:r>
      <w:r w:rsidR="00A2594E" w:rsidRPr="00FC64E1">
        <w:rPr>
          <w:rFonts w:ascii="Junicode" w:hAnsi="Junicode"/>
          <w:sz w:val="28"/>
          <w:szCs w:val="28"/>
          <w:rPrChange w:id="13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weiß zu in</w:t>
      </w:r>
      <w:r w:rsidR="00A2594E" w:rsidRPr="00FC64E1">
        <w:rPr>
          <w:rFonts w:ascii="Junicode" w:hAnsi="Junicode"/>
          <w:sz w:val="28"/>
          <w:szCs w:val="28"/>
          <w:rPrChange w:id="13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inuiren und beizumachen daß die</w:t>
      </w:r>
      <w:r w:rsidR="00A2594E" w:rsidRPr="00FC64E1">
        <w:rPr>
          <w:rFonts w:ascii="Junicode" w:hAnsi="Junicode"/>
          <w:sz w:val="28"/>
          <w:szCs w:val="28"/>
          <w:rPrChange w:id="13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eine Hoffnung auff jhr seze /</w:t>
      </w:r>
      <w:r w:rsidR="0041762F" w:rsidRPr="00FC64E1">
        <w:rPr>
          <w:rFonts w:ascii="Junicode" w:hAnsi="Junicode"/>
          <w:sz w:val="28"/>
          <w:szCs w:val="28"/>
          <w:rPrChange w:id="13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in abwe</w:t>
      </w:r>
      <w:r w:rsidR="00A2594E" w:rsidRPr="00FC64E1">
        <w:rPr>
          <w:rFonts w:ascii="Junicode" w:hAnsi="Junicode"/>
          <w:sz w:val="28"/>
          <w:szCs w:val="28"/>
          <w:rPrChange w:id="13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jhres Manns</w:t>
      </w:r>
      <w:r w:rsidR="0041762F" w:rsidRPr="00FC64E1">
        <w:rPr>
          <w:rFonts w:ascii="Junicode" w:hAnsi="Junicode"/>
          <w:sz w:val="28"/>
          <w:szCs w:val="28"/>
          <w:rPrChange w:id="13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3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und Bei</w:t>
      </w:r>
      <w:r w:rsidR="00A2594E" w:rsidRPr="00FC64E1">
        <w:rPr>
          <w:rFonts w:ascii="Junicode" w:hAnsi="Junicode"/>
          <w:sz w:val="28"/>
          <w:szCs w:val="28"/>
          <w:rPrChange w:id="13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tand bei jhm </w:t>
      </w:r>
      <w:r w:rsidR="00A2594E" w:rsidRPr="00FC64E1">
        <w:rPr>
          <w:rFonts w:ascii="Junicode" w:hAnsi="Junicode"/>
          <w:sz w:val="28"/>
          <w:szCs w:val="28"/>
          <w:rPrChange w:id="13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 /</w:t>
      </w:r>
      <w:r w:rsidR="0041762F" w:rsidRPr="00FC64E1">
        <w:rPr>
          <w:rFonts w:ascii="Junicode" w:hAnsi="Junicode"/>
          <w:sz w:val="28"/>
          <w:szCs w:val="28"/>
          <w:rPrChange w:id="13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3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dem bald geholffen / alsdan kan</w:t>
      </w:r>
      <w:r w:rsidR="0041762F" w:rsidRPr="00FC64E1">
        <w:rPr>
          <w:rFonts w:ascii="Junicode" w:hAnsi="Junicode"/>
          <w:sz w:val="28"/>
          <w:szCs w:val="28"/>
          <w:rPrChange w:id="13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das eine Kleid nach dem andern</w:t>
      </w:r>
      <w:r w:rsidR="0041762F" w:rsidRPr="00FC64E1">
        <w:rPr>
          <w:rFonts w:ascii="Junicode" w:hAnsi="Junicode"/>
          <w:sz w:val="28"/>
          <w:szCs w:val="28"/>
          <w:rPrChange w:id="13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machen la</w:t>
      </w:r>
      <w:r w:rsidR="00A2594E" w:rsidRPr="00FC64E1">
        <w:rPr>
          <w:rFonts w:ascii="Junicode" w:hAnsi="Junicode"/>
          <w:sz w:val="28"/>
          <w:szCs w:val="28"/>
          <w:rPrChange w:id="13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daß eine statlicher</w:t>
      </w:r>
      <w:r w:rsidR="00684CA8" w:rsidRPr="00FC64E1">
        <w:rPr>
          <w:rFonts w:ascii="Junicode" w:hAnsi="Junicode"/>
          <w:sz w:val="28"/>
          <w:szCs w:val="28"/>
          <w:rPrChange w:id="13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das ander / weiß auch nicht wie</w:t>
      </w:r>
      <w:r w:rsidR="0041762F" w:rsidRPr="00FC64E1">
        <w:rPr>
          <w:rFonts w:ascii="Junicode" w:hAnsi="Junicode"/>
          <w:sz w:val="28"/>
          <w:szCs w:val="28"/>
          <w:rPrChange w:id="13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13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</w:t>
      </w:r>
      <w:r w:rsidR="00A2594E" w:rsidRPr="00FC64E1">
        <w:rPr>
          <w:rFonts w:ascii="Junicode" w:hAnsi="Junicode"/>
          <w:sz w:val="28"/>
          <w:szCs w:val="28"/>
          <w:rPrChange w:id="13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nger halten </w:t>
      </w:r>
      <w:r w:rsidR="00A2594E" w:rsidRPr="00FC64E1">
        <w:rPr>
          <w:rFonts w:ascii="Junicode" w:hAnsi="Junicode"/>
          <w:sz w:val="28"/>
          <w:szCs w:val="28"/>
          <w:rPrChange w:id="13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ol.</w:t>
      </w:r>
    </w:p>
    <w:p w14:paraId="65817246" w14:textId="212464A5" w:rsidR="00F61540" w:rsidRPr="00FC64E1" w:rsidRDefault="00F61540" w:rsidP="001B2A6D">
      <w:pPr>
        <w:spacing w:line="360" w:lineRule="auto"/>
        <w:rPr>
          <w:rFonts w:ascii="Junicode" w:hAnsi="Junicode"/>
          <w:sz w:val="28"/>
          <w:szCs w:val="28"/>
          <w:rPrChange w:id="13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 wi</w:t>
      </w:r>
      <w:r w:rsidR="00A2594E" w:rsidRPr="00FC64E1">
        <w:rPr>
          <w:rFonts w:ascii="Junicode" w:hAnsi="Junicode"/>
          <w:sz w:val="28"/>
          <w:szCs w:val="28"/>
          <w:rPrChange w:id="13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de</w:t>
      </w:r>
      <w:r w:rsidR="00A2594E" w:rsidRPr="00FC64E1">
        <w:rPr>
          <w:rFonts w:ascii="Junicode" w:hAnsi="Junicode"/>
          <w:sz w:val="28"/>
          <w:szCs w:val="28"/>
          <w:rPrChange w:id="13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unter</w:t>
      </w:r>
      <w:r w:rsidR="00A2594E" w:rsidRPr="00FC64E1">
        <w:rPr>
          <w:rFonts w:ascii="Junicode" w:hAnsi="Junicode"/>
          <w:sz w:val="28"/>
          <w:szCs w:val="28"/>
          <w:rPrChange w:id="13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</w:t>
      </w:r>
      <w:r w:rsidRPr="00FC64E1">
        <w:rPr>
          <w:rFonts w:ascii="Junicode" w:hAnsi="Junicode"/>
          <w:sz w:val="28"/>
          <w:szCs w:val="28"/>
          <w:rPrChange w:id="13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liche Exempel / haben auch die jenige</w:t>
      </w:r>
      <w:r w:rsidR="0041762F" w:rsidRPr="00FC64E1">
        <w:rPr>
          <w:rFonts w:ascii="Junicode" w:hAnsi="Junicode"/>
          <w:sz w:val="28"/>
          <w:szCs w:val="28"/>
          <w:rPrChange w:id="13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gekant / welche nirgends anders</w:t>
      </w:r>
      <w:r w:rsidR="0041762F" w:rsidRPr="00FC64E1">
        <w:rPr>
          <w:rFonts w:ascii="Junicode" w:hAnsi="Junicode"/>
          <w:sz w:val="28"/>
          <w:szCs w:val="28"/>
          <w:rPrChange w:id="13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von </w:t>
      </w:r>
      <w:r w:rsidR="00A2594E" w:rsidRPr="00FC64E1">
        <w:rPr>
          <w:rFonts w:ascii="Junicode" w:hAnsi="Junicode"/>
          <w:sz w:val="28"/>
          <w:szCs w:val="28"/>
          <w:rPrChange w:id="13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othanen bedienten Lohn 1.</w:t>
      </w:r>
      <w:r w:rsidR="0041762F" w:rsidRPr="00FC64E1">
        <w:rPr>
          <w:rFonts w:ascii="Junicode" w:hAnsi="Junicode"/>
          <w:sz w:val="28"/>
          <w:szCs w:val="28"/>
          <w:rPrChange w:id="13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2. 3. 4. Jahre lang gelebet haben / biß</w:t>
      </w:r>
      <w:r w:rsidR="0041762F" w:rsidRPr="00FC64E1">
        <w:rPr>
          <w:rFonts w:ascii="Junicode" w:hAnsi="Junicode"/>
          <w:sz w:val="28"/>
          <w:szCs w:val="28"/>
          <w:rPrChange w:id="13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endlich jhnen der Handel verdro</w:t>
      </w:r>
      <w:r w:rsidR="00A2594E" w:rsidRPr="00FC64E1">
        <w:rPr>
          <w:rFonts w:ascii="Junicode" w:hAnsi="Junicode"/>
          <w:sz w:val="28"/>
          <w:szCs w:val="28"/>
          <w:rPrChange w:id="13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1762F" w:rsidRPr="00FC64E1">
        <w:rPr>
          <w:rFonts w:ascii="Junicode" w:hAnsi="Junicode"/>
          <w:sz w:val="28"/>
          <w:szCs w:val="28"/>
          <w:rPrChange w:id="13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und deßwegen wider in jhr Vater</w:t>
      </w:r>
      <w:r w:rsidRPr="00FC64E1">
        <w:rPr>
          <w:rFonts w:ascii="Junicode" w:hAnsi="Junicode"/>
          <w:sz w:val="28"/>
          <w:szCs w:val="28"/>
          <w:rPrChange w:id="13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land ziehen m</w:t>
      </w:r>
      <w:r w:rsidR="00A2594E" w:rsidRPr="00FC64E1">
        <w:rPr>
          <w:rFonts w:ascii="Junicode" w:hAnsi="Junicode"/>
          <w:sz w:val="28"/>
          <w:szCs w:val="28"/>
          <w:rPrChange w:id="13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3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558277F4" w14:textId="28DF0804" w:rsidR="00F61540" w:rsidRPr="00FC64E1" w:rsidRDefault="00F61540" w:rsidP="001B2A6D">
      <w:pPr>
        <w:spacing w:line="360" w:lineRule="auto"/>
        <w:rPr>
          <w:rFonts w:ascii="Junicode" w:hAnsi="Junicode"/>
          <w:sz w:val="28"/>
          <w:szCs w:val="28"/>
          <w:rPrChange w:id="13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Aus die</w:t>
      </w:r>
      <w:r w:rsidR="00A2594E" w:rsidRPr="00FC64E1">
        <w:rPr>
          <w:rFonts w:ascii="Junicode" w:hAnsi="Junicode"/>
          <w:sz w:val="28"/>
          <w:szCs w:val="28"/>
          <w:rPrChange w:id="13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allem abzunemen /</w:t>
      </w:r>
      <w:r w:rsidR="0041762F" w:rsidRPr="00FC64E1">
        <w:rPr>
          <w:rFonts w:ascii="Junicode" w:hAnsi="Junicode"/>
          <w:sz w:val="28"/>
          <w:szCs w:val="28"/>
          <w:rPrChange w:id="13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manche Kauff- oder andere</w:t>
      </w:r>
      <w:r w:rsidR="0041762F" w:rsidRPr="00FC64E1">
        <w:rPr>
          <w:rFonts w:ascii="Junicode" w:hAnsi="Junicode"/>
          <w:sz w:val="28"/>
          <w:szCs w:val="28"/>
          <w:rPrChange w:id="13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 (welche viel be</w:t>
      </w:r>
      <w:r w:rsidR="00A2594E" w:rsidRPr="00FC64E1">
        <w:rPr>
          <w:rFonts w:ascii="Junicode" w:hAnsi="Junicode"/>
          <w:sz w:val="28"/>
          <w:szCs w:val="28"/>
          <w:rPrChange w:id="13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ers und weit</w:t>
      </w:r>
      <w:r w:rsidR="0041762F" w:rsidRPr="00FC64E1">
        <w:rPr>
          <w:rFonts w:ascii="Junicode" w:hAnsi="Junicode"/>
          <w:sz w:val="28"/>
          <w:szCs w:val="28"/>
          <w:rPrChange w:id="13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mehrer wert i</w:t>
      </w:r>
      <w:r w:rsidR="00A2594E" w:rsidRPr="00FC64E1">
        <w:rPr>
          <w:rFonts w:ascii="Junicode" w:hAnsi="Junicode"/>
          <w:sz w:val="28"/>
          <w:szCs w:val="28"/>
          <w:rPrChange w:id="13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als daß </w:t>
      </w:r>
      <w:r w:rsidR="00A2594E" w:rsidRPr="00FC64E1">
        <w:rPr>
          <w:rFonts w:ascii="Junicode" w:hAnsi="Junicode"/>
          <w:sz w:val="28"/>
          <w:szCs w:val="28"/>
          <w:rPrChange w:id="13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in den</w:t>
      </w:r>
      <w:r w:rsidR="0041762F" w:rsidRPr="00FC64E1">
        <w:rPr>
          <w:rFonts w:ascii="Junicode" w:hAnsi="Junicode"/>
          <w:sz w:val="28"/>
          <w:szCs w:val="28"/>
          <w:rPrChange w:id="13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Kram oder Gewand-Laden jhre</w:t>
      </w:r>
      <w:r w:rsidR="0041762F" w:rsidRPr="00FC64E1">
        <w:rPr>
          <w:rFonts w:ascii="Junicode" w:hAnsi="Junicode"/>
          <w:sz w:val="28"/>
          <w:szCs w:val="28"/>
          <w:rPrChange w:id="13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3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nheit und Jugend ablegen und</w:t>
      </w:r>
      <w:r w:rsidR="0041762F" w:rsidRPr="00FC64E1">
        <w:rPr>
          <w:rFonts w:ascii="Junicode" w:hAnsi="Junicode"/>
          <w:sz w:val="28"/>
          <w:szCs w:val="28"/>
          <w:rPrChange w:id="13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zubringen </w:t>
      </w:r>
      <w:r w:rsidR="00A2594E" w:rsidRPr="00FC64E1">
        <w:rPr>
          <w:rFonts w:ascii="Junicode" w:hAnsi="Junicode"/>
          <w:sz w:val="28"/>
          <w:szCs w:val="28"/>
          <w:rPrChange w:id="13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olle) auch gegen keine</w:t>
      </w:r>
      <w:r w:rsidR="0041762F" w:rsidRPr="00FC64E1">
        <w:rPr>
          <w:rFonts w:ascii="Junicode" w:hAnsi="Junicode"/>
          <w:sz w:val="28"/>
          <w:szCs w:val="28"/>
          <w:rPrChange w:id="13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Belonung / </w:t>
      </w:r>
      <w:r w:rsidR="00A2594E" w:rsidRPr="00FC64E1">
        <w:rPr>
          <w:rFonts w:ascii="Junicode" w:hAnsi="Junicode"/>
          <w:sz w:val="28"/>
          <w:szCs w:val="28"/>
          <w:rPrChange w:id="13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den Rok in die Fal</w:t>
      </w:r>
      <w:r w:rsidRPr="00FC64E1">
        <w:rPr>
          <w:rFonts w:ascii="Junicode" w:hAnsi="Junicode"/>
          <w:sz w:val="28"/>
          <w:szCs w:val="28"/>
          <w:rPrChange w:id="13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13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techen l</w:t>
      </w:r>
      <w:r w:rsidR="00A2594E" w:rsidRPr="00FC64E1">
        <w:rPr>
          <w:rFonts w:ascii="Junicode" w:hAnsi="Junicode"/>
          <w:sz w:val="28"/>
          <w:szCs w:val="28"/>
          <w:rPrChange w:id="13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41762F" w:rsidRPr="00FC64E1">
        <w:rPr>
          <w:rFonts w:ascii="Junicode" w:hAnsi="Junicode"/>
          <w:sz w:val="28"/>
          <w:szCs w:val="28"/>
          <w:rPrChange w:id="13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et. Quod quia noto</w:t>
      </w:r>
      <w:r w:rsidRPr="00FC64E1">
        <w:rPr>
          <w:rFonts w:ascii="Junicode" w:hAnsi="Junicode"/>
          <w:sz w:val="28"/>
          <w:szCs w:val="28"/>
          <w:rPrChange w:id="13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ri</w:t>
      </w:r>
      <w:r w:rsidR="0041762F" w:rsidRPr="00FC64E1">
        <w:rPr>
          <w:rFonts w:ascii="Junicode" w:hAnsi="Junicode"/>
          <w:sz w:val="28"/>
          <w:szCs w:val="28"/>
          <w:rPrChange w:id="13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 probatione non indiget, exem</w:t>
      </w:r>
      <w:r w:rsidRPr="00FC64E1">
        <w:rPr>
          <w:rFonts w:ascii="Junicode" w:hAnsi="Junicode"/>
          <w:sz w:val="28"/>
          <w:szCs w:val="28"/>
          <w:rPrChange w:id="13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pla </w:t>
      </w:r>
      <w:r w:rsidR="00A2594E" w:rsidRPr="00FC64E1">
        <w:rPr>
          <w:rFonts w:ascii="Junicode" w:hAnsi="Junicode"/>
          <w:sz w:val="28"/>
          <w:szCs w:val="28"/>
          <w:rPrChange w:id="13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 odio</w:t>
      </w:r>
      <w:r w:rsidR="00A2594E" w:rsidRPr="00FC64E1">
        <w:rPr>
          <w:rFonts w:ascii="Junicode" w:hAnsi="Junicode"/>
          <w:sz w:val="28"/>
          <w:szCs w:val="28"/>
          <w:rPrChange w:id="13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a.</w:t>
      </w:r>
    </w:p>
    <w:p w14:paraId="56062A9E" w14:textId="0FEC9320" w:rsidR="00DA6201" w:rsidRPr="00FC64E1" w:rsidRDefault="00F61540" w:rsidP="001B2A6D">
      <w:pPr>
        <w:spacing w:line="360" w:lineRule="auto"/>
        <w:rPr>
          <w:rFonts w:ascii="Junicode" w:hAnsi="Junicode"/>
          <w:sz w:val="28"/>
          <w:szCs w:val="28"/>
          <w:rPrChange w:id="13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Wir </w:t>
      </w:r>
      <w:r w:rsidR="00A2594E" w:rsidRPr="00FC64E1">
        <w:rPr>
          <w:rFonts w:ascii="Junicode" w:hAnsi="Junicode"/>
          <w:sz w:val="28"/>
          <w:szCs w:val="28"/>
          <w:rPrChange w:id="13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an den fruchtbaren</w:t>
      </w:r>
      <w:r w:rsidR="0041762F" w:rsidRPr="00FC64E1">
        <w:rPr>
          <w:rFonts w:ascii="Junicode" w:hAnsi="Junicode"/>
          <w:sz w:val="28"/>
          <w:szCs w:val="28"/>
          <w:rPrChange w:id="13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Baumen / daß </w:t>
      </w:r>
      <w:r w:rsidR="00A2594E" w:rsidRPr="00FC64E1">
        <w:rPr>
          <w:rFonts w:ascii="Junicode" w:hAnsi="Junicode"/>
          <w:sz w:val="28"/>
          <w:szCs w:val="28"/>
          <w:rPrChange w:id="13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zwar viel und</w:t>
      </w:r>
      <w:r w:rsidR="0041762F" w:rsidRPr="00FC64E1">
        <w:rPr>
          <w:rFonts w:ascii="Junicode" w:hAnsi="Junicode"/>
          <w:sz w:val="28"/>
          <w:szCs w:val="28"/>
          <w:rPrChange w:id="13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mancherlei Ae</w:t>
      </w:r>
      <w:r w:rsidR="00A2594E" w:rsidRPr="00FC64E1">
        <w:rPr>
          <w:rFonts w:ascii="Junicode" w:hAnsi="Junicode"/>
          <w:sz w:val="28"/>
          <w:szCs w:val="28"/>
          <w:rPrChange w:id="13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und Zweige ha</w:t>
      </w:r>
      <w:r w:rsidRPr="00FC64E1">
        <w:rPr>
          <w:rFonts w:ascii="Junicode" w:hAnsi="Junicode"/>
          <w:sz w:val="28"/>
          <w:szCs w:val="28"/>
          <w:rPrChange w:id="13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/ aber gemeiniglich</w:t>
      </w:r>
      <w:r w:rsidR="009A3686" w:rsidRPr="00FC64E1">
        <w:rPr>
          <w:rFonts w:ascii="Junicode" w:hAnsi="Junicode"/>
          <w:sz w:val="28"/>
          <w:szCs w:val="28"/>
          <w:rPrChange w:id="13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nur einen</w:t>
      </w:r>
      <w:r w:rsidR="00684CA8" w:rsidRPr="00FC64E1">
        <w:rPr>
          <w:rFonts w:ascii="Junicode" w:hAnsi="Junicode"/>
          <w:sz w:val="28"/>
          <w:szCs w:val="28"/>
          <w:rPrChange w:id="13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Stamm und einerlei Wurzel / da</w:t>
      </w:r>
      <w:r w:rsidR="00A2594E" w:rsidRPr="00FC64E1">
        <w:rPr>
          <w:rFonts w:ascii="Junicode" w:hAnsi="Junicode"/>
          <w:sz w:val="28"/>
          <w:szCs w:val="28"/>
          <w:rPrChange w:id="13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3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die </w:t>
      </w:r>
      <w:r w:rsidR="00A2594E" w:rsidRPr="00FC64E1">
        <w:rPr>
          <w:rFonts w:ascii="Junicode" w:hAnsi="Junicode"/>
          <w:sz w:val="28"/>
          <w:szCs w:val="28"/>
          <w:rPrChange w:id="13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3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A6201" w:rsidRPr="00FC64E1">
        <w:rPr>
          <w:rFonts w:ascii="Junicode" w:hAnsi="Junicode"/>
          <w:sz w:val="28"/>
          <w:szCs w:val="28"/>
          <w:rPrChange w:id="13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Ae</w:t>
      </w:r>
      <w:r w:rsidR="00A2594E" w:rsidRPr="00FC64E1">
        <w:rPr>
          <w:rFonts w:ascii="Junicode" w:hAnsi="Junicode"/>
          <w:sz w:val="28"/>
          <w:szCs w:val="28"/>
          <w:rPrChange w:id="13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und Zweige</w:t>
      </w:r>
      <w:r w:rsidR="0041762F" w:rsidRPr="00FC64E1">
        <w:rPr>
          <w:rFonts w:ascii="Junicode" w:hAnsi="Junicode"/>
          <w:sz w:val="28"/>
          <w:szCs w:val="28"/>
          <w:rPrChange w:id="13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heraus sprie</w:t>
      </w:r>
      <w:r w:rsidR="00A2594E" w:rsidRPr="00FC64E1">
        <w:rPr>
          <w:rFonts w:ascii="Junicode" w:hAnsi="Junicode"/>
          <w:sz w:val="28"/>
          <w:szCs w:val="28"/>
          <w:rPrChange w:id="13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A6201" w:rsidRPr="00FC64E1">
        <w:rPr>
          <w:rFonts w:ascii="Junicode" w:hAnsi="Junicode"/>
          <w:sz w:val="28"/>
          <w:szCs w:val="28"/>
          <w:rPrChange w:id="13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 Al</w:t>
      </w:r>
      <w:r w:rsidR="00A2594E" w:rsidRPr="00FC64E1">
        <w:rPr>
          <w:rFonts w:ascii="Junicode" w:hAnsi="Junicode"/>
          <w:sz w:val="28"/>
          <w:szCs w:val="28"/>
          <w:rPrChange w:id="13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13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auch die</w:t>
      </w:r>
      <w:r w:rsidR="00A2594E" w:rsidRPr="00FC64E1">
        <w:rPr>
          <w:rFonts w:ascii="Junicode" w:hAnsi="Junicode"/>
          <w:sz w:val="28"/>
          <w:szCs w:val="28"/>
          <w:rPrChange w:id="13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1762F" w:rsidRPr="00FC64E1">
        <w:rPr>
          <w:rFonts w:ascii="Junicode" w:hAnsi="Junicode"/>
          <w:sz w:val="28"/>
          <w:szCs w:val="28"/>
          <w:rPrChange w:id="13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13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L</w:t>
      </w:r>
      <w:r w:rsidR="00A2594E" w:rsidRPr="00FC64E1">
        <w:rPr>
          <w:rFonts w:ascii="Junicode" w:hAnsi="Junicode"/>
          <w:sz w:val="28"/>
          <w:szCs w:val="28"/>
          <w:rPrChange w:id="13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A6201" w:rsidRPr="00FC64E1">
        <w:rPr>
          <w:rFonts w:ascii="Junicode" w:hAnsi="Junicode"/>
          <w:sz w:val="28"/>
          <w:szCs w:val="28"/>
          <w:rPrChange w:id="13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fflerei / und dero </w:t>
      </w:r>
      <w:r w:rsidR="00A2594E" w:rsidRPr="00FC64E1">
        <w:rPr>
          <w:rFonts w:ascii="Junicode" w:hAnsi="Junicode"/>
          <w:sz w:val="28"/>
          <w:szCs w:val="28"/>
          <w:rPrChange w:id="13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A6201" w:rsidRPr="00FC64E1">
        <w:rPr>
          <w:rFonts w:ascii="Junicode" w:hAnsi="Junicode"/>
          <w:sz w:val="28"/>
          <w:szCs w:val="28"/>
          <w:rPrChange w:id="13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bung /</w:t>
      </w:r>
      <w:r w:rsidR="0041762F" w:rsidRPr="00FC64E1">
        <w:rPr>
          <w:rFonts w:ascii="Junicode" w:hAnsi="Junicode"/>
          <w:sz w:val="28"/>
          <w:szCs w:val="28"/>
          <w:rPrChange w:id="13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 die</w:t>
      </w:r>
      <w:r w:rsidR="00A2594E" w:rsidRPr="00FC64E1">
        <w:rPr>
          <w:rFonts w:ascii="Junicode" w:hAnsi="Junicode"/>
          <w:sz w:val="28"/>
          <w:szCs w:val="28"/>
          <w:rPrChange w:id="13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gleich jezbe</w:t>
      </w:r>
      <w:r w:rsidR="00A2594E" w:rsidRPr="00FC64E1">
        <w:rPr>
          <w:rFonts w:ascii="Junicode" w:hAnsi="Junicode"/>
          <w:sz w:val="28"/>
          <w:szCs w:val="28"/>
          <w:rPrChange w:id="13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chriebener</w:t>
      </w:r>
      <w:r w:rsidR="0041762F" w:rsidRPr="00FC64E1">
        <w:rPr>
          <w:rFonts w:ascii="Junicode" w:hAnsi="Junicode"/>
          <w:sz w:val="28"/>
          <w:szCs w:val="28"/>
          <w:rPrChange w:id="13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</w:t>
      </w:r>
      <w:r w:rsidR="00A2594E" w:rsidRPr="00FC64E1">
        <w:rPr>
          <w:rFonts w:ascii="Junicode" w:hAnsi="Junicode"/>
          <w:sz w:val="28"/>
          <w:szCs w:val="28"/>
          <w:rPrChange w:id="13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A6201" w:rsidRPr="00FC64E1">
        <w:rPr>
          <w:rFonts w:ascii="Junicode" w:hAnsi="Junicode"/>
          <w:sz w:val="28"/>
          <w:szCs w:val="28"/>
          <w:rPrChange w:id="13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viel Species hat / und unter</w:t>
      </w:r>
      <w:r w:rsidR="00A2594E" w:rsidRPr="00FC64E1">
        <w:rPr>
          <w:rFonts w:ascii="Junicode" w:hAnsi="Junicode"/>
          <w:sz w:val="28"/>
          <w:szCs w:val="28"/>
          <w:rPrChange w:id="13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chiedlicher Art uñ Eigen</w:t>
      </w:r>
      <w:r w:rsidR="00A2594E" w:rsidRPr="00FC64E1">
        <w:rPr>
          <w:rFonts w:ascii="Junicode" w:hAnsi="Junicode"/>
          <w:sz w:val="28"/>
          <w:szCs w:val="28"/>
          <w:rPrChange w:id="13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i</w:t>
      </w:r>
      <w:r w:rsidR="00A2594E" w:rsidRPr="00FC64E1">
        <w:rPr>
          <w:rFonts w:ascii="Junicode" w:hAnsi="Junicode"/>
          <w:sz w:val="28"/>
          <w:szCs w:val="28"/>
          <w:rPrChange w:id="13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41762F" w:rsidRPr="00FC64E1">
        <w:rPr>
          <w:rFonts w:ascii="Junicode" w:hAnsi="Junicode"/>
          <w:sz w:val="28"/>
          <w:szCs w:val="28"/>
          <w:rPrChange w:id="13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hat </w:t>
      </w:r>
      <w:r w:rsidR="00A2594E" w:rsidRPr="00FC64E1">
        <w:rPr>
          <w:rFonts w:ascii="Junicode" w:hAnsi="Junicode"/>
          <w:sz w:val="28"/>
          <w:szCs w:val="28"/>
          <w:rPrChange w:id="13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doch nur einen Stamm uñ</w:t>
      </w:r>
      <w:r w:rsidR="0041762F" w:rsidRPr="00FC64E1">
        <w:rPr>
          <w:rFonts w:ascii="Junicode" w:hAnsi="Junicode"/>
          <w:sz w:val="28"/>
          <w:szCs w:val="28"/>
          <w:rPrChange w:id="13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Wurzel / aus denen </w:t>
      </w:r>
      <w:r w:rsidR="00A2594E" w:rsidRPr="00FC64E1">
        <w:rPr>
          <w:rFonts w:ascii="Junicode" w:hAnsi="Junicode"/>
          <w:sz w:val="28"/>
          <w:szCs w:val="28"/>
          <w:rPrChange w:id="13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en</w:t>
      </w:r>
      <w:r w:rsidR="00A2594E" w:rsidRPr="00FC64E1">
        <w:rPr>
          <w:rFonts w:ascii="Junicode" w:hAnsi="Junicode"/>
          <w:sz w:val="28"/>
          <w:szCs w:val="28"/>
          <w:rPrChange w:id="13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pringet /</w:t>
      </w:r>
      <w:r w:rsidR="0041762F" w:rsidRPr="00FC64E1">
        <w:rPr>
          <w:rFonts w:ascii="Junicode" w:hAnsi="Junicode"/>
          <w:sz w:val="28"/>
          <w:szCs w:val="28"/>
          <w:rPrChange w:id="13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jhren anfang nimmet / welches</w:t>
      </w:r>
      <w:r w:rsidR="0041762F" w:rsidRPr="00FC64E1">
        <w:rPr>
          <w:rFonts w:ascii="Junicode" w:hAnsi="Junicode"/>
          <w:sz w:val="28"/>
          <w:szCs w:val="28"/>
          <w:rPrChange w:id="13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3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das Ge</w:t>
      </w:r>
      <w:r w:rsidR="00A2594E" w:rsidRPr="00FC64E1">
        <w:rPr>
          <w:rFonts w:ascii="Junicode" w:hAnsi="Junicode"/>
          <w:sz w:val="28"/>
          <w:szCs w:val="28"/>
          <w:rPrChange w:id="13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/ dan wie im anfange</w:t>
      </w:r>
      <w:r w:rsidR="0041762F" w:rsidRPr="00FC64E1">
        <w:rPr>
          <w:rFonts w:ascii="Junicode" w:hAnsi="Junicode"/>
          <w:sz w:val="28"/>
          <w:szCs w:val="28"/>
          <w:rPrChange w:id="13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3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Tractats zu le</w:t>
      </w:r>
      <w:r w:rsidR="00A2594E" w:rsidRPr="00FC64E1">
        <w:rPr>
          <w:rFonts w:ascii="Junicode" w:hAnsi="Junicode"/>
          <w:sz w:val="28"/>
          <w:szCs w:val="28"/>
          <w:rPrChange w:id="13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i</w:t>
      </w:r>
      <w:r w:rsidR="00A2594E" w:rsidRPr="00FC64E1">
        <w:rPr>
          <w:rFonts w:ascii="Junicode" w:hAnsi="Junicode"/>
          <w:sz w:val="28"/>
          <w:szCs w:val="28"/>
          <w:rPrChange w:id="13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 L</w:t>
      </w:r>
      <w:r w:rsidR="00A2594E" w:rsidRPr="00FC64E1">
        <w:rPr>
          <w:rFonts w:ascii="Junicode" w:hAnsi="Junicode"/>
          <w:sz w:val="28"/>
          <w:szCs w:val="28"/>
          <w:rPrChange w:id="13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3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DA6201" w:rsidRPr="00FC64E1">
        <w:rPr>
          <w:rFonts w:ascii="Junicode" w:hAnsi="Junicode"/>
          <w:sz w:val="28"/>
          <w:szCs w:val="28"/>
          <w:rPrChange w:id="13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lere</w:t>
      </w:r>
      <w:r w:rsidR="0041762F" w:rsidRPr="00FC64E1">
        <w:rPr>
          <w:rFonts w:ascii="Junicode" w:hAnsi="Junicode"/>
          <w:sz w:val="28"/>
          <w:szCs w:val="28"/>
          <w:rPrChange w:id="13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nichts anders / als eine anmu</w:t>
      </w:r>
      <w:r w:rsidR="00DA6201" w:rsidRPr="00FC64E1">
        <w:rPr>
          <w:rFonts w:ascii="Junicode" w:hAnsi="Junicode"/>
          <w:sz w:val="28"/>
          <w:szCs w:val="28"/>
          <w:rPrChange w:id="13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 Liebes-</w:t>
      </w:r>
      <w:r w:rsidR="00A2594E" w:rsidRPr="00FC64E1">
        <w:rPr>
          <w:rFonts w:ascii="Junicode" w:hAnsi="Junicode"/>
          <w:sz w:val="28"/>
          <w:szCs w:val="28"/>
          <w:rPrChange w:id="13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A6201" w:rsidRPr="00FC64E1">
        <w:rPr>
          <w:rFonts w:ascii="Junicode" w:hAnsi="Junicode"/>
          <w:sz w:val="28"/>
          <w:szCs w:val="28"/>
          <w:rPrChange w:id="13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bung en</w:t>
      </w:r>
      <w:r w:rsidR="00A2594E" w:rsidRPr="00FC64E1">
        <w:rPr>
          <w:rFonts w:ascii="Junicode" w:hAnsi="Junicode"/>
          <w:sz w:val="28"/>
          <w:szCs w:val="28"/>
          <w:rPrChange w:id="13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tehend aus</w:t>
      </w:r>
      <w:r w:rsidR="0041762F" w:rsidRPr="00FC64E1">
        <w:rPr>
          <w:rFonts w:ascii="Junicode" w:hAnsi="Junicode"/>
          <w:sz w:val="28"/>
          <w:szCs w:val="28"/>
          <w:rPrChange w:id="13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freundlicher Conver</w:t>
      </w:r>
      <w:r w:rsidR="00A2594E" w:rsidRPr="00FC64E1">
        <w:rPr>
          <w:rFonts w:ascii="Junicode" w:hAnsi="Junicode"/>
          <w:sz w:val="28"/>
          <w:szCs w:val="28"/>
          <w:rPrChange w:id="13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ation zweier</w:t>
      </w:r>
      <w:r w:rsidR="0041762F" w:rsidRPr="00FC64E1">
        <w:rPr>
          <w:rFonts w:ascii="Junicode" w:hAnsi="Junicode"/>
          <w:sz w:val="28"/>
          <w:szCs w:val="28"/>
          <w:rPrChange w:id="13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verliebter Herzen / </w:t>
      </w:r>
      <w:r w:rsidR="00EA50DB" w:rsidRPr="00FC64E1">
        <w:rPr>
          <w:rFonts w:ascii="Junicode" w:hAnsi="Junicode"/>
          <w:sz w:val="28"/>
          <w:szCs w:val="28"/>
          <w:rPrChange w:id="13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DA6201" w:rsidRPr="00FC64E1">
        <w:rPr>
          <w:rFonts w:ascii="Junicode" w:hAnsi="Junicode"/>
          <w:sz w:val="28"/>
          <w:szCs w:val="28"/>
          <w:rPrChange w:id="13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Sollen aber</w:t>
      </w:r>
      <w:r w:rsidR="0041762F" w:rsidRPr="00FC64E1">
        <w:rPr>
          <w:rFonts w:ascii="Junicode" w:hAnsi="Junicode"/>
          <w:sz w:val="28"/>
          <w:szCs w:val="28"/>
          <w:rPrChange w:id="13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zwei Herzen oder Per</w:t>
      </w:r>
      <w:r w:rsidR="00A2594E" w:rsidRPr="00FC64E1">
        <w:rPr>
          <w:rFonts w:ascii="Junicode" w:hAnsi="Junicode"/>
          <w:sz w:val="28"/>
          <w:szCs w:val="28"/>
          <w:rPrChange w:id="13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onen gegen</w:t>
      </w:r>
      <w:r w:rsidR="0041762F" w:rsidRPr="00FC64E1">
        <w:rPr>
          <w:rFonts w:ascii="Junicode" w:hAnsi="Junicode"/>
          <w:sz w:val="28"/>
          <w:szCs w:val="28"/>
          <w:rPrChange w:id="13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einander </w:t>
      </w:r>
      <w:r w:rsidR="00A2594E" w:rsidRPr="00FC64E1">
        <w:rPr>
          <w:rFonts w:ascii="Junicode" w:hAnsi="Junicode"/>
          <w:sz w:val="28"/>
          <w:szCs w:val="28"/>
          <w:rPrChange w:id="13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lieben / m</w:t>
      </w:r>
      <w:r w:rsidR="00A2594E" w:rsidRPr="00FC64E1">
        <w:rPr>
          <w:rFonts w:ascii="Junicode" w:hAnsi="Junicode"/>
          <w:sz w:val="28"/>
          <w:szCs w:val="28"/>
          <w:rPrChange w:id="13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DA6201" w:rsidRPr="00FC64E1">
        <w:rPr>
          <w:rFonts w:ascii="Junicode" w:hAnsi="Junicode"/>
          <w:sz w:val="28"/>
          <w:szCs w:val="28"/>
          <w:rPrChange w:id="13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3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3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1762F" w:rsidRPr="00FC64E1">
        <w:rPr>
          <w:rFonts w:ascii="Junicode" w:hAnsi="Junicode"/>
          <w:sz w:val="28"/>
          <w:szCs w:val="28"/>
          <w:rPrChange w:id="13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vorder</w:t>
      </w:r>
      <w:r w:rsidR="00A2594E" w:rsidRPr="00FC64E1">
        <w:rPr>
          <w:rFonts w:ascii="Junicode" w:hAnsi="Junicode"/>
          <w:sz w:val="28"/>
          <w:szCs w:val="28"/>
          <w:rPrChange w:id="13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</w:t>
      </w:r>
      <w:r w:rsidR="00A2594E" w:rsidRPr="00FC64E1">
        <w:rPr>
          <w:rFonts w:ascii="Junicode" w:hAnsi="Junicode"/>
          <w:sz w:val="28"/>
          <w:szCs w:val="28"/>
          <w:rPrChange w:id="13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haben / </w:t>
      </w:r>
      <w:r w:rsidR="00A2594E" w:rsidRPr="00FC64E1">
        <w:rPr>
          <w:rFonts w:ascii="Junicode" w:hAnsi="Junicode"/>
          <w:sz w:val="28"/>
          <w:szCs w:val="28"/>
          <w:rPrChange w:id="13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intemal</w:t>
      </w:r>
      <w:r w:rsidR="0041762F" w:rsidRPr="00FC64E1">
        <w:rPr>
          <w:rFonts w:ascii="Junicode" w:hAnsi="Junicode"/>
          <w:sz w:val="28"/>
          <w:szCs w:val="28"/>
          <w:rPrChange w:id="13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unm</w:t>
      </w:r>
      <w:r w:rsidR="00A2594E" w:rsidRPr="00FC64E1">
        <w:rPr>
          <w:rFonts w:ascii="Junicode" w:hAnsi="Junicode"/>
          <w:sz w:val="28"/>
          <w:szCs w:val="28"/>
          <w:rPrChange w:id="13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A6201" w:rsidRPr="00FC64E1">
        <w:rPr>
          <w:rFonts w:ascii="Junicode" w:hAnsi="Junicode"/>
          <w:sz w:val="28"/>
          <w:szCs w:val="28"/>
          <w:rPrChange w:id="13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geachtet wird / daß einer</w:t>
      </w:r>
      <w:r w:rsidR="0041762F" w:rsidRPr="00FC64E1">
        <w:rPr>
          <w:rFonts w:ascii="Junicode" w:hAnsi="Junicode"/>
          <w:sz w:val="28"/>
          <w:szCs w:val="28"/>
          <w:rPrChange w:id="13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A6201" w:rsidRPr="00FC64E1">
        <w:rPr>
          <w:rFonts w:ascii="Junicode" w:hAnsi="Junicode"/>
          <w:sz w:val="28"/>
          <w:szCs w:val="28"/>
          <w:rPrChange w:id="13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lieben </w:t>
      </w:r>
      <w:r w:rsidR="00A2594E" w:rsidRPr="00FC64E1">
        <w:rPr>
          <w:rFonts w:ascii="Junicode" w:hAnsi="Junicode"/>
          <w:sz w:val="28"/>
          <w:szCs w:val="28"/>
          <w:rPrChange w:id="13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was er niemals ge</w:t>
      </w:r>
      <w:r w:rsidR="00A2594E" w:rsidRPr="00FC64E1">
        <w:rPr>
          <w:rFonts w:ascii="Junicode" w:hAnsi="Junicode"/>
          <w:sz w:val="28"/>
          <w:szCs w:val="28"/>
          <w:rPrChange w:id="13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A6201" w:rsidRPr="00FC64E1">
        <w:rPr>
          <w:rFonts w:ascii="Junicode" w:hAnsi="Junicode"/>
          <w:sz w:val="28"/>
          <w:szCs w:val="28"/>
          <w:rPrChange w:id="13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ehen.</w:t>
      </w:r>
    </w:p>
    <w:p w14:paraId="176288E5" w14:textId="5DB2AC57" w:rsidR="00A74371" w:rsidRPr="00FC64E1" w:rsidRDefault="00DA6201" w:rsidP="001B2A6D">
      <w:pPr>
        <w:spacing w:line="360" w:lineRule="auto"/>
        <w:rPr>
          <w:rFonts w:ascii="Junicode" w:hAnsi="Junicode"/>
          <w:sz w:val="28"/>
          <w:szCs w:val="28"/>
          <w:rPrChange w:id="13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</w:t>
      </w:r>
      <w:r w:rsidR="00A2594E" w:rsidRPr="00FC64E1">
        <w:rPr>
          <w:rFonts w:ascii="Junicode" w:hAnsi="Junicode"/>
          <w:sz w:val="28"/>
          <w:szCs w:val="28"/>
          <w:rPrChange w:id="13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</w:t>
      </w:r>
      <w:r w:rsidR="00A2594E" w:rsidRPr="00FC64E1">
        <w:rPr>
          <w:rFonts w:ascii="Junicode" w:hAnsi="Junicode"/>
          <w:sz w:val="28"/>
          <w:szCs w:val="28"/>
          <w:rPrChange w:id="13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die er</w:t>
      </w:r>
      <w:r w:rsidR="00A2594E" w:rsidRPr="00FC64E1">
        <w:rPr>
          <w:rFonts w:ascii="Junicode" w:hAnsi="Junicode"/>
          <w:sz w:val="28"/>
          <w:szCs w:val="28"/>
          <w:rPrChange w:id="13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Staffel der</w:t>
      </w:r>
      <w:r w:rsidR="0041762F" w:rsidRPr="00FC64E1">
        <w:rPr>
          <w:rFonts w:ascii="Junicode" w:hAnsi="Junicode"/>
          <w:sz w:val="28"/>
          <w:szCs w:val="28"/>
          <w:rPrChange w:id="13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3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vi</w:t>
      </w:r>
      <w:r w:rsidR="00A2594E" w:rsidRPr="00FC64E1">
        <w:rPr>
          <w:rFonts w:ascii="Junicode" w:hAnsi="Junicode"/>
          <w:sz w:val="28"/>
          <w:szCs w:val="28"/>
          <w:rPrChange w:id="13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us, das Ge</w:t>
      </w:r>
      <w:r w:rsidR="00A2594E" w:rsidRPr="00FC64E1">
        <w:rPr>
          <w:rFonts w:ascii="Junicode" w:hAnsi="Junicode"/>
          <w:sz w:val="28"/>
          <w:szCs w:val="28"/>
          <w:rPrChange w:id="13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/ daher</w:t>
      </w:r>
      <w:r w:rsidR="0041762F" w:rsidRPr="00FC64E1">
        <w:rPr>
          <w:rFonts w:ascii="Junicode" w:hAnsi="Junicode"/>
          <w:sz w:val="28"/>
          <w:szCs w:val="28"/>
          <w:rPrChange w:id="13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komt daß die Weiber und Jungfrauen / den ganzen Tag </w:t>
      </w:r>
      <w:r w:rsidR="00A2594E" w:rsidRPr="00FC64E1">
        <w:rPr>
          <w:rFonts w:ascii="Junicode" w:hAnsi="Junicode"/>
          <w:sz w:val="28"/>
          <w:szCs w:val="28"/>
          <w:rPrChange w:id="13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flei</w:t>
      </w:r>
      <w:r w:rsidR="00A2594E" w:rsidRPr="00FC64E1">
        <w:rPr>
          <w:rFonts w:ascii="Junicode" w:hAnsi="Junicode"/>
          <w:sz w:val="28"/>
          <w:szCs w:val="28"/>
          <w:rPrChange w:id="13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684CA8" w:rsidRPr="00FC64E1">
        <w:rPr>
          <w:rFonts w:ascii="Junicode" w:hAnsi="Junicode"/>
          <w:sz w:val="28"/>
          <w:szCs w:val="28"/>
          <w:rPrChange w:id="13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unverdro</w:t>
      </w:r>
      <w:r w:rsidR="00A2594E" w:rsidRPr="00FC64E1">
        <w:rPr>
          <w:rFonts w:ascii="Junicode" w:hAnsi="Junicode"/>
          <w:sz w:val="28"/>
          <w:szCs w:val="28"/>
          <w:rPrChange w:id="13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in den Laden / und</w:t>
      </w:r>
      <w:r w:rsidR="0041762F" w:rsidRPr="00FC64E1">
        <w:rPr>
          <w:rFonts w:ascii="Junicode" w:hAnsi="Junicode"/>
          <w:sz w:val="28"/>
          <w:szCs w:val="28"/>
          <w:rPrChange w:id="13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vorn in den T</w:t>
      </w:r>
      <w:r w:rsidR="00A2594E" w:rsidRPr="00FC64E1">
        <w:rPr>
          <w:rFonts w:ascii="Junicode" w:hAnsi="Junicode"/>
          <w:sz w:val="28"/>
          <w:szCs w:val="28"/>
          <w:rPrChange w:id="13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</w:t>
      </w:r>
      <w:r w:rsidR="00A2594E" w:rsidRPr="00FC64E1">
        <w:rPr>
          <w:rFonts w:ascii="Junicode" w:hAnsi="Junicode"/>
          <w:sz w:val="28"/>
          <w:szCs w:val="28"/>
          <w:rPrChange w:id="13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izen / (oder aber</w:t>
      </w:r>
      <w:r w:rsidR="0041762F" w:rsidRPr="00FC64E1">
        <w:rPr>
          <w:rFonts w:ascii="Junicode" w:hAnsi="Junicode"/>
          <w:sz w:val="28"/>
          <w:szCs w:val="28"/>
          <w:rPrChange w:id="13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den Fen</w:t>
      </w:r>
      <w:r w:rsidR="00A2594E" w:rsidRPr="00FC64E1">
        <w:rPr>
          <w:rFonts w:ascii="Junicode" w:hAnsi="Junicode"/>
          <w:sz w:val="28"/>
          <w:szCs w:val="28"/>
          <w:rPrChange w:id="13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ter-Kazen den leichten Schneider-Ge</w:t>
      </w:r>
      <w:r w:rsidR="00A2594E" w:rsidRPr="00FC64E1">
        <w:rPr>
          <w:rFonts w:ascii="Junicode" w:hAnsi="Junicode"/>
          <w:sz w:val="28"/>
          <w:szCs w:val="28"/>
          <w:rPrChange w:id="13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ellen) immer</w:t>
      </w:r>
      <w:r w:rsidR="0041762F" w:rsidRPr="00FC64E1">
        <w:rPr>
          <w:rFonts w:ascii="Junicode" w:hAnsi="Junicode"/>
          <w:sz w:val="28"/>
          <w:szCs w:val="28"/>
          <w:rPrChange w:id="13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3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dem Fen</w:t>
      </w:r>
      <w:r w:rsidR="00A2594E" w:rsidRPr="00FC64E1">
        <w:rPr>
          <w:rFonts w:ascii="Junicode" w:hAnsi="Junicode"/>
          <w:sz w:val="28"/>
          <w:szCs w:val="28"/>
          <w:rPrChange w:id="13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ligen / und zu</w:t>
      </w:r>
      <w:r w:rsidR="00A2594E" w:rsidRPr="00FC64E1">
        <w:rPr>
          <w:rFonts w:ascii="Junicode" w:hAnsi="Junicode"/>
          <w:sz w:val="28"/>
          <w:szCs w:val="28"/>
          <w:rPrChange w:id="13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 / was f</w:t>
      </w:r>
      <w:r w:rsidR="00A2594E" w:rsidRPr="00FC64E1">
        <w:rPr>
          <w:rFonts w:ascii="Junicode" w:hAnsi="Junicode"/>
          <w:sz w:val="28"/>
          <w:szCs w:val="28"/>
          <w:rPrChange w:id="13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Cavalliere und</w:t>
      </w:r>
      <w:r w:rsidR="0041762F" w:rsidRPr="00FC64E1">
        <w:rPr>
          <w:rFonts w:ascii="Junicode" w:hAnsi="Junicode"/>
          <w:sz w:val="28"/>
          <w:szCs w:val="28"/>
          <w:rPrChange w:id="13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hurtige Courtizanen vorbeigehen /</w:t>
      </w:r>
      <w:r w:rsidR="0041762F" w:rsidRPr="00FC64E1">
        <w:rPr>
          <w:rFonts w:ascii="Junicode" w:hAnsi="Junicode"/>
          <w:sz w:val="28"/>
          <w:szCs w:val="28"/>
          <w:rPrChange w:id="13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3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onderlich / </w:t>
      </w:r>
      <w:r w:rsidR="00A2594E" w:rsidRPr="00FC64E1">
        <w:rPr>
          <w:rFonts w:ascii="Junicode" w:hAnsi="Junicode"/>
          <w:sz w:val="28"/>
          <w:szCs w:val="28"/>
          <w:rPrChange w:id="13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einer jhnen gef</w:t>
      </w:r>
      <w:r w:rsidR="00A2594E" w:rsidRPr="00FC64E1">
        <w:rPr>
          <w:rFonts w:ascii="Junicode" w:hAnsi="Junicode"/>
          <w:sz w:val="28"/>
          <w:szCs w:val="28"/>
          <w:rPrChange w:id="13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llet / ach! da gehen </w:t>
      </w:r>
      <w:r w:rsidR="00A2594E" w:rsidRPr="00FC64E1">
        <w:rPr>
          <w:rFonts w:ascii="Junicode" w:hAnsi="Junicode"/>
          <w:sz w:val="28"/>
          <w:szCs w:val="28"/>
          <w:rPrChange w:id="13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immer vor</w:t>
      </w:r>
      <w:r w:rsidR="0041762F" w:rsidRPr="00FC64E1">
        <w:rPr>
          <w:rFonts w:ascii="Junicode" w:hAnsi="Junicode"/>
          <w:sz w:val="28"/>
          <w:szCs w:val="28"/>
          <w:rPrChange w:id="13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T</w:t>
      </w:r>
      <w:r w:rsidR="00A2594E" w:rsidRPr="00FC64E1">
        <w:rPr>
          <w:rFonts w:ascii="Junicode" w:hAnsi="Junicode"/>
          <w:sz w:val="28"/>
          <w:szCs w:val="28"/>
          <w:rPrChange w:id="13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 hinweg / biß </w:t>
      </w:r>
      <w:r w:rsidR="00A2594E" w:rsidRPr="00FC64E1">
        <w:rPr>
          <w:rFonts w:ascii="Junicode" w:hAnsi="Junicode"/>
          <w:sz w:val="28"/>
          <w:szCs w:val="28"/>
          <w:rPrChange w:id="13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Not</w:t>
      </w:r>
      <w:r w:rsidR="0041762F" w:rsidRPr="00FC64E1">
        <w:rPr>
          <w:rFonts w:ascii="Junicode" w:hAnsi="Junicode"/>
          <w:sz w:val="28"/>
          <w:szCs w:val="28"/>
          <w:rPrChange w:id="13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dazu zwinget / n</w:t>
      </w:r>
      <w:r w:rsidR="00A2594E" w:rsidRPr="00FC64E1">
        <w:rPr>
          <w:rFonts w:ascii="Junicode" w:hAnsi="Junicode"/>
          <w:sz w:val="28"/>
          <w:szCs w:val="28"/>
          <w:rPrChange w:id="13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hen und kl</w:t>
      </w:r>
      <w:r w:rsidR="00A2594E" w:rsidRPr="00FC64E1">
        <w:rPr>
          <w:rFonts w:ascii="Junicode" w:hAnsi="Junicode"/>
          <w:sz w:val="28"/>
          <w:szCs w:val="28"/>
          <w:rPrChange w:id="13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ppeln /</w:t>
      </w:r>
      <w:r w:rsidR="0041762F" w:rsidRPr="00FC64E1">
        <w:rPr>
          <w:rFonts w:ascii="Junicode" w:hAnsi="Junicode"/>
          <w:sz w:val="28"/>
          <w:szCs w:val="28"/>
          <w:rPrChange w:id="13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techen und </w:t>
      </w:r>
      <w:r w:rsidR="00A2594E" w:rsidRPr="00FC64E1">
        <w:rPr>
          <w:rFonts w:ascii="Junicode" w:hAnsi="Junicode"/>
          <w:sz w:val="28"/>
          <w:szCs w:val="28"/>
          <w:rPrChange w:id="13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triken auffs allerflei</w:t>
      </w:r>
      <w:r w:rsidR="00A2594E" w:rsidRPr="00FC64E1">
        <w:rPr>
          <w:rFonts w:ascii="Junicode" w:hAnsi="Junicode"/>
          <w:sz w:val="28"/>
          <w:szCs w:val="28"/>
          <w:rPrChange w:id="13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A2594E" w:rsidRPr="00FC64E1">
        <w:rPr>
          <w:rFonts w:ascii="Junicode" w:hAnsi="Junicode"/>
          <w:sz w:val="28"/>
          <w:szCs w:val="28"/>
          <w:rPrChange w:id="13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/ </w:t>
      </w:r>
      <w:r w:rsidR="00A2594E" w:rsidRPr="00FC64E1">
        <w:rPr>
          <w:rFonts w:ascii="Junicode" w:hAnsi="Junicode"/>
          <w:sz w:val="28"/>
          <w:szCs w:val="28"/>
          <w:rPrChange w:id="13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 biß der</w:t>
      </w:r>
      <w:r w:rsidR="00A2594E" w:rsidRPr="00FC64E1">
        <w:rPr>
          <w:rFonts w:ascii="Junicode" w:hAnsi="Junicode"/>
          <w:sz w:val="28"/>
          <w:szCs w:val="28"/>
          <w:rPrChange w:id="13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vorbei</w:t>
      </w:r>
      <w:r w:rsidR="0041762F" w:rsidRPr="00FC64E1">
        <w:rPr>
          <w:rFonts w:ascii="Junicode" w:hAnsi="Junicode"/>
          <w:sz w:val="28"/>
          <w:szCs w:val="28"/>
          <w:rPrChange w:id="13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</w:t>
      </w:r>
      <w:r w:rsidR="00A2594E" w:rsidRPr="00FC64E1">
        <w:rPr>
          <w:rFonts w:ascii="Junicode" w:hAnsi="Junicode"/>
          <w:sz w:val="28"/>
          <w:szCs w:val="28"/>
          <w:rPrChange w:id="13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iret / und </w:t>
      </w:r>
      <w:r w:rsidR="00A2594E" w:rsidRPr="00FC64E1">
        <w:rPr>
          <w:rFonts w:ascii="Junicode" w:hAnsi="Junicode"/>
          <w:sz w:val="28"/>
          <w:szCs w:val="28"/>
          <w:rPrChange w:id="13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der gro</w:t>
      </w:r>
      <w:r w:rsidR="00A2594E" w:rsidRPr="00FC64E1">
        <w:rPr>
          <w:rFonts w:ascii="Junicode" w:hAnsi="Junicode"/>
          <w:sz w:val="28"/>
          <w:szCs w:val="28"/>
          <w:rPrChange w:id="13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H</w:t>
      </w:r>
      <w:r w:rsidR="00A2594E" w:rsidRPr="00FC64E1">
        <w:rPr>
          <w:rFonts w:ascii="Junicode" w:hAnsi="Junicode"/>
          <w:sz w:val="28"/>
          <w:szCs w:val="28"/>
          <w:rPrChange w:id="13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3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</w:t>
      </w:r>
      <w:r w:rsidRPr="00FC64E1">
        <w:rPr>
          <w:rFonts w:ascii="Junicode" w:hAnsi="Junicode"/>
          <w:sz w:val="28"/>
          <w:szCs w:val="28"/>
          <w:rPrChange w:id="13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keit nach am freundlich</w:t>
      </w:r>
      <w:r w:rsidR="00A2594E" w:rsidRPr="00FC64E1">
        <w:rPr>
          <w:rFonts w:ascii="Junicode" w:hAnsi="Junicode"/>
          <w:sz w:val="28"/>
          <w:szCs w:val="28"/>
          <w:rPrChange w:id="13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begr</w:t>
      </w:r>
      <w:r w:rsidR="00A2594E" w:rsidRPr="00FC64E1">
        <w:rPr>
          <w:rFonts w:ascii="Junicode" w:hAnsi="Junicode"/>
          <w:sz w:val="28"/>
          <w:szCs w:val="28"/>
          <w:rPrChange w:id="13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3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hat / alsden wird jhnen das Herz</w:t>
      </w:r>
      <w:r w:rsidR="0041762F" w:rsidRPr="00FC64E1">
        <w:rPr>
          <w:rFonts w:ascii="Junicode" w:hAnsi="Junicode"/>
          <w:sz w:val="28"/>
          <w:szCs w:val="28"/>
          <w:rPrChange w:id="13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 groß / daß </w:t>
      </w:r>
      <w:r w:rsidR="00A2594E" w:rsidRPr="00FC64E1">
        <w:rPr>
          <w:rFonts w:ascii="Junicode" w:hAnsi="Junicode"/>
          <w:sz w:val="28"/>
          <w:szCs w:val="28"/>
          <w:rPrChange w:id="13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vor freuden nicht</w:t>
      </w:r>
      <w:r w:rsidR="0041762F" w:rsidRPr="00FC64E1">
        <w:rPr>
          <w:rFonts w:ascii="Junicode" w:hAnsi="Junicode"/>
          <w:sz w:val="28"/>
          <w:szCs w:val="28"/>
          <w:rPrChange w:id="13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arbeiten k</w:t>
      </w:r>
      <w:r w:rsidR="00A2594E" w:rsidRPr="00FC64E1">
        <w:rPr>
          <w:rFonts w:ascii="Junicode" w:hAnsi="Junicode"/>
          <w:sz w:val="28"/>
          <w:szCs w:val="28"/>
          <w:rPrChange w:id="13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/ da </w:t>
      </w:r>
      <w:r w:rsidR="00A2594E" w:rsidRPr="00FC64E1">
        <w:rPr>
          <w:rFonts w:ascii="Junicode" w:hAnsi="Junicode"/>
          <w:sz w:val="28"/>
          <w:szCs w:val="28"/>
          <w:rPrChange w:id="13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dan die</w:t>
      </w:r>
      <w:r w:rsidR="0041762F" w:rsidRPr="00FC64E1">
        <w:rPr>
          <w:rFonts w:ascii="Junicode" w:hAnsi="Junicode"/>
          <w:sz w:val="28"/>
          <w:szCs w:val="28"/>
          <w:rPrChange w:id="13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Kn</w:t>
      </w:r>
      <w:r w:rsidR="00A2594E" w:rsidRPr="00FC64E1">
        <w:rPr>
          <w:rFonts w:ascii="Junicode" w:hAnsi="Junicode"/>
          <w:sz w:val="28"/>
          <w:szCs w:val="28"/>
          <w:rPrChange w:id="13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ppellade / da liget der Rham</w:t>
      </w:r>
      <w:r w:rsidR="0041762F" w:rsidRPr="00FC64E1">
        <w:rPr>
          <w:rFonts w:ascii="Junicode" w:hAnsi="Junicode"/>
          <w:sz w:val="28"/>
          <w:szCs w:val="28"/>
          <w:rPrChange w:id="13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das Nehk</w:t>
      </w:r>
      <w:r w:rsidR="00A2594E" w:rsidRPr="00FC64E1">
        <w:rPr>
          <w:rFonts w:ascii="Junicode" w:hAnsi="Junicode"/>
          <w:sz w:val="28"/>
          <w:szCs w:val="28"/>
          <w:rPrChange w:id="13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3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mag arbeiten wer wil / jhr Fleiß hat ein Ende /</w:t>
      </w:r>
      <w:r w:rsidR="0041762F" w:rsidRPr="00FC64E1">
        <w:rPr>
          <w:rFonts w:ascii="Junicode" w:hAnsi="Junicode"/>
          <w:sz w:val="28"/>
          <w:szCs w:val="28"/>
          <w:rPrChange w:id="13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hingegen un</w:t>
      </w:r>
      <w:r w:rsidR="00A2594E" w:rsidRPr="00FC64E1">
        <w:rPr>
          <w:rFonts w:ascii="Junicode" w:hAnsi="Junicode"/>
          <w:sz w:val="28"/>
          <w:szCs w:val="28"/>
          <w:rPrChange w:id="13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Courtizanen und</w:t>
      </w:r>
      <w:r w:rsidR="0041762F" w:rsidRPr="00FC64E1">
        <w:rPr>
          <w:rFonts w:ascii="Junicode" w:hAnsi="Junicode"/>
          <w:sz w:val="28"/>
          <w:szCs w:val="28"/>
          <w:rPrChange w:id="13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3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la</w:t>
      </w:r>
      <w:r w:rsidR="00A2594E" w:rsidRPr="00FC64E1">
        <w:rPr>
          <w:rFonts w:ascii="Junicode" w:hAnsi="Junicode"/>
          <w:sz w:val="28"/>
          <w:szCs w:val="28"/>
          <w:rPrChange w:id="13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an jhrem fleiße nichts</w:t>
      </w:r>
      <w:r w:rsidR="0041762F" w:rsidRPr="00FC64E1">
        <w:rPr>
          <w:rFonts w:ascii="Junicode" w:hAnsi="Junicode"/>
          <w:sz w:val="28"/>
          <w:szCs w:val="28"/>
          <w:rPrChange w:id="13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ermangeln / gehen und lauffen von</w:t>
      </w:r>
      <w:r w:rsidR="0041762F" w:rsidRPr="00FC64E1">
        <w:rPr>
          <w:rFonts w:ascii="Junicode" w:hAnsi="Junicode"/>
          <w:sz w:val="28"/>
          <w:szCs w:val="28"/>
          <w:rPrChange w:id="13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Stra</w:t>
      </w:r>
      <w:r w:rsidR="00A2594E" w:rsidRPr="00FC64E1">
        <w:rPr>
          <w:rFonts w:ascii="Junicode" w:hAnsi="Junicode"/>
          <w:sz w:val="28"/>
          <w:szCs w:val="28"/>
          <w:rPrChange w:id="13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zu der andern / die</w:t>
      </w:r>
      <w:r w:rsidR="00684CA8" w:rsidRPr="00FC64E1">
        <w:rPr>
          <w:rFonts w:ascii="Junicode" w:hAnsi="Junicode"/>
          <w:sz w:val="28"/>
          <w:szCs w:val="28"/>
          <w:rPrChange w:id="13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ganze Stat durch / aus der einen</w:t>
      </w:r>
      <w:r w:rsidR="0041762F" w:rsidRPr="00FC64E1">
        <w:rPr>
          <w:rFonts w:ascii="Junicode" w:hAnsi="Junicode"/>
          <w:sz w:val="28"/>
          <w:szCs w:val="28"/>
          <w:rPrChange w:id="13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Kirche in die ander / guken in alle</w:t>
      </w:r>
      <w:r w:rsidR="0041762F" w:rsidRPr="00FC64E1">
        <w:rPr>
          <w:rFonts w:ascii="Junicode" w:hAnsi="Junicode"/>
          <w:sz w:val="28"/>
          <w:szCs w:val="28"/>
          <w:rPrChange w:id="13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Winkel zur rechten und zur linken /</w:t>
      </w:r>
      <w:r w:rsidR="0041762F" w:rsidRPr="00FC64E1">
        <w:rPr>
          <w:rFonts w:ascii="Junicode" w:hAnsi="Junicode"/>
          <w:sz w:val="28"/>
          <w:szCs w:val="28"/>
          <w:rPrChange w:id="13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ob </w:t>
      </w:r>
      <w:r w:rsidR="00A2594E" w:rsidRPr="00FC64E1">
        <w:rPr>
          <w:rFonts w:ascii="Junicode" w:hAnsi="Junicode"/>
          <w:sz w:val="28"/>
          <w:szCs w:val="28"/>
          <w:rPrChange w:id="13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keine Dame k</w:t>
      </w:r>
      <w:r w:rsidR="00A2594E" w:rsidRPr="00FC64E1">
        <w:rPr>
          <w:rFonts w:ascii="Junicode" w:hAnsi="Junicode"/>
          <w:sz w:val="28"/>
          <w:szCs w:val="28"/>
          <w:rPrChange w:id="13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3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ins Ge</w:t>
      </w:r>
      <w:r w:rsidR="00A2594E" w:rsidRPr="00FC64E1">
        <w:rPr>
          <w:rFonts w:ascii="Junicode" w:hAnsi="Junicode"/>
          <w:sz w:val="28"/>
          <w:szCs w:val="28"/>
          <w:rPrChange w:id="13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bekommen / die jhren Augen</w:t>
      </w:r>
      <w:r w:rsidR="0041762F" w:rsidRPr="00FC64E1">
        <w:rPr>
          <w:rFonts w:ascii="Junicode" w:hAnsi="Junicode"/>
          <w:sz w:val="28"/>
          <w:szCs w:val="28"/>
          <w:rPrChange w:id="13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gefalle / </w:t>
      </w:r>
      <w:r w:rsidR="00A2594E" w:rsidRPr="00FC64E1">
        <w:rPr>
          <w:rFonts w:ascii="Junicode" w:hAnsi="Junicode"/>
          <w:sz w:val="28"/>
          <w:szCs w:val="28"/>
          <w:rPrChange w:id="13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bald </w:t>
      </w:r>
      <w:r w:rsidR="00A2594E" w:rsidRPr="00FC64E1">
        <w:rPr>
          <w:rFonts w:ascii="Junicode" w:hAnsi="Junicode"/>
          <w:sz w:val="28"/>
          <w:szCs w:val="28"/>
          <w:rPrChange w:id="13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nun das Gl</w:t>
      </w:r>
      <w:r w:rsidR="00A2594E" w:rsidRPr="00FC64E1">
        <w:rPr>
          <w:rFonts w:ascii="Junicode" w:hAnsi="Junicode"/>
          <w:sz w:val="28"/>
          <w:szCs w:val="28"/>
          <w:rPrChange w:id="13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74371" w:rsidRPr="00FC64E1">
        <w:rPr>
          <w:rFonts w:ascii="Junicode" w:hAnsi="Junicode"/>
          <w:sz w:val="28"/>
          <w:szCs w:val="28"/>
          <w:rPrChange w:id="13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41762F" w:rsidRPr="00FC64E1">
        <w:rPr>
          <w:rFonts w:ascii="Junicode" w:hAnsi="Junicode"/>
          <w:sz w:val="28"/>
          <w:szCs w:val="28"/>
          <w:rPrChange w:id="13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41762F" w:rsidRPr="00FC64E1">
        <w:rPr>
          <w:rFonts w:ascii="Junicode" w:hAnsi="Junicode"/>
          <w:sz w:val="28"/>
          <w:szCs w:val="28"/>
          <w:rPrChange w:id="13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griffen / eine in jhre Augen ge</w:t>
      </w:r>
      <w:r w:rsidR="00A74371" w:rsidRPr="00FC64E1">
        <w:rPr>
          <w:rFonts w:ascii="Junicode" w:hAnsi="Junicode"/>
          <w:sz w:val="28"/>
          <w:szCs w:val="28"/>
          <w:rPrChange w:id="13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fa</w:t>
      </w:r>
      <w:r w:rsidR="00A2594E" w:rsidRPr="00FC64E1">
        <w:rPr>
          <w:rFonts w:ascii="Junicode" w:hAnsi="Junicode"/>
          <w:sz w:val="28"/>
          <w:szCs w:val="28"/>
          <w:rPrChange w:id="13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74371" w:rsidRPr="00FC64E1">
        <w:rPr>
          <w:rFonts w:ascii="Junicode" w:hAnsi="Junicode"/>
          <w:sz w:val="28"/>
          <w:szCs w:val="28"/>
          <w:rPrChange w:id="13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/ </w:t>
      </w:r>
      <w:r w:rsidR="00A2594E" w:rsidRPr="00FC64E1">
        <w:rPr>
          <w:rFonts w:ascii="Junicode" w:hAnsi="Junicode"/>
          <w:sz w:val="28"/>
          <w:szCs w:val="28"/>
          <w:rPrChange w:id="13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 in der Kirche</w:t>
      </w:r>
      <w:r w:rsidR="0041762F" w:rsidRPr="00FC64E1">
        <w:rPr>
          <w:rFonts w:ascii="Junicode" w:hAnsi="Junicode"/>
          <w:sz w:val="28"/>
          <w:szCs w:val="28"/>
          <w:rPrChange w:id="13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(welche </w:t>
      </w:r>
      <w:r w:rsidR="00A2594E" w:rsidRPr="00FC64E1">
        <w:rPr>
          <w:rFonts w:ascii="Junicode" w:hAnsi="Junicode"/>
          <w:sz w:val="28"/>
          <w:szCs w:val="28"/>
          <w:rPrChange w:id="13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nicht um Lazari / </w:t>
      </w:r>
      <w:r w:rsidR="00A2594E" w:rsidRPr="00FC64E1">
        <w:rPr>
          <w:rFonts w:ascii="Junicode" w:hAnsi="Junicode"/>
          <w:sz w:val="28"/>
          <w:szCs w:val="28"/>
          <w:rPrChange w:id="13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74371" w:rsidRPr="00FC64E1">
        <w:rPr>
          <w:rFonts w:ascii="Junicode" w:hAnsi="Junicode"/>
          <w:sz w:val="28"/>
          <w:szCs w:val="28"/>
          <w:rPrChange w:id="13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Marthæ willen be</w:t>
      </w:r>
      <w:r w:rsidR="00A2594E" w:rsidRPr="00FC64E1">
        <w:rPr>
          <w:rFonts w:ascii="Junicode" w:hAnsi="Junicode"/>
          <w:sz w:val="28"/>
          <w:szCs w:val="28"/>
          <w:rPrChange w:id="13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/)</w:t>
      </w:r>
      <w:r w:rsidR="0041762F" w:rsidRPr="00FC64E1">
        <w:rPr>
          <w:rFonts w:ascii="Junicode" w:hAnsi="Junicode"/>
          <w:sz w:val="28"/>
          <w:szCs w:val="28"/>
          <w:rPrChange w:id="13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unter dem Amt der H. Meß oder</w:t>
      </w:r>
      <w:r w:rsidR="0041762F" w:rsidRPr="00FC64E1">
        <w:rPr>
          <w:rFonts w:ascii="Junicode" w:hAnsi="Junicode"/>
          <w:sz w:val="28"/>
          <w:szCs w:val="28"/>
          <w:rPrChange w:id="13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Predig / </w:t>
      </w:r>
      <w:r w:rsidR="00A2594E" w:rsidRPr="00FC64E1">
        <w:rPr>
          <w:rFonts w:ascii="Junicode" w:hAnsi="Junicode"/>
          <w:sz w:val="28"/>
          <w:szCs w:val="28"/>
          <w:rPrChange w:id="13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3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A74371" w:rsidRPr="00FC64E1">
        <w:rPr>
          <w:rFonts w:ascii="Junicode" w:hAnsi="Junicode"/>
          <w:sz w:val="28"/>
          <w:szCs w:val="28"/>
          <w:rPrChange w:id="13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men </w:t>
      </w:r>
      <w:r w:rsidR="00A2594E" w:rsidRPr="00FC64E1">
        <w:rPr>
          <w:rFonts w:ascii="Junicode" w:hAnsi="Junicode"/>
          <w:sz w:val="28"/>
          <w:szCs w:val="28"/>
          <w:rPrChange w:id="13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ganz nicht /</w:t>
      </w:r>
      <w:r w:rsidR="0041762F" w:rsidRPr="00FC64E1">
        <w:rPr>
          <w:rFonts w:ascii="Junicode" w:hAnsi="Junicode"/>
          <w:sz w:val="28"/>
          <w:szCs w:val="28"/>
          <w:rPrChange w:id="13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</w:t>
      </w:r>
      <w:r w:rsidR="00A2594E" w:rsidRPr="00FC64E1">
        <w:rPr>
          <w:rFonts w:ascii="Junicode" w:hAnsi="Junicode"/>
          <w:sz w:val="28"/>
          <w:szCs w:val="28"/>
          <w:rPrChange w:id="13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immerzu / und </w:t>
      </w:r>
      <w:r w:rsidR="00A2594E" w:rsidRPr="00FC64E1">
        <w:rPr>
          <w:rFonts w:ascii="Junicode" w:hAnsi="Junicode"/>
          <w:sz w:val="28"/>
          <w:szCs w:val="28"/>
          <w:rPrChange w:id="13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chlagen</w:t>
      </w:r>
      <w:r w:rsidR="0041762F" w:rsidRPr="00FC64E1">
        <w:rPr>
          <w:rFonts w:ascii="Junicode" w:hAnsi="Junicode"/>
          <w:sz w:val="28"/>
          <w:szCs w:val="28"/>
          <w:rPrChange w:id="13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 </w:t>
      </w:r>
      <w:r w:rsidR="00A2594E" w:rsidRPr="00FC64E1">
        <w:rPr>
          <w:rFonts w:ascii="Junicode" w:hAnsi="Junicode"/>
          <w:sz w:val="28"/>
          <w:szCs w:val="28"/>
          <w:rPrChange w:id="13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othaner Per</w:t>
      </w:r>
      <w:r w:rsidR="00A2594E" w:rsidRPr="00FC64E1">
        <w:rPr>
          <w:rFonts w:ascii="Junicode" w:hAnsi="Junicode"/>
          <w:sz w:val="28"/>
          <w:szCs w:val="28"/>
          <w:rPrChange w:id="13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 kein Auge ab /</w:t>
      </w:r>
      <w:r w:rsidR="0041762F" w:rsidRPr="00FC64E1">
        <w:rPr>
          <w:rFonts w:ascii="Junicode" w:hAnsi="Junicode"/>
          <w:sz w:val="28"/>
          <w:szCs w:val="28"/>
          <w:rPrChange w:id="13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man </w:t>
      </w:r>
      <w:r w:rsidR="00A2594E" w:rsidRPr="00FC64E1">
        <w:rPr>
          <w:rFonts w:ascii="Junicode" w:hAnsi="Junicode"/>
          <w:sz w:val="28"/>
          <w:szCs w:val="28"/>
          <w:rPrChange w:id="13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 mit der Fau</w:t>
      </w:r>
      <w:r w:rsidR="00A2594E" w:rsidRPr="00FC64E1">
        <w:rPr>
          <w:rFonts w:ascii="Junicode" w:hAnsi="Junicode"/>
          <w:sz w:val="28"/>
          <w:szCs w:val="28"/>
          <w:rPrChange w:id="13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ins</w:t>
      </w:r>
      <w:r w:rsidR="0041762F" w:rsidRPr="00FC64E1">
        <w:rPr>
          <w:rFonts w:ascii="Junicode" w:hAnsi="Junicode"/>
          <w:sz w:val="28"/>
          <w:szCs w:val="28"/>
          <w:rPrChange w:id="13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3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 </w:t>
      </w:r>
      <w:r w:rsidR="00A2594E" w:rsidRPr="00FC64E1">
        <w:rPr>
          <w:rFonts w:ascii="Junicode" w:hAnsi="Junicode"/>
          <w:sz w:val="28"/>
          <w:szCs w:val="28"/>
          <w:rPrChange w:id="13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</w:t>
      </w:r>
      <w:r w:rsidR="00A2594E" w:rsidRPr="00FC64E1">
        <w:rPr>
          <w:rFonts w:ascii="Junicode" w:hAnsi="Junicode"/>
          <w:sz w:val="28"/>
          <w:szCs w:val="28"/>
          <w:rPrChange w:id="13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74371" w:rsidRPr="00FC64E1">
        <w:rPr>
          <w:rFonts w:ascii="Junicode" w:hAnsi="Junicode"/>
          <w:sz w:val="28"/>
          <w:szCs w:val="28"/>
          <w:rPrChange w:id="13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 / </w:t>
      </w:r>
      <w:r w:rsidR="00A2594E" w:rsidRPr="00FC64E1">
        <w:rPr>
          <w:rFonts w:ascii="Junicode" w:hAnsi="Junicode"/>
          <w:sz w:val="28"/>
          <w:szCs w:val="28"/>
          <w:rPrChange w:id="13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</w:t>
      </w:r>
      <w:r w:rsidR="00A2594E" w:rsidRPr="00FC64E1">
        <w:rPr>
          <w:rFonts w:ascii="Junicode" w:hAnsi="Junicode"/>
          <w:sz w:val="28"/>
          <w:szCs w:val="28"/>
          <w:rPrChange w:id="13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auffmerk</w:t>
      </w:r>
      <w:r w:rsidR="00A2594E" w:rsidRPr="00FC64E1">
        <w:rPr>
          <w:rFonts w:ascii="Junicode" w:hAnsi="Junicode"/>
          <w:sz w:val="28"/>
          <w:szCs w:val="28"/>
          <w:rPrChange w:id="13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und and</w:t>
      </w:r>
      <w:r w:rsidR="00A2594E" w:rsidRPr="00FC64E1">
        <w:rPr>
          <w:rFonts w:ascii="Junicode" w:hAnsi="Junicode"/>
          <w:sz w:val="28"/>
          <w:szCs w:val="28"/>
          <w:rPrChange w:id="13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A74371" w:rsidRPr="00FC64E1">
        <w:rPr>
          <w:rFonts w:ascii="Junicode" w:hAnsi="Junicode"/>
          <w:sz w:val="28"/>
          <w:szCs w:val="28"/>
          <w:rPrChange w:id="13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 nicht auff die</w:t>
      </w:r>
      <w:r w:rsidR="0041762F" w:rsidRPr="00FC64E1">
        <w:rPr>
          <w:rFonts w:ascii="Junicode" w:hAnsi="Junicode"/>
          <w:sz w:val="28"/>
          <w:szCs w:val="28"/>
          <w:rPrChange w:id="13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</w:t>
      </w:r>
      <w:r w:rsidR="00A2594E" w:rsidRPr="00FC64E1">
        <w:rPr>
          <w:rFonts w:ascii="Junicode" w:hAnsi="Junicode"/>
          <w:sz w:val="28"/>
          <w:szCs w:val="28"/>
          <w:rPrChange w:id="13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74371" w:rsidRPr="00FC64E1">
        <w:rPr>
          <w:rFonts w:ascii="Junicode" w:hAnsi="Junicode"/>
          <w:sz w:val="28"/>
          <w:szCs w:val="28"/>
          <w:rPrChange w:id="13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oder Predig / </w:t>
      </w:r>
      <w:r w:rsidR="00A2594E" w:rsidRPr="00FC64E1">
        <w:rPr>
          <w:rFonts w:ascii="Junicode" w:hAnsi="Junicode"/>
          <w:sz w:val="28"/>
          <w:szCs w:val="28"/>
          <w:rPrChange w:id="13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auff</w:t>
      </w:r>
      <w:r w:rsidR="0041762F" w:rsidRPr="00FC64E1">
        <w:rPr>
          <w:rFonts w:ascii="Junicode" w:hAnsi="Junicode"/>
          <w:sz w:val="28"/>
          <w:szCs w:val="28"/>
          <w:rPrChange w:id="13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liebe Kinde / welches </w:t>
      </w:r>
      <w:r w:rsidR="00A2594E" w:rsidRPr="00FC64E1">
        <w:rPr>
          <w:rFonts w:ascii="Junicode" w:hAnsi="Junicode"/>
          <w:sz w:val="28"/>
          <w:szCs w:val="28"/>
          <w:rPrChange w:id="13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ge</w:t>
      </w:r>
      <w:r w:rsidR="00A2594E" w:rsidRPr="00FC64E1">
        <w:rPr>
          <w:rFonts w:ascii="Junicode" w:hAnsi="Junicode"/>
          <w:sz w:val="28"/>
          <w:szCs w:val="28"/>
          <w:rPrChange w:id="13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</w:t>
      </w:r>
      <w:r w:rsidR="0041762F" w:rsidRPr="00FC64E1">
        <w:rPr>
          <w:rFonts w:ascii="Junicode" w:hAnsi="Junicode"/>
          <w:sz w:val="28"/>
          <w:szCs w:val="28"/>
          <w:rPrChange w:id="13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haben / </w:t>
      </w:r>
      <w:r w:rsidR="00A2594E" w:rsidRPr="00FC64E1">
        <w:rPr>
          <w:rFonts w:ascii="Junicode" w:hAnsi="Junicode"/>
          <w:sz w:val="28"/>
          <w:szCs w:val="28"/>
          <w:rPrChange w:id="13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bald nun die Jungfer alles</w:t>
      </w:r>
      <w:r w:rsidR="0041762F" w:rsidRPr="00FC64E1">
        <w:rPr>
          <w:rFonts w:ascii="Junicode" w:hAnsi="Junicode"/>
          <w:sz w:val="28"/>
          <w:szCs w:val="28"/>
          <w:rPrChange w:id="13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vermerket / und wider auff den</w:t>
      </w:r>
      <w:r w:rsidR="0041762F" w:rsidRPr="00FC64E1">
        <w:rPr>
          <w:rFonts w:ascii="Junicode" w:hAnsi="Junicode"/>
          <w:sz w:val="28"/>
          <w:szCs w:val="28"/>
          <w:rPrChange w:id="13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3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ein Auge hat / bißweilen</w:t>
      </w:r>
      <w:r w:rsidR="0041762F" w:rsidRPr="00FC64E1">
        <w:rPr>
          <w:rFonts w:ascii="Junicode" w:hAnsi="Junicode"/>
          <w:sz w:val="28"/>
          <w:szCs w:val="28"/>
          <w:rPrChange w:id="13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ganz </w:t>
      </w:r>
      <w:r w:rsidR="00A2594E" w:rsidRPr="00FC64E1">
        <w:rPr>
          <w:rFonts w:ascii="Junicode" w:hAnsi="Junicode"/>
          <w:sz w:val="28"/>
          <w:szCs w:val="28"/>
          <w:rPrChange w:id="13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auffrichtet / </w:t>
      </w:r>
      <w:bookmarkStart w:id="13573" w:name="_GoBack"/>
      <w:r w:rsidR="00A74371" w:rsidRPr="00FC64E1">
        <w:rPr>
          <w:rFonts w:ascii="Junicode" w:hAnsi="Junicode"/>
          <w:sz w:val="28"/>
          <w:szCs w:val="28"/>
          <w:rPrChange w:id="13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der be</w:t>
      </w:r>
      <w:bookmarkEnd w:id="13573"/>
      <w:r w:rsidR="00A74371" w:rsidRPr="00FC64E1">
        <w:rPr>
          <w:rFonts w:ascii="Junicode" w:hAnsi="Junicode"/>
          <w:sz w:val="28"/>
          <w:szCs w:val="28"/>
          <w:rPrChange w:id="13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</w:t>
      </w:r>
      <w:r w:rsidR="00A2594E" w:rsidRPr="00FC64E1">
        <w:rPr>
          <w:rFonts w:ascii="Junicode" w:hAnsi="Junicode"/>
          <w:sz w:val="28"/>
          <w:szCs w:val="28"/>
          <w:rPrChange w:id="13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74371" w:rsidRPr="00FC64E1">
        <w:rPr>
          <w:rFonts w:ascii="Junicode" w:hAnsi="Junicode"/>
          <w:sz w:val="28"/>
          <w:szCs w:val="28"/>
          <w:rPrChange w:id="13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 Courti</w:t>
      </w:r>
      <w:r w:rsidR="00A2594E" w:rsidRPr="00FC64E1">
        <w:rPr>
          <w:rFonts w:ascii="Junicode" w:hAnsi="Junicode"/>
          <w:sz w:val="28"/>
          <w:szCs w:val="28"/>
          <w:rPrChange w:id="13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 / </w:t>
      </w:r>
      <w:r w:rsidR="00A2594E" w:rsidRPr="00FC64E1">
        <w:rPr>
          <w:rFonts w:ascii="Junicode" w:hAnsi="Junicode"/>
          <w:sz w:val="28"/>
          <w:szCs w:val="28"/>
          <w:rPrChange w:id="13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</w:t>
      </w:r>
      <w:r w:rsidR="00A2594E" w:rsidRPr="00FC64E1">
        <w:rPr>
          <w:rFonts w:ascii="Junicode" w:hAnsi="Junicode"/>
          <w:sz w:val="28"/>
          <w:szCs w:val="28"/>
          <w:rPrChange w:id="13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be</w:t>
      </w:r>
      <w:r w:rsidR="00A2594E" w:rsidRPr="00FC64E1">
        <w:rPr>
          <w:rFonts w:ascii="Junicode" w:hAnsi="Junicode"/>
          <w:sz w:val="28"/>
          <w:szCs w:val="28"/>
          <w:rPrChange w:id="13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74371" w:rsidRPr="00FC64E1">
        <w:rPr>
          <w:rFonts w:ascii="Junicode" w:hAnsi="Junicode"/>
          <w:sz w:val="28"/>
          <w:szCs w:val="28"/>
          <w:rPrChange w:id="13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41762F" w:rsidRPr="00FC64E1">
        <w:rPr>
          <w:rFonts w:ascii="Junicode" w:hAnsi="Junicode"/>
          <w:sz w:val="28"/>
          <w:szCs w:val="28"/>
          <w:rPrChange w:id="13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3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 k</w:t>
      </w:r>
      <w:r w:rsidR="00A2594E" w:rsidRPr="00FC64E1">
        <w:rPr>
          <w:rFonts w:ascii="Junicode" w:hAnsi="Junicode"/>
          <w:sz w:val="28"/>
          <w:szCs w:val="28"/>
          <w:rPrChange w:id="13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74371" w:rsidRPr="00FC64E1">
        <w:rPr>
          <w:rFonts w:ascii="Junicode" w:hAnsi="Junicode"/>
          <w:sz w:val="28"/>
          <w:szCs w:val="28"/>
          <w:rPrChange w:id="13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/ alsdan meinet er /</w:t>
      </w:r>
      <w:r w:rsidR="00684CA8" w:rsidRPr="00FC64E1">
        <w:rPr>
          <w:rFonts w:ascii="Junicode" w:hAnsi="Junicode"/>
          <w:sz w:val="28"/>
          <w:szCs w:val="28"/>
          <w:rPrChange w:id="13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habe den gr</w:t>
      </w:r>
      <w:r w:rsidR="00A2594E" w:rsidRPr="00FC64E1">
        <w:rPr>
          <w:rFonts w:ascii="Junicode" w:hAnsi="Junicode"/>
          <w:sz w:val="28"/>
          <w:szCs w:val="28"/>
          <w:rPrChange w:id="13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oͤſſ</w:t>
      </w:r>
      <w:r w:rsidR="00A74371" w:rsidRPr="00FC64E1">
        <w:rPr>
          <w:rFonts w:ascii="Junicode" w:hAnsi="Junicode"/>
          <w:sz w:val="28"/>
          <w:szCs w:val="28"/>
          <w:rPrChange w:id="13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A2594E" w:rsidRPr="00FC64E1">
        <w:rPr>
          <w:rFonts w:ascii="Junicode" w:hAnsi="Junicode"/>
          <w:sz w:val="28"/>
          <w:szCs w:val="28"/>
          <w:rPrChange w:id="13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Nar</w:t>
      </w:r>
      <w:r w:rsidR="00EA50DB" w:rsidRPr="00FC64E1">
        <w:rPr>
          <w:rFonts w:ascii="Junicode" w:hAnsi="Junicode"/>
          <w:sz w:val="28"/>
          <w:szCs w:val="28"/>
          <w:rPrChange w:id="13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74371" w:rsidRPr="00FC64E1">
        <w:rPr>
          <w:rFonts w:ascii="Junicode" w:hAnsi="Junicode"/>
          <w:sz w:val="28"/>
          <w:szCs w:val="28"/>
          <w:rPrChange w:id="13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e~ gefre</w:t>
      </w:r>
      <w:r w:rsidR="00A2594E" w:rsidRPr="00FC64E1">
        <w:rPr>
          <w:rFonts w:ascii="Junicode" w:hAnsi="Junicode"/>
          <w:sz w:val="28"/>
          <w:szCs w:val="28"/>
          <w:rPrChange w:id="13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74371" w:rsidRPr="00FC64E1">
        <w:rPr>
          <w:rFonts w:ascii="Junicode" w:hAnsi="Junicode"/>
          <w:sz w:val="28"/>
          <w:szCs w:val="28"/>
          <w:rPrChange w:id="13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1762F" w:rsidRPr="00FC64E1">
        <w:rPr>
          <w:rFonts w:ascii="Junicode" w:hAnsi="Junicode"/>
          <w:sz w:val="28"/>
          <w:szCs w:val="28"/>
          <w:rPrChange w:id="13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bildet </w:t>
      </w:r>
      <w:r w:rsidR="00A2594E" w:rsidRPr="00FC64E1">
        <w:rPr>
          <w:rFonts w:ascii="Junicode" w:hAnsi="Junicode"/>
          <w:sz w:val="28"/>
          <w:szCs w:val="28"/>
          <w:rPrChange w:id="13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vielmehr ein / als es in der</w:t>
      </w:r>
      <w:r w:rsidR="0041762F" w:rsidRPr="00FC64E1">
        <w:rPr>
          <w:rFonts w:ascii="Junicode" w:hAnsi="Junicode"/>
          <w:sz w:val="28"/>
          <w:szCs w:val="28"/>
          <w:rPrChange w:id="13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That i</w:t>
      </w:r>
      <w:r w:rsidR="00A2594E" w:rsidRPr="00FC64E1">
        <w:rPr>
          <w:rFonts w:ascii="Junicode" w:hAnsi="Junicode"/>
          <w:sz w:val="28"/>
          <w:szCs w:val="28"/>
          <w:rPrChange w:id="13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</w:t>
      </w:r>
      <w:r w:rsidR="00A2594E" w:rsidRPr="00FC64E1">
        <w:rPr>
          <w:rFonts w:ascii="Junicode" w:hAnsi="Junicode"/>
          <w:sz w:val="28"/>
          <w:szCs w:val="28"/>
          <w:rPrChange w:id="13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chaffen / gehet nicht eh</w:t>
      </w:r>
      <w:r w:rsidR="0041762F" w:rsidRPr="00FC64E1">
        <w:rPr>
          <w:rFonts w:ascii="Junicode" w:hAnsi="Junicode"/>
          <w:sz w:val="28"/>
          <w:szCs w:val="28"/>
          <w:rPrChange w:id="13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der Kirche / die</w:t>
      </w:r>
      <w:r w:rsidR="00A2594E" w:rsidRPr="00FC64E1">
        <w:rPr>
          <w:rFonts w:ascii="Junicode" w:hAnsi="Junicode"/>
          <w:sz w:val="28"/>
          <w:szCs w:val="28"/>
          <w:rPrChange w:id="13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Dame gehe</w:t>
      </w:r>
      <w:r w:rsidR="0041762F" w:rsidRPr="00FC64E1">
        <w:rPr>
          <w:rFonts w:ascii="Junicode" w:hAnsi="Junicode"/>
          <w:sz w:val="28"/>
          <w:szCs w:val="28"/>
          <w:rPrChange w:id="13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vorher / welcher dan </w:t>
      </w:r>
      <w:r w:rsidR="00A2594E" w:rsidRPr="00FC64E1">
        <w:rPr>
          <w:rFonts w:ascii="Junicode" w:hAnsi="Junicode"/>
          <w:sz w:val="28"/>
          <w:szCs w:val="28"/>
          <w:rPrChange w:id="13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auff dem</w:t>
      </w:r>
      <w:r w:rsidR="0041762F" w:rsidRPr="00FC64E1">
        <w:rPr>
          <w:rFonts w:ascii="Junicode" w:hAnsi="Junicode"/>
          <w:sz w:val="28"/>
          <w:szCs w:val="28"/>
          <w:rPrChange w:id="13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Fuße folgen / und nit ehe verla</w:t>
      </w:r>
      <w:r w:rsidR="00A2594E" w:rsidRPr="00FC64E1">
        <w:rPr>
          <w:rFonts w:ascii="Junicode" w:hAnsi="Junicode"/>
          <w:sz w:val="28"/>
          <w:szCs w:val="28"/>
          <w:rPrChange w:id="13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74371" w:rsidRPr="00FC64E1">
        <w:rPr>
          <w:rFonts w:ascii="Junicode" w:hAnsi="Junicode"/>
          <w:sz w:val="28"/>
          <w:szCs w:val="28"/>
          <w:rPrChange w:id="13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1762F" w:rsidRPr="00FC64E1">
        <w:rPr>
          <w:rFonts w:ascii="Junicode" w:hAnsi="Junicode"/>
          <w:sz w:val="28"/>
          <w:szCs w:val="28"/>
          <w:rPrChange w:id="13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 und bevor </w:t>
      </w:r>
      <w:r w:rsidR="00A2594E" w:rsidRPr="00FC64E1">
        <w:rPr>
          <w:rFonts w:ascii="Junicode" w:hAnsi="Junicode"/>
          <w:sz w:val="28"/>
          <w:szCs w:val="28"/>
          <w:rPrChange w:id="13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gar wol in acht genommen / wo </w:t>
      </w:r>
      <w:r w:rsidR="00A2594E" w:rsidRPr="00FC64E1">
        <w:rPr>
          <w:rFonts w:ascii="Junicode" w:hAnsi="Junicode"/>
          <w:sz w:val="28"/>
          <w:szCs w:val="28"/>
          <w:rPrChange w:id="13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wonet und </w:t>
      </w:r>
      <w:r w:rsidR="00A2594E" w:rsidRPr="00FC64E1">
        <w:rPr>
          <w:rFonts w:ascii="Junicode" w:hAnsi="Junicode"/>
          <w:sz w:val="28"/>
          <w:szCs w:val="28"/>
          <w:rPrChange w:id="13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74371" w:rsidRPr="00FC64E1">
        <w:rPr>
          <w:rFonts w:ascii="Junicode" w:hAnsi="Junicode"/>
          <w:sz w:val="28"/>
          <w:szCs w:val="28"/>
          <w:rPrChange w:id="13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1762F" w:rsidRPr="00FC64E1">
        <w:rPr>
          <w:rFonts w:ascii="Junicode" w:hAnsi="Junicode"/>
          <w:sz w:val="28"/>
          <w:szCs w:val="28"/>
          <w:rPrChange w:id="13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74371" w:rsidRPr="00FC64E1">
        <w:rPr>
          <w:rFonts w:ascii="Junicode" w:hAnsi="Junicode"/>
          <w:sz w:val="28"/>
          <w:szCs w:val="28"/>
          <w:rPrChange w:id="13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auffhelt.</w:t>
      </w:r>
    </w:p>
    <w:p w14:paraId="266A9809" w14:textId="194B8C4A" w:rsidR="00A74371" w:rsidRPr="00FC64E1" w:rsidRDefault="00A74371" w:rsidP="001B2A6D">
      <w:pPr>
        <w:spacing w:line="360" w:lineRule="auto"/>
        <w:rPr>
          <w:rFonts w:ascii="Junicode" w:hAnsi="Junicode"/>
          <w:sz w:val="28"/>
          <w:szCs w:val="28"/>
          <w:rPrChange w:id="13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Wan nun das Haus der ge</w:t>
      </w:r>
      <w:r w:rsidR="00A2594E" w:rsidRPr="00FC64E1">
        <w:rPr>
          <w:rFonts w:ascii="Junicode" w:hAnsi="Junicode"/>
          <w:sz w:val="28"/>
          <w:szCs w:val="28"/>
          <w:rPrChange w:id="13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</w:t>
      </w:r>
      <w:r w:rsidR="0041762F" w:rsidRPr="00FC64E1">
        <w:rPr>
          <w:rFonts w:ascii="Junicode" w:hAnsi="Junicode"/>
          <w:sz w:val="28"/>
          <w:szCs w:val="28"/>
          <w:rPrChange w:id="13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ins Ge</w:t>
      </w:r>
      <w:r w:rsidR="00A2594E" w:rsidRPr="00FC64E1">
        <w:rPr>
          <w:rFonts w:ascii="Junicode" w:hAnsi="Junicode"/>
          <w:sz w:val="28"/>
          <w:szCs w:val="28"/>
          <w:rPrChange w:id="13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 genommen worden / </w:t>
      </w:r>
      <w:r w:rsidR="00A2594E" w:rsidRPr="00FC64E1">
        <w:rPr>
          <w:rFonts w:ascii="Junicode" w:hAnsi="Junicode"/>
          <w:sz w:val="28"/>
          <w:szCs w:val="28"/>
          <w:rPrChange w:id="13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uget man weiters / ob da</w:t>
      </w:r>
      <w:r w:rsidR="00A2594E" w:rsidRPr="00FC64E1">
        <w:rPr>
          <w:rFonts w:ascii="Junicode" w:hAnsi="Junicode"/>
          <w:sz w:val="28"/>
          <w:szCs w:val="28"/>
          <w:rPrChange w:id="13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3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3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Wein gezapfet werde / oder ein</w:t>
      </w:r>
      <w:r w:rsidR="0041762F" w:rsidRPr="00FC64E1">
        <w:rPr>
          <w:rFonts w:ascii="Junicode" w:hAnsi="Junicode"/>
          <w:sz w:val="28"/>
          <w:szCs w:val="28"/>
          <w:rPrChange w:id="13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Kramlade </w:t>
      </w:r>
      <w:r w:rsidR="00A2594E" w:rsidRPr="00FC64E1">
        <w:rPr>
          <w:rFonts w:ascii="Junicode" w:hAnsi="Junicode"/>
          <w:sz w:val="28"/>
          <w:szCs w:val="28"/>
          <w:rPrChange w:id="13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/ </w:t>
      </w:r>
      <w:r w:rsidR="00A2594E" w:rsidRPr="00FC64E1">
        <w:rPr>
          <w:rFonts w:ascii="Junicode" w:hAnsi="Junicode"/>
          <w:sz w:val="28"/>
          <w:szCs w:val="28"/>
          <w:rPrChange w:id="13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Falls bedarff</w:t>
      </w:r>
      <w:r w:rsidR="0041762F" w:rsidRPr="00FC64E1">
        <w:rPr>
          <w:rFonts w:ascii="Junicode" w:hAnsi="Junicode"/>
          <w:sz w:val="28"/>
          <w:szCs w:val="28"/>
          <w:rPrChange w:id="13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keine gro</w:t>
      </w:r>
      <w:r w:rsidR="00A2594E" w:rsidRPr="00FC64E1">
        <w:rPr>
          <w:rFonts w:ascii="Junicode" w:hAnsi="Junicode"/>
          <w:sz w:val="28"/>
          <w:szCs w:val="28"/>
          <w:rPrChange w:id="13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Weitl</w:t>
      </w:r>
      <w:r w:rsidR="00A2594E" w:rsidRPr="00FC64E1">
        <w:rPr>
          <w:rFonts w:ascii="Junicode" w:hAnsi="Junicode"/>
          <w:sz w:val="28"/>
          <w:szCs w:val="28"/>
          <w:rPrChange w:id="13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3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ufftigkeit / i</w:t>
      </w:r>
      <w:r w:rsidR="00A2594E" w:rsidRPr="00FC64E1">
        <w:rPr>
          <w:rFonts w:ascii="Junicode" w:hAnsi="Junicode"/>
          <w:sz w:val="28"/>
          <w:szCs w:val="28"/>
          <w:rPrChange w:id="13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3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Wein da zu Plaz / gehe~ </w:t>
      </w:r>
      <w:r w:rsidR="00A2594E" w:rsidRPr="00FC64E1">
        <w:rPr>
          <w:rFonts w:ascii="Junicode" w:hAnsi="Junicode"/>
          <w:sz w:val="28"/>
          <w:szCs w:val="28"/>
          <w:rPrChange w:id="13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des Orts</w:t>
      </w:r>
      <w:r w:rsidR="0041762F" w:rsidRPr="00FC64E1">
        <w:rPr>
          <w:rFonts w:ascii="Junicode" w:hAnsi="Junicode"/>
          <w:sz w:val="28"/>
          <w:szCs w:val="28"/>
          <w:rPrChange w:id="13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offt und vielmal / daß </w:t>
      </w:r>
      <w:r w:rsidR="00A2594E" w:rsidRPr="00FC64E1">
        <w:rPr>
          <w:rFonts w:ascii="Junicode" w:hAnsi="Junicode"/>
          <w:sz w:val="28"/>
          <w:szCs w:val="28"/>
          <w:rPrChange w:id="13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bekant genug werden / i</w:t>
      </w:r>
      <w:r w:rsidR="00A2594E" w:rsidRPr="00FC64E1">
        <w:rPr>
          <w:rFonts w:ascii="Junicode" w:hAnsi="Junicode"/>
          <w:sz w:val="28"/>
          <w:szCs w:val="28"/>
          <w:rPrChange w:id="13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ein Kram- oder</w:t>
      </w:r>
      <w:r w:rsidR="0041762F" w:rsidRPr="00FC64E1">
        <w:rPr>
          <w:rFonts w:ascii="Junicode" w:hAnsi="Junicode"/>
          <w:sz w:val="28"/>
          <w:szCs w:val="28"/>
          <w:rPrChange w:id="13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Gewand-Laden alda / fragen </w:t>
      </w:r>
      <w:r w:rsidR="00A2594E" w:rsidRPr="00FC64E1">
        <w:rPr>
          <w:rFonts w:ascii="Junicode" w:hAnsi="Junicode"/>
          <w:sz w:val="28"/>
          <w:szCs w:val="28"/>
          <w:rPrChange w:id="13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1762F" w:rsidRPr="00FC64E1">
        <w:rPr>
          <w:rFonts w:ascii="Junicode" w:hAnsi="Junicode"/>
          <w:sz w:val="28"/>
          <w:szCs w:val="28"/>
          <w:rPrChange w:id="13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Waren und Farbe~ / die niemals</w:t>
      </w:r>
      <w:r w:rsidR="0041762F" w:rsidRPr="00FC64E1">
        <w:rPr>
          <w:rFonts w:ascii="Junicode" w:hAnsi="Junicode"/>
          <w:sz w:val="28"/>
          <w:szCs w:val="28"/>
          <w:rPrChange w:id="13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 Auge ge</w:t>
      </w:r>
      <w:r w:rsidR="00A2594E" w:rsidRPr="00FC64E1">
        <w:rPr>
          <w:rFonts w:ascii="Junicode" w:hAnsi="Junicode"/>
          <w:sz w:val="28"/>
          <w:szCs w:val="28"/>
          <w:rPrChange w:id="13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hat / einer wil ein</w:t>
      </w:r>
      <w:r w:rsidR="0041762F" w:rsidRPr="00FC64E1">
        <w:rPr>
          <w:rFonts w:ascii="Junicode" w:hAnsi="Junicode"/>
          <w:sz w:val="28"/>
          <w:szCs w:val="28"/>
          <w:rPrChange w:id="13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par Hand</w:t>
      </w:r>
      <w:r w:rsidR="00A2594E" w:rsidRPr="00FC64E1">
        <w:rPr>
          <w:rFonts w:ascii="Junicode" w:hAnsi="Junicode"/>
          <w:sz w:val="28"/>
          <w:szCs w:val="28"/>
          <w:rPrChange w:id="13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chuh / der ander ein par</w:t>
      </w:r>
      <w:r w:rsidR="0041762F" w:rsidRPr="00FC64E1">
        <w:rPr>
          <w:rFonts w:ascii="Junicode" w:hAnsi="Junicode"/>
          <w:sz w:val="28"/>
          <w:szCs w:val="28"/>
          <w:rPrChange w:id="13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Str</w:t>
      </w:r>
      <w:r w:rsidR="00A2594E" w:rsidRPr="00FC64E1">
        <w:rPr>
          <w:rFonts w:ascii="Junicode" w:hAnsi="Junicode"/>
          <w:sz w:val="28"/>
          <w:szCs w:val="28"/>
          <w:rPrChange w:id="13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mpfe / die</w:t>
      </w:r>
      <w:r w:rsidR="00A2594E" w:rsidRPr="00FC64E1">
        <w:rPr>
          <w:rFonts w:ascii="Junicode" w:hAnsi="Junicode"/>
          <w:sz w:val="28"/>
          <w:szCs w:val="28"/>
          <w:rPrChange w:id="13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und jener unbekanter Farbe habenn / </w:t>
      </w:r>
      <w:r w:rsidR="00A2594E" w:rsidRPr="00FC64E1">
        <w:rPr>
          <w:rFonts w:ascii="Junicode" w:hAnsi="Junicode"/>
          <w:sz w:val="28"/>
          <w:szCs w:val="28"/>
          <w:rPrChange w:id="13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die</w:t>
      </w:r>
      <w:r w:rsidR="00A2594E" w:rsidRPr="00FC64E1">
        <w:rPr>
          <w:rFonts w:ascii="Junicode" w:hAnsi="Junicode"/>
          <w:sz w:val="28"/>
          <w:szCs w:val="28"/>
          <w:rPrChange w:id="13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da</w:t>
      </w:r>
      <w:r w:rsidR="0041762F" w:rsidRPr="00FC64E1">
        <w:rPr>
          <w:rFonts w:ascii="Junicode" w:hAnsi="Junicode"/>
          <w:sz w:val="28"/>
          <w:szCs w:val="28"/>
          <w:rPrChange w:id="13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zubekommen / i</w:t>
      </w:r>
      <w:r w:rsidR="00A2594E" w:rsidRPr="00FC64E1">
        <w:rPr>
          <w:rFonts w:ascii="Junicode" w:hAnsi="Junicode"/>
          <w:sz w:val="28"/>
          <w:szCs w:val="28"/>
          <w:rPrChange w:id="13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begerte</w:t>
      </w:r>
      <w:r w:rsidR="00684CA8" w:rsidRPr="00FC64E1">
        <w:rPr>
          <w:rFonts w:ascii="Junicode" w:hAnsi="Junicode"/>
          <w:sz w:val="28"/>
          <w:szCs w:val="28"/>
          <w:rPrChange w:id="13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color unter denen Waaren nicht zu</w:t>
      </w:r>
      <w:r w:rsidR="0041762F" w:rsidRPr="00FC64E1">
        <w:rPr>
          <w:rFonts w:ascii="Junicode" w:hAnsi="Junicode"/>
          <w:sz w:val="28"/>
          <w:szCs w:val="28"/>
          <w:rPrChange w:id="13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finden / bitten auffs flei</w:t>
      </w:r>
      <w:r w:rsidR="00A2594E" w:rsidRPr="00FC64E1">
        <w:rPr>
          <w:rFonts w:ascii="Junicode" w:hAnsi="Junicode"/>
          <w:sz w:val="28"/>
          <w:szCs w:val="28"/>
          <w:rPrChange w:id="13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</w:t>
      </w:r>
      <w:r w:rsidR="00A2594E" w:rsidRPr="00FC64E1">
        <w:rPr>
          <w:rFonts w:ascii="Junicode" w:hAnsi="Junicode"/>
          <w:sz w:val="28"/>
          <w:szCs w:val="28"/>
          <w:rPrChange w:id="13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man</w:t>
      </w:r>
      <w:r w:rsidR="0041762F" w:rsidRPr="00FC64E1">
        <w:rPr>
          <w:rFonts w:ascii="Junicode" w:hAnsi="Junicode"/>
          <w:sz w:val="28"/>
          <w:szCs w:val="28"/>
          <w:rPrChange w:id="13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3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 jhnen zugefallen </w:t>
      </w:r>
      <w:r w:rsidR="00A2594E" w:rsidRPr="00FC64E1">
        <w:rPr>
          <w:rFonts w:ascii="Junicode" w:hAnsi="Junicode"/>
          <w:sz w:val="28"/>
          <w:szCs w:val="28"/>
          <w:rPrChange w:id="13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ver</w:t>
      </w:r>
      <w:r w:rsidR="00A2594E" w:rsidRPr="00FC64E1">
        <w:rPr>
          <w:rFonts w:ascii="Junicode" w:hAnsi="Junicode"/>
          <w:sz w:val="28"/>
          <w:szCs w:val="28"/>
          <w:rPrChange w:id="13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41762F" w:rsidRPr="00FC64E1">
        <w:rPr>
          <w:rFonts w:ascii="Junicode" w:hAnsi="Junicode"/>
          <w:sz w:val="28"/>
          <w:szCs w:val="28"/>
          <w:rPrChange w:id="13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reiben / haben alsdan um den an</w:t>
      </w:r>
      <w:r w:rsidRPr="00FC64E1">
        <w:rPr>
          <w:rFonts w:ascii="Junicode" w:hAnsi="Junicode"/>
          <w:sz w:val="28"/>
          <w:szCs w:val="28"/>
          <w:rPrChange w:id="13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/ dritten und vierten Tag gute</w:t>
      </w:r>
      <w:r w:rsidR="0041762F" w:rsidRPr="00FC64E1">
        <w:rPr>
          <w:rFonts w:ascii="Junicode" w:hAnsi="Junicode"/>
          <w:sz w:val="28"/>
          <w:szCs w:val="28"/>
          <w:rPrChange w:id="13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ur</w:t>
      </w:r>
      <w:r w:rsidR="00A2594E" w:rsidRPr="00FC64E1">
        <w:rPr>
          <w:rFonts w:ascii="Junicode" w:hAnsi="Junicode"/>
          <w:sz w:val="28"/>
          <w:szCs w:val="28"/>
          <w:rPrChange w:id="13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zufragen / ob die Waaren</w:t>
      </w:r>
      <w:r w:rsidR="0041762F" w:rsidRPr="00FC64E1">
        <w:rPr>
          <w:rFonts w:ascii="Junicode" w:hAnsi="Junicode"/>
          <w:sz w:val="28"/>
          <w:szCs w:val="28"/>
          <w:rPrChange w:id="13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nit ankommen / biß </w:t>
      </w:r>
      <w:r w:rsidR="00A2594E" w:rsidRPr="00FC64E1">
        <w:rPr>
          <w:rFonts w:ascii="Junicode" w:hAnsi="Junicode"/>
          <w:sz w:val="28"/>
          <w:szCs w:val="28"/>
          <w:rPrChange w:id="13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das Gl</w:t>
      </w:r>
      <w:r w:rsidR="00A2594E" w:rsidRPr="00FC64E1">
        <w:rPr>
          <w:rFonts w:ascii="Junicode" w:hAnsi="Junicode"/>
          <w:sz w:val="28"/>
          <w:szCs w:val="28"/>
          <w:rPrChange w:id="13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1762F" w:rsidRPr="00FC64E1">
        <w:rPr>
          <w:rFonts w:ascii="Junicode" w:hAnsi="Junicode"/>
          <w:sz w:val="28"/>
          <w:szCs w:val="28"/>
          <w:rPrChange w:id="13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 an</w:t>
      </w:r>
      <w:r w:rsidRPr="00FC64E1">
        <w:rPr>
          <w:rFonts w:ascii="Junicode" w:hAnsi="Junicode"/>
          <w:sz w:val="28"/>
          <w:szCs w:val="28"/>
          <w:rPrChange w:id="13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treffen / daß </w:t>
      </w:r>
      <w:r w:rsidR="00A2594E" w:rsidRPr="00FC64E1">
        <w:rPr>
          <w:rFonts w:ascii="Junicode" w:hAnsi="Junicode"/>
          <w:sz w:val="28"/>
          <w:szCs w:val="28"/>
          <w:rPrChange w:id="13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Weibern und</w:t>
      </w:r>
      <w:r w:rsidR="0041762F" w:rsidRPr="00FC64E1">
        <w:rPr>
          <w:rFonts w:ascii="Junicode" w:hAnsi="Junicode"/>
          <w:sz w:val="28"/>
          <w:szCs w:val="28"/>
          <w:rPrChange w:id="13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3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chtern jhr Anligen </w:t>
      </w:r>
      <w:r w:rsidR="00A2594E" w:rsidRPr="00FC64E1">
        <w:rPr>
          <w:rFonts w:ascii="Junicode" w:hAnsi="Junicode"/>
          <w:sz w:val="28"/>
          <w:szCs w:val="28"/>
          <w:rPrChange w:id="13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3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offe</w:t>
      </w:r>
      <w:r w:rsidR="0041762F" w:rsidRPr="00FC64E1">
        <w:rPr>
          <w:rFonts w:ascii="Junicode" w:hAnsi="Junicode"/>
          <w:sz w:val="28"/>
          <w:szCs w:val="28"/>
          <w:rPrChange w:id="13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Pr="00FC64E1">
        <w:rPr>
          <w:rFonts w:ascii="Junicode" w:hAnsi="Junicode"/>
          <w:sz w:val="28"/>
          <w:szCs w:val="28"/>
          <w:rPrChange w:id="13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baren k</w:t>
      </w:r>
      <w:r w:rsidR="00A2594E" w:rsidRPr="00FC64E1">
        <w:rPr>
          <w:rFonts w:ascii="Junicode" w:hAnsi="Junicode"/>
          <w:sz w:val="28"/>
          <w:szCs w:val="28"/>
          <w:rPrChange w:id="13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es m</w:t>
      </w:r>
      <w:r w:rsidR="00A2594E" w:rsidRPr="00FC64E1">
        <w:rPr>
          <w:rFonts w:ascii="Junicode" w:hAnsi="Junicode"/>
          <w:sz w:val="28"/>
          <w:szCs w:val="28"/>
          <w:rPrChange w:id="13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die Seiden</w:t>
      </w:r>
      <w:r w:rsidR="0041762F" w:rsidRPr="00FC64E1">
        <w:rPr>
          <w:rFonts w:ascii="Junicode" w:hAnsi="Junicode"/>
          <w:sz w:val="28"/>
          <w:szCs w:val="28"/>
          <w:rPrChange w:id="13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Str</w:t>
      </w:r>
      <w:r w:rsidR="00A2594E" w:rsidRPr="00FC64E1">
        <w:rPr>
          <w:rFonts w:ascii="Junicode" w:hAnsi="Junicode"/>
          <w:sz w:val="28"/>
          <w:szCs w:val="28"/>
          <w:rPrChange w:id="13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mpffe / und das ver</w:t>
      </w:r>
      <w:r w:rsidR="00A2594E" w:rsidRPr="00FC64E1">
        <w:rPr>
          <w:rFonts w:ascii="Junicode" w:hAnsi="Junicode"/>
          <w:sz w:val="28"/>
          <w:szCs w:val="28"/>
          <w:rPrChange w:id="13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chriebene</w:t>
      </w:r>
      <w:r w:rsidR="0041762F" w:rsidRPr="00FC64E1">
        <w:rPr>
          <w:rFonts w:ascii="Junicode" w:hAnsi="Junicode"/>
          <w:sz w:val="28"/>
          <w:szCs w:val="28"/>
          <w:rPrChange w:id="13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Gut ankommen oder nicht / gilt jhnen eins / was </w:t>
      </w:r>
      <w:r w:rsidR="00A2594E" w:rsidRPr="00FC64E1">
        <w:rPr>
          <w:rFonts w:ascii="Junicode" w:hAnsi="Junicode"/>
          <w:sz w:val="28"/>
          <w:szCs w:val="28"/>
          <w:rPrChange w:id="13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ge</w:t>
      </w:r>
      <w:r w:rsidR="00A2594E" w:rsidRPr="00FC64E1">
        <w:rPr>
          <w:rFonts w:ascii="Junicode" w:hAnsi="Junicode"/>
          <w:sz w:val="28"/>
          <w:szCs w:val="28"/>
          <w:rPrChange w:id="13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ucht / haben </w:t>
      </w:r>
      <w:r w:rsidR="00A2594E" w:rsidRPr="00FC64E1">
        <w:rPr>
          <w:rFonts w:ascii="Junicode" w:hAnsi="Junicode"/>
          <w:sz w:val="28"/>
          <w:szCs w:val="28"/>
          <w:rPrChange w:id="13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1762F" w:rsidRPr="00FC64E1">
        <w:rPr>
          <w:rFonts w:ascii="Junicode" w:hAnsi="Junicode"/>
          <w:sz w:val="28"/>
          <w:szCs w:val="28"/>
          <w:rPrChange w:id="13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bereits gefunden.</w:t>
      </w:r>
    </w:p>
    <w:p w14:paraId="386CB605" w14:textId="3BD28724" w:rsidR="00A74371" w:rsidRPr="00FC64E1" w:rsidRDefault="00A74371" w:rsidP="001B2A6D">
      <w:pPr>
        <w:spacing w:line="360" w:lineRule="auto"/>
        <w:rPr>
          <w:rFonts w:ascii="Junicode" w:hAnsi="Junicode"/>
          <w:sz w:val="28"/>
          <w:szCs w:val="28"/>
          <w:rPrChange w:id="13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J</w:t>
      </w:r>
      <w:r w:rsidR="00A2594E" w:rsidRPr="00FC64E1">
        <w:rPr>
          <w:rFonts w:ascii="Junicode" w:hAnsi="Junicode"/>
          <w:sz w:val="28"/>
          <w:szCs w:val="28"/>
          <w:rPrChange w:id="13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keine Handlung im Hau</w:t>
      </w:r>
      <w:r w:rsidR="00A2594E" w:rsidRPr="00FC64E1">
        <w:rPr>
          <w:rFonts w:ascii="Junicode" w:hAnsi="Junicode"/>
          <w:sz w:val="28"/>
          <w:szCs w:val="28"/>
          <w:rPrChange w:id="13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werden die</w:t>
      </w:r>
      <w:r w:rsidR="00A2594E" w:rsidRPr="00FC64E1">
        <w:rPr>
          <w:rFonts w:ascii="Junicode" w:hAnsi="Junicode"/>
          <w:sz w:val="28"/>
          <w:szCs w:val="28"/>
          <w:rPrChange w:id="13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L</w:t>
      </w:r>
      <w:r w:rsidR="00A2594E" w:rsidRPr="00FC64E1">
        <w:rPr>
          <w:rFonts w:ascii="Junicode" w:hAnsi="Junicode"/>
          <w:sz w:val="28"/>
          <w:szCs w:val="28"/>
          <w:rPrChange w:id="13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auch bald ein</w:t>
      </w:r>
      <w:r w:rsidR="0041762F" w:rsidRPr="00FC64E1">
        <w:rPr>
          <w:rFonts w:ascii="Junicode" w:hAnsi="Junicode"/>
          <w:sz w:val="28"/>
          <w:szCs w:val="28"/>
          <w:rPrChange w:id="13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Loch finden / wonet ein vornemer Advocat da</w:t>
      </w:r>
      <w:r w:rsidR="00A2594E" w:rsidRPr="00FC64E1">
        <w:rPr>
          <w:rFonts w:ascii="Junicode" w:hAnsi="Junicode"/>
          <w:sz w:val="28"/>
          <w:szCs w:val="28"/>
          <w:rPrChange w:id="13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3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dan haben</w:t>
      </w:r>
      <w:r w:rsidR="0041762F" w:rsidRPr="00FC64E1">
        <w:rPr>
          <w:rFonts w:ascii="Junicode" w:hAnsi="Junicode"/>
          <w:sz w:val="28"/>
          <w:szCs w:val="28"/>
          <w:rPrChange w:id="13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Streit</w:t>
      </w:r>
      <w:r w:rsidR="00A2594E" w:rsidRPr="00FC64E1">
        <w:rPr>
          <w:rFonts w:ascii="Junicode" w:hAnsi="Junicode"/>
          <w:sz w:val="28"/>
          <w:szCs w:val="28"/>
          <w:rPrChange w:id="13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achen mit jhren Freunden</w:t>
      </w:r>
      <w:r w:rsidR="0041762F" w:rsidRPr="00FC64E1">
        <w:rPr>
          <w:rFonts w:ascii="Junicode" w:hAnsi="Junicode"/>
          <w:sz w:val="28"/>
          <w:szCs w:val="28"/>
          <w:rPrChange w:id="13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Verwanten / fragen den Gelehrten um Rath / </w:t>
      </w:r>
      <w:r w:rsidR="00A2594E" w:rsidRPr="00FC64E1">
        <w:rPr>
          <w:rFonts w:ascii="Junicode" w:hAnsi="Junicode"/>
          <w:sz w:val="28"/>
          <w:szCs w:val="28"/>
          <w:rPrChange w:id="13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cil. </w:t>
      </w:r>
      <w:r w:rsidR="00A13D0F" w:rsidRPr="00FC64E1">
        <w:rPr>
          <w:rFonts w:ascii="Junicode" w:hAnsi="Junicode"/>
          <w:sz w:val="28"/>
          <w:szCs w:val="28"/>
          <w:rPrChange w:id="13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&amp;c.</w:t>
      </w:r>
    </w:p>
    <w:p w14:paraId="356702B8" w14:textId="1056D562" w:rsidR="00A13D0F" w:rsidRPr="00FC64E1" w:rsidRDefault="00A13D0F" w:rsidP="001B2A6D">
      <w:pPr>
        <w:spacing w:line="360" w:lineRule="auto"/>
        <w:rPr>
          <w:rFonts w:ascii="Junicode" w:hAnsi="Junicode"/>
          <w:sz w:val="28"/>
          <w:szCs w:val="28"/>
          <w:rPrChange w:id="13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Hat wo ein Orangi</w:t>
      </w:r>
      <w:r w:rsidR="00A2594E" w:rsidRPr="00FC64E1">
        <w:rPr>
          <w:rFonts w:ascii="Junicode" w:hAnsi="Junicode"/>
          <w:sz w:val="28"/>
          <w:szCs w:val="28"/>
          <w:rPrChange w:id="13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3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 Wonung / der eine </w:t>
      </w:r>
      <w:r w:rsidR="00A2594E" w:rsidRPr="00FC64E1">
        <w:rPr>
          <w:rFonts w:ascii="Junicode" w:hAnsi="Junicode"/>
          <w:sz w:val="28"/>
          <w:szCs w:val="28"/>
          <w:rPrChange w:id="13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3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Tochter hat /</w:t>
      </w:r>
      <w:r w:rsidR="0041762F" w:rsidRPr="00FC64E1">
        <w:rPr>
          <w:rFonts w:ascii="Junicode" w:hAnsi="Junicode"/>
          <w:sz w:val="28"/>
          <w:szCs w:val="28"/>
          <w:rPrChange w:id="13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wird </w:t>
      </w:r>
      <w:r w:rsidR="00A2594E" w:rsidRPr="00FC64E1">
        <w:rPr>
          <w:rFonts w:ascii="Junicode" w:hAnsi="Junicode"/>
          <w:sz w:val="28"/>
          <w:szCs w:val="28"/>
          <w:rPrChange w:id="13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bald ein benachbarter Courti</w:t>
      </w:r>
      <w:r w:rsidR="00A2594E" w:rsidRPr="00FC64E1">
        <w:rPr>
          <w:rFonts w:ascii="Junicode" w:hAnsi="Junicode"/>
          <w:sz w:val="28"/>
          <w:szCs w:val="28"/>
          <w:rPrChange w:id="13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oder L</w:t>
      </w:r>
      <w:r w:rsidR="00A2594E" w:rsidRPr="00FC64E1">
        <w:rPr>
          <w:rFonts w:ascii="Junicode" w:hAnsi="Junicode"/>
          <w:sz w:val="28"/>
          <w:szCs w:val="28"/>
          <w:rPrChange w:id="13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3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und Secretarius</w:t>
      </w:r>
      <w:r w:rsidR="00684CA8" w:rsidRPr="00FC64E1">
        <w:rPr>
          <w:rFonts w:ascii="Junicode" w:hAnsi="Junicode"/>
          <w:sz w:val="28"/>
          <w:szCs w:val="28"/>
          <w:rPrChange w:id="13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der</w:t>
      </w:r>
      <w:r w:rsidR="00A2594E" w:rsidRPr="00FC64E1">
        <w:rPr>
          <w:rFonts w:ascii="Junicode" w:hAnsi="Junicode"/>
          <w:sz w:val="28"/>
          <w:szCs w:val="28"/>
          <w:rPrChange w:id="13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ein</w:t>
      </w:r>
      <w:r w:rsidR="00A2594E" w:rsidRPr="00FC64E1">
        <w:rPr>
          <w:rFonts w:ascii="Junicode" w:hAnsi="Junicode"/>
          <w:sz w:val="28"/>
          <w:szCs w:val="28"/>
          <w:rPrChange w:id="13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/ begeren die</w:t>
      </w:r>
      <w:r w:rsidR="0041762F" w:rsidRPr="00FC64E1">
        <w:rPr>
          <w:rFonts w:ascii="Junicode" w:hAnsi="Junicode"/>
          <w:sz w:val="28"/>
          <w:szCs w:val="28"/>
          <w:rPrChange w:id="13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</w:t>
      </w:r>
      <w:r w:rsidR="00A2594E" w:rsidRPr="00FC64E1">
        <w:rPr>
          <w:rFonts w:ascii="Junicode" w:hAnsi="Junicode"/>
          <w:sz w:val="28"/>
          <w:szCs w:val="28"/>
          <w:rPrChange w:id="13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 zu lernen / die Orgel oder</w:t>
      </w:r>
      <w:r w:rsidR="0041762F" w:rsidRPr="00FC64E1">
        <w:rPr>
          <w:rFonts w:ascii="Junicode" w:hAnsi="Junicode"/>
          <w:sz w:val="28"/>
          <w:szCs w:val="28"/>
          <w:rPrChange w:id="13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Laute (der Jungfrauen meinen</w:t>
      </w:r>
      <w:r w:rsidR="0041762F" w:rsidRPr="00FC64E1">
        <w:rPr>
          <w:rFonts w:ascii="Junicode" w:hAnsi="Junicode"/>
          <w:sz w:val="28"/>
          <w:szCs w:val="28"/>
          <w:rPrChange w:id="13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ie) zu </w:t>
      </w:r>
      <w:r w:rsidR="00A2594E" w:rsidRPr="00FC64E1">
        <w:rPr>
          <w:rFonts w:ascii="Junicode" w:hAnsi="Junicode"/>
          <w:sz w:val="28"/>
          <w:szCs w:val="28"/>
          <w:rPrChange w:id="13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chlagen / die Sache i</w:t>
      </w:r>
      <w:r w:rsidR="00A2594E" w:rsidRPr="00FC64E1">
        <w:rPr>
          <w:rFonts w:ascii="Junicode" w:hAnsi="Junicode"/>
          <w:sz w:val="28"/>
          <w:szCs w:val="28"/>
          <w:rPrChange w:id="13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1762F" w:rsidRPr="00FC64E1">
        <w:rPr>
          <w:rFonts w:ascii="Junicode" w:hAnsi="Junicode"/>
          <w:sz w:val="28"/>
          <w:szCs w:val="28"/>
          <w:rPrChange w:id="13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chon klar / indem </w:t>
      </w:r>
      <w:r w:rsidR="00A2594E" w:rsidRPr="00FC64E1">
        <w:rPr>
          <w:rFonts w:ascii="Junicode" w:hAnsi="Junicode"/>
          <w:sz w:val="28"/>
          <w:szCs w:val="28"/>
          <w:rPrChange w:id="13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Vater</w:t>
      </w:r>
      <w:r w:rsidR="0041762F" w:rsidRPr="00FC64E1">
        <w:rPr>
          <w:rFonts w:ascii="Junicode" w:hAnsi="Junicode"/>
          <w:sz w:val="28"/>
          <w:szCs w:val="28"/>
          <w:rPrChange w:id="13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Kun</w:t>
      </w:r>
      <w:r w:rsidR="00A2594E" w:rsidRPr="00FC64E1">
        <w:rPr>
          <w:rFonts w:ascii="Junicode" w:hAnsi="Junicode"/>
          <w:sz w:val="28"/>
          <w:szCs w:val="28"/>
          <w:rPrChange w:id="13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halben loben und prei</w:t>
      </w:r>
      <w:r w:rsidR="00A2594E" w:rsidRPr="00FC64E1">
        <w:rPr>
          <w:rFonts w:ascii="Junicode" w:hAnsi="Junicode"/>
          <w:sz w:val="28"/>
          <w:szCs w:val="28"/>
          <w:rPrChange w:id="13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wan </w:t>
      </w:r>
      <w:r w:rsidR="00A2594E" w:rsidRPr="00FC64E1">
        <w:rPr>
          <w:rFonts w:ascii="Junicode" w:hAnsi="Junicode"/>
          <w:sz w:val="28"/>
          <w:szCs w:val="28"/>
          <w:rPrChange w:id="13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3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 nicht groß i</w:t>
      </w:r>
      <w:r w:rsidR="00A2594E" w:rsidRPr="00FC64E1">
        <w:rPr>
          <w:rFonts w:ascii="Junicode" w:hAnsi="Junicode"/>
          <w:sz w:val="28"/>
          <w:szCs w:val="28"/>
          <w:rPrChange w:id="13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41762F" w:rsidRPr="00FC64E1">
        <w:rPr>
          <w:rFonts w:ascii="Junicode" w:hAnsi="Junicode"/>
          <w:sz w:val="28"/>
          <w:szCs w:val="28"/>
          <w:rPrChange w:id="13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vexiren und </w:t>
      </w:r>
      <w:r w:rsidR="00A2594E" w:rsidRPr="00FC64E1">
        <w:rPr>
          <w:rFonts w:ascii="Junicode" w:hAnsi="Junicode"/>
          <w:sz w:val="28"/>
          <w:szCs w:val="28"/>
          <w:rPrChange w:id="13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cheeren die Mutter /</w:t>
      </w:r>
      <w:r w:rsidR="0041762F" w:rsidRPr="00FC64E1">
        <w:rPr>
          <w:rFonts w:ascii="Junicode" w:hAnsi="Junicode"/>
          <w:sz w:val="28"/>
          <w:szCs w:val="28"/>
          <w:rPrChange w:id="13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neben der Tochter /  und </w:t>
      </w:r>
      <w:r w:rsidR="00A2594E" w:rsidRPr="00FC64E1">
        <w:rPr>
          <w:rFonts w:ascii="Junicode" w:hAnsi="Junicode"/>
          <w:sz w:val="28"/>
          <w:szCs w:val="28"/>
          <w:rPrChange w:id="13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hei</w:t>
      </w:r>
      <w:r w:rsidR="00A2594E" w:rsidRPr="00FC64E1">
        <w:rPr>
          <w:rFonts w:ascii="Junicode" w:hAnsi="Junicode"/>
          <w:sz w:val="28"/>
          <w:szCs w:val="28"/>
          <w:rPrChange w:id="13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die Laute greiffen / und den</w:t>
      </w:r>
      <w:r w:rsidR="0041762F" w:rsidRPr="00FC64E1">
        <w:rPr>
          <w:rFonts w:ascii="Junicode" w:hAnsi="Junicode"/>
          <w:sz w:val="28"/>
          <w:szCs w:val="28"/>
          <w:rPrChange w:id="13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Tactum halten.</w:t>
      </w:r>
    </w:p>
    <w:p w14:paraId="1AFC8CD9" w14:textId="3F0A518A" w:rsidR="00FF7EBE" w:rsidRPr="00FC64E1" w:rsidRDefault="00A13D0F" w:rsidP="001B2A6D">
      <w:pPr>
        <w:spacing w:line="360" w:lineRule="auto"/>
        <w:rPr>
          <w:rFonts w:ascii="Junicode" w:hAnsi="Junicode"/>
          <w:sz w:val="28"/>
          <w:szCs w:val="28"/>
          <w:rPrChange w:id="13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3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Wonet aber ein hocherfahrner</w:t>
      </w:r>
      <w:r w:rsidR="0041762F" w:rsidRPr="00FC64E1">
        <w:rPr>
          <w:rFonts w:ascii="Junicode" w:hAnsi="Junicode"/>
          <w:sz w:val="28"/>
          <w:szCs w:val="28"/>
          <w:rPrChange w:id="13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Medicus alda / haben </w:t>
      </w:r>
      <w:r w:rsidR="00A2594E" w:rsidRPr="00FC64E1">
        <w:rPr>
          <w:rFonts w:ascii="Junicode" w:hAnsi="Junicode"/>
          <w:sz w:val="28"/>
          <w:szCs w:val="28"/>
          <w:rPrChange w:id="13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bald einen</w:t>
      </w:r>
      <w:r w:rsidR="0041762F" w:rsidRPr="00FC64E1">
        <w:rPr>
          <w:rFonts w:ascii="Junicode" w:hAnsi="Junicode"/>
          <w:sz w:val="28"/>
          <w:szCs w:val="28"/>
          <w:rPrChange w:id="13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andern Spiritum vel extractum</w:t>
      </w:r>
      <w:r w:rsidR="0041762F" w:rsidRPr="00FC64E1">
        <w:rPr>
          <w:rFonts w:ascii="Junicode" w:hAnsi="Junicode"/>
          <w:sz w:val="28"/>
          <w:szCs w:val="28"/>
          <w:rPrChange w:id="13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be</w:t>
      </w:r>
      <w:r w:rsidR="00A2594E" w:rsidRPr="00FC64E1">
        <w:rPr>
          <w:rFonts w:ascii="Junicode" w:hAnsi="Junicode"/>
          <w:sz w:val="28"/>
          <w:szCs w:val="28"/>
          <w:rPrChange w:id="13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ichtigen / ob der</w:t>
      </w:r>
      <w:r w:rsidR="00A2594E" w:rsidRPr="00FC64E1">
        <w:rPr>
          <w:rFonts w:ascii="Junicode" w:hAnsi="Junicode"/>
          <w:sz w:val="28"/>
          <w:szCs w:val="28"/>
          <w:rPrChange w:id="13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richtig /</w:t>
      </w:r>
      <w:r w:rsidR="0041762F" w:rsidRPr="00FC64E1">
        <w:rPr>
          <w:rFonts w:ascii="Junicode" w:hAnsi="Junicode"/>
          <w:sz w:val="28"/>
          <w:szCs w:val="28"/>
          <w:rPrChange w:id="13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imuliren jez die</w:t>
      </w:r>
      <w:r w:rsidR="00A2594E" w:rsidRPr="00FC64E1">
        <w:rPr>
          <w:rFonts w:ascii="Junicode" w:hAnsi="Junicode"/>
          <w:sz w:val="28"/>
          <w:szCs w:val="28"/>
          <w:rPrChange w:id="13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/ jez jene Krankheit / begehren </w:t>
      </w:r>
      <w:r w:rsidR="00A2594E" w:rsidRPr="00FC64E1">
        <w:rPr>
          <w:rFonts w:ascii="Junicode" w:hAnsi="Junicode"/>
          <w:sz w:val="28"/>
          <w:szCs w:val="28"/>
          <w:rPrChange w:id="13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unter de</w:t>
      </w:r>
      <w:r w:rsidR="00A2594E" w:rsidRPr="00FC64E1">
        <w:rPr>
          <w:rFonts w:ascii="Junicode" w:hAnsi="Junicode"/>
          <w:sz w:val="28"/>
          <w:szCs w:val="28"/>
          <w:rPrChange w:id="13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Cur</w:t>
      </w:r>
      <w:r w:rsidR="0041762F" w:rsidRPr="00FC64E1">
        <w:rPr>
          <w:rFonts w:ascii="Junicode" w:hAnsi="Junicode"/>
          <w:sz w:val="28"/>
          <w:szCs w:val="28"/>
          <w:rPrChange w:id="13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geben / und jhnen ein Diet oder</w:t>
      </w:r>
      <w:r w:rsidR="0041762F" w:rsidRPr="00FC64E1">
        <w:rPr>
          <w:rFonts w:ascii="Junicode" w:hAnsi="Junicode"/>
          <w:sz w:val="28"/>
          <w:szCs w:val="28"/>
          <w:rPrChange w:id="13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</w:t>
      </w:r>
      <w:r w:rsidR="00A2594E" w:rsidRPr="00FC64E1">
        <w:rPr>
          <w:rFonts w:ascii="Junicode" w:hAnsi="Junicode"/>
          <w:sz w:val="28"/>
          <w:szCs w:val="28"/>
          <w:rPrChange w:id="13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ilium medicum vorzu</w:t>
      </w:r>
      <w:r w:rsidR="00A2594E" w:rsidRPr="00FC64E1">
        <w:rPr>
          <w:rFonts w:ascii="Junicode" w:hAnsi="Junicode"/>
          <w:sz w:val="28"/>
          <w:szCs w:val="28"/>
          <w:rPrChange w:id="13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</w:t>
      </w:r>
      <w:r w:rsidR="0041762F" w:rsidRPr="00FC64E1">
        <w:rPr>
          <w:rFonts w:ascii="Junicode" w:hAnsi="Junicode"/>
          <w:sz w:val="28"/>
          <w:szCs w:val="28"/>
          <w:rPrChange w:id="13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es i</w:t>
      </w:r>
      <w:r w:rsidR="00A2594E" w:rsidRPr="00FC64E1">
        <w:rPr>
          <w:rFonts w:ascii="Junicode" w:hAnsi="Junicode"/>
          <w:sz w:val="28"/>
          <w:szCs w:val="28"/>
          <w:rPrChange w:id="13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jhnen allen nicht um</w:t>
      </w:r>
      <w:r w:rsidR="0041762F" w:rsidRPr="00FC64E1">
        <w:rPr>
          <w:rFonts w:ascii="Junicode" w:hAnsi="Junicode"/>
          <w:sz w:val="28"/>
          <w:szCs w:val="28"/>
          <w:rPrChange w:id="13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Euer / </w:t>
      </w:r>
      <w:r w:rsidR="00A2594E" w:rsidRPr="00FC64E1">
        <w:rPr>
          <w:rFonts w:ascii="Junicode" w:hAnsi="Junicode"/>
          <w:sz w:val="28"/>
          <w:szCs w:val="28"/>
          <w:rPrChange w:id="13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um Euer Frauen</w:t>
      </w:r>
      <w:r w:rsidR="0041762F" w:rsidRPr="00FC64E1">
        <w:rPr>
          <w:rFonts w:ascii="Junicode" w:hAnsi="Junicode"/>
          <w:sz w:val="28"/>
          <w:szCs w:val="28"/>
          <w:rPrChange w:id="13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Tochter H</w:t>
      </w:r>
      <w:r w:rsidR="00A2594E" w:rsidRPr="00FC64E1">
        <w:rPr>
          <w:rFonts w:ascii="Junicode" w:hAnsi="Junicode"/>
          <w:sz w:val="28"/>
          <w:szCs w:val="28"/>
          <w:rPrChange w:id="13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3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zu thun / die</w:t>
      </w:r>
      <w:r w:rsidR="00A2594E" w:rsidRPr="00FC64E1">
        <w:rPr>
          <w:rFonts w:ascii="Junicode" w:hAnsi="Junicode"/>
          <w:sz w:val="28"/>
          <w:szCs w:val="28"/>
          <w:rPrChange w:id="13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41762F" w:rsidRPr="00FC64E1">
        <w:rPr>
          <w:rFonts w:ascii="Junicode" w:hAnsi="Junicode"/>
          <w:sz w:val="28"/>
          <w:szCs w:val="28"/>
          <w:rPrChange w:id="13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wird ge</w:t>
      </w:r>
      <w:r w:rsidR="00A2594E" w:rsidRPr="00FC64E1">
        <w:rPr>
          <w:rFonts w:ascii="Junicode" w:hAnsi="Junicode"/>
          <w:sz w:val="28"/>
          <w:szCs w:val="28"/>
          <w:rPrChange w:id="13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ucht / kommen gemeinlich /</w:t>
      </w:r>
      <w:r w:rsidR="0041762F" w:rsidRPr="00FC64E1">
        <w:rPr>
          <w:rFonts w:ascii="Junicode" w:hAnsi="Junicode"/>
          <w:sz w:val="28"/>
          <w:szCs w:val="28"/>
          <w:rPrChange w:id="13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der Doctor nicht zu Hau</w:t>
      </w:r>
      <w:r w:rsidR="00A2594E" w:rsidRPr="00FC64E1">
        <w:rPr>
          <w:rFonts w:ascii="Junicode" w:hAnsi="Junicode"/>
          <w:sz w:val="28"/>
          <w:szCs w:val="28"/>
          <w:rPrChange w:id="13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</w:t>
      </w:r>
      <w:r w:rsidR="0041762F" w:rsidRPr="00FC64E1">
        <w:rPr>
          <w:rFonts w:ascii="Junicode" w:hAnsi="Junicode"/>
          <w:sz w:val="28"/>
          <w:szCs w:val="28"/>
          <w:rPrChange w:id="13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3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jhne~ auf der Ga</w:t>
      </w:r>
      <w:r w:rsidR="00A2594E" w:rsidRPr="00FC64E1">
        <w:rPr>
          <w:rFonts w:ascii="Junicode" w:hAnsi="Junicode"/>
          <w:sz w:val="28"/>
          <w:szCs w:val="28"/>
          <w:rPrChange w:id="13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3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begegnet i</w:t>
      </w:r>
      <w:r w:rsidR="00A2594E" w:rsidRPr="00FC64E1">
        <w:rPr>
          <w:rFonts w:ascii="Junicode" w:hAnsi="Junicode"/>
          <w:sz w:val="28"/>
          <w:szCs w:val="28"/>
          <w:rPrChange w:id="13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3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684CA8" w:rsidRPr="00FC64E1">
        <w:rPr>
          <w:rFonts w:ascii="Junicode" w:hAnsi="Junicode"/>
          <w:sz w:val="28"/>
          <w:szCs w:val="28"/>
          <w:rPrChange w:id="13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Summa / nichts i</w:t>
      </w:r>
      <w:r w:rsidR="00A2594E" w:rsidRPr="00FC64E1">
        <w:rPr>
          <w:rFonts w:ascii="Junicode" w:hAnsi="Junicode"/>
          <w:sz w:val="28"/>
          <w:szCs w:val="28"/>
          <w:rPrChange w:id="13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jhnen zu</w:t>
      </w:r>
      <w:r w:rsidR="0041762F" w:rsidRPr="00FC64E1">
        <w:rPr>
          <w:rFonts w:ascii="Junicode" w:hAnsi="Junicode"/>
          <w:sz w:val="28"/>
          <w:szCs w:val="28"/>
          <w:rPrChange w:id="13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wider / wan </w:t>
      </w:r>
      <w:r w:rsidR="00A2594E" w:rsidRPr="00FC64E1">
        <w:rPr>
          <w:rFonts w:ascii="Junicode" w:hAnsi="Junicode"/>
          <w:sz w:val="28"/>
          <w:szCs w:val="28"/>
          <w:rPrChange w:id="13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 es warnemen</w:t>
      </w:r>
      <w:r w:rsidR="0041762F" w:rsidRPr="00FC64E1">
        <w:rPr>
          <w:rFonts w:ascii="Junicode" w:hAnsi="Junicode"/>
          <w:sz w:val="28"/>
          <w:szCs w:val="28"/>
          <w:rPrChange w:id="13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olten / wan es in dem </w:t>
      </w:r>
      <w:r w:rsidR="00A2594E" w:rsidRPr="00FC64E1">
        <w:rPr>
          <w:rFonts w:ascii="Junicode" w:hAnsi="Junicode"/>
          <w:sz w:val="28"/>
          <w:szCs w:val="28"/>
          <w:rPrChange w:id="13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 regnen</w:t>
      </w:r>
      <w:r w:rsidR="0041762F" w:rsidRPr="00FC64E1">
        <w:rPr>
          <w:rFonts w:ascii="Junicode" w:hAnsi="Junicode"/>
          <w:sz w:val="28"/>
          <w:szCs w:val="28"/>
          <w:rPrChange w:id="13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wil / damit </w:t>
      </w:r>
      <w:r w:rsidR="00A2594E" w:rsidRPr="00FC64E1">
        <w:rPr>
          <w:rFonts w:ascii="Junicode" w:hAnsi="Junicode"/>
          <w:sz w:val="28"/>
          <w:szCs w:val="28"/>
          <w:rPrChange w:id="13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dem Regen entwei</w:t>
      </w:r>
      <w:r w:rsidR="00D80E78" w:rsidRPr="00FC64E1">
        <w:rPr>
          <w:rFonts w:ascii="Junicode" w:hAnsi="Junicode"/>
          <w:sz w:val="28"/>
          <w:szCs w:val="28"/>
          <w:rPrChange w:id="13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/ und jhre Zuflucht zu </w:t>
      </w:r>
      <w:r w:rsidR="00A2594E" w:rsidRPr="00FC64E1">
        <w:rPr>
          <w:rFonts w:ascii="Junicode" w:hAnsi="Junicode"/>
          <w:sz w:val="28"/>
          <w:szCs w:val="28"/>
          <w:rPrChange w:id="13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elbigem</w:t>
      </w:r>
      <w:r w:rsidR="0041762F" w:rsidRPr="00FC64E1">
        <w:rPr>
          <w:rFonts w:ascii="Junicode" w:hAnsi="Junicode"/>
          <w:sz w:val="28"/>
          <w:szCs w:val="28"/>
          <w:rPrChange w:id="13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</w:t>
      </w:r>
      <w:r w:rsidR="00A2594E" w:rsidRPr="00FC64E1">
        <w:rPr>
          <w:rFonts w:ascii="Junicode" w:hAnsi="Junicode"/>
          <w:sz w:val="28"/>
          <w:szCs w:val="28"/>
          <w:rPrChange w:id="13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3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m</w:t>
      </w:r>
      <w:r w:rsidR="00A2594E" w:rsidRPr="00FC64E1">
        <w:rPr>
          <w:rFonts w:ascii="Junicode" w:hAnsi="Junicode"/>
          <w:sz w:val="28"/>
          <w:szCs w:val="28"/>
          <w:rPrChange w:id="13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80E78" w:rsidRPr="00FC64E1">
        <w:rPr>
          <w:rFonts w:ascii="Junicode" w:hAnsi="Junicode"/>
          <w:sz w:val="28"/>
          <w:szCs w:val="28"/>
          <w:rPrChange w:id="13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welches </w:t>
      </w:r>
      <w:r w:rsidR="00A2594E" w:rsidRPr="00FC64E1">
        <w:rPr>
          <w:rFonts w:ascii="Junicode" w:hAnsi="Junicode"/>
          <w:sz w:val="28"/>
          <w:szCs w:val="28"/>
          <w:rPrChange w:id="13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1762F" w:rsidRPr="00FC64E1">
        <w:rPr>
          <w:rFonts w:ascii="Junicode" w:hAnsi="Junicode"/>
          <w:sz w:val="28"/>
          <w:szCs w:val="28"/>
          <w:rPrChange w:id="13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artig hergehet / daß es der f</w:t>
      </w:r>
      <w:r w:rsidR="00A2594E" w:rsidRPr="00FC64E1">
        <w:rPr>
          <w:rFonts w:ascii="Junicode" w:hAnsi="Junicode"/>
          <w:sz w:val="28"/>
          <w:szCs w:val="28"/>
          <w:rPrChange w:id="13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80E78" w:rsidRPr="00FC64E1">
        <w:rPr>
          <w:rFonts w:ascii="Junicode" w:hAnsi="Junicode"/>
          <w:sz w:val="28"/>
          <w:szCs w:val="28"/>
          <w:rPrChange w:id="13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nffte</w:t>
      </w:r>
      <w:r w:rsidR="0041762F" w:rsidRPr="00FC64E1">
        <w:rPr>
          <w:rFonts w:ascii="Junicode" w:hAnsi="Junicode"/>
          <w:sz w:val="28"/>
          <w:szCs w:val="28"/>
          <w:rPrChange w:id="13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kaum merken kan / i</w:t>
      </w:r>
      <w:r w:rsidR="00A2594E" w:rsidRPr="00FC64E1">
        <w:rPr>
          <w:rFonts w:ascii="Junicode" w:hAnsi="Junicode"/>
          <w:sz w:val="28"/>
          <w:szCs w:val="28"/>
          <w:rPrChange w:id="13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An</w:t>
      </w:r>
      <w:r w:rsidR="00A2594E" w:rsidRPr="00FC64E1">
        <w:rPr>
          <w:rFonts w:ascii="Junicode" w:hAnsi="Junicode"/>
          <w:sz w:val="28"/>
          <w:szCs w:val="28"/>
          <w:rPrChange w:id="13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</w:t>
      </w:r>
      <w:r w:rsidR="0041762F" w:rsidRPr="00FC64E1">
        <w:rPr>
          <w:rFonts w:ascii="Junicode" w:hAnsi="Junicode"/>
          <w:sz w:val="28"/>
          <w:szCs w:val="28"/>
          <w:rPrChange w:id="13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gegl</w:t>
      </w:r>
      <w:r w:rsidR="00A2594E" w:rsidRPr="00FC64E1">
        <w:rPr>
          <w:rFonts w:ascii="Junicode" w:hAnsi="Junicode"/>
          <w:sz w:val="28"/>
          <w:szCs w:val="28"/>
          <w:rPrChange w:id="13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80E78" w:rsidRPr="00FC64E1">
        <w:rPr>
          <w:rFonts w:ascii="Junicode" w:hAnsi="Junicode"/>
          <w:sz w:val="28"/>
          <w:szCs w:val="28"/>
          <w:rPrChange w:id="13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ket / gehet kein Tag vorbei /</w:t>
      </w:r>
      <w:r w:rsidR="0041762F" w:rsidRPr="00FC64E1">
        <w:rPr>
          <w:rFonts w:ascii="Junicode" w:hAnsi="Junicode"/>
          <w:sz w:val="28"/>
          <w:szCs w:val="28"/>
          <w:rPrChange w:id="13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3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3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dahin gehen und reu</w:t>
      </w:r>
      <w:r w:rsidR="00D80E78" w:rsidRPr="00FC64E1">
        <w:rPr>
          <w:rFonts w:ascii="Junicode" w:hAnsi="Junicode"/>
          <w:sz w:val="28"/>
          <w:szCs w:val="28"/>
          <w:rPrChange w:id="13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/ </w:t>
      </w:r>
      <w:r w:rsidR="00A2594E" w:rsidRPr="00FC64E1">
        <w:rPr>
          <w:rFonts w:ascii="Junicode" w:hAnsi="Junicode"/>
          <w:sz w:val="28"/>
          <w:szCs w:val="28"/>
          <w:rPrChange w:id="13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ob die Sache klar / und</w:t>
      </w:r>
      <w:r w:rsidR="0041762F" w:rsidRPr="00FC64E1">
        <w:rPr>
          <w:rFonts w:ascii="Junicode" w:hAnsi="Junicode"/>
          <w:sz w:val="28"/>
          <w:szCs w:val="28"/>
          <w:rPrChange w:id="13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Herzgen allein </w:t>
      </w:r>
      <w:r w:rsidR="00A2594E" w:rsidRPr="00FC64E1">
        <w:rPr>
          <w:rFonts w:ascii="Junicode" w:hAnsi="Junicode"/>
          <w:sz w:val="28"/>
          <w:szCs w:val="28"/>
          <w:rPrChange w:id="13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alda gehet</w:t>
      </w:r>
      <w:r w:rsidR="0041762F" w:rsidRPr="00FC64E1">
        <w:rPr>
          <w:rFonts w:ascii="Junicode" w:hAnsi="Junicode"/>
          <w:sz w:val="28"/>
          <w:szCs w:val="28"/>
          <w:rPrChange w:id="13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an ein krazen und </w:t>
      </w:r>
      <w:r w:rsidR="00A2594E" w:rsidRPr="00FC64E1">
        <w:rPr>
          <w:rFonts w:ascii="Junicode" w:hAnsi="Junicode"/>
          <w:sz w:val="28"/>
          <w:szCs w:val="28"/>
          <w:rPrChange w:id="13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char</w:t>
      </w:r>
      <w:r w:rsidR="00EA50DB" w:rsidRPr="00FC64E1">
        <w:rPr>
          <w:rFonts w:ascii="Junicode" w:hAnsi="Junicode"/>
          <w:sz w:val="28"/>
          <w:szCs w:val="28"/>
          <w:rPrChange w:id="13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D80E78" w:rsidRPr="00FC64E1">
        <w:rPr>
          <w:rFonts w:ascii="Junicode" w:hAnsi="Junicode"/>
          <w:sz w:val="28"/>
          <w:szCs w:val="28"/>
          <w:rPrChange w:id="13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an ein</w:t>
      </w:r>
      <w:r w:rsidR="0041762F" w:rsidRPr="00FC64E1">
        <w:rPr>
          <w:rFonts w:ascii="Junicode" w:hAnsi="Junicode"/>
          <w:sz w:val="28"/>
          <w:szCs w:val="28"/>
          <w:rPrChange w:id="13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neigen und buken / an ein greuliches</w:t>
      </w:r>
      <w:r w:rsidR="0041762F" w:rsidRPr="00FC64E1">
        <w:rPr>
          <w:rFonts w:ascii="Junicode" w:hAnsi="Junicode"/>
          <w:sz w:val="28"/>
          <w:szCs w:val="28"/>
          <w:rPrChange w:id="13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3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80E78" w:rsidRPr="00FC64E1">
        <w:rPr>
          <w:rFonts w:ascii="Junicode" w:hAnsi="Junicode"/>
          <w:sz w:val="28"/>
          <w:szCs w:val="28"/>
          <w:rPrChange w:id="13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ßwerffen / daß die Glaßfen</w:t>
      </w:r>
      <w:r w:rsidR="00A2594E" w:rsidRPr="00FC64E1">
        <w:rPr>
          <w:rFonts w:ascii="Junicode" w:hAnsi="Junicode"/>
          <w:sz w:val="28"/>
          <w:szCs w:val="28"/>
          <w:rPrChange w:id="13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</w:t>
      </w:r>
      <w:r w:rsidR="0041762F" w:rsidRPr="00FC64E1">
        <w:rPr>
          <w:rFonts w:ascii="Junicode" w:hAnsi="Junicode"/>
          <w:sz w:val="28"/>
          <w:szCs w:val="28"/>
          <w:rPrChange w:id="13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3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davon zer</w:t>
      </w:r>
      <w:r w:rsidR="00A2594E" w:rsidRPr="00FC64E1">
        <w:rPr>
          <w:rFonts w:ascii="Junicode" w:hAnsi="Junicode"/>
          <w:sz w:val="28"/>
          <w:szCs w:val="28"/>
          <w:rPrChange w:id="13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pringen m</w:t>
      </w:r>
      <w:r w:rsidR="00A2594E" w:rsidRPr="00FC64E1">
        <w:rPr>
          <w:rFonts w:ascii="Junicode" w:hAnsi="Junicode"/>
          <w:sz w:val="28"/>
          <w:szCs w:val="28"/>
          <w:rPrChange w:id="13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1762F" w:rsidRPr="00FC64E1">
        <w:rPr>
          <w:rFonts w:ascii="Junicode" w:hAnsi="Junicode"/>
          <w:sz w:val="28"/>
          <w:szCs w:val="28"/>
          <w:rPrChange w:id="13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gen: So die</w:t>
      </w:r>
      <w:r w:rsidR="00A2594E" w:rsidRPr="00FC64E1">
        <w:rPr>
          <w:rFonts w:ascii="Junicode" w:hAnsi="Junicode"/>
          <w:sz w:val="28"/>
          <w:szCs w:val="28"/>
          <w:rPrChange w:id="13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alles nun vorgangen / </w:t>
      </w:r>
      <w:r w:rsidR="00A2594E" w:rsidRPr="00FC64E1">
        <w:rPr>
          <w:rFonts w:ascii="Junicode" w:hAnsi="Junicode"/>
          <w:sz w:val="28"/>
          <w:szCs w:val="28"/>
          <w:rPrChange w:id="13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</w:t>
      </w:r>
      <w:r w:rsidR="00A2594E" w:rsidRPr="00FC64E1">
        <w:rPr>
          <w:rFonts w:ascii="Junicode" w:hAnsi="Junicode"/>
          <w:sz w:val="28"/>
          <w:szCs w:val="28"/>
          <w:rPrChange w:id="13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1762F" w:rsidRPr="00FC64E1">
        <w:rPr>
          <w:rFonts w:ascii="Junicode" w:hAnsi="Junicode"/>
          <w:sz w:val="28"/>
          <w:szCs w:val="28"/>
          <w:rPrChange w:id="13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3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3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3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80E78" w:rsidRPr="00FC64E1">
        <w:rPr>
          <w:rFonts w:ascii="Junicode" w:hAnsi="Junicode"/>
          <w:sz w:val="28"/>
          <w:szCs w:val="28"/>
          <w:rPrChange w:id="14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mher </w:t>
      </w:r>
      <w:r w:rsidR="00A2594E" w:rsidRPr="00FC64E1">
        <w:rPr>
          <w:rFonts w:ascii="Junicode" w:hAnsi="Junicode"/>
          <w:sz w:val="28"/>
          <w:szCs w:val="28"/>
          <w:rPrChange w:id="14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80E78" w:rsidRPr="00FC64E1">
        <w:rPr>
          <w:rFonts w:ascii="Junicode" w:hAnsi="Junicode"/>
          <w:sz w:val="28"/>
          <w:szCs w:val="28"/>
          <w:rPrChange w:id="14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/ ob nicht irgends</w:t>
      </w:r>
      <w:r w:rsidR="0041762F" w:rsidRPr="00FC64E1">
        <w:rPr>
          <w:rFonts w:ascii="Junicode" w:hAnsi="Junicode"/>
          <w:sz w:val="28"/>
          <w:szCs w:val="28"/>
          <w:rPrChange w:id="14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der Nachbar</w:t>
      </w:r>
      <w:r w:rsidR="00A2594E" w:rsidRPr="00FC64E1">
        <w:rPr>
          <w:rFonts w:ascii="Junicode" w:hAnsi="Junicode"/>
          <w:sz w:val="28"/>
          <w:szCs w:val="28"/>
          <w:rPrChange w:id="14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1762F" w:rsidRPr="00FC64E1">
        <w:rPr>
          <w:rFonts w:ascii="Junicode" w:hAnsi="Junicode"/>
          <w:sz w:val="28"/>
          <w:szCs w:val="28"/>
          <w:rPrChange w:id="14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ein gut be</w:t>
      </w:r>
      <w:r w:rsidR="00D80E78" w:rsidRPr="00FC64E1">
        <w:rPr>
          <w:rFonts w:ascii="Junicode" w:hAnsi="Junicode"/>
          <w:sz w:val="28"/>
          <w:szCs w:val="28"/>
          <w:rPrChange w:id="14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quemes Hauß / da Bier und Wein</w:t>
      </w:r>
      <w:r w:rsidR="0041762F" w:rsidRPr="00FC64E1">
        <w:rPr>
          <w:rFonts w:ascii="Junicode" w:hAnsi="Junicode"/>
          <w:sz w:val="28"/>
          <w:szCs w:val="28"/>
          <w:rPrChange w:id="14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gezappfet wird / gefunden werde /</w:t>
      </w:r>
      <w:r w:rsidR="0041762F" w:rsidRPr="00FC64E1">
        <w:rPr>
          <w:rFonts w:ascii="Junicode" w:hAnsi="Junicode"/>
          <w:sz w:val="28"/>
          <w:szCs w:val="28"/>
          <w:rPrChange w:id="14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aus dem </w:t>
      </w:r>
      <w:r w:rsidR="00A2594E" w:rsidRPr="00FC64E1">
        <w:rPr>
          <w:rFonts w:ascii="Junicode" w:hAnsi="Junicode"/>
          <w:sz w:val="28"/>
          <w:szCs w:val="28"/>
          <w:rPrChange w:id="14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4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er</w:t>
      </w:r>
      <w:r w:rsidR="00A2594E" w:rsidRPr="00FC64E1">
        <w:rPr>
          <w:rFonts w:ascii="Junicode" w:hAnsi="Junicode"/>
          <w:sz w:val="28"/>
          <w:szCs w:val="28"/>
          <w:rPrChange w:id="14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4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k</w:t>
      </w:r>
      <w:r w:rsidR="00A2594E" w:rsidRPr="00FC64E1">
        <w:rPr>
          <w:rFonts w:ascii="Junicode" w:hAnsi="Junicode"/>
          <w:sz w:val="28"/>
          <w:szCs w:val="28"/>
          <w:rPrChange w:id="14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80E78" w:rsidRPr="00FC64E1">
        <w:rPr>
          <w:rFonts w:ascii="Junicode" w:hAnsi="Junicode"/>
          <w:sz w:val="28"/>
          <w:szCs w:val="28"/>
          <w:rPrChange w:id="14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wer</w:t>
      </w:r>
      <w:r w:rsidR="0041762F" w:rsidRPr="00FC64E1">
        <w:rPr>
          <w:rFonts w:ascii="Junicode" w:hAnsi="Junicode"/>
          <w:sz w:val="28"/>
          <w:szCs w:val="28"/>
          <w:rPrChange w:id="14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dort aus- und eingehe / ligen </w:t>
      </w:r>
      <w:r w:rsidR="00A2594E" w:rsidRPr="00FC64E1">
        <w:rPr>
          <w:rFonts w:ascii="Junicode" w:hAnsi="Junicode"/>
          <w:sz w:val="28"/>
          <w:szCs w:val="28"/>
          <w:rPrChange w:id="14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4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</w:t>
      </w:r>
      <w:r w:rsidR="0041762F" w:rsidRPr="00FC64E1">
        <w:rPr>
          <w:rFonts w:ascii="Junicode" w:hAnsi="Junicode"/>
          <w:sz w:val="28"/>
          <w:szCs w:val="28"/>
          <w:rPrChange w:id="14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 und Nacht an den Fen</w:t>
      </w:r>
      <w:r w:rsidR="00A2594E" w:rsidRPr="00FC64E1">
        <w:rPr>
          <w:rFonts w:ascii="Junicode" w:hAnsi="Junicode"/>
          <w:sz w:val="28"/>
          <w:szCs w:val="28"/>
          <w:rPrChange w:id="14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4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tern /</w:t>
      </w:r>
      <w:r w:rsidR="0041762F" w:rsidRPr="00FC64E1">
        <w:rPr>
          <w:rFonts w:ascii="Junicode" w:hAnsi="Junicode"/>
          <w:sz w:val="28"/>
          <w:szCs w:val="28"/>
          <w:rPrChange w:id="14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80E78" w:rsidRPr="00FC64E1">
        <w:rPr>
          <w:rFonts w:ascii="Junicode" w:hAnsi="Junicode"/>
          <w:sz w:val="28"/>
          <w:szCs w:val="28"/>
          <w:rPrChange w:id="14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biß daß </w:t>
      </w:r>
      <w:r w:rsidR="00A2594E" w:rsidRPr="00FC64E1">
        <w:rPr>
          <w:rFonts w:ascii="Junicode" w:hAnsi="Junicode"/>
          <w:sz w:val="28"/>
          <w:szCs w:val="28"/>
          <w:rPrChange w:id="14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80E78" w:rsidRPr="00FC64E1">
        <w:rPr>
          <w:rFonts w:ascii="Junicode" w:hAnsi="Junicode"/>
          <w:sz w:val="28"/>
          <w:szCs w:val="28"/>
          <w:rPrChange w:id="14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eine gute redliche W</w:t>
      </w:r>
      <w:r w:rsidR="00A2594E" w:rsidRPr="00FC64E1">
        <w:rPr>
          <w:rFonts w:ascii="Junicode" w:hAnsi="Junicode"/>
          <w:sz w:val="28"/>
          <w:szCs w:val="28"/>
          <w:rPrChange w:id="14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86590E" w:rsidRPr="00FC64E1">
        <w:rPr>
          <w:rFonts w:ascii="Junicode" w:hAnsi="Junicode"/>
          <w:sz w:val="28"/>
          <w:szCs w:val="28"/>
          <w:rPrChange w:id="14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</w:t>
      </w:r>
      <w:r w:rsidR="00EA50DB" w:rsidRPr="00FC64E1">
        <w:rPr>
          <w:rFonts w:ascii="Junicode" w:hAnsi="Junicode"/>
          <w:sz w:val="28"/>
          <w:szCs w:val="28"/>
          <w:rPrChange w:id="14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86590E" w:rsidRPr="00FC64E1">
        <w:rPr>
          <w:rFonts w:ascii="Junicode" w:hAnsi="Junicode"/>
          <w:sz w:val="28"/>
          <w:szCs w:val="28"/>
          <w:rPrChange w:id="14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/ N</w:t>
      </w:r>
      <w:r w:rsidR="00A2594E" w:rsidRPr="00FC64E1">
        <w:rPr>
          <w:rFonts w:ascii="Junicode" w:hAnsi="Junicode"/>
          <w:sz w:val="28"/>
          <w:szCs w:val="28"/>
          <w:rPrChange w:id="14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6590E" w:rsidRPr="00FC64E1">
        <w:rPr>
          <w:rFonts w:ascii="Junicode" w:hAnsi="Junicode"/>
          <w:sz w:val="28"/>
          <w:szCs w:val="28"/>
          <w:rPrChange w:id="14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terin / oder Steifferin /</w:t>
      </w:r>
      <w:r w:rsidR="007652F4" w:rsidRPr="00FC64E1">
        <w:rPr>
          <w:rFonts w:ascii="Junicode" w:hAnsi="Junicode"/>
          <w:sz w:val="28"/>
          <w:szCs w:val="28"/>
          <w:rPrChange w:id="14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denen gemeiniglich die Ehre auff</w:t>
      </w:r>
      <w:r w:rsidR="007652F4" w:rsidRPr="00FC64E1">
        <w:rPr>
          <w:rFonts w:ascii="Junicode" w:hAnsi="Junicode"/>
          <w:sz w:val="28"/>
          <w:szCs w:val="28"/>
          <w:rPrChange w:id="14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</w:t>
      </w:r>
      <w:r w:rsidR="00A2594E" w:rsidRPr="00FC64E1">
        <w:rPr>
          <w:rFonts w:ascii="Junicode" w:hAnsi="Junicode"/>
          <w:sz w:val="28"/>
          <w:szCs w:val="28"/>
          <w:rPrChange w:id="14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86590E" w:rsidRPr="00FC64E1">
        <w:rPr>
          <w:rFonts w:ascii="Junicode" w:hAnsi="Junicode"/>
          <w:sz w:val="28"/>
          <w:szCs w:val="28"/>
          <w:rPrChange w:id="14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Stelzen gehet / ertappen /</w:t>
      </w:r>
      <w:r w:rsidR="007652F4" w:rsidRPr="00FC64E1">
        <w:rPr>
          <w:rFonts w:ascii="Junicode" w:hAnsi="Junicode"/>
          <w:sz w:val="28"/>
          <w:szCs w:val="28"/>
          <w:rPrChange w:id="14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eine alte Po</w:t>
      </w:r>
      <w:r w:rsidR="00A2594E" w:rsidRPr="00FC64E1">
        <w:rPr>
          <w:rFonts w:ascii="Junicode" w:hAnsi="Junicode"/>
          <w:sz w:val="28"/>
          <w:szCs w:val="28"/>
          <w:rPrChange w:id="14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tilione / welche an</w:t>
      </w:r>
      <w:r w:rsidR="007652F4" w:rsidRPr="00FC64E1">
        <w:rPr>
          <w:rFonts w:ascii="Junicode" w:hAnsi="Junicode"/>
          <w:sz w:val="28"/>
          <w:szCs w:val="28"/>
          <w:rPrChange w:id="14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Ort wol geh</w:t>
      </w:r>
      <w:r w:rsidR="00A2594E" w:rsidRPr="00FC64E1">
        <w:rPr>
          <w:rFonts w:ascii="Junicode" w:hAnsi="Junicode"/>
          <w:sz w:val="28"/>
          <w:szCs w:val="28"/>
          <w:rPrChange w:id="14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6590E" w:rsidRPr="00FC64E1">
        <w:rPr>
          <w:rFonts w:ascii="Junicode" w:hAnsi="Junicode"/>
          <w:sz w:val="28"/>
          <w:szCs w:val="28"/>
          <w:rPrChange w:id="14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/ und gelitten</w:t>
      </w:r>
      <w:r w:rsidR="007652F4" w:rsidRPr="00FC64E1">
        <w:rPr>
          <w:rFonts w:ascii="Junicode" w:hAnsi="Junicode"/>
          <w:sz w:val="28"/>
          <w:szCs w:val="28"/>
          <w:rPrChange w:id="14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4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denen </w:t>
      </w:r>
      <w:r w:rsidR="00A2594E" w:rsidRPr="00FC64E1">
        <w:rPr>
          <w:rFonts w:ascii="Junicode" w:hAnsi="Junicode"/>
          <w:sz w:val="28"/>
          <w:szCs w:val="28"/>
          <w:rPrChange w:id="14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eine Mi</w:t>
      </w:r>
      <w:r w:rsidR="00A2594E" w:rsidRPr="00FC64E1">
        <w:rPr>
          <w:rFonts w:ascii="Junicode" w:hAnsi="Junicode"/>
          <w:sz w:val="28"/>
          <w:szCs w:val="28"/>
          <w:rPrChange w:id="14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52F4" w:rsidRPr="00FC64E1">
        <w:rPr>
          <w:rFonts w:ascii="Junicode" w:hAnsi="Junicode"/>
          <w:sz w:val="28"/>
          <w:szCs w:val="28"/>
          <w:rPrChange w:id="14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ive oder Lie</w:t>
      </w:r>
      <w:r w:rsidR="0086590E" w:rsidRPr="00FC64E1">
        <w:rPr>
          <w:rFonts w:ascii="Junicode" w:hAnsi="Junicode"/>
          <w:sz w:val="28"/>
          <w:szCs w:val="28"/>
          <w:rPrChange w:id="14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besbrieff / neben allerhand </w:t>
      </w:r>
      <w:r w:rsidR="00A2594E" w:rsidRPr="00FC64E1">
        <w:rPr>
          <w:rFonts w:ascii="Junicode" w:hAnsi="Junicode"/>
          <w:sz w:val="28"/>
          <w:szCs w:val="28"/>
          <w:rPrChange w:id="14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6590E" w:rsidRPr="00FC64E1">
        <w:rPr>
          <w:rFonts w:ascii="Junicode" w:hAnsi="Junicode"/>
          <w:sz w:val="28"/>
          <w:szCs w:val="28"/>
          <w:rPrChange w:id="14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</w:t>
      </w:r>
      <w:r w:rsidR="007652F4" w:rsidRPr="00FC64E1">
        <w:rPr>
          <w:rFonts w:ascii="Junicode" w:hAnsi="Junicode"/>
          <w:sz w:val="28"/>
          <w:szCs w:val="28"/>
          <w:rPrChange w:id="14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14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cretionen einh</w:t>
      </w:r>
      <w:r w:rsidR="00A2594E" w:rsidRPr="00FC64E1">
        <w:rPr>
          <w:rFonts w:ascii="Junicode" w:hAnsi="Junicode"/>
          <w:sz w:val="28"/>
          <w:szCs w:val="28"/>
          <w:rPrChange w:id="14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6590E" w:rsidRPr="00FC64E1">
        <w:rPr>
          <w:rFonts w:ascii="Junicode" w:hAnsi="Junicode"/>
          <w:sz w:val="28"/>
          <w:szCs w:val="28"/>
          <w:rPrChange w:id="14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ndigen / und</w:t>
      </w:r>
      <w:r w:rsidR="007652F4" w:rsidRPr="00FC64E1">
        <w:rPr>
          <w:rFonts w:ascii="Junicode" w:hAnsi="Junicode"/>
          <w:sz w:val="28"/>
          <w:szCs w:val="28"/>
          <w:rPrChange w:id="14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an die Dame / daß die</w:t>
      </w:r>
      <w:r w:rsidR="007652F4" w:rsidRPr="00FC64E1">
        <w:rPr>
          <w:rFonts w:ascii="Junicode" w:hAnsi="Junicode"/>
          <w:sz w:val="28"/>
          <w:szCs w:val="28"/>
          <w:rPrChange w:id="14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6590E" w:rsidRPr="00FC64E1">
        <w:rPr>
          <w:rFonts w:ascii="Junicode" w:hAnsi="Junicode"/>
          <w:sz w:val="28"/>
          <w:szCs w:val="28"/>
          <w:rPrChange w:id="14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Stralen jhrer </w:t>
      </w:r>
      <w:r w:rsidR="00A2594E" w:rsidRPr="00FC64E1">
        <w:rPr>
          <w:rFonts w:ascii="Junicode" w:hAnsi="Junicode"/>
          <w:sz w:val="28"/>
          <w:szCs w:val="28"/>
          <w:rPrChange w:id="14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6590E" w:rsidRPr="00FC64E1">
        <w:rPr>
          <w:rFonts w:ascii="Junicode" w:hAnsi="Junicode"/>
          <w:sz w:val="28"/>
          <w:szCs w:val="28"/>
          <w:rPrChange w:id="14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6590E" w:rsidRPr="00FC64E1">
        <w:rPr>
          <w:rFonts w:ascii="Junicode" w:hAnsi="Junicode"/>
          <w:sz w:val="28"/>
          <w:szCs w:val="28"/>
          <w:rPrChange w:id="14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Augen / jhr</w:t>
      </w:r>
      <w:r w:rsidR="007652F4" w:rsidRPr="00FC64E1">
        <w:rPr>
          <w:rFonts w:ascii="Junicode" w:hAnsi="Junicode"/>
          <w:sz w:val="28"/>
          <w:szCs w:val="28"/>
          <w:rPrChange w:id="14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Herze derma</w:t>
      </w:r>
      <w:r w:rsidR="00A2594E" w:rsidRPr="00FC64E1">
        <w:rPr>
          <w:rFonts w:ascii="Junicode" w:hAnsi="Junicode"/>
          <w:sz w:val="28"/>
          <w:szCs w:val="28"/>
          <w:rPrChange w:id="14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52F4" w:rsidRPr="00FC64E1">
        <w:rPr>
          <w:rFonts w:ascii="Junicode" w:hAnsi="Junicode"/>
          <w:sz w:val="28"/>
          <w:szCs w:val="28"/>
          <w:rPrChange w:id="14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verlezet / jhnen un</w:t>
      </w:r>
      <w:r w:rsidR="00FF7EBE" w:rsidRPr="00FC64E1">
        <w:rPr>
          <w:rFonts w:ascii="Junicode" w:hAnsi="Junicode"/>
          <w:sz w:val="28"/>
          <w:szCs w:val="28"/>
          <w:rPrChange w:id="14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4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F7EBE" w:rsidRPr="00FC64E1">
        <w:rPr>
          <w:rFonts w:ascii="Junicode" w:hAnsi="Junicode"/>
          <w:sz w:val="28"/>
          <w:szCs w:val="28"/>
          <w:rPrChange w:id="14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glich </w:t>
      </w:r>
      <w:r w:rsidR="00A2594E" w:rsidRPr="00FC64E1">
        <w:rPr>
          <w:rFonts w:ascii="Junicode" w:hAnsi="Junicode"/>
          <w:sz w:val="28"/>
          <w:szCs w:val="28"/>
          <w:rPrChange w:id="14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l</w:t>
      </w:r>
      <w:r w:rsidR="00A2594E" w:rsidRPr="00FC64E1">
        <w:rPr>
          <w:rFonts w:ascii="Junicode" w:hAnsi="Junicode"/>
          <w:sz w:val="28"/>
          <w:szCs w:val="28"/>
          <w:rPrChange w:id="14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F7EBE" w:rsidRPr="00FC64E1">
        <w:rPr>
          <w:rFonts w:ascii="Junicode" w:hAnsi="Junicode"/>
          <w:sz w:val="28"/>
          <w:szCs w:val="28"/>
          <w:rPrChange w:id="14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nger zu leben / und nit</w:t>
      </w:r>
      <w:r w:rsidR="007652F4" w:rsidRPr="00FC64E1">
        <w:rPr>
          <w:rFonts w:ascii="Junicode" w:hAnsi="Junicode"/>
          <w:sz w:val="28"/>
          <w:szCs w:val="28"/>
          <w:rPrChange w:id="14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Ehre zu genie</w:t>
      </w:r>
      <w:r w:rsidR="00A2594E" w:rsidRPr="00FC64E1">
        <w:rPr>
          <w:rFonts w:ascii="Junicode" w:hAnsi="Junicode"/>
          <w:sz w:val="28"/>
          <w:szCs w:val="28"/>
          <w:rPrChange w:id="14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F7EBE" w:rsidRPr="00FC64E1">
        <w:rPr>
          <w:rFonts w:ascii="Junicode" w:hAnsi="Junicode"/>
          <w:sz w:val="28"/>
          <w:szCs w:val="28"/>
          <w:rPrChange w:id="14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e~ / die</w:t>
      </w:r>
      <w:r w:rsidR="00A2594E" w:rsidRPr="00FC64E1">
        <w:rPr>
          <w:rFonts w:ascii="Junicode" w:hAnsi="Junicode"/>
          <w:sz w:val="28"/>
          <w:szCs w:val="28"/>
          <w:rPrChange w:id="14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Sch</w:t>
      </w:r>
      <w:r w:rsidR="00A2594E" w:rsidRPr="00FC64E1">
        <w:rPr>
          <w:rFonts w:ascii="Junicode" w:hAnsi="Junicode"/>
          <w:sz w:val="28"/>
          <w:szCs w:val="28"/>
          <w:rPrChange w:id="14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652F4" w:rsidRPr="00FC64E1">
        <w:rPr>
          <w:rFonts w:ascii="Junicode" w:hAnsi="Junicode"/>
          <w:sz w:val="28"/>
          <w:szCs w:val="28"/>
          <w:rPrChange w:id="14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FF7EBE" w:rsidRPr="00FC64E1">
        <w:rPr>
          <w:rFonts w:ascii="Junicode" w:hAnsi="Junicode"/>
          <w:sz w:val="28"/>
          <w:szCs w:val="28"/>
          <w:rPrChange w:id="14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heit weiter zu be</w:t>
      </w:r>
      <w:r w:rsidR="00A2594E" w:rsidRPr="00FC64E1">
        <w:rPr>
          <w:rFonts w:ascii="Junicode" w:hAnsi="Junicode"/>
          <w:sz w:val="28"/>
          <w:szCs w:val="28"/>
          <w:rPrChange w:id="14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 / und jhrer</w:t>
      </w:r>
      <w:r w:rsidR="007652F4" w:rsidRPr="00FC64E1">
        <w:rPr>
          <w:rFonts w:ascii="Junicode" w:hAnsi="Junicode"/>
          <w:sz w:val="28"/>
          <w:szCs w:val="28"/>
          <w:rPrChange w:id="14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F7EBE" w:rsidRPr="00FC64E1">
        <w:rPr>
          <w:rFonts w:ascii="Junicode" w:hAnsi="Junicode"/>
          <w:sz w:val="28"/>
          <w:szCs w:val="28"/>
          <w:rPrChange w:id="14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beraus gro</w:t>
      </w:r>
      <w:r w:rsidR="00A2594E" w:rsidRPr="00FC64E1">
        <w:rPr>
          <w:rFonts w:ascii="Junicode" w:hAnsi="Junicode"/>
          <w:sz w:val="28"/>
          <w:szCs w:val="28"/>
          <w:rPrChange w:id="14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F7EBE" w:rsidRPr="00FC64E1">
        <w:rPr>
          <w:rFonts w:ascii="Junicode" w:hAnsi="Junicode"/>
          <w:sz w:val="28"/>
          <w:szCs w:val="28"/>
          <w:rPrChange w:id="14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Freundlichkeit</w:t>
      </w:r>
      <w:r w:rsidR="007652F4" w:rsidRPr="00FC64E1">
        <w:rPr>
          <w:rFonts w:ascii="Junicode" w:hAnsi="Junicode"/>
          <w:sz w:val="28"/>
          <w:szCs w:val="28"/>
          <w:rPrChange w:id="14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fruchtbarlich zu genie</w:t>
      </w:r>
      <w:r w:rsidR="00A2594E" w:rsidRPr="00FC64E1">
        <w:rPr>
          <w:rFonts w:ascii="Junicode" w:hAnsi="Junicode"/>
          <w:sz w:val="28"/>
          <w:szCs w:val="28"/>
          <w:rPrChange w:id="14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F7EBE" w:rsidRPr="00FC64E1">
        <w:rPr>
          <w:rFonts w:ascii="Junicode" w:hAnsi="Junicode"/>
          <w:sz w:val="28"/>
          <w:szCs w:val="28"/>
          <w:rPrChange w:id="14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darum</w:t>
      </w:r>
      <w:r w:rsidR="007652F4" w:rsidRPr="00FC64E1">
        <w:rPr>
          <w:rFonts w:ascii="Junicode" w:hAnsi="Junicode"/>
          <w:sz w:val="28"/>
          <w:szCs w:val="28"/>
          <w:rPrChange w:id="14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legen </w:t>
      </w:r>
      <w:r w:rsidR="00A2594E" w:rsidRPr="00FC64E1">
        <w:rPr>
          <w:rFonts w:ascii="Junicode" w:hAnsi="Junicode"/>
          <w:sz w:val="28"/>
          <w:szCs w:val="28"/>
          <w:rPrChange w:id="14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4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nider zu jhren F</w:t>
      </w:r>
      <w:r w:rsidR="00A2594E" w:rsidRPr="00FC64E1">
        <w:rPr>
          <w:rFonts w:ascii="Junicode" w:hAnsi="Junicode"/>
          <w:sz w:val="28"/>
          <w:szCs w:val="28"/>
          <w:rPrChange w:id="14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FF7EBE" w:rsidRPr="00FC64E1">
        <w:rPr>
          <w:rFonts w:ascii="Junicode" w:hAnsi="Junicode"/>
          <w:sz w:val="28"/>
          <w:szCs w:val="28"/>
          <w:rPrChange w:id="14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7652F4" w:rsidRPr="00FC64E1">
        <w:rPr>
          <w:rFonts w:ascii="Junicode" w:hAnsi="Junicode"/>
          <w:sz w:val="28"/>
          <w:szCs w:val="28"/>
          <w:rPrChange w:id="14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bitten dem</w:t>
      </w:r>
      <w:r w:rsidR="00A2594E" w:rsidRPr="00FC64E1">
        <w:rPr>
          <w:rFonts w:ascii="Junicode" w:hAnsi="Junicode"/>
          <w:sz w:val="28"/>
          <w:szCs w:val="28"/>
          <w:rPrChange w:id="14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52F4" w:rsidRPr="00FC64E1">
        <w:rPr>
          <w:rFonts w:ascii="Junicode" w:hAnsi="Junicode"/>
          <w:sz w:val="28"/>
          <w:szCs w:val="28"/>
          <w:rPrChange w:id="14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tiglich / beikommen</w:t>
      </w:r>
      <w:r w:rsidR="00FF7EBE" w:rsidRPr="00FC64E1">
        <w:rPr>
          <w:rFonts w:ascii="Junicode" w:hAnsi="Junicode"/>
          <w:sz w:val="28"/>
          <w:szCs w:val="28"/>
          <w:rPrChange w:id="14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Favor und Di</w:t>
      </w:r>
      <w:r w:rsidR="00A2594E" w:rsidRPr="00FC64E1">
        <w:rPr>
          <w:rFonts w:ascii="Junicode" w:hAnsi="Junicode"/>
          <w:sz w:val="28"/>
          <w:szCs w:val="28"/>
          <w:rPrChange w:id="14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 von jhren</w:t>
      </w:r>
      <w:r w:rsidR="007652F4" w:rsidRPr="00FC64E1">
        <w:rPr>
          <w:rFonts w:ascii="Junicode" w:hAnsi="Junicode"/>
          <w:sz w:val="28"/>
          <w:szCs w:val="28"/>
          <w:rPrChange w:id="14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Schlaven willig zu empfahen / </w:t>
      </w:r>
      <w:r w:rsidR="00A2594E" w:rsidRPr="00FC64E1">
        <w:rPr>
          <w:rFonts w:ascii="Junicode" w:hAnsi="Junicode"/>
          <w:sz w:val="28"/>
          <w:szCs w:val="28"/>
          <w:rPrChange w:id="14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7652F4" w:rsidRPr="00FC64E1">
        <w:rPr>
          <w:rFonts w:ascii="Junicode" w:hAnsi="Junicode"/>
          <w:sz w:val="28"/>
          <w:szCs w:val="28"/>
          <w:rPrChange w:id="14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gro</w:t>
      </w:r>
      <w:r w:rsidR="00A2594E" w:rsidRPr="00FC64E1">
        <w:rPr>
          <w:rFonts w:ascii="Junicode" w:hAnsi="Junicode"/>
          <w:sz w:val="28"/>
          <w:szCs w:val="28"/>
          <w:rPrChange w:id="14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F7EBE" w:rsidRPr="00FC64E1">
        <w:rPr>
          <w:rFonts w:ascii="Junicode" w:hAnsi="Junicode"/>
          <w:sz w:val="28"/>
          <w:szCs w:val="28"/>
          <w:rPrChange w:id="14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Affection dabei zu vermerke~ /</w:t>
      </w:r>
      <w:r w:rsidR="007652F4" w:rsidRPr="00FC64E1">
        <w:rPr>
          <w:rFonts w:ascii="Junicode" w:hAnsi="Junicode"/>
          <w:sz w:val="28"/>
          <w:szCs w:val="28"/>
          <w:rPrChange w:id="14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</w:t>
      </w:r>
      <w:r w:rsidR="00A2594E" w:rsidRPr="00FC64E1">
        <w:rPr>
          <w:rFonts w:ascii="Junicode" w:hAnsi="Junicode"/>
          <w:sz w:val="28"/>
          <w:szCs w:val="28"/>
          <w:rPrChange w:id="14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nur damit zu belegen /</w:t>
      </w:r>
      <w:r w:rsidR="007652F4" w:rsidRPr="00FC64E1">
        <w:rPr>
          <w:rFonts w:ascii="Junicode" w:hAnsi="Junicode"/>
          <w:sz w:val="28"/>
          <w:szCs w:val="28"/>
          <w:rPrChange w:id="14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wider zu verdienen / Zeit / Ort</w:t>
      </w:r>
      <w:r w:rsidR="007652F4" w:rsidRPr="00FC64E1">
        <w:rPr>
          <w:rFonts w:ascii="Junicode" w:hAnsi="Junicode"/>
          <w:sz w:val="28"/>
          <w:szCs w:val="28"/>
          <w:rPrChange w:id="14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</w:t>
      </w:r>
      <w:r w:rsidR="007652F4" w:rsidRPr="00FC64E1">
        <w:rPr>
          <w:rFonts w:ascii="Junicode" w:hAnsi="Junicode"/>
          <w:sz w:val="28"/>
          <w:szCs w:val="28"/>
          <w:rPrChange w:id="14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Gelegenheit zu nemen und zu de</w:t>
      </w:r>
      <w:r w:rsidR="00FF7EBE" w:rsidRPr="00FC64E1">
        <w:rPr>
          <w:rFonts w:ascii="Junicode" w:hAnsi="Junicode"/>
          <w:sz w:val="28"/>
          <w:szCs w:val="28"/>
          <w:rPrChange w:id="14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putieren / (zube</w:t>
      </w:r>
      <w:r w:rsidR="00A2594E" w:rsidRPr="00FC64E1">
        <w:rPr>
          <w:rFonts w:ascii="Junicode" w:hAnsi="Junicode"/>
          <w:sz w:val="28"/>
          <w:szCs w:val="28"/>
          <w:rPrChange w:id="14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timmen /) wo er </w:t>
      </w:r>
      <w:r w:rsidR="00A2594E" w:rsidRPr="00FC64E1">
        <w:rPr>
          <w:rFonts w:ascii="Junicode" w:hAnsi="Junicode"/>
          <w:sz w:val="28"/>
          <w:szCs w:val="28"/>
          <w:rPrChange w:id="14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eine~</w:t>
      </w:r>
      <w:r w:rsidR="00684CA8" w:rsidRPr="00FC64E1">
        <w:rPr>
          <w:rFonts w:ascii="Junicode" w:hAnsi="Junicode"/>
          <w:sz w:val="28"/>
          <w:szCs w:val="28"/>
          <w:rPrChange w:id="14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Herzgen und </w:t>
      </w:r>
      <w:r w:rsidR="00A2594E" w:rsidRPr="00FC64E1">
        <w:rPr>
          <w:rFonts w:ascii="Junicode" w:hAnsi="Junicode"/>
          <w:sz w:val="28"/>
          <w:szCs w:val="28"/>
          <w:rPrChange w:id="14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F7EBE" w:rsidRPr="00FC64E1">
        <w:rPr>
          <w:rFonts w:ascii="Junicode" w:hAnsi="Junicode"/>
          <w:sz w:val="28"/>
          <w:szCs w:val="28"/>
          <w:rPrChange w:id="14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Gebieterin / der</w:t>
      </w:r>
      <w:r w:rsidR="007652F4" w:rsidRPr="00FC64E1">
        <w:rPr>
          <w:rFonts w:ascii="Junicode" w:hAnsi="Junicode"/>
          <w:sz w:val="28"/>
          <w:szCs w:val="28"/>
          <w:rPrChange w:id="14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F7EBE" w:rsidRPr="00FC64E1">
        <w:rPr>
          <w:rFonts w:ascii="Junicode" w:hAnsi="Junicode"/>
          <w:sz w:val="28"/>
          <w:szCs w:val="28"/>
          <w:rPrChange w:id="14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</w:t>
      </w:r>
      <w:r w:rsidR="00A2594E" w:rsidRPr="00FC64E1">
        <w:rPr>
          <w:rFonts w:ascii="Junicode" w:hAnsi="Junicode"/>
          <w:sz w:val="28"/>
          <w:szCs w:val="28"/>
          <w:rPrChange w:id="14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F7EBE" w:rsidRPr="00FC64E1">
        <w:rPr>
          <w:rFonts w:ascii="Junicode" w:hAnsi="Junicode"/>
          <w:sz w:val="28"/>
          <w:szCs w:val="28"/>
          <w:rPrChange w:id="14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nach </w:t>
      </w:r>
      <w:r w:rsidR="00A2594E" w:rsidRPr="00FC64E1">
        <w:rPr>
          <w:rFonts w:ascii="Junicode" w:hAnsi="Junicode"/>
          <w:sz w:val="28"/>
          <w:szCs w:val="28"/>
          <w:rPrChange w:id="14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52F4" w:rsidRPr="00FC64E1">
        <w:rPr>
          <w:rFonts w:ascii="Junicode" w:hAnsi="Junicode"/>
          <w:sz w:val="28"/>
          <w:szCs w:val="28"/>
          <w:rPrChange w:id="14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icherlich hinwider auf</w:t>
      </w:r>
      <w:r w:rsidR="00FF7EBE" w:rsidRPr="00FC64E1">
        <w:rPr>
          <w:rFonts w:ascii="Junicode" w:hAnsi="Junicode"/>
          <w:sz w:val="28"/>
          <w:szCs w:val="28"/>
          <w:rPrChange w:id="14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warten m</w:t>
      </w:r>
      <w:r w:rsidR="00A2594E" w:rsidRPr="00FC64E1">
        <w:rPr>
          <w:rFonts w:ascii="Junicode" w:hAnsi="Junicode"/>
          <w:sz w:val="28"/>
          <w:szCs w:val="28"/>
          <w:rPrChange w:id="14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F7EBE" w:rsidRPr="00FC64E1">
        <w:rPr>
          <w:rFonts w:ascii="Junicode" w:hAnsi="Junicode"/>
          <w:sz w:val="28"/>
          <w:szCs w:val="28"/>
          <w:rPrChange w:id="14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ge.</w:t>
      </w:r>
    </w:p>
    <w:p w14:paraId="6F1372D8" w14:textId="5F619984" w:rsidR="00B53381" w:rsidRPr="00FC64E1" w:rsidRDefault="00FF7EBE" w:rsidP="001B2A6D">
      <w:pPr>
        <w:spacing w:line="360" w:lineRule="auto"/>
        <w:rPr>
          <w:rFonts w:ascii="Junicode" w:hAnsi="Junicode"/>
          <w:sz w:val="28"/>
          <w:szCs w:val="28"/>
          <w:rPrChange w:id="14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Hingegen un</w:t>
      </w:r>
      <w:r w:rsidR="00A2594E" w:rsidRPr="00FC64E1">
        <w:rPr>
          <w:rFonts w:ascii="Junicode" w:hAnsi="Junicode"/>
          <w:sz w:val="28"/>
          <w:szCs w:val="28"/>
          <w:rPrChange w:id="14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Frauen und</w:t>
      </w:r>
      <w:r w:rsidR="007652F4" w:rsidRPr="00FC64E1">
        <w:rPr>
          <w:rFonts w:ascii="Junicode" w:hAnsi="Junicode"/>
          <w:sz w:val="28"/>
          <w:szCs w:val="28"/>
          <w:rPrChange w:id="14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Jungfrauen / welche </w:t>
      </w:r>
      <w:r w:rsidR="00A2594E" w:rsidRPr="00FC64E1">
        <w:rPr>
          <w:rFonts w:ascii="Junicode" w:hAnsi="Junicode"/>
          <w:sz w:val="28"/>
          <w:szCs w:val="28"/>
          <w:rPrChange w:id="14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52F4" w:rsidRPr="00FC64E1">
        <w:rPr>
          <w:rFonts w:ascii="Junicode" w:hAnsi="Junicode"/>
          <w:sz w:val="28"/>
          <w:szCs w:val="28"/>
          <w:rPrChange w:id="14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leicht com</w:t>
      </w:r>
      <w:r w:rsidRPr="00FC64E1">
        <w:rPr>
          <w:rFonts w:ascii="Junicode" w:hAnsi="Junicode"/>
          <w:sz w:val="28"/>
          <w:szCs w:val="28"/>
          <w:rPrChange w:id="14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moviren (bewegen) la</w:t>
      </w:r>
      <w:r w:rsidR="00A2594E" w:rsidRPr="00FC64E1">
        <w:rPr>
          <w:rFonts w:ascii="Junicode" w:hAnsi="Junicode"/>
          <w:sz w:val="28"/>
          <w:szCs w:val="28"/>
          <w:rPrChange w:id="14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nemen</w:t>
      </w:r>
      <w:r w:rsidR="007652F4" w:rsidRPr="00FC64E1">
        <w:rPr>
          <w:rFonts w:ascii="Junicode" w:hAnsi="Junicode"/>
          <w:sz w:val="28"/>
          <w:szCs w:val="28"/>
          <w:rPrChange w:id="14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Schreiben / und darein gemelte</w:t>
      </w:r>
      <w:r w:rsidR="007652F4" w:rsidRPr="00FC64E1">
        <w:rPr>
          <w:rFonts w:ascii="Junicode" w:hAnsi="Junicode"/>
          <w:sz w:val="28"/>
          <w:szCs w:val="28"/>
          <w:rPrChange w:id="14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</w:t>
      </w:r>
      <w:r w:rsidR="00A2594E" w:rsidRPr="00FC64E1">
        <w:rPr>
          <w:rFonts w:ascii="Junicode" w:hAnsi="Junicode"/>
          <w:sz w:val="28"/>
          <w:szCs w:val="28"/>
          <w:rPrChange w:id="14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52F4" w:rsidRPr="00FC64E1">
        <w:rPr>
          <w:rFonts w:ascii="Junicode" w:hAnsi="Junicode"/>
          <w:sz w:val="28"/>
          <w:szCs w:val="28"/>
          <w:rPrChange w:id="14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cretion mit Freuden an / rumini</w:t>
      </w:r>
      <w:r w:rsidRPr="00FC64E1">
        <w:rPr>
          <w:rFonts w:ascii="Junicode" w:hAnsi="Junicode"/>
          <w:sz w:val="28"/>
          <w:szCs w:val="28"/>
          <w:rPrChange w:id="14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(betrachten) die</w:t>
      </w:r>
      <w:r w:rsidR="00A2594E" w:rsidRPr="00FC64E1">
        <w:rPr>
          <w:rFonts w:ascii="Junicode" w:hAnsi="Junicode"/>
          <w:sz w:val="28"/>
          <w:szCs w:val="28"/>
          <w:rPrChange w:id="14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Herzbrechende</w:t>
      </w:r>
      <w:r w:rsidR="007652F4" w:rsidRPr="00FC64E1">
        <w:rPr>
          <w:rFonts w:ascii="Junicode" w:hAnsi="Junicode"/>
          <w:sz w:val="28"/>
          <w:szCs w:val="28"/>
          <w:rPrChange w:id="14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Worte mit fleiß / und halten es f</w:t>
      </w:r>
      <w:r w:rsidR="00A2594E" w:rsidRPr="00FC64E1">
        <w:rPr>
          <w:rFonts w:ascii="Junicode" w:hAnsi="Junicode"/>
          <w:sz w:val="28"/>
          <w:szCs w:val="28"/>
          <w:rPrChange w:id="14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7652F4" w:rsidRPr="00FC64E1">
        <w:rPr>
          <w:rFonts w:ascii="Junicode" w:hAnsi="Junicode"/>
          <w:sz w:val="28"/>
          <w:szCs w:val="28"/>
          <w:rPrChange w:id="14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Tod</w:t>
      </w:r>
      <w:r w:rsidR="00A2594E" w:rsidRPr="00FC64E1">
        <w:rPr>
          <w:rFonts w:ascii="Junicode" w:hAnsi="Junicode"/>
          <w:sz w:val="28"/>
          <w:szCs w:val="28"/>
          <w:rPrChange w:id="14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</w:t>
      </w:r>
      <w:r w:rsidRPr="00FC64E1">
        <w:rPr>
          <w:rFonts w:ascii="Junicode" w:hAnsi="Junicode"/>
          <w:sz w:val="28"/>
          <w:szCs w:val="28"/>
          <w:rPrChange w:id="14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nde / wan </w:t>
      </w:r>
      <w:r w:rsidR="00A2594E" w:rsidRPr="00FC64E1">
        <w:rPr>
          <w:rFonts w:ascii="Junicode" w:hAnsi="Junicode"/>
          <w:sz w:val="28"/>
          <w:szCs w:val="28"/>
          <w:rPrChange w:id="14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</w:t>
      </w:r>
      <w:r w:rsidR="00A2594E" w:rsidRPr="00FC64E1">
        <w:rPr>
          <w:rFonts w:ascii="Junicode" w:hAnsi="Junicode"/>
          <w:sz w:val="28"/>
          <w:szCs w:val="28"/>
          <w:rPrChange w:id="14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</w:t>
      </w:r>
      <w:r w:rsidR="00A2594E" w:rsidRPr="00FC64E1">
        <w:rPr>
          <w:rFonts w:ascii="Junicode" w:hAnsi="Junicode"/>
          <w:sz w:val="28"/>
          <w:szCs w:val="28"/>
          <w:rPrChange w:id="14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7652F4" w:rsidRPr="00FC64E1">
        <w:rPr>
          <w:rFonts w:ascii="Junicode" w:hAnsi="Junicode"/>
          <w:sz w:val="28"/>
          <w:szCs w:val="28"/>
          <w:rPrChange w:id="14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hochverliebte~ Her</w:t>
      </w:r>
      <w:r w:rsidR="00EA50DB" w:rsidRPr="00FC64E1">
        <w:rPr>
          <w:rFonts w:ascii="Junicode" w:hAnsi="Junicode"/>
          <w:sz w:val="28"/>
          <w:szCs w:val="28"/>
          <w:rPrChange w:id="14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4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L</w:t>
      </w:r>
      <w:r w:rsidR="00A2594E" w:rsidRPr="00FC64E1">
        <w:rPr>
          <w:rFonts w:ascii="Junicode" w:hAnsi="Junicode"/>
          <w:sz w:val="28"/>
          <w:szCs w:val="28"/>
          <w:rPrChange w:id="14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ohn Tro</w:t>
      </w:r>
      <w:r w:rsidR="00A2594E" w:rsidRPr="00FC64E1">
        <w:rPr>
          <w:rFonts w:ascii="Junicode" w:hAnsi="Junicode"/>
          <w:sz w:val="28"/>
          <w:szCs w:val="28"/>
          <w:rPrChange w:id="14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7652F4" w:rsidRPr="00FC64E1">
        <w:rPr>
          <w:rFonts w:ascii="Junicode" w:hAnsi="Junicode"/>
          <w:sz w:val="28"/>
          <w:szCs w:val="28"/>
          <w:rPrChange w:id="14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</w:t>
      </w:r>
      <w:r w:rsidR="00A2594E" w:rsidRPr="00FC64E1">
        <w:rPr>
          <w:rFonts w:ascii="Junicode" w:hAnsi="Junicode"/>
          <w:sz w:val="28"/>
          <w:szCs w:val="28"/>
          <w:rPrChange w:id="14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darum </w:t>
      </w:r>
      <w:r w:rsidR="00A2594E" w:rsidRPr="00FC64E1">
        <w:rPr>
          <w:rFonts w:ascii="Junicode" w:hAnsi="Junicode"/>
          <w:sz w:val="28"/>
          <w:szCs w:val="28"/>
          <w:rPrChange w:id="14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ezen </w:t>
      </w:r>
      <w:r w:rsidR="00A2594E" w:rsidRPr="00FC64E1">
        <w:rPr>
          <w:rFonts w:ascii="Junicode" w:hAnsi="Junicode"/>
          <w:sz w:val="28"/>
          <w:szCs w:val="28"/>
          <w:rPrChange w:id="14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4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wider nider / uñ antworte~ </w:t>
      </w:r>
      <w:r w:rsidR="00A2594E" w:rsidRPr="00FC64E1">
        <w:rPr>
          <w:rFonts w:ascii="Junicode" w:hAnsi="Junicode"/>
          <w:sz w:val="28"/>
          <w:szCs w:val="28"/>
          <w:rPrChange w:id="14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ge</w:t>
      </w:r>
      <w:r w:rsidR="00A2594E" w:rsidRPr="00FC64E1">
        <w:rPr>
          <w:rFonts w:ascii="Junicode" w:hAnsi="Junicode"/>
          <w:sz w:val="28"/>
          <w:szCs w:val="28"/>
          <w:rPrChange w:id="14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/ daß</w:t>
      </w:r>
      <w:r w:rsidR="007652F4" w:rsidRPr="00FC64E1">
        <w:rPr>
          <w:rFonts w:ascii="Junicode" w:hAnsi="Junicode"/>
          <w:sz w:val="28"/>
          <w:szCs w:val="28"/>
          <w:rPrChange w:id="14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Worte genug finden k</w:t>
      </w:r>
      <w:r w:rsidR="00A2594E" w:rsidRPr="00FC64E1">
        <w:rPr>
          <w:rFonts w:ascii="Junicode" w:hAnsi="Junicode"/>
          <w:sz w:val="28"/>
          <w:szCs w:val="28"/>
          <w:rPrChange w:id="14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nne~ zu be</w:t>
      </w:r>
      <w:r w:rsidR="00A2594E" w:rsidRPr="00FC64E1">
        <w:rPr>
          <w:rFonts w:ascii="Junicode" w:hAnsi="Junicode"/>
          <w:sz w:val="28"/>
          <w:szCs w:val="28"/>
          <w:rPrChange w:id="14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chreiben die Freude / die </w:t>
      </w:r>
      <w:r w:rsidR="00A2594E" w:rsidRPr="00FC64E1">
        <w:rPr>
          <w:rFonts w:ascii="Junicode" w:hAnsi="Junicode"/>
          <w:sz w:val="28"/>
          <w:szCs w:val="28"/>
          <w:rPrChange w:id="14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aus</w:t>
      </w:r>
      <w:r w:rsidR="007652F4" w:rsidRPr="00FC64E1">
        <w:rPr>
          <w:rFonts w:ascii="Junicode" w:hAnsi="Junicode"/>
          <w:sz w:val="28"/>
          <w:szCs w:val="28"/>
          <w:rPrChange w:id="14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 Schreiben ge</w:t>
      </w:r>
      <w:r w:rsidR="00A2594E" w:rsidRPr="00FC64E1">
        <w:rPr>
          <w:rFonts w:ascii="Junicode" w:hAnsi="Junicode"/>
          <w:sz w:val="28"/>
          <w:szCs w:val="28"/>
          <w:rPrChange w:id="14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pffet / und daß</w:t>
      </w:r>
      <w:r w:rsidR="007652F4" w:rsidRPr="00FC64E1">
        <w:rPr>
          <w:rFonts w:ascii="Junicode" w:hAnsi="Junicode"/>
          <w:sz w:val="28"/>
          <w:szCs w:val="28"/>
          <w:rPrChange w:id="14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der gro</w:t>
      </w:r>
      <w:r w:rsidR="00A2594E" w:rsidRPr="00FC64E1">
        <w:rPr>
          <w:rFonts w:ascii="Junicode" w:hAnsi="Junicode"/>
          <w:sz w:val="28"/>
          <w:szCs w:val="28"/>
          <w:rPrChange w:id="14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Ehren nicht w</w:t>
      </w:r>
      <w:r w:rsidR="00A2594E" w:rsidRPr="00FC64E1">
        <w:rPr>
          <w:rFonts w:ascii="Junicode" w:hAnsi="Junicode"/>
          <w:sz w:val="28"/>
          <w:szCs w:val="28"/>
          <w:rPrChange w:id="14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rdig /</w:t>
      </w:r>
      <w:r w:rsidR="007652F4" w:rsidRPr="00FC64E1">
        <w:rPr>
          <w:rFonts w:ascii="Junicode" w:hAnsi="Junicode"/>
          <w:sz w:val="28"/>
          <w:szCs w:val="28"/>
          <w:rPrChange w:id="14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jhnen von </w:t>
      </w:r>
      <w:r w:rsidR="00A2594E" w:rsidRPr="00FC64E1">
        <w:rPr>
          <w:rFonts w:ascii="Junicode" w:hAnsi="Junicode"/>
          <w:sz w:val="28"/>
          <w:szCs w:val="28"/>
          <w:rPrChange w:id="14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othanen Her</w:t>
      </w:r>
      <w:r w:rsidR="00EA50DB" w:rsidRPr="00FC64E1">
        <w:rPr>
          <w:rFonts w:ascii="Junicode" w:hAnsi="Junicode"/>
          <w:sz w:val="28"/>
          <w:szCs w:val="28"/>
          <w:rPrChange w:id="14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4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in </w:t>
      </w:r>
      <w:r w:rsidR="00A2594E" w:rsidRPr="00FC64E1">
        <w:rPr>
          <w:rFonts w:ascii="Junicode" w:hAnsi="Junicode"/>
          <w:sz w:val="28"/>
          <w:szCs w:val="28"/>
          <w:rPrChange w:id="14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A2594E" w:rsidRPr="00FC64E1">
        <w:rPr>
          <w:rFonts w:ascii="Junicode" w:hAnsi="Junicode"/>
          <w:sz w:val="28"/>
          <w:szCs w:val="28"/>
          <w:rPrChange w:id="14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chikung eines </w:t>
      </w:r>
      <w:r w:rsidR="00A2594E" w:rsidRPr="00FC64E1">
        <w:rPr>
          <w:rFonts w:ascii="Junicode" w:hAnsi="Junicode"/>
          <w:sz w:val="28"/>
          <w:szCs w:val="28"/>
          <w:rPrChange w:id="14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lieben Favors</w:t>
      </w:r>
      <w:r w:rsidR="007652F4" w:rsidRPr="00FC64E1">
        <w:rPr>
          <w:rFonts w:ascii="Junicode" w:hAnsi="Junicode"/>
          <w:sz w:val="28"/>
          <w:szCs w:val="28"/>
          <w:rPrChange w:id="14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</w:t>
      </w:r>
      <w:r w:rsidR="00A2594E" w:rsidRPr="00FC64E1">
        <w:rPr>
          <w:rFonts w:ascii="Junicode" w:hAnsi="Junicode"/>
          <w:sz w:val="28"/>
          <w:szCs w:val="28"/>
          <w:rPrChange w:id="14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cretion widerfaren / welches </w:t>
      </w:r>
      <w:r w:rsidR="00A2594E" w:rsidRPr="00FC64E1">
        <w:rPr>
          <w:rFonts w:ascii="Junicode" w:hAnsi="Junicode"/>
          <w:sz w:val="28"/>
          <w:szCs w:val="28"/>
          <w:rPrChange w:id="14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einem herzlichen Kuße</w:t>
      </w:r>
      <w:r w:rsidR="007652F4" w:rsidRPr="00FC64E1">
        <w:rPr>
          <w:rFonts w:ascii="Junicode" w:hAnsi="Junicode"/>
          <w:sz w:val="28"/>
          <w:szCs w:val="28"/>
          <w:rPrChange w:id="14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empfangen / und </w:t>
      </w:r>
      <w:r w:rsidR="00A2594E" w:rsidRPr="00FC64E1">
        <w:rPr>
          <w:rFonts w:ascii="Junicode" w:hAnsi="Junicode"/>
          <w:sz w:val="28"/>
          <w:szCs w:val="28"/>
          <w:rPrChange w:id="14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hinwiderum</w:t>
      </w:r>
      <w:r w:rsidR="007652F4" w:rsidRPr="00FC64E1">
        <w:rPr>
          <w:rFonts w:ascii="Junicode" w:hAnsi="Junicode"/>
          <w:sz w:val="28"/>
          <w:szCs w:val="28"/>
          <w:rPrChange w:id="14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getreuer Affection / zu verdienen</w:t>
      </w:r>
      <w:r w:rsidR="007652F4" w:rsidRPr="00FC64E1">
        <w:rPr>
          <w:rFonts w:ascii="Junicode" w:hAnsi="Junicode"/>
          <w:sz w:val="28"/>
          <w:szCs w:val="28"/>
          <w:rPrChange w:id="14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unterla</w:t>
      </w:r>
      <w:r w:rsidR="00A2594E" w:rsidRPr="00FC64E1">
        <w:rPr>
          <w:rFonts w:ascii="Junicode" w:hAnsi="Junicode"/>
          <w:sz w:val="28"/>
          <w:szCs w:val="28"/>
          <w:rPrChange w:id="14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</w:t>
      </w:r>
      <w:r w:rsidR="00A2594E" w:rsidRPr="00FC64E1">
        <w:rPr>
          <w:rFonts w:ascii="Junicode" w:hAnsi="Junicode"/>
          <w:sz w:val="28"/>
          <w:szCs w:val="28"/>
          <w:rPrChange w:id="14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 / Zeit / Ort</w:t>
      </w:r>
      <w:r w:rsidR="00684CA8" w:rsidRPr="00FC64E1">
        <w:rPr>
          <w:rFonts w:ascii="Junicode" w:hAnsi="Junicode"/>
          <w:sz w:val="28"/>
          <w:szCs w:val="28"/>
          <w:rPrChange w:id="14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Gelegenheit aber zu benennen /</w:t>
      </w:r>
      <w:r w:rsidR="007652F4" w:rsidRPr="00FC64E1">
        <w:rPr>
          <w:rFonts w:ascii="Junicode" w:hAnsi="Junicode"/>
          <w:sz w:val="28"/>
          <w:szCs w:val="28"/>
          <w:rPrChange w:id="14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bey jhr zukommen / were jhr aus</w:t>
      </w:r>
      <w:r w:rsidR="007652F4" w:rsidRPr="00FC64E1">
        <w:rPr>
          <w:rFonts w:ascii="Junicode" w:hAnsi="Junicode"/>
          <w:sz w:val="28"/>
          <w:szCs w:val="28"/>
          <w:rPrChange w:id="14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Forcht jhrer Eltern und M</w:t>
      </w:r>
      <w:r w:rsidR="00A2594E" w:rsidRPr="00FC64E1">
        <w:rPr>
          <w:rFonts w:ascii="Junicode" w:hAnsi="Junicode"/>
          <w:sz w:val="28"/>
          <w:szCs w:val="28"/>
          <w:rPrChange w:id="14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4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</w:t>
      </w:r>
      <w:r w:rsidR="007652F4" w:rsidRPr="00FC64E1">
        <w:rPr>
          <w:rFonts w:ascii="Junicode" w:hAnsi="Junicode"/>
          <w:sz w:val="28"/>
          <w:szCs w:val="28"/>
          <w:rPrChange w:id="14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wol m</w:t>
      </w:r>
      <w:r w:rsidR="00A2594E" w:rsidRPr="00FC64E1">
        <w:rPr>
          <w:rFonts w:ascii="Junicode" w:hAnsi="Junicode"/>
          <w:sz w:val="28"/>
          <w:szCs w:val="28"/>
          <w:rPrChange w:id="14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 weil auch noch</w:t>
      </w:r>
      <w:r w:rsidR="007652F4" w:rsidRPr="00FC64E1">
        <w:rPr>
          <w:rFonts w:ascii="Junicode" w:hAnsi="Junicode"/>
          <w:sz w:val="28"/>
          <w:szCs w:val="28"/>
          <w:rPrChange w:id="14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kund und bewu</w:t>
      </w:r>
      <w:r w:rsidR="00A2594E" w:rsidRPr="00FC64E1">
        <w:rPr>
          <w:rFonts w:ascii="Junicode" w:hAnsi="Junicode"/>
          <w:sz w:val="28"/>
          <w:szCs w:val="28"/>
          <w:rPrChange w:id="14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ob </w:t>
      </w:r>
      <w:r w:rsidR="00A2594E" w:rsidRPr="00FC64E1">
        <w:rPr>
          <w:rFonts w:ascii="Junicode" w:hAnsi="Junicode"/>
          <w:sz w:val="28"/>
          <w:szCs w:val="28"/>
          <w:rPrChange w:id="14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</w:t>
      </w:r>
      <w:r w:rsidR="007652F4" w:rsidRPr="00FC64E1">
        <w:rPr>
          <w:rFonts w:ascii="Junicode" w:hAnsi="Junicode"/>
          <w:sz w:val="28"/>
          <w:szCs w:val="28"/>
          <w:rPrChange w:id="14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uchen ehrlich gemeinet </w:t>
      </w:r>
      <w:r w:rsidR="00A2594E" w:rsidRPr="00FC64E1">
        <w:rPr>
          <w:rFonts w:ascii="Junicode" w:hAnsi="Junicode"/>
          <w:sz w:val="28"/>
          <w:szCs w:val="28"/>
          <w:rPrChange w:id="14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/ dan </w:t>
      </w:r>
      <w:r w:rsidR="00A2594E" w:rsidRPr="00FC64E1">
        <w:rPr>
          <w:rFonts w:ascii="Junicode" w:hAnsi="Junicode"/>
          <w:sz w:val="28"/>
          <w:szCs w:val="28"/>
          <w:rPrChange w:id="14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7652F4" w:rsidRPr="00FC64E1">
        <w:rPr>
          <w:rFonts w:ascii="Junicode" w:hAnsi="Junicode"/>
          <w:sz w:val="28"/>
          <w:szCs w:val="28"/>
          <w:rPrChange w:id="14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(die h</w:t>
      </w:r>
      <w:r w:rsidR="00A2594E" w:rsidRPr="00FC64E1">
        <w:rPr>
          <w:rFonts w:ascii="Junicode" w:hAnsi="Junicode"/>
          <w:sz w:val="28"/>
          <w:szCs w:val="28"/>
          <w:rPrChange w:id="14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flichen Jungfern in E:)</w:t>
      </w:r>
      <w:r w:rsidR="007652F4" w:rsidRPr="00FC64E1">
        <w:rPr>
          <w:rFonts w:ascii="Junicode" w:hAnsi="Junicode"/>
          <w:sz w:val="28"/>
          <w:szCs w:val="28"/>
          <w:rPrChange w:id="14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wollen gern alles in Ehren thun /</w:t>
      </w:r>
      <w:r w:rsidR="007652F4" w:rsidRPr="00FC64E1">
        <w:rPr>
          <w:rFonts w:ascii="Junicode" w:hAnsi="Junicode"/>
          <w:sz w:val="28"/>
          <w:szCs w:val="28"/>
          <w:rPrChange w:id="14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jhrer Reputation wol geb</w:t>
      </w:r>
      <w:r w:rsidR="00A2594E" w:rsidRPr="00FC64E1">
        <w:rPr>
          <w:rFonts w:ascii="Junicode" w:hAnsi="Junicode"/>
          <w:sz w:val="28"/>
          <w:szCs w:val="28"/>
          <w:rPrChange w:id="14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k</w:t>
      </w:r>
      <w:r w:rsidR="00A2594E" w:rsidRPr="00FC64E1">
        <w:rPr>
          <w:rFonts w:ascii="Junicode" w:hAnsi="Junicode"/>
          <w:sz w:val="28"/>
          <w:szCs w:val="28"/>
          <w:rPrChange w:id="14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nte:) bitten derohalben noch</w:t>
      </w:r>
      <w:r w:rsidR="007652F4" w:rsidRPr="00FC64E1">
        <w:rPr>
          <w:rFonts w:ascii="Junicode" w:hAnsi="Junicode"/>
          <w:sz w:val="28"/>
          <w:szCs w:val="28"/>
          <w:rPrChange w:id="14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zur Zeit (damit der L</w:t>
      </w:r>
      <w:r w:rsidR="00A2594E" w:rsidRPr="00FC64E1">
        <w:rPr>
          <w:rFonts w:ascii="Junicode" w:hAnsi="Junicode"/>
          <w:sz w:val="28"/>
          <w:szCs w:val="28"/>
          <w:rPrChange w:id="14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noch</w:t>
      </w:r>
      <w:r w:rsidR="007652F4" w:rsidRPr="00FC64E1">
        <w:rPr>
          <w:rFonts w:ascii="Junicode" w:hAnsi="Junicode"/>
          <w:sz w:val="28"/>
          <w:szCs w:val="28"/>
          <w:rPrChange w:id="14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etwas Hoffnung behalten m</w:t>
      </w:r>
      <w:r w:rsidR="00A2594E" w:rsidRPr="00FC64E1">
        <w:rPr>
          <w:rFonts w:ascii="Junicode" w:hAnsi="Junicode"/>
          <w:sz w:val="28"/>
          <w:szCs w:val="28"/>
          <w:rPrChange w:id="14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ge)</w:t>
      </w:r>
      <w:r w:rsidR="007652F4" w:rsidRPr="00FC64E1">
        <w:rPr>
          <w:rFonts w:ascii="Junicode" w:hAnsi="Junicode"/>
          <w:sz w:val="28"/>
          <w:szCs w:val="28"/>
          <w:rPrChange w:id="14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damit zu ver</w:t>
      </w:r>
      <w:r w:rsidR="00A2594E" w:rsidRPr="00FC64E1">
        <w:rPr>
          <w:rFonts w:ascii="Junicode" w:hAnsi="Junicode"/>
          <w:sz w:val="28"/>
          <w:szCs w:val="28"/>
          <w:rPrChange w:id="14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chonen / biß daß es</w:t>
      </w:r>
      <w:r w:rsidR="007652F4" w:rsidRPr="00FC64E1">
        <w:rPr>
          <w:rFonts w:ascii="Junicode" w:hAnsi="Junicode"/>
          <w:sz w:val="28"/>
          <w:szCs w:val="28"/>
          <w:rPrChange w:id="14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 einige Su</w:t>
      </w:r>
      <w:r w:rsidR="00A2594E" w:rsidRPr="00FC64E1">
        <w:rPr>
          <w:rFonts w:ascii="Junicode" w:hAnsi="Junicode"/>
          <w:sz w:val="28"/>
          <w:szCs w:val="28"/>
          <w:rPrChange w:id="14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picion (argwohn)</w:t>
      </w:r>
      <w:r w:rsidR="007652F4" w:rsidRPr="00FC64E1">
        <w:rPr>
          <w:rFonts w:ascii="Junicode" w:hAnsi="Junicode"/>
          <w:sz w:val="28"/>
          <w:szCs w:val="28"/>
          <w:rPrChange w:id="14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4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ge</w:t>
      </w:r>
      <w:r w:rsidR="00A2594E" w:rsidRPr="00FC64E1">
        <w:rPr>
          <w:rFonts w:ascii="Junicode" w:hAnsi="Junicode"/>
          <w:sz w:val="28"/>
          <w:szCs w:val="28"/>
          <w:rPrChange w:id="14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 k</w:t>
      </w:r>
      <w:r w:rsidR="00A2594E" w:rsidRPr="00FC64E1">
        <w:rPr>
          <w:rFonts w:ascii="Junicode" w:hAnsi="Junicode"/>
          <w:sz w:val="28"/>
          <w:szCs w:val="28"/>
          <w:rPrChange w:id="14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nne: Welches</w:t>
      </w:r>
      <w:r w:rsidR="007652F4" w:rsidRPr="00FC64E1">
        <w:rPr>
          <w:rFonts w:ascii="Junicode" w:hAnsi="Junicode"/>
          <w:sz w:val="28"/>
          <w:szCs w:val="28"/>
          <w:rPrChange w:id="14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dannoch m</w:t>
      </w:r>
      <w:r w:rsidR="00A2594E" w:rsidRPr="00FC64E1">
        <w:rPr>
          <w:rFonts w:ascii="Junicode" w:hAnsi="Junicode"/>
          <w:sz w:val="28"/>
          <w:szCs w:val="28"/>
          <w:rPrChange w:id="14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glichen flei</w:t>
      </w:r>
      <w:r w:rsidR="00A2594E" w:rsidRPr="00FC64E1">
        <w:rPr>
          <w:rFonts w:ascii="Junicode" w:hAnsi="Junicode"/>
          <w:sz w:val="28"/>
          <w:szCs w:val="28"/>
          <w:rPrChange w:id="14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652F4" w:rsidRPr="00FC64E1">
        <w:rPr>
          <w:rFonts w:ascii="Junicode" w:hAnsi="Junicode"/>
          <w:sz w:val="28"/>
          <w:szCs w:val="28"/>
          <w:rPrChange w:id="14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zu be</w:t>
      </w:r>
      <w:r w:rsidRPr="00FC64E1">
        <w:rPr>
          <w:rFonts w:ascii="Junicode" w:hAnsi="Junicode"/>
          <w:sz w:val="28"/>
          <w:szCs w:val="28"/>
          <w:rPrChange w:id="14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4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rdern / </w:t>
      </w:r>
      <w:r w:rsidR="00A2594E" w:rsidRPr="00FC64E1">
        <w:rPr>
          <w:rFonts w:ascii="Junicode" w:hAnsi="Junicode"/>
          <w:sz w:val="28"/>
          <w:szCs w:val="28"/>
          <w:rPrChange w:id="14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unterla</w:t>
      </w:r>
      <w:r w:rsidR="00A2594E" w:rsidRPr="00FC64E1">
        <w:rPr>
          <w:rFonts w:ascii="Junicode" w:hAnsi="Junicode"/>
          <w:sz w:val="28"/>
          <w:szCs w:val="28"/>
          <w:rPrChange w:id="14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wolle /</w:t>
      </w:r>
      <w:r w:rsidR="007652F4" w:rsidRPr="00FC64E1">
        <w:rPr>
          <w:rFonts w:ascii="Junicode" w:hAnsi="Junicode"/>
          <w:sz w:val="28"/>
          <w:szCs w:val="28"/>
          <w:rPrChange w:id="14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immittel</w:t>
      </w:r>
      <w:r w:rsidR="00A2594E" w:rsidRPr="00FC64E1">
        <w:rPr>
          <w:rFonts w:ascii="Junicode" w:hAnsi="Junicode"/>
          <w:sz w:val="28"/>
          <w:szCs w:val="28"/>
          <w:rPrChange w:id="14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</w:t>
      </w:r>
      <w:r w:rsidR="00A2594E" w:rsidRPr="00FC64E1">
        <w:rPr>
          <w:rFonts w:ascii="Junicode" w:hAnsi="Junicode"/>
          <w:sz w:val="28"/>
          <w:szCs w:val="28"/>
          <w:rPrChange w:id="14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652F4" w:rsidRPr="00FC64E1">
        <w:rPr>
          <w:rFonts w:ascii="Junicode" w:hAnsi="Junicode"/>
          <w:sz w:val="28"/>
          <w:szCs w:val="28"/>
          <w:rPrChange w:id="14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 bald an Tag kom</w:t>
      </w:r>
      <w:r w:rsidRPr="00FC64E1">
        <w:rPr>
          <w:rFonts w:ascii="Junicode" w:hAnsi="Junicode"/>
          <w:sz w:val="28"/>
          <w:szCs w:val="28"/>
          <w:rPrChange w:id="14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men / ob </w:t>
      </w:r>
      <w:r w:rsidR="00A2594E" w:rsidRPr="00FC64E1">
        <w:rPr>
          <w:rFonts w:ascii="Junicode" w:hAnsi="Junicode"/>
          <w:sz w:val="28"/>
          <w:szCs w:val="28"/>
          <w:rPrChange w:id="14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verlangen </w:t>
      </w:r>
      <w:r w:rsidR="00A2594E" w:rsidRPr="00FC64E1">
        <w:rPr>
          <w:rFonts w:ascii="Junicode" w:hAnsi="Junicode"/>
          <w:sz w:val="28"/>
          <w:szCs w:val="28"/>
          <w:rPrChange w:id="14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groß </w:t>
      </w:r>
      <w:r w:rsidR="00A2594E" w:rsidRPr="00FC64E1">
        <w:rPr>
          <w:rFonts w:ascii="Junicode" w:hAnsi="Junicode"/>
          <w:sz w:val="28"/>
          <w:szCs w:val="28"/>
          <w:rPrChange w:id="14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</w:t>
      </w:r>
      <w:r w:rsidR="007652F4" w:rsidRPr="00FC64E1">
        <w:rPr>
          <w:rFonts w:ascii="Junicode" w:hAnsi="Junicode"/>
          <w:sz w:val="28"/>
          <w:szCs w:val="28"/>
          <w:rPrChange w:id="14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es im Schreiben abgebildet i</w:t>
      </w:r>
      <w:r w:rsidR="00A2594E" w:rsidRPr="00FC64E1">
        <w:rPr>
          <w:rFonts w:ascii="Junicode" w:hAnsi="Junicode"/>
          <w:sz w:val="28"/>
          <w:szCs w:val="28"/>
          <w:rPrChange w:id="14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7652F4" w:rsidRPr="00FC64E1">
        <w:rPr>
          <w:rFonts w:ascii="Junicode" w:hAnsi="Junicode"/>
          <w:sz w:val="28"/>
          <w:szCs w:val="28"/>
          <w:rPrChange w:id="14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dem al</w:t>
      </w:r>
      <w:r w:rsidR="00A2594E" w:rsidRPr="00FC64E1">
        <w:rPr>
          <w:rFonts w:ascii="Junicode" w:hAnsi="Junicode"/>
          <w:sz w:val="28"/>
          <w:szCs w:val="28"/>
          <w:rPrChange w:id="14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/ w</w:t>
      </w:r>
      <w:r w:rsidR="00A2594E" w:rsidRPr="00FC64E1">
        <w:rPr>
          <w:rFonts w:ascii="Junicode" w:hAnsi="Junicode"/>
          <w:sz w:val="28"/>
          <w:szCs w:val="28"/>
          <w:rPrChange w:id="14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 er nicht vorbei</w:t>
      </w:r>
      <w:r w:rsidR="007652F4" w:rsidRPr="00FC64E1">
        <w:rPr>
          <w:rFonts w:ascii="Junicode" w:hAnsi="Junicode"/>
          <w:sz w:val="28"/>
          <w:szCs w:val="28"/>
          <w:rPrChange w:id="14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gehen / zu Bezeugung de</w:t>
      </w:r>
      <w:r w:rsidR="00A2594E" w:rsidRPr="00FC64E1">
        <w:rPr>
          <w:rFonts w:ascii="Junicode" w:hAnsi="Junicode"/>
          <w:sz w:val="28"/>
          <w:szCs w:val="28"/>
          <w:rPrChange w:id="14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in</w:t>
      </w:r>
      <w:r w:rsidR="007652F4" w:rsidRPr="00FC64E1">
        <w:rPr>
          <w:rFonts w:ascii="Junicode" w:hAnsi="Junicode"/>
          <w:sz w:val="28"/>
          <w:szCs w:val="28"/>
          <w:rPrChange w:id="14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4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oder jener Kirche jhrer zu</w:t>
      </w:r>
      <w:r w:rsidR="007652F4" w:rsidRPr="00FC64E1">
        <w:rPr>
          <w:rFonts w:ascii="Junicode" w:hAnsi="Junicode"/>
          <w:sz w:val="28"/>
          <w:szCs w:val="28"/>
          <w:rPrChange w:id="14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warten / hinder </w:t>
      </w:r>
      <w:r w:rsidR="00A2594E" w:rsidRPr="00FC64E1">
        <w:rPr>
          <w:rFonts w:ascii="Junicode" w:hAnsi="Junicode"/>
          <w:sz w:val="28"/>
          <w:szCs w:val="28"/>
          <w:rPrChange w:id="14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4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izen / oder unfern</w:t>
      </w:r>
      <w:r w:rsidR="007652F4" w:rsidRPr="00FC64E1">
        <w:rPr>
          <w:rFonts w:ascii="Junicode" w:hAnsi="Junicode"/>
          <w:sz w:val="28"/>
          <w:szCs w:val="28"/>
          <w:rPrChange w:id="14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davon knien / endlich auch die</w:t>
      </w:r>
      <w:r w:rsidR="00A2594E" w:rsidRPr="00FC64E1">
        <w:rPr>
          <w:rFonts w:ascii="Junicode" w:hAnsi="Junicode"/>
          <w:sz w:val="28"/>
          <w:szCs w:val="28"/>
          <w:rPrChange w:id="14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684CA8" w:rsidRPr="00FC64E1">
        <w:rPr>
          <w:rFonts w:ascii="Junicode" w:hAnsi="Junicode"/>
          <w:sz w:val="28"/>
          <w:szCs w:val="28"/>
          <w:rPrChange w:id="14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53381" w:rsidRPr="00FC64E1">
        <w:rPr>
          <w:rFonts w:ascii="Junicode" w:hAnsi="Junicode"/>
          <w:sz w:val="28"/>
          <w:szCs w:val="28"/>
          <w:rPrChange w:id="14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nacher Hau</w:t>
      </w:r>
      <w:r w:rsidR="00A2594E" w:rsidRPr="00FC64E1">
        <w:rPr>
          <w:rFonts w:ascii="Junicode" w:hAnsi="Junicode"/>
          <w:sz w:val="28"/>
          <w:szCs w:val="28"/>
          <w:rPrChange w:id="14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652F4" w:rsidRPr="00FC64E1">
        <w:rPr>
          <w:rFonts w:ascii="Junicode" w:hAnsi="Junicode"/>
          <w:sz w:val="28"/>
          <w:szCs w:val="28"/>
          <w:rPrChange w:id="14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bei der hand verlei</w:t>
      </w:r>
      <w:r w:rsidR="00B53381" w:rsidRPr="00FC64E1">
        <w:rPr>
          <w:rFonts w:ascii="Junicode" w:hAnsi="Junicode"/>
          <w:sz w:val="28"/>
          <w:szCs w:val="28"/>
          <w:rPrChange w:id="14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auff der Ga</w:t>
      </w:r>
      <w:r w:rsidR="00A2594E" w:rsidRPr="00FC64E1">
        <w:rPr>
          <w:rFonts w:ascii="Junicode" w:hAnsi="Junicode"/>
          <w:sz w:val="28"/>
          <w:szCs w:val="28"/>
          <w:rPrChange w:id="14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B53381" w:rsidRPr="00FC64E1">
        <w:rPr>
          <w:rFonts w:ascii="Junicode" w:hAnsi="Junicode"/>
          <w:sz w:val="28"/>
          <w:szCs w:val="28"/>
          <w:rPrChange w:id="14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jhnen bißweilen</w:t>
      </w:r>
      <w:r w:rsidR="007652F4" w:rsidRPr="00FC64E1">
        <w:rPr>
          <w:rFonts w:ascii="Junicode" w:hAnsi="Junicode"/>
          <w:sz w:val="28"/>
          <w:szCs w:val="28"/>
          <w:rPrChange w:id="14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53381" w:rsidRPr="00FC64E1">
        <w:rPr>
          <w:rFonts w:ascii="Junicode" w:hAnsi="Junicode"/>
          <w:sz w:val="28"/>
          <w:szCs w:val="28"/>
          <w:rPrChange w:id="14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begegnen / damit </w:t>
      </w:r>
      <w:r w:rsidR="00A2594E" w:rsidRPr="00FC64E1">
        <w:rPr>
          <w:rFonts w:ascii="Junicode" w:hAnsi="Junicode"/>
          <w:sz w:val="28"/>
          <w:szCs w:val="28"/>
          <w:rPrChange w:id="14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durch des</w:t>
      </w:r>
      <w:r w:rsidR="007652F4" w:rsidRPr="00FC64E1">
        <w:rPr>
          <w:rFonts w:ascii="Junicode" w:hAnsi="Junicode"/>
          <w:sz w:val="28"/>
          <w:szCs w:val="28"/>
          <w:rPrChange w:id="14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Courtizanen  Gegenwart und An</w:t>
      </w:r>
      <w:r w:rsidR="00A2594E" w:rsidRPr="00FC64E1">
        <w:rPr>
          <w:rFonts w:ascii="Junicode" w:hAnsi="Junicode"/>
          <w:sz w:val="28"/>
          <w:szCs w:val="28"/>
          <w:rPrChange w:id="14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</w:t>
      </w:r>
      <w:r w:rsidR="007652F4" w:rsidRPr="00FC64E1">
        <w:rPr>
          <w:rFonts w:ascii="Junicode" w:hAnsi="Junicode"/>
          <w:sz w:val="28"/>
          <w:szCs w:val="28"/>
          <w:rPrChange w:id="14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auch in etwos erfreuet wer</w:t>
      </w:r>
      <w:r w:rsidR="00B53381" w:rsidRPr="00FC64E1">
        <w:rPr>
          <w:rFonts w:ascii="Junicode" w:hAnsi="Junicode"/>
          <w:sz w:val="28"/>
          <w:szCs w:val="28"/>
          <w:rPrChange w:id="14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/ und da der Her</w:t>
      </w:r>
      <w:r w:rsidR="00EA50DB" w:rsidRPr="00FC64E1">
        <w:rPr>
          <w:rFonts w:ascii="Junicode" w:hAnsi="Junicode"/>
          <w:sz w:val="28"/>
          <w:szCs w:val="28"/>
          <w:rPrChange w:id="14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B53381" w:rsidRPr="00FC64E1">
        <w:rPr>
          <w:rFonts w:ascii="Junicode" w:hAnsi="Junicode"/>
          <w:sz w:val="28"/>
          <w:szCs w:val="28"/>
          <w:rPrChange w:id="14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L</w:t>
      </w:r>
      <w:r w:rsidR="00A2594E" w:rsidRPr="00FC64E1">
        <w:rPr>
          <w:rFonts w:ascii="Junicode" w:hAnsi="Junicode"/>
          <w:sz w:val="28"/>
          <w:szCs w:val="28"/>
          <w:rPrChange w:id="14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53381" w:rsidRPr="00FC64E1">
        <w:rPr>
          <w:rFonts w:ascii="Junicode" w:hAnsi="Junicode"/>
          <w:sz w:val="28"/>
          <w:szCs w:val="28"/>
          <w:rPrChange w:id="14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/ di</w:t>
      </w:r>
      <w:r w:rsidR="007652F4" w:rsidRPr="00FC64E1">
        <w:rPr>
          <w:rFonts w:ascii="Junicode" w:hAnsi="Junicode"/>
          <w:sz w:val="28"/>
          <w:szCs w:val="28"/>
          <w:rPrChange w:id="14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B53381" w:rsidRPr="00FC64E1">
        <w:rPr>
          <w:rFonts w:ascii="Junicode" w:hAnsi="Junicode"/>
          <w:sz w:val="28"/>
          <w:szCs w:val="28"/>
          <w:rPrChange w:id="14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gro</w:t>
      </w:r>
      <w:r w:rsidR="00A2594E" w:rsidRPr="00FC64E1">
        <w:rPr>
          <w:rFonts w:ascii="Junicode" w:hAnsi="Junicode"/>
          <w:sz w:val="28"/>
          <w:szCs w:val="28"/>
          <w:rPrChange w:id="14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B53381" w:rsidRPr="00FC64E1">
        <w:rPr>
          <w:rFonts w:ascii="Junicode" w:hAnsi="Junicode"/>
          <w:sz w:val="28"/>
          <w:szCs w:val="28"/>
          <w:rPrChange w:id="14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M</w:t>
      </w:r>
      <w:r w:rsidR="00A2594E" w:rsidRPr="00FC64E1">
        <w:rPr>
          <w:rFonts w:ascii="Junicode" w:hAnsi="Junicode"/>
          <w:sz w:val="28"/>
          <w:szCs w:val="28"/>
          <w:rPrChange w:id="14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53381" w:rsidRPr="00FC64E1">
        <w:rPr>
          <w:rFonts w:ascii="Junicode" w:hAnsi="Junicode"/>
          <w:sz w:val="28"/>
          <w:szCs w:val="28"/>
          <w:rPrChange w:id="14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 w</w:t>
      </w:r>
      <w:r w:rsidR="00A2594E" w:rsidRPr="00FC64E1">
        <w:rPr>
          <w:rFonts w:ascii="Junicode" w:hAnsi="Junicode"/>
          <w:sz w:val="28"/>
          <w:szCs w:val="28"/>
          <w:rPrChange w:id="14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53381" w:rsidRPr="00FC64E1">
        <w:rPr>
          <w:rFonts w:ascii="Junicode" w:hAnsi="Junicode"/>
          <w:sz w:val="28"/>
          <w:szCs w:val="28"/>
          <w:rPrChange w:id="14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rde auff </w:t>
      </w:r>
      <w:r w:rsidR="00A2594E" w:rsidRPr="00FC64E1">
        <w:rPr>
          <w:rFonts w:ascii="Junicode" w:hAnsi="Junicode"/>
          <w:sz w:val="28"/>
          <w:szCs w:val="28"/>
          <w:rPrChange w:id="14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nemen / </w:t>
      </w:r>
      <w:r w:rsidR="00A2594E" w:rsidRPr="00FC64E1">
        <w:rPr>
          <w:rFonts w:ascii="Junicode" w:hAnsi="Junicode"/>
          <w:sz w:val="28"/>
          <w:szCs w:val="28"/>
          <w:rPrChange w:id="14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zu zeiten mit dergleichen</w:t>
      </w:r>
      <w:r w:rsidR="007652F4" w:rsidRPr="00FC64E1">
        <w:rPr>
          <w:rFonts w:ascii="Junicode" w:hAnsi="Junicode"/>
          <w:sz w:val="28"/>
          <w:szCs w:val="28"/>
          <w:rPrChange w:id="14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53381" w:rsidRPr="00FC64E1">
        <w:rPr>
          <w:rFonts w:ascii="Junicode" w:hAnsi="Junicode"/>
          <w:sz w:val="28"/>
          <w:szCs w:val="28"/>
          <w:rPrChange w:id="14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beliebenden Schreiben zu ehren / und</w:t>
      </w:r>
      <w:r w:rsidR="007652F4" w:rsidRPr="00FC64E1">
        <w:rPr>
          <w:rFonts w:ascii="Junicode" w:hAnsi="Junicode"/>
          <w:sz w:val="28"/>
          <w:szCs w:val="28"/>
          <w:rPrChange w:id="14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53381" w:rsidRPr="00FC64E1">
        <w:rPr>
          <w:rFonts w:ascii="Junicode" w:hAnsi="Junicode"/>
          <w:sz w:val="28"/>
          <w:szCs w:val="28"/>
          <w:rPrChange w:id="14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erfreuen / m</w:t>
      </w:r>
      <w:r w:rsidR="00A2594E" w:rsidRPr="00FC64E1">
        <w:rPr>
          <w:rFonts w:ascii="Junicode" w:hAnsi="Junicode"/>
          <w:sz w:val="28"/>
          <w:szCs w:val="28"/>
          <w:rPrChange w:id="14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53381" w:rsidRPr="00FC64E1">
        <w:rPr>
          <w:rFonts w:ascii="Junicode" w:hAnsi="Junicode"/>
          <w:sz w:val="28"/>
          <w:szCs w:val="28"/>
          <w:rPrChange w:id="14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chte er </w:t>
      </w:r>
      <w:r w:rsidR="00A2594E" w:rsidRPr="00FC64E1">
        <w:rPr>
          <w:rFonts w:ascii="Junicode" w:hAnsi="Junicode"/>
          <w:sz w:val="28"/>
          <w:szCs w:val="28"/>
          <w:rPrChange w:id="14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ver</w:t>
      </w:r>
      <w:r w:rsidR="00A2594E" w:rsidRPr="00FC64E1">
        <w:rPr>
          <w:rFonts w:ascii="Junicode" w:hAnsi="Junicode"/>
          <w:sz w:val="28"/>
          <w:szCs w:val="28"/>
          <w:rPrChange w:id="14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ichern / daß </w:t>
      </w:r>
      <w:r w:rsidR="00A2594E" w:rsidRPr="00FC64E1">
        <w:rPr>
          <w:rFonts w:ascii="Junicode" w:hAnsi="Junicode"/>
          <w:sz w:val="28"/>
          <w:szCs w:val="28"/>
          <w:rPrChange w:id="14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olches nicht lange, unbeantwortet / verbleiben </w:t>
      </w:r>
      <w:r w:rsidR="00A2594E" w:rsidRPr="00FC64E1">
        <w:rPr>
          <w:rFonts w:ascii="Junicode" w:hAnsi="Junicode"/>
          <w:sz w:val="28"/>
          <w:szCs w:val="28"/>
          <w:rPrChange w:id="14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53381" w:rsidRPr="00FC64E1">
        <w:rPr>
          <w:rFonts w:ascii="Junicode" w:hAnsi="Junicode"/>
          <w:sz w:val="28"/>
          <w:szCs w:val="28"/>
          <w:rPrChange w:id="14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olle.</w:t>
      </w:r>
    </w:p>
    <w:p w14:paraId="0AEB5A9E" w14:textId="12230F7E" w:rsidR="00FA6C4B" w:rsidRPr="00FC64E1" w:rsidRDefault="00B53381" w:rsidP="001B2A6D">
      <w:pPr>
        <w:spacing w:line="360" w:lineRule="auto"/>
        <w:rPr>
          <w:rFonts w:ascii="Junicode" w:hAnsi="Junicode"/>
          <w:sz w:val="28"/>
          <w:szCs w:val="28"/>
          <w:rPrChange w:id="14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Wie </w:t>
      </w:r>
      <w:r w:rsidR="00A2594E" w:rsidRPr="00FC64E1">
        <w:rPr>
          <w:rFonts w:ascii="Junicode" w:hAnsi="Junicode"/>
          <w:sz w:val="28"/>
          <w:szCs w:val="28"/>
          <w:rPrChange w:id="14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unter andern eines</w:t>
      </w:r>
      <w:r w:rsidR="007652F4" w:rsidRPr="00FC64E1">
        <w:rPr>
          <w:rFonts w:ascii="Junicode" w:hAnsi="Junicode"/>
          <w:sz w:val="28"/>
          <w:szCs w:val="28"/>
          <w:rPrChange w:id="14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Spielmans und Bildhauers Tochter re</w:t>
      </w:r>
      <w:r w:rsidR="00A2594E" w:rsidRPr="00FC64E1">
        <w:rPr>
          <w:rFonts w:ascii="Junicode" w:hAnsi="Junicode"/>
          <w:sz w:val="28"/>
          <w:szCs w:val="28"/>
          <w:rPrChange w:id="14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pectivè auch wol zu practiciren wi</w:t>
      </w:r>
      <w:r w:rsidR="00A2594E" w:rsidRPr="00FC64E1">
        <w:rPr>
          <w:rFonts w:ascii="Junicode" w:hAnsi="Junicode"/>
          <w:sz w:val="28"/>
          <w:szCs w:val="28"/>
          <w:rPrChange w:id="14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mit dergleichen</w:t>
      </w:r>
      <w:r w:rsidR="007652F4" w:rsidRPr="00FC64E1">
        <w:rPr>
          <w:rFonts w:ascii="Junicode" w:hAnsi="Junicode"/>
          <w:sz w:val="28"/>
          <w:szCs w:val="28"/>
          <w:rPrChange w:id="14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Schreiben den L</w:t>
      </w:r>
      <w:r w:rsidR="00A2594E" w:rsidRPr="00FC64E1">
        <w:rPr>
          <w:rFonts w:ascii="Junicode" w:hAnsi="Junicode"/>
          <w:sz w:val="28"/>
          <w:szCs w:val="28"/>
          <w:rPrChange w:id="14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A6C4B" w:rsidRPr="00FC64E1">
        <w:rPr>
          <w:rFonts w:ascii="Junicode" w:hAnsi="Junicode"/>
          <w:sz w:val="28"/>
          <w:szCs w:val="28"/>
          <w:rPrChange w:id="14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fflern zu begegnen / artiglich gelernet haben / de</w:t>
      </w:r>
      <w:r w:rsidR="007652F4" w:rsidRPr="00FC64E1">
        <w:rPr>
          <w:rFonts w:ascii="Junicode" w:hAnsi="Junicode"/>
          <w:sz w:val="28"/>
          <w:szCs w:val="28"/>
          <w:rPrChange w:id="14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quo palam fides facta e</w:t>
      </w:r>
      <w:r w:rsidR="00A2594E" w:rsidRPr="00FC64E1">
        <w:rPr>
          <w:rFonts w:ascii="Junicode" w:hAnsi="Junicode"/>
          <w:sz w:val="28"/>
          <w:szCs w:val="28"/>
          <w:rPrChange w:id="14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A6C4B" w:rsidRPr="00FC64E1">
        <w:rPr>
          <w:rFonts w:ascii="Junicode" w:hAnsi="Junicode"/>
          <w:sz w:val="28"/>
          <w:szCs w:val="28"/>
          <w:rPrChange w:id="14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 (worauff</w:t>
      </w:r>
      <w:r w:rsidR="007652F4" w:rsidRPr="00FC64E1">
        <w:rPr>
          <w:rFonts w:ascii="Junicode" w:hAnsi="Junicode"/>
          <w:sz w:val="28"/>
          <w:szCs w:val="28"/>
          <w:rPrChange w:id="14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Treu und Glaube bald ge</w:t>
      </w:r>
      <w:r w:rsidR="00A2594E" w:rsidRPr="00FC64E1">
        <w:rPr>
          <w:rFonts w:ascii="Junicode" w:hAnsi="Junicode"/>
          <w:sz w:val="28"/>
          <w:szCs w:val="28"/>
          <w:rPrChange w:id="14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A6C4B" w:rsidRPr="00FC64E1">
        <w:rPr>
          <w:rFonts w:ascii="Junicode" w:hAnsi="Junicode"/>
          <w:sz w:val="28"/>
          <w:szCs w:val="28"/>
          <w:rPrChange w:id="14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chlo</w:t>
      </w:r>
      <w:r w:rsidR="00A2594E" w:rsidRPr="00FC64E1">
        <w:rPr>
          <w:rFonts w:ascii="Junicode" w:hAnsi="Junicode"/>
          <w:sz w:val="28"/>
          <w:szCs w:val="28"/>
          <w:rPrChange w:id="14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A6C4B" w:rsidRPr="00FC64E1">
        <w:rPr>
          <w:rFonts w:ascii="Junicode" w:hAnsi="Junicode"/>
          <w:sz w:val="28"/>
          <w:szCs w:val="28"/>
          <w:rPrChange w:id="14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7652F4" w:rsidRPr="00FC64E1">
        <w:rPr>
          <w:rFonts w:ascii="Junicode" w:hAnsi="Junicode"/>
          <w:sz w:val="28"/>
          <w:szCs w:val="28"/>
          <w:rPrChange w:id="14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4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A6C4B" w:rsidRPr="00FC64E1">
        <w:rPr>
          <w:rFonts w:ascii="Junicode" w:hAnsi="Junicode"/>
          <w:sz w:val="28"/>
          <w:szCs w:val="28"/>
          <w:rPrChange w:id="14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jhrem Wun</w:t>
      </w:r>
      <w:r w:rsidR="00A2594E" w:rsidRPr="00FC64E1">
        <w:rPr>
          <w:rFonts w:ascii="Junicode" w:hAnsi="Junicode"/>
          <w:sz w:val="28"/>
          <w:szCs w:val="28"/>
          <w:rPrChange w:id="14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A6C4B" w:rsidRPr="00FC64E1">
        <w:rPr>
          <w:rFonts w:ascii="Junicode" w:hAnsi="Junicode"/>
          <w:sz w:val="28"/>
          <w:szCs w:val="28"/>
          <w:rPrChange w:id="14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nach / mit</w:t>
      </w:r>
      <w:r w:rsidR="007652F4" w:rsidRPr="00FC64E1">
        <w:rPr>
          <w:rFonts w:ascii="Junicode" w:hAnsi="Junicode"/>
          <w:sz w:val="28"/>
          <w:szCs w:val="28"/>
          <w:rPrChange w:id="14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jhren Galanen / offt und viel / oben</w:t>
      </w:r>
      <w:r w:rsidR="007652F4" w:rsidRPr="00FC64E1">
        <w:rPr>
          <w:rFonts w:ascii="Junicode" w:hAnsi="Junicode"/>
          <w:sz w:val="28"/>
          <w:szCs w:val="28"/>
          <w:rPrChange w:id="14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A6C4B" w:rsidRPr="00FC64E1">
        <w:rPr>
          <w:rFonts w:ascii="Junicode" w:hAnsi="Junicode"/>
          <w:sz w:val="28"/>
          <w:szCs w:val="28"/>
          <w:rPrChange w:id="14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unten gelegen.)</w:t>
      </w:r>
    </w:p>
    <w:p w14:paraId="74C4EADF" w14:textId="6628BF6D" w:rsidR="00FA6C4B" w:rsidRPr="00FC64E1" w:rsidRDefault="00FA6C4B" w:rsidP="001B2A6D">
      <w:pPr>
        <w:spacing w:line="360" w:lineRule="auto"/>
        <w:rPr>
          <w:rFonts w:ascii="Junicode" w:hAnsi="Junicode"/>
          <w:sz w:val="28"/>
          <w:szCs w:val="28"/>
          <w:rPrChange w:id="14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Nech</w:t>
      </w:r>
      <w:r w:rsidR="00A2594E" w:rsidRPr="00FC64E1">
        <w:rPr>
          <w:rFonts w:ascii="Junicode" w:hAnsi="Junicode"/>
          <w:sz w:val="28"/>
          <w:szCs w:val="28"/>
          <w:rPrChange w:id="14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4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vorhergehender</w:t>
      </w:r>
      <w:r w:rsidR="007652F4" w:rsidRPr="00FC64E1">
        <w:rPr>
          <w:rFonts w:ascii="Junicode" w:hAnsi="Junicode"/>
          <w:sz w:val="28"/>
          <w:szCs w:val="28"/>
          <w:rPrChange w:id="14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Brieff-Wech</w:t>
      </w:r>
      <w:r w:rsidR="00A2594E" w:rsidRPr="00FC64E1">
        <w:rPr>
          <w:rFonts w:ascii="Junicode" w:hAnsi="Junicode"/>
          <w:sz w:val="28"/>
          <w:szCs w:val="28"/>
          <w:rPrChange w:id="14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elung / und in </w:t>
      </w:r>
      <w:r w:rsidR="00A2594E" w:rsidRPr="00FC64E1">
        <w:rPr>
          <w:rFonts w:ascii="Junicode" w:hAnsi="Junicode"/>
          <w:sz w:val="28"/>
          <w:szCs w:val="28"/>
          <w:rPrChange w:id="14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</w:t>
      </w:r>
      <w:r w:rsidR="00684CA8" w:rsidRPr="00FC64E1">
        <w:rPr>
          <w:rFonts w:ascii="Junicode" w:hAnsi="Junicode"/>
          <w:sz w:val="28"/>
          <w:szCs w:val="28"/>
          <w:rPrChange w:id="14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vermeinter Hoffnung / und ge</w:t>
      </w:r>
      <w:r w:rsidR="00A2594E" w:rsidRPr="00FC64E1">
        <w:rPr>
          <w:rFonts w:ascii="Junicode" w:hAnsi="Junicode"/>
          <w:sz w:val="28"/>
          <w:szCs w:val="28"/>
          <w:rPrChange w:id="14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667F5" w:rsidRPr="00FC64E1">
        <w:rPr>
          <w:rFonts w:ascii="Junicode" w:hAnsi="Junicode"/>
          <w:sz w:val="28"/>
          <w:szCs w:val="28"/>
          <w:rPrChange w:id="14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</w:t>
      </w:r>
      <w:r w:rsidRPr="00FC64E1">
        <w:rPr>
          <w:rFonts w:ascii="Junicode" w:hAnsi="Junicode"/>
          <w:sz w:val="28"/>
          <w:szCs w:val="28"/>
          <w:rPrChange w:id="14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Phanta</w:t>
      </w:r>
      <w:r w:rsidR="00A2594E" w:rsidRPr="00FC64E1">
        <w:rPr>
          <w:rFonts w:ascii="Junicode" w:hAnsi="Junicode"/>
          <w:sz w:val="28"/>
          <w:szCs w:val="28"/>
          <w:rPrChange w:id="14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lauffen die Weiber</w:t>
      </w:r>
      <w:r w:rsidR="004667F5" w:rsidRPr="00FC64E1">
        <w:rPr>
          <w:rFonts w:ascii="Junicode" w:hAnsi="Junicode"/>
          <w:sz w:val="28"/>
          <w:szCs w:val="28"/>
          <w:rPrChange w:id="14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Jungfrauen gleich als bezaubert herum / verab</w:t>
      </w:r>
      <w:r w:rsidR="00A2594E" w:rsidRPr="00FC64E1">
        <w:rPr>
          <w:rFonts w:ascii="Junicode" w:hAnsi="Junicode"/>
          <w:sz w:val="28"/>
          <w:szCs w:val="28"/>
          <w:rPrChange w:id="14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14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umen nichts /</w:t>
      </w:r>
      <w:r w:rsidR="004667F5" w:rsidRPr="00FC64E1">
        <w:rPr>
          <w:rFonts w:ascii="Junicode" w:hAnsi="Junicode"/>
          <w:sz w:val="28"/>
          <w:szCs w:val="28"/>
          <w:rPrChange w:id="14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zu Bezeugung jhres verlangens dienet / </w:t>
      </w:r>
      <w:r w:rsidR="00A2594E" w:rsidRPr="00FC64E1">
        <w:rPr>
          <w:rFonts w:ascii="Junicode" w:hAnsi="Junicode"/>
          <w:sz w:val="28"/>
          <w:szCs w:val="28"/>
          <w:rPrChange w:id="14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einen bequemen</w:t>
      </w:r>
      <w:r w:rsidR="004667F5" w:rsidRPr="00FC64E1">
        <w:rPr>
          <w:rFonts w:ascii="Junicode" w:hAnsi="Junicode"/>
          <w:sz w:val="28"/>
          <w:szCs w:val="28"/>
          <w:rPrChange w:id="14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Ort aus / an welchem </w:t>
      </w:r>
      <w:r w:rsidR="00A2594E" w:rsidRPr="00FC64E1">
        <w:rPr>
          <w:rFonts w:ascii="Junicode" w:hAnsi="Junicode"/>
          <w:sz w:val="28"/>
          <w:szCs w:val="28"/>
          <w:rPrChange w:id="14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in </w:t>
      </w:r>
      <w:r w:rsidR="00A2594E" w:rsidRPr="00FC64E1">
        <w:rPr>
          <w:rFonts w:ascii="Junicode" w:hAnsi="Junicode"/>
          <w:sz w:val="28"/>
          <w:szCs w:val="28"/>
          <w:rPrChange w:id="14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elbiger</w:t>
      </w:r>
      <w:r w:rsidR="004667F5" w:rsidRPr="00FC64E1">
        <w:rPr>
          <w:rFonts w:ascii="Junicode" w:hAnsi="Junicode"/>
          <w:sz w:val="28"/>
          <w:szCs w:val="28"/>
          <w:rPrChange w:id="14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Kirche </w:t>
      </w:r>
      <w:r w:rsidR="00A2594E" w:rsidRPr="00FC64E1">
        <w:rPr>
          <w:rFonts w:ascii="Junicode" w:hAnsi="Junicode"/>
          <w:sz w:val="28"/>
          <w:szCs w:val="28"/>
          <w:rPrChange w:id="14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izen / damit der eine den an</w:t>
      </w:r>
      <w:r w:rsidRPr="00FC64E1">
        <w:rPr>
          <w:rFonts w:ascii="Junicode" w:hAnsi="Junicode"/>
          <w:sz w:val="28"/>
          <w:szCs w:val="28"/>
          <w:rPrChange w:id="14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dern fein unvermerket </w:t>
      </w:r>
      <w:r w:rsidR="00A2594E" w:rsidRPr="00FC64E1">
        <w:rPr>
          <w:rFonts w:ascii="Junicode" w:hAnsi="Junicode"/>
          <w:sz w:val="28"/>
          <w:szCs w:val="28"/>
          <w:rPrChange w:id="14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an</w:t>
      </w:r>
      <w:r w:rsidR="00A2594E" w:rsidRPr="00FC64E1">
        <w:rPr>
          <w:rFonts w:ascii="Junicode" w:hAnsi="Junicode"/>
          <w:sz w:val="28"/>
          <w:szCs w:val="28"/>
          <w:rPrChange w:id="14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chauen m</w:t>
      </w:r>
      <w:r w:rsidR="00A2594E" w:rsidRPr="00FC64E1">
        <w:rPr>
          <w:rFonts w:ascii="Junicode" w:hAnsi="Junicode"/>
          <w:sz w:val="28"/>
          <w:szCs w:val="28"/>
          <w:rPrChange w:id="14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 und al</w:t>
      </w:r>
      <w:r w:rsidR="00A2594E" w:rsidRPr="00FC64E1">
        <w:rPr>
          <w:rFonts w:ascii="Junicode" w:hAnsi="Junicode"/>
          <w:sz w:val="28"/>
          <w:szCs w:val="28"/>
          <w:rPrChange w:id="14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4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gro</w:t>
      </w:r>
      <w:r w:rsidR="00A2594E" w:rsidRPr="00FC64E1">
        <w:rPr>
          <w:rFonts w:ascii="Junicode" w:hAnsi="Junicode"/>
          <w:sz w:val="28"/>
          <w:szCs w:val="28"/>
          <w:rPrChange w:id="14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667F5" w:rsidRPr="00FC64E1">
        <w:rPr>
          <w:rFonts w:ascii="Junicode" w:hAnsi="Junicode"/>
          <w:sz w:val="28"/>
          <w:szCs w:val="28"/>
          <w:rPrChange w:id="14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in etwas vermerken k</w:t>
      </w:r>
      <w:r w:rsidR="00A2594E" w:rsidRPr="00FC64E1">
        <w:rPr>
          <w:rFonts w:ascii="Junicode" w:hAnsi="Junicode"/>
          <w:sz w:val="28"/>
          <w:szCs w:val="28"/>
          <w:rPrChange w:id="14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nne.</w:t>
      </w:r>
    </w:p>
    <w:p w14:paraId="363E8D2B" w14:textId="49D2A8D7" w:rsidR="004F3DA2" w:rsidRPr="00FC64E1" w:rsidRDefault="00FA6C4B" w:rsidP="001B2A6D">
      <w:pPr>
        <w:spacing w:line="360" w:lineRule="auto"/>
        <w:rPr>
          <w:rFonts w:ascii="Junicode" w:hAnsi="Junicode"/>
          <w:sz w:val="28"/>
          <w:szCs w:val="28"/>
          <w:rPrChange w:id="14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Darum dan kein Tag verlaufft /</w:t>
      </w:r>
      <w:r w:rsidR="004667F5" w:rsidRPr="00FC64E1">
        <w:rPr>
          <w:rFonts w:ascii="Junicode" w:hAnsi="Junicode"/>
          <w:sz w:val="28"/>
          <w:szCs w:val="28"/>
          <w:rPrChange w:id="14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4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wenig die Frauen / als Jung</w:t>
      </w:r>
      <w:r w:rsidRPr="00FC64E1">
        <w:rPr>
          <w:rFonts w:ascii="Junicode" w:hAnsi="Junicode"/>
          <w:sz w:val="28"/>
          <w:szCs w:val="28"/>
          <w:rPrChange w:id="14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/ wie auch die Courti</w:t>
      </w:r>
      <w:r w:rsidR="00A2594E" w:rsidRPr="00FC64E1">
        <w:rPr>
          <w:rFonts w:ascii="Junicode" w:hAnsi="Junicode"/>
          <w:sz w:val="28"/>
          <w:szCs w:val="28"/>
          <w:rPrChange w:id="14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/</w:t>
      </w:r>
      <w:r w:rsidR="004667F5" w:rsidRPr="00FC64E1">
        <w:rPr>
          <w:rFonts w:ascii="Junicode" w:hAnsi="Junicode"/>
          <w:sz w:val="28"/>
          <w:szCs w:val="28"/>
          <w:rPrChange w:id="14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die Kirche zu gehen / ver</w:t>
      </w:r>
      <w:r w:rsidR="00A2594E" w:rsidRPr="00FC64E1">
        <w:rPr>
          <w:rFonts w:ascii="Junicode" w:hAnsi="Junicode"/>
          <w:sz w:val="28"/>
          <w:szCs w:val="28"/>
          <w:rPrChange w:id="14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aumen /</w:t>
      </w:r>
      <w:r w:rsidR="004667F5" w:rsidRPr="00FC64E1">
        <w:rPr>
          <w:rFonts w:ascii="Junicode" w:hAnsi="Junicode"/>
          <w:sz w:val="28"/>
          <w:szCs w:val="28"/>
          <w:rPrChange w:id="14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4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die Me</w:t>
      </w:r>
      <w:r w:rsidR="00A2594E" w:rsidRPr="00FC64E1">
        <w:rPr>
          <w:rFonts w:ascii="Junicode" w:hAnsi="Junicode"/>
          <w:sz w:val="28"/>
          <w:szCs w:val="28"/>
          <w:rPrChange w:id="14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die Predig / des</w:t>
      </w:r>
      <w:r w:rsidR="004667F5" w:rsidRPr="00FC64E1">
        <w:rPr>
          <w:rFonts w:ascii="Junicode" w:hAnsi="Junicode"/>
          <w:sz w:val="28"/>
          <w:szCs w:val="28"/>
          <w:rPrChange w:id="14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Nachmittags aber die Complet</w:t>
      </w:r>
      <w:r w:rsidR="004667F5" w:rsidRPr="00FC64E1">
        <w:rPr>
          <w:rFonts w:ascii="Junicode" w:hAnsi="Junicode"/>
          <w:sz w:val="28"/>
          <w:szCs w:val="28"/>
          <w:rPrChange w:id="14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umb des H. Crenzes willen /</w:t>
      </w:r>
      <w:r w:rsidR="004667F5" w:rsidRPr="00FC64E1">
        <w:rPr>
          <w:rFonts w:ascii="Junicode" w:hAnsi="Junicode"/>
          <w:sz w:val="28"/>
          <w:szCs w:val="28"/>
          <w:rPrChange w:id="14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daß </w:t>
      </w:r>
      <w:r w:rsidR="00A2594E" w:rsidRPr="00FC64E1">
        <w:rPr>
          <w:rFonts w:ascii="Junicode" w:hAnsi="Junicode"/>
          <w:sz w:val="28"/>
          <w:szCs w:val="28"/>
          <w:rPrChange w:id="14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nur ge</w:t>
      </w:r>
      <w:r w:rsidR="00A2594E" w:rsidRPr="00FC64E1">
        <w:rPr>
          <w:rFonts w:ascii="Junicode" w:hAnsi="Junicode"/>
          <w:sz w:val="28"/>
          <w:szCs w:val="28"/>
          <w:rPrChange w:id="14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werden /</w:t>
      </w:r>
      <w:r w:rsidR="004667F5" w:rsidRPr="00FC64E1">
        <w:rPr>
          <w:rFonts w:ascii="Junicode" w:hAnsi="Junicode"/>
          <w:sz w:val="28"/>
          <w:szCs w:val="28"/>
          <w:rPrChange w:id="14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</w:t>
      </w:r>
      <w:r w:rsidR="00A2594E" w:rsidRPr="00FC64E1">
        <w:rPr>
          <w:rFonts w:ascii="Junicode" w:hAnsi="Junicode"/>
          <w:sz w:val="28"/>
          <w:szCs w:val="28"/>
          <w:rPrChange w:id="14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</w:t>
      </w:r>
      <w:r w:rsidR="00A2594E" w:rsidRPr="00FC64E1">
        <w:rPr>
          <w:rFonts w:ascii="Junicode" w:hAnsi="Junicode"/>
          <w:sz w:val="28"/>
          <w:szCs w:val="28"/>
          <w:rPrChange w:id="14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chriebener ma</w:t>
      </w:r>
      <w:r w:rsidR="00A2594E" w:rsidRPr="00FC64E1">
        <w:rPr>
          <w:rFonts w:ascii="Junicode" w:hAnsi="Junicode"/>
          <w:sz w:val="28"/>
          <w:szCs w:val="28"/>
          <w:rPrChange w:id="14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4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dem</w:t>
      </w:r>
      <w:r w:rsidR="004667F5" w:rsidRPr="00FC64E1">
        <w:rPr>
          <w:rFonts w:ascii="Junicode" w:hAnsi="Junicode"/>
          <w:sz w:val="28"/>
          <w:szCs w:val="28"/>
          <w:rPrChange w:id="14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Kirchendien</w:t>
      </w:r>
      <w:r w:rsidR="00A2594E" w:rsidRPr="00FC64E1">
        <w:rPr>
          <w:rFonts w:ascii="Junicode" w:hAnsi="Junicode"/>
          <w:sz w:val="28"/>
          <w:szCs w:val="28"/>
          <w:rPrChange w:id="14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beiwonen / </w:t>
      </w:r>
      <w:r w:rsidR="00A2594E" w:rsidRPr="00FC64E1">
        <w:rPr>
          <w:rFonts w:ascii="Junicode" w:hAnsi="Junicode"/>
          <w:sz w:val="28"/>
          <w:szCs w:val="28"/>
          <w:rPrChange w:id="14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ezen </w:t>
      </w:r>
      <w:r w:rsidR="00A2594E" w:rsidRPr="00FC64E1">
        <w:rPr>
          <w:rFonts w:ascii="Junicode" w:hAnsi="Junicode"/>
          <w:sz w:val="28"/>
          <w:szCs w:val="28"/>
          <w:rPrChange w:id="14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667F5" w:rsidRPr="00FC64E1">
        <w:rPr>
          <w:rFonts w:ascii="Junicode" w:hAnsi="Junicode"/>
          <w:sz w:val="28"/>
          <w:szCs w:val="28"/>
          <w:rPrChange w:id="14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er</w:t>
      </w:r>
      <w:r w:rsidR="00A2594E" w:rsidRPr="00FC64E1">
        <w:rPr>
          <w:rFonts w:ascii="Junicode" w:hAnsi="Junicode"/>
          <w:sz w:val="28"/>
          <w:szCs w:val="28"/>
          <w:rPrChange w:id="14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in eine gute Po</w:t>
      </w:r>
      <w:r w:rsidR="00A2594E" w:rsidRPr="00FC64E1">
        <w:rPr>
          <w:rFonts w:ascii="Junicode" w:hAnsi="Junicode"/>
          <w:sz w:val="28"/>
          <w:szCs w:val="28"/>
          <w:rPrChange w:id="14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itur / ge</w:t>
      </w:r>
      <w:r w:rsidRPr="00FC64E1">
        <w:rPr>
          <w:rFonts w:ascii="Junicode" w:hAnsi="Junicode"/>
          <w:sz w:val="28"/>
          <w:szCs w:val="28"/>
          <w:rPrChange w:id="14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be~ </w:t>
      </w:r>
      <w:r w:rsidR="00A2594E" w:rsidRPr="00FC64E1">
        <w:rPr>
          <w:rFonts w:ascii="Junicode" w:hAnsi="Junicode"/>
          <w:sz w:val="28"/>
          <w:szCs w:val="28"/>
          <w:rPrChange w:id="14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 die Andacht (in</w:t>
      </w:r>
      <w:r w:rsidR="00A2594E" w:rsidRPr="00FC64E1">
        <w:rPr>
          <w:rFonts w:ascii="Junicode" w:hAnsi="Junicode"/>
          <w:sz w:val="28"/>
          <w:szCs w:val="28"/>
          <w:rPrChange w:id="14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onderheit /</w:t>
      </w:r>
      <w:r w:rsidR="004667F5" w:rsidRPr="00FC64E1">
        <w:rPr>
          <w:rFonts w:ascii="Junicode" w:hAnsi="Junicode"/>
          <w:sz w:val="28"/>
          <w:szCs w:val="28"/>
          <w:rPrChange w:id="14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</w:t>
      </w:r>
      <w:r w:rsidR="00A2594E" w:rsidRPr="00FC64E1">
        <w:rPr>
          <w:rFonts w:ascii="Junicode" w:hAnsi="Junicode"/>
          <w:sz w:val="28"/>
          <w:szCs w:val="28"/>
          <w:rPrChange w:id="14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ex familia Dominus vobi</w:t>
      </w:r>
      <w:r w:rsidR="00A2594E" w:rsidRPr="00FC64E1">
        <w:rPr>
          <w:rFonts w:ascii="Junicode" w:hAnsi="Junicode"/>
          <w:sz w:val="28"/>
          <w:szCs w:val="28"/>
          <w:rPrChange w:id="14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cum</w:t>
      </w:r>
      <w:r w:rsidR="004667F5" w:rsidRPr="00FC64E1">
        <w:rPr>
          <w:rFonts w:ascii="Junicode" w:hAnsi="Junicode"/>
          <w:sz w:val="28"/>
          <w:szCs w:val="28"/>
          <w:rPrChange w:id="14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</w:t>
      </w:r>
      <w:r w:rsidR="00EA50DB" w:rsidRPr="00FC64E1">
        <w:rPr>
          <w:rFonts w:ascii="Junicode" w:hAnsi="Junicode"/>
          <w:sz w:val="28"/>
          <w:szCs w:val="28"/>
          <w:rPrChange w:id="14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2594E" w:rsidRPr="00FC64E1">
        <w:rPr>
          <w:rFonts w:ascii="Junicode" w:hAnsi="Junicode"/>
          <w:sz w:val="28"/>
          <w:szCs w:val="28"/>
          <w:rPrChange w:id="14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ren) aber </w:t>
      </w:r>
      <w:r w:rsidR="00A2594E" w:rsidRPr="00FC64E1">
        <w:rPr>
          <w:rFonts w:ascii="Junicode" w:hAnsi="Junicode"/>
          <w:sz w:val="28"/>
          <w:szCs w:val="28"/>
          <w:rPrChange w:id="14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weret nit lang /</w:t>
      </w:r>
      <w:r w:rsidR="00684CA8" w:rsidRPr="00FC64E1">
        <w:rPr>
          <w:rFonts w:ascii="Junicode" w:hAnsi="Junicode"/>
          <w:sz w:val="28"/>
          <w:szCs w:val="28"/>
          <w:rPrChange w:id="14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ziehen das M</w:t>
      </w:r>
      <w:r w:rsidR="00A2594E" w:rsidRPr="00FC64E1">
        <w:rPr>
          <w:rFonts w:ascii="Junicode" w:hAnsi="Junicode"/>
          <w:sz w:val="28"/>
          <w:szCs w:val="28"/>
          <w:rPrChange w:id="14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E90AAB" w:rsidRPr="00FC64E1">
        <w:rPr>
          <w:rFonts w:ascii="Junicode" w:hAnsi="Junicode"/>
          <w:sz w:val="28"/>
          <w:szCs w:val="28"/>
          <w:rPrChange w:id="14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ulchen </w:t>
      </w:r>
      <w:r w:rsidR="00A2594E" w:rsidRPr="00FC64E1">
        <w:rPr>
          <w:rFonts w:ascii="Junicode" w:hAnsi="Junicode"/>
          <w:sz w:val="28"/>
          <w:szCs w:val="28"/>
          <w:rPrChange w:id="14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667F5" w:rsidRPr="00FC64E1">
        <w:rPr>
          <w:rFonts w:ascii="Junicode" w:hAnsi="Junicode"/>
          <w:sz w:val="28"/>
          <w:szCs w:val="28"/>
          <w:rPrChange w:id="14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90AAB" w:rsidRPr="00FC64E1">
        <w:rPr>
          <w:rFonts w:ascii="Junicode" w:hAnsi="Junicode"/>
          <w:sz w:val="28"/>
          <w:szCs w:val="28"/>
          <w:rPrChange w:id="14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zierlich / k</w:t>
      </w:r>
      <w:r w:rsidR="00A2594E" w:rsidRPr="00FC64E1">
        <w:rPr>
          <w:rFonts w:ascii="Junicode" w:hAnsi="Junicode"/>
          <w:sz w:val="28"/>
          <w:szCs w:val="28"/>
          <w:rPrChange w:id="14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90AAB" w:rsidRPr="00FC64E1">
        <w:rPr>
          <w:rFonts w:ascii="Junicode" w:hAnsi="Junicode"/>
          <w:sz w:val="28"/>
          <w:szCs w:val="28"/>
          <w:rPrChange w:id="14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14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lieblich Schm</w:t>
      </w:r>
      <w:r w:rsidR="00A2594E" w:rsidRPr="00FC64E1">
        <w:rPr>
          <w:rFonts w:ascii="Junicode" w:hAnsi="Junicode"/>
          <w:sz w:val="28"/>
          <w:szCs w:val="28"/>
          <w:rPrChange w:id="14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90AAB" w:rsidRPr="00FC64E1">
        <w:rPr>
          <w:rFonts w:ascii="Junicode" w:hAnsi="Junicode"/>
          <w:sz w:val="28"/>
          <w:szCs w:val="28"/>
          <w:rPrChange w:id="14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zerchen machen / l</w:t>
      </w:r>
      <w:r w:rsidR="00A2594E" w:rsidRPr="00FC64E1">
        <w:rPr>
          <w:rFonts w:ascii="Junicode" w:hAnsi="Junicode"/>
          <w:sz w:val="28"/>
          <w:szCs w:val="28"/>
          <w:rPrChange w:id="14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E90AAB" w:rsidRPr="00FC64E1">
        <w:rPr>
          <w:rFonts w:ascii="Junicode" w:hAnsi="Junicode"/>
          <w:sz w:val="28"/>
          <w:szCs w:val="28"/>
          <w:rPrChange w:id="14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cheln und li</w:t>
      </w:r>
      <w:r w:rsidR="00A2594E" w:rsidRPr="00FC64E1">
        <w:rPr>
          <w:rFonts w:ascii="Junicode" w:hAnsi="Junicode"/>
          <w:sz w:val="28"/>
          <w:szCs w:val="28"/>
          <w:rPrChange w:id="14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</w:t>
      </w:r>
      <w:r w:rsidR="004667F5" w:rsidRPr="00FC64E1">
        <w:rPr>
          <w:rFonts w:ascii="Junicode" w:hAnsi="Junicode"/>
          <w:sz w:val="28"/>
          <w:szCs w:val="28"/>
          <w:rPrChange w:id="14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90AAB" w:rsidRPr="00FC64E1">
        <w:rPr>
          <w:rFonts w:ascii="Junicode" w:hAnsi="Junicode"/>
          <w:sz w:val="28"/>
          <w:szCs w:val="28"/>
          <w:rPrChange w:id="14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4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E90AAB" w:rsidRPr="00FC64E1">
        <w:rPr>
          <w:rFonts w:ascii="Junicode" w:hAnsi="Junicode"/>
          <w:sz w:val="28"/>
          <w:szCs w:val="28"/>
          <w:rPrChange w:id="14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gens werffen / </w:t>
      </w:r>
      <w:r w:rsidR="00A2594E" w:rsidRPr="00FC64E1">
        <w:rPr>
          <w:rFonts w:ascii="Junicode" w:hAnsi="Junicode"/>
          <w:sz w:val="28"/>
          <w:szCs w:val="28"/>
          <w:rPrChange w:id="14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artig den Kopff</w:t>
      </w:r>
      <w:r w:rsidR="004667F5" w:rsidRPr="00FC64E1">
        <w:rPr>
          <w:rFonts w:ascii="Junicode" w:hAnsi="Junicode"/>
          <w:sz w:val="28"/>
          <w:szCs w:val="28"/>
          <w:rPrChange w:id="14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90AAB" w:rsidRPr="00FC64E1">
        <w:rPr>
          <w:rFonts w:ascii="Junicode" w:hAnsi="Junicode"/>
          <w:sz w:val="28"/>
          <w:szCs w:val="28"/>
          <w:rPrChange w:id="14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drehen und bewegen / (die J. L. W.</w:t>
      </w:r>
      <w:r w:rsidR="004667F5" w:rsidRPr="00FC64E1">
        <w:rPr>
          <w:rFonts w:ascii="Junicode" w:hAnsi="Junicode"/>
          <w:sz w:val="28"/>
          <w:szCs w:val="28"/>
          <w:rPrChange w:id="14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90AAB" w:rsidRPr="00FC64E1">
        <w:rPr>
          <w:rFonts w:ascii="Junicode" w:hAnsi="Junicode"/>
          <w:sz w:val="28"/>
          <w:szCs w:val="28"/>
          <w:rPrChange w:id="14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K. Jungfern ungemeinet /)</w:t>
      </w:r>
      <w:r w:rsidR="004667F5" w:rsidRPr="00FC64E1">
        <w:rPr>
          <w:rFonts w:ascii="Junicode" w:hAnsi="Junicode"/>
          <w:sz w:val="28"/>
          <w:szCs w:val="28"/>
          <w:rPrChange w:id="14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90AAB" w:rsidRPr="00FC64E1">
        <w:rPr>
          <w:rFonts w:ascii="Junicode" w:hAnsi="Junicode"/>
          <w:sz w:val="28"/>
          <w:szCs w:val="28"/>
          <w:rPrChange w:id="14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 wie die We</w:t>
      </w:r>
      <w:r w:rsidR="00A2594E" w:rsidRPr="00FC64E1">
        <w:rPr>
          <w:rFonts w:ascii="Junicode" w:hAnsi="Junicode"/>
          <w:sz w:val="28"/>
          <w:szCs w:val="28"/>
          <w:rPrChange w:id="14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tph</w:t>
      </w:r>
      <w:r w:rsidR="00A2594E" w:rsidRPr="00FC64E1">
        <w:rPr>
          <w:rFonts w:ascii="Junicode" w:hAnsi="Junicode"/>
          <w:sz w:val="28"/>
          <w:szCs w:val="28"/>
          <w:rPrChange w:id="14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E90AAB" w:rsidRPr="00FC64E1">
        <w:rPr>
          <w:rFonts w:ascii="Junicode" w:hAnsi="Junicode"/>
          <w:sz w:val="28"/>
          <w:szCs w:val="28"/>
          <w:rPrChange w:id="14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</w:t>
      </w:r>
      <w:r w:rsidR="00A2594E" w:rsidRPr="00FC64E1">
        <w:rPr>
          <w:rFonts w:ascii="Junicode" w:hAnsi="Junicode"/>
          <w:sz w:val="28"/>
          <w:szCs w:val="28"/>
          <w:rPrChange w:id="14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90AAB" w:rsidRPr="00FC64E1">
        <w:rPr>
          <w:rFonts w:ascii="Junicode" w:hAnsi="Junicode"/>
          <w:sz w:val="28"/>
          <w:szCs w:val="28"/>
          <w:rPrChange w:id="14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Frauen</w:t>
      </w:r>
      <w:r w:rsidR="004667F5" w:rsidRPr="00FC64E1">
        <w:rPr>
          <w:rFonts w:ascii="Junicode" w:hAnsi="Junicode"/>
          <w:sz w:val="28"/>
          <w:szCs w:val="28"/>
          <w:rPrChange w:id="14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Jungfrauen / wen </w:t>
      </w:r>
      <w:r w:rsidR="00A2594E" w:rsidRPr="00FC64E1">
        <w:rPr>
          <w:rFonts w:ascii="Junicode" w:hAnsi="Junicode"/>
          <w:sz w:val="28"/>
          <w:szCs w:val="28"/>
          <w:rPrChange w:id="14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#### jhren</w:t>
      </w:r>
      <w:r w:rsidR="004667F5" w:rsidRPr="00FC64E1">
        <w:rPr>
          <w:rFonts w:ascii="Junicode" w:hAnsi="Junicode"/>
          <w:sz w:val="28"/>
          <w:szCs w:val="28"/>
          <w:rPrChange w:id="14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Fe####### daher </w:t>
      </w:r>
      <w:r w:rsidR="00A2594E" w:rsidRPr="00FC64E1">
        <w:rPr>
          <w:rFonts w:ascii="Junicode" w:hAnsi="Junicode"/>
          <w:sz w:val="28"/>
          <w:szCs w:val="28"/>
          <w:rPrChange w:id="14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chreiten / neigen</w:t>
      </w:r>
      <w:r w:rsidR="004667F5" w:rsidRPr="00FC64E1">
        <w:rPr>
          <w:rFonts w:ascii="Junicode" w:hAnsi="Junicode"/>
          <w:sz w:val="28"/>
          <w:szCs w:val="28"/>
          <w:rPrChange w:id="14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uñ biegen </w:t>
      </w:r>
      <w:r w:rsidR="00A2594E" w:rsidRPr="00FC64E1">
        <w:rPr>
          <w:rFonts w:ascii="Junicode" w:hAnsi="Junicode"/>
          <w:sz w:val="28"/>
          <w:szCs w:val="28"/>
          <w:rPrChange w:id="14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gegen einander / </w:t>
      </w:r>
      <w:r w:rsidR="00A2594E" w:rsidRPr="00FC64E1">
        <w:rPr>
          <w:rFonts w:ascii="Junicode" w:hAnsi="Junicode"/>
          <w:sz w:val="28"/>
          <w:szCs w:val="28"/>
          <w:rPrChange w:id="14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chlagen beweglich die H</w:t>
      </w:r>
      <w:r w:rsidR="00A2594E" w:rsidRPr="00FC64E1">
        <w:rPr>
          <w:rFonts w:ascii="Junicode" w:hAnsi="Junicode"/>
          <w:sz w:val="28"/>
          <w:szCs w:val="28"/>
          <w:rPrChange w:id="14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3DA2" w:rsidRPr="00FC64E1">
        <w:rPr>
          <w:rFonts w:ascii="Junicode" w:hAnsi="Junicode"/>
          <w:sz w:val="28"/>
          <w:szCs w:val="28"/>
          <w:rPrChange w:id="14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auff die</w:t>
      </w:r>
      <w:r w:rsidR="004667F5" w:rsidRPr="00FC64E1">
        <w:rPr>
          <w:rFonts w:ascii="Junicode" w:hAnsi="Junicode"/>
          <w:sz w:val="28"/>
          <w:szCs w:val="28"/>
          <w:rPrChange w:id="14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Bru</w:t>
      </w:r>
      <w:r w:rsidR="00A2594E" w:rsidRPr="00FC64E1">
        <w:rPr>
          <w:rFonts w:ascii="Junicode" w:hAnsi="Junicode"/>
          <w:sz w:val="28"/>
          <w:szCs w:val="28"/>
          <w:rPrChange w:id="14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und </w:t>
      </w:r>
      <w:r w:rsidR="00A2594E" w:rsidRPr="00FC64E1">
        <w:rPr>
          <w:rFonts w:ascii="Junicode" w:hAnsi="Junicode"/>
          <w:sz w:val="28"/>
          <w:szCs w:val="28"/>
          <w:rPrChange w:id="14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euffzen herzlich / </w:t>
      </w:r>
      <w:r w:rsidR="00A2594E" w:rsidRPr="00FC64E1">
        <w:rPr>
          <w:rFonts w:ascii="Junicode" w:hAnsi="Junicode"/>
          <w:sz w:val="28"/>
          <w:szCs w:val="28"/>
          <w:rPrChange w:id="14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</w:t>
      </w:r>
      <w:r w:rsidR="004667F5" w:rsidRPr="00FC64E1">
        <w:rPr>
          <w:rFonts w:ascii="Junicode" w:hAnsi="Junicode"/>
          <w:sz w:val="28"/>
          <w:szCs w:val="28"/>
          <w:rPrChange w:id="14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geberden </w:t>
      </w:r>
      <w:r w:rsidR="00A2594E" w:rsidRPr="00FC64E1">
        <w:rPr>
          <w:rFonts w:ascii="Junicode" w:hAnsi="Junicode"/>
          <w:sz w:val="28"/>
          <w:szCs w:val="28"/>
          <w:rPrChange w:id="14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4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verliebet / wie</w:t>
      </w:r>
      <w:r w:rsidR="004667F5" w:rsidRPr="00FC64E1">
        <w:rPr>
          <w:rFonts w:ascii="Junicode" w:hAnsi="Junicode"/>
          <w:sz w:val="28"/>
          <w:szCs w:val="28"/>
          <w:rPrChange w:id="14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nech</w:t>
      </w:r>
      <w:r w:rsidR="00A2594E" w:rsidRPr="00FC64E1">
        <w:rPr>
          <w:rFonts w:ascii="Junicode" w:hAnsi="Junicode"/>
          <w:sz w:val="28"/>
          <w:szCs w:val="28"/>
          <w:rPrChange w:id="14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vorhin ger</w:t>
      </w:r>
      <w:r w:rsidR="00A2594E" w:rsidRPr="00FC64E1">
        <w:rPr>
          <w:rFonts w:ascii="Junicode" w:hAnsi="Junicode"/>
          <w:sz w:val="28"/>
          <w:szCs w:val="28"/>
          <w:rPrChange w:id="14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/ </w:t>
      </w:r>
      <w:r w:rsidR="00A2594E" w:rsidRPr="00FC64E1">
        <w:rPr>
          <w:rFonts w:ascii="Junicode" w:hAnsi="Junicode"/>
          <w:sz w:val="28"/>
          <w:szCs w:val="28"/>
          <w:rPrChange w:id="14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werffen die</w:t>
      </w:r>
      <w:r w:rsidR="004667F5" w:rsidRPr="00FC64E1">
        <w:rPr>
          <w:rFonts w:ascii="Junicode" w:hAnsi="Junicode"/>
          <w:sz w:val="28"/>
          <w:szCs w:val="28"/>
          <w:rPrChange w:id="14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Haar / </w:t>
      </w:r>
      <w:r w:rsidR="00A2594E" w:rsidRPr="00FC64E1">
        <w:rPr>
          <w:rFonts w:ascii="Junicode" w:hAnsi="Junicode"/>
          <w:sz w:val="28"/>
          <w:szCs w:val="28"/>
          <w:rPrChange w:id="14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14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die H</w:t>
      </w:r>
      <w:r w:rsidR="00A2594E" w:rsidRPr="00FC64E1">
        <w:rPr>
          <w:rFonts w:ascii="Junicode" w:hAnsi="Junicode"/>
          <w:sz w:val="28"/>
          <w:szCs w:val="28"/>
          <w:rPrChange w:id="14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F3DA2" w:rsidRPr="00FC64E1">
        <w:rPr>
          <w:rFonts w:ascii="Junicode" w:hAnsi="Junicode"/>
          <w:sz w:val="28"/>
          <w:szCs w:val="28"/>
          <w:rPrChange w:id="14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/ hu</w:t>
      </w:r>
      <w:r w:rsidR="00A2594E" w:rsidRPr="00FC64E1">
        <w:rPr>
          <w:rFonts w:ascii="Junicode" w:hAnsi="Junicode"/>
          <w:sz w:val="28"/>
          <w:szCs w:val="28"/>
          <w:rPrChange w:id="14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4667F5" w:rsidRPr="00FC64E1">
        <w:rPr>
          <w:rFonts w:ascii="Junicode" w:hAnsi="Junicode"/>
          <w:sz w:val="28"/>
          <w:szCs w:val="28"/>
          <w:rPrChange w:id="14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uñ hum</w:t>
      </w:r>
      <w:r w:rsidR="00A2594E" w:rsidRPr="00FC64E1">
        <w:rPr>
          <w:rFonts w:ascii="Junicode" w:hAnsi="Junicode"/>
          <w:sz w:val="28"/>
          <w:szCs w:val="28"/>
          <w:rPrChange w:id="14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chum chum / damit der</w:t>
      </w:r>
      <w:r w:rsidR="004667F5" w:rsidRPr="00FC64E1">
        <w:rPr>
          <w:rFonts w:ascii="Junicode" w:hAnsi="Junicode"/>
          <w:sz w:val="28"/>
          <w:szCs w:val="28"/>
          <w:rPrChange w:id="14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 L</w:t>
      </w:r>
      <w:r w:rsidR="00A2594E" w:rsidRPr="00FC64E1">
        <w:rPr>
          <w:rFonts w:ascii="Junicode" w:hAnsi="Junicode"/>
          <w:sz w:val="28"/>
          <w:szCs w:val="28"/>
          <w:rPrChange w:id="14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F3DA2" w:rsidRPr="00FC64E1">
        <w:rPr>
          <w:rFonts w:ascii="Junicode" w:hAnsi="Junicode"/>
          <w:sz w:val="28"/>
          <w:szCs w:val="28"/>
          <w:rPrChange w:id="14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 / </w:t>
      </w:r>
      <w:r w:rsidR="00A2594E" w:rsidRPr="00FC64E1">
        <w:rPr>
          <w:rFonts w:ascii="Junicode" w:hAnsi="Junicode"/>
          <w:sz w:val="28"/>
          <w:szCs w:val="28"/>
          <w:rPrChange w:id="14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hinter oder nicht</w:t>
      </w:r>
      <w:r w:rsidR="004667F5" w:rsidRPr="00FC64E1">
        <w:rPr>
          <w:rFonts w:ascii="Junicode" w:hAnsi="Junicode"/>
          <w:sz w:val="28"/>
          <w:szCs w:val="28"/>
          <w:rPrChange w:id="14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weit von jhr sizet / und auffpa</w:t>
      </w:r>
      <w:r w:rsidR="00A2594E" w:rsidRPr="00FC64E1">
        <w:rPr>
          <w:rFonts w:ascii="Junicode" w:hAnsi="Junicode"/>
          <w:sz w:val="28"/>
          <w:szCs w:val="28"/>
          <w:rPrChange w:id="14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3DA2" w:rsidRPr="00FC64E1">
        <w:rPr>
          <w:rFonts w:ascii="Junicode" w:hAnsi="Junicode"/>
          <w:sz w:val="28"/>
          <w:szCs w:val="28"/>
          <w:rPrChange w:id="14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</w:t>
      </w:r>
      <w:r w:rsidR="004667F5" w:rsidRPr="00FC64E1">
        <w:rPr>
          <w:rFonts w:ascii="Junicode" w:hAnsi="Junicode"/>
          <w:sz w:val="28"/>
          <w:szCs w:val="28"/>
          <w:rPrChange w:id="14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ehe~ uñ </w:t>
      </w:r>
      <w:r w:rsidR="00A2594E" w:rsidRPr="00FC64E1">
        <w:rPr>
          <w:rFonts w:ascii="Junicode" w:hAnsi="Junicode"/>
          <w:sz w:val="28"/>
          <w:szCs w:val="28"/>
          <w:rPrChange w:id="14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14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re~ m</w:t>
      </w:r>
      <w:r w:rsidR="00A2594E" w:rsidRPr="00FC64E1">
        <w:rPr>
          <w:rFonts w:ascii="Junicode" w:hAnsi="Junicode"/>
          <w:sz w:val="28"/>
          <w:szCs w:val="28"/>
          <w:rPrChange w:id="14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F3DA2" w:rsidRPr="00FC64E1">
        <w:rPr>
          <w:rFonts w:ascii="Junicode" w:hAnsi="Junicode"/>
          <w:sz w:val="28"/>
          <w:szCs w:val="28"/>
          <w:rPrChange w:id="14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 / daß </w:t>
      </w:r>
      <w:r w:rsidR="00A2594E" w:rsidRPr="00FC64E1">
        <w:rPr>
          <w:rFonts w:ascii="Junicode" w:hAnsi="Junicode"/>
          <w:sz w:val="28"/>
          <w:szCs w:val="28"/>
          <w:rPrChange w:id="14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4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im</w:t>
      </w:r>
      <w:r w:rsidR="004667F5" w:rsidRPr="00FC64E1">
        <w:rPr>
          <w:rFonts w:ascii="Junicode" w:hAnsi="Junicode"/>
          <w:sz w:val="28"/>
          <w:szCs w:val="28"/>
          <w:rPrChange w:id="14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Gebet gedenke / wenden </w:t>
      </w:r>
      <w:r w:rsidR="00A2594E" w:rsidRPr="00FC64E1">
        <w:rPr>
          <w:rFonts w:ascii="Junicode" w:hAnsi="Junicode"/>
          <w:sz w:val="28"/>
          <w:szCs w:val="28"/>
          <w:rPrChange w:id="14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oft ganz</w:t>
      </w:r>
      <w:r w:rsidR="004667F5" w:rsidRPr="00FC64E1">
        <w:rPr>
          <w:rFonts w:ascii="Junicode" w:hAnsi="Junicode"/>
          <w:sz w:val="28"/>
          <w:szCs w:val="28"/>
          <w:rPrChange w:id="14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/ damit die </w:t>
      </w:r>
      <w:r w:rsidR="00A2594E" w:rsidRPr="00FC64E1">
        <w:rPr>
          <w:rFonts w:ascii="Junicode" w:hAnsi="Junicode"/>
          <w:sz w:val="28"/>
          <w:szCs w:val="28"/>
          <w:rPrChange w:id="14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F3DA2" w:rsidRPr="00FC64E1">
        <w:rPr>
          <w:rFonts w:ascii="Junicode" w:hAnsi="Junicode"/>
          <w:sz w:val="28"/>
          <w:szCs w:val="28"/>
          <w:rPrChange w:id="14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 Hand</w:t>
      </w:r>
      <w:r w:rsidR="00A2594E" w:rsidRPr="00FC64E1">
        <w:rPr>
          <w:rFonts w:ascii="Junicode" w:hAnsi="Junicode"/>
          <w:sz w:val="28"/>
          <w:szCs w:val="28"/>
          <w:rPrChange w:id="14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chuhen /</w:t>
      </w:r>
      <w:r w:rsidR="004667F5" w:rsidRPr="00FC64E1">
        <w:rPr>
          <w:rFonts w:ascii="Junicode" w:hAnsi="Junicode"/>
          <w:sz w:val="28"/>
          <w:szCs w:val="28"/>
          <w:rPrChange w:id="14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statliche Pater no</w:t>
      </w:r>
      <w:r w:rsidR="00A2594E" w:rsidRPr="00FC64E1">
        <w:rPr>
          <w:rFonts w:ascii="Junicode" w:hAnsi="Junicode"/>
          <w:sz w:val="28"/>
          <w:szCs w:val="28"/>
          <w:rPrChange w:id="14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oder Ro</w:t>
      </w:r>
      <w:r w:rsidR="00A2594E" w:rsidRPr="00FC64E1">
        <w:rPr>
          <w:rFonts w:ascii="Junicode" w:hAnsi="Junicode"/>
          <w:sz w:val="28"/>
          <w:szCs w:val="28"/>
          <w:rPrChange w:id="14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enkranz / die wolge</w:t>
      </w:r>
      <w:r w:rsidR="00A2594E" w:rsidRPr="00FC64E1">
        <w:rPr>
          <w:rFonts w:ascii="Junicode" w:hAnsi="Junicode"/>
          <w:sz w:val="28"/>
          <w:szCs w:val="28"/>
          <w:rPrChange w:id="14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chnitene Bra</w:t>
      </w:r>
      <w:r w:rsidR="00A2594E" w:rsidRPr="00FC64E1">
        <w:rPr>
          <w:rFonts w:ascii="Junicode" w:hAnsi="Junicode"/>
          <w:sz w:val="28"/>
          <w:szCs w:val="28"/>
          <w:rPrChange w:id="14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iletten von Barn</w:t>
      </w:r>
      <w:r w:rsidR="00A2594E" w:rsidRPr="00FC64E1">
        <w:rPr>
          <w:rFonts w:ascii="Junicode" w:hAnsi="Junicode"/>
          <w:sz w:val="28"/>
          <w:szCs w:val="28"/>
          <w:rPrChange w:id="14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tein / wie das die</w:t>
      </w:r>
      <w:r w:rsidR="004667F5" w:rsidRPr="00FC64E1">
        <w:rPr>
          <w:rFonts w:ascii="Junicode" w:hAnsi="Junicode"/>
          <w:sz w:val="28"/>
          <w:szCs w:val="28"/>
          <w:rPrChange w:id="14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Modo mitbringen / von Gold</w:t>
      </w:r>
      <w:r w:rsidR="00A2594E" w:rsidRPr="00FC64E1">
        <w:rPr>
          <w:rFonts w:ascii="Junicode" w:hAnsi="Junicode"/>
          <w:sz w:val="28"/>
          <w:szCs w:val="28"/>
          <w:rPrChange w:id="14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 /</w:t>
      </w:r>
      <w:r w:rsidR="00684CA8" w:rsidRPr="00FC64E1">
        <w:rPr>
          <w:rFonts w:ascii="Junicode" w:hAnsi="Junicode"/>
          <w:sz w:val="28"/>
          <w:szCs w:val="28"/>
          <w:rPrChange w:id="14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ander k</w:t>
      </w:r>
      <w:r w:rsidR="00A2594E" w:rsidRPr="00FC64E1">
        <w:rPr>
          <w:rFonts w:ascii="Junicode" w:hAnsi="Junicode"/>
          <w:sz w:val="28"/>
          <w:szCs w:val="28"/>
          <w:rPrChange w:id="14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="004F3DA2" w:rsidRPr="00FC64E1">
        <w:rPr>
          <w:rFonts w:ascii="Junicode" w:hAnsi="Junicode"/>
          <w:sz w:val="28"/>
          <w:szCs w:val="28"/>
          <w:rPrChange w:id="14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tlicher Materi gego</w:t>
      </w:r>
      <w:r w:rsidR="00A2594E" w:rsidRPr="00FC64E1">
        <w:rPr>
          <w:rFonts w:ascii="Junicode" w:hAnsi="Junicode"/>
          <w:sz w:val="28"/>
          <w:szCs w:val="28"/>
          <w:rPrChange w:id="14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3DA2" w:rsidRPr="00FC64E1">
        <w:rPr>
          <w:rFonts w:ascii="Junicode" w:hAnsi="Junicode"/>
          <w:sz w:val="28"/>
          <w:szCs w:val="28"/>
          <w:rPrChange w:id="14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4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auch ge</w:t>
      </w:r>
      <w:r w:rsidR="00A2594E" w:rsidRPr="00FC64E1">
        <w:rPr>
          <w:rFonts w:ascii="Junicode" w:hAnsi="Junicode"/>
          <w:sz w:val="28"/>
          <w:szCs w:val="28"/>
          <w:rPrChange w:id="14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werden m</w:t>
      </w:r>
      <w:r w:rsidR="00A2594E" w:rsidRPr="00FC64E1">
        <w:rPr>
          <w:rFonts w:ascii="Junicode" w:hAnsi="Junicode"/>
          <w:sz w:val="28"/>
          <w:szCs w:val="28"/>
          <w:rPrChange w:id="14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F3DA2" w:rsidRPr="00FC64E1">
        <w:rPr>
          <w:rFonts w:ascii="Junicode" w:hAnsi="Junicode"/>
          <w:sz w:val="28"/>
          <w:szCs w:val="28"/>
          <w:rPrChange w:id="14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bald ziehen </w:t>
      </w:r>
      <w:r w:rsidR="00A2594E" w:rsidRPr="00FC64E1">
        <w:rPr>
          <w:rFonts w:ascii="Junicode" w:hAnsi="Junicode"/>
          <w:sz w:val="28"/>
          <w:szCs w:val="28"/>
          <w:rPrChange w:id="14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Hand</w:t>
      </w:r>
      <w:r w:rsidR="00A2594E" w:rsidRPr="00FC64E1">
        <w:rPr>
          <w:rFonts w:ascii="Junicode" w:hAnsi="Junicode"/>
          <w:sz w:val="28"/>
          <w:szCs w:val="28"/>
          <w:rPrChange w:id="14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chuhe</w:t>
      </w:r>
      <w:r w:rsidR="004667F5" w:rsidRPr="00FC64E1">
        <w:rPr>
          <w:rFonts w:ascii="Junicode" w:hAnsi="Junicode"/>
          <w:sz w:val="28"/>
          <w:szCs w:val="28"/>
          <w:rPrChange w:id="14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 / und </w:t>
      </w:r>
      <w:r w:rsidR="00A2594E" w:rsidRPr="00FC64E1">
        <w:rPr>
          <w:rFonts w:ascii="Junicode" w:hAnsi="Junicode"/>
          <w:sz w:val="28"/>
          <w:szCs w:val="28"/>
          <w:rPrChange w:id="14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treichen mit der Hand </w:t>
      </w:r>
      <w:r w:rsidR="00A2594E" w:rsidRPr="00FC64E1">
        <w:rPr>
          <w:rFonts w:ascii="Junicode" w:hAnsi="Junicode"/>
          <w:sz w:val="28"/>
          <w:szCs w:val="28"/>
          <w:rPrChange w:id="14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667F5" w:rsidRPr="00FC64E1">
        <w:rPr>
          <w:rFonts w:ascii="Junicode" w:hAnsi="Junicode"/>
          <w:sz w:val="28"/>
          <w:szCs w:val="28"/>
          <w:rPrChange w:id="14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ms Ange</w:t>
      </w:r>
      <w:r w:rsidR="00A2594E" w:rsidRPr="00FC64E1">
        <w:rPr>
          <w:rFonts w:ascii="Junicode" w:hAnsi="Junicode"/>
          <w:sz w:val="28"/>
          <w:szCs w:val="28"/>
          <w:rPrChange w:id="14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/ k</w:t>
      </w:r>
      <w:r w:rsidR="00A2594E" w:rsidRPr="00FC64E1">
        <w:rPr>
          <w:rFonts w:ascii="Junicode" w:hAnsi="Junicode"/>
          <w:sz w:val="28"/>
          <w:szCs w:val="28"/>
          <w:rPrChange w:id="14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4667F5" w:rsidRPr="00FC64E1">
        <w:rPr>
          <w:rFonts w:ascii="Junicode" w:hAnsi="Junicode"/>
          <w:sz w:val="28"/>
          <w:szCs w:val="28"/>
          <w:rPrChange w:id="14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damit un</w:t>
      </w:r>
      <w:r w:rsidR="004F3DA2" w:rsidRPr="00FC64E1">
        <w:rPr>
          <w:rFonts w:ascii="Junicode" w:hAnsi="Junicode"/>
          <w:sz w:val="28"/>
          <w:szCs w:val="28"/>
          <w:rPrChange w:id="14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vermerkt das Ding / welches jhnen</w:t>
      </w:r>
      <w:r w:rsidR="004667F5" w:rsidRPr="00FC64E1">
        <w:rPr>
          <w:rFonts w:ascii="Junicode" w:hAnsi="Junicode"/>
          <w:sz w:val="28"/>
          <w:szCs w:val="28"/>
          <w:rPrChange w:id="14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jhren Serviteurs zukommen /</w:t>
      </w:r>
      <w:r w:rsidR="004667F5" w:rsidRPr="00FC64E1">
        <w:rPr>
          <w:rFonts w:ascii="Junicode" w:hAnsi="Junicode"/>
          <w:sz w:val="28"/>
          <w:szCs w:val="28"/>
          <w:rPrChange w:id="14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anzudenken / daß jhm wan er </w:t>
      </w:r>
      <w:r w:rsidR="00A2594E" w:rsidRPr="00FC64E1">
        <w:rPr>
          <w:rFonts w:ascii="Junicode" w:hAnsi="Junicode"/>
          <w:sz w:val="28"/>
          <w:szCs w:val="28"/>
          <w:rPrChange w:id="14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4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667F5" w:rsidRPr="00FC64E1">
        <w:rPr>
          <w:rFonts w:ascii="Junicode" w:hAnsi="Junicode"/>
          <w:sz w:val="28"/>
          <w:szCs w:val="28"/>
          <w:rPrChange w:id="14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jhr komt / weit ein anders und</w:t>
      </w:r>
      <w:r w:rsidR="004667F5" w:rsidRPr="00FC64E1">
        <w:rPr>
          <w:rFonts w:ascii="Junicode" w:hAnsi="Junicode"/>
          <w:sz w:val="28"/>
          <w:szCs w:val="28"/>
          <w:rPrChange w:id="14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4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3DA2" w:rsidRPr="00FC64E1">
        <w:rPr>
          <w:rFonts w:ascii="Junicode" w:hAnsi="Junicode"/>
          <w:sz w:val="28"/>
          <w:szCs w:val="28"/>
          <w:rPrChange w:id="14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ers widerfahren </w:t>
      </w:r>
      <w:r w:rsidR="00A2594E" w:rsidRPr="00FC64E1">
        <w:rPr>
          <w:rFonts w:ascii="Junicode" w:hAnsi="Junicode"/>
          <w:sz w:val="28"/>
          <w:szCs w:val="28"/>
          <w:rPrChange w:id="14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olle / deßgleichen thun </w:t>
      </w:r>
      <w:r w:rsidR="00A2594E" w:rsidRPr="00FC64E1">
        <w:rPr>
          <w:rFonts w:ascii="Junicode" w:hAnsi="Junicode"/>
          <w:sz w:val="28"/>
          <w:szCs w:val="28"/>
          <w:rPrChange w:id="14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 / an den verg</w:t>
      </w:r>
      <w:r w:rsidR="00A2594E" w:rsidRPr="00FC64E1">
        <w:rPr>
          <w:rFonts w:ascii="Junicode" w:hAnsi="Junicode"/>
          <w:sz w:val="28"/>
          <w:szCs w:val="28"/>
          <w:rPrChange w:id="14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lderten B</w:t>
      </w:r>
      <w:r w:rsidR="00A2594E" w:rsidRPr="00FC64E1">
        <w:rPr>
          <w:rFonts w:ascii="Junicode" w:hAnsi="Junicode"/>
          <w:sz w:val="28"/>
          <w:szCs w:val="28"/>
          <w:rPrChange w:id="14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667F5" w:rsidRPr="00FC64E1">
        <w:rPr>
          <w:rFonts w:ascii="Junicode" w:hAnsi="Junicode"/>
          <w:sz w:val="28"/>
          <w:szCs w:val="28"/>
          <w:rPrChange w:id="14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chern und andern Sa</w:t>
      </w:r>
      <w:r w:rsidR="004F3DA2" w:rsidRPr="00FC64E1">
        <w:rPr>
          <w:rFonts w:ascii="Junicode" w:hAnsi="Junicode"/>
          <w:sz w:val="28"/>
          <w:szCs w:val="28"/>
          <w:rPrChange w:id="14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chen: welche gro</w:t>
      </w:r>
      <w:r w:rsidR="00A2594E" w:rsidRPr="00FC64E1">
        <w:rPr>
          <w:rFonts w:ascii="Junicode" w:hAnsi="Junicode"/>
          <w:sz w:val="28"/>
          <w:szCs w:val="28"/>
          <w:rPrChange w:id="14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F3DA2" w:rsidRPr="00FC64E1">
        <w:rPr>
          <w:rFonts w:ascii="Junicode" w:hAnsi="Junicode"/>
          <w:sz w:val="28"/>
          <w:szCs w:val="28"/>
          <w:rPrChange w:id="14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Andacht / </w:t>
      </w:r>
      <w:r w:rsidR="00A2594E" w:rsidRPr="00FC64E1">
        <w:rPr>
          <w:rFonts w:ascii="Junicode" w:hAnsi="Junicode"/>
          <w:sz w:val="28"/>
          <w:szCs w:val="28"/>
          <w:rPrChange w:id="14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667F5" w:rsidRPr="00FC64E1">
        <w:rPr>
          <w:rFonts w:ascii="Junicode" w:hAnsi="Junicode"/>
          <w:sz w:val="28"/>
          <w:szCs w:val="28"/>
          <w:rPrChange w:id="14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in der Kirche f</w:t>
      </w:r>
      <w:r w:rsidR="00A2594E" w:rsidRPr="00FC64E1">
        <w:rPr>
          <w:rFonts w:ascii="Junicode" w:hAnsi="Junicode"/>
          <w:sz w:val="28"/>
          <w:szCs w:val="28"/>
          <w:rPrChange w:id="14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667F5" w:rsidRPr="00FC64E1">
        <w:rPr>
          <w:rFonts w:ascii="Junicode" w:hAnsi="Junicode"/>
          <w:sz w:val="28"/>
          <w:szCs w:val="28"/>
          <w:rPrChange w:id="14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hren / zu be</w:t>
      </w:r>
      <w:r w:rsidR="00A2594E" w:rsidRPr="00FC64E1">
        <w:rPr>
          <w:rFonts w:ascii="Junicode" w:hAnsi="Junicode"/>
          <w:sz w:val="28"/>
          <w:szCs w:val="28"/>
          <w:rPrChange w:id="14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 undienlich und nicht wol</w:t>
      </w:r>
      <w:r w:rsidR="004667F5" w:rsidRPr="00FC64E1">
        <w:rPr>
          <w:rFonts w:ascii="Junicode" w:hAnsi="Junicode"/>
          <w:sz w:val="28"/>
          <w:szCs w:val="28"/>
          <w:rPrChange w:id="14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F3DA2" w:rsidRPr="00FC64E1">
        <w:rPr>
          <w:rFonts w:ascii="Junicode" w:hAnsi="Junicode"/>
          <w:sz w:val="28"/>
          <w:szCs w:val="28"/>
          <w:rPrChange w:id="14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4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F3DA2" w:rsidRPr="00FC64E1">
        <w:rPr>
          <w:rFonts w:ascii="Junicode" w:hAnsi="Junicode"/>
          <w:sz w:val="28"/>
          <w:szCs w:val="28"/>
          <w:rPrChange w:id="14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</w:t>
      </w:r>
      <w:r w:rsidR="00A2594E" w:rsidRPr="00FC64E1">
        <w:rPr>
          <w:rFonts w:ascii="Junicode" w:hAnsi="Junicode"/>
          <w:sz w:val="28"/>
          <w:szCs w:val="28"/>
          <w:rPrChange w:id="14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F3DA2" w:rsidRPr="00FC64E1">
        <w:rPr>
          <w:rFonts w:ascii="Junicode" w:hAnsi="Junicode"/>
          <w:sz w:val="28"/>
          <w:szCs w:val="28"/>
          <w:rPrChange w:id="14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</w:p>
    <w:p w14:paraId="7443794F" w14:textId="0FBBDB10" w:rsidR="0035211D" w:rsidRPr="00FC64E1" w:rsidRDefault="004F3DA2" w:rsidP="001B2A6D">
      <w:pPr>
        <w:spacing w:line="360" w:lineRule="auto"/>
        <w:rPr>
          <w:rFonts w:ascii="Junicode" w:hAnsi="Junicode"/>
          <w:sz w:val="28"/>
          <w:szCs w:val="28"/>
          <w:rPrChange w:id="14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4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Wan dan die</w:t>
      </w:r>
      <w:r w:rsidR="00A2594E" w:rsidRPr="00FC64E1">
        <w:rPr>
          <w:rFonts w:ascii="Junicode" w:hAnsi="Junicode"/>
          <w:sz w:val="28"/>
          <w:szCs w:val="28"/>
          <w:rPrChange w:id="14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Gaukelwerk</w:t>
      </w:r>
      <w:r w:rsidR="004667F5" w:rsidRPr="00FC64E1">
        <w:rPr>
          <w:rFonts w:ascii="Junicode" w:hAnsi="Junicode"/>
          <w:sz w:val="28"/>
          <w:szCs w:val="28"/>
          <w:rPrChange w:id="14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 ein Ende hat / und die</w:t>
      </w:r>
      <w:r w:rsidR="00A2594E" w:rsidRPr="00FC64E1">
        <w:rPr>
          <w:rFonts w:ascii="Junicode" w:hAnsi="Junicode"/>
          <w:sz w:val="28"/>
          <w:szCs w:val="28"/>
          <w:rPrChange w:id="14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beide</w:t>
      </w:r>
      <w:r w:rsidR="004667F5" w:rsidRPr="00FC64E1">
        <w:rPr>
          <w:rFonts w:ascii="Junicode" w:hAnsi="Junicode"/>
          <w:sz w:val="28"/>
          <w:szCs w:val="28"/>
          <w:rPrChange w:id="14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verliebte / an jezo von einander aus</w:t>
      </w:r>
      <w:r w:rsidR="004667F5" w:rsidRPr="00FC64E1">
        <w:rPr>
          <w:rFonts w:ascii="Junicode" w:hAnsi="Junicode"/>
          <w:sz w:val="28"/>
          <w:szCs w:val="28"/>
          <w:rPrChange w:id="14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Kirche mit ach und weh ge</w:t>
      </w:r>
      <w:r w:rsidR="00A2594E" w:rsidRPr="00FC64E1">
        <w:rPr>
          <w:rFonts w:ascii="Junicode" w:hAnsi="Junicode"/>
          <w:sz w:val="28"/>
          <w:szCs w:val="28"/>
          <w:rPrChange w:id="14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cheiden: und die Dame nicht anders</w:t>
      </w:r>
      <w:r w:rsidR="004667F5" w:rsidRPr="00FC64E1">
        <w:rPr>
          <w:rFonts w:ascii="Junicode" w:hAnsi="Junicode"/>
          <w:sz w:val="28"/>
          <w:szCs w:val="28"/>
          <w:rPrChange w:id="14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14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14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4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 / daß die</w:t>
      </w:r>
      <w:r w:rsidR="00A2594E" w:rsidRPr="00FC64E1">
        <w:rPr>
          <w:rFonts w:ascii="Junicode" w:hAnsi="Junicode"/>
          <w:sz w:val="28"/>
          <w:szCs w:val="28"/>
          <w:rPrChange w:id="14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</w:t>
      </w:r>
      <w:r w:rsidR="00A2594E" w:rsidRPr="00FC64E1">
        <w:rPr>
          <w:rFonts w:ascii="Junicode" w:hAnsi="Junicode"/>
          <w:sz w:val="28"/>
          <w:szCs w:val="28"/>
          <w:rPrChange w:id="14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 </w:t>
      </w:r>
      <w:r w:rsidR="00A2594E" w:rsidRPr="00FC64E1">
        <w:rPr>
          <w:rFonts w:ascii="Junicode" w:hAnsi="Junicode"/>
          <w:sz w:val="28"/>
          <w:szCs w:val="28"/>
          <w:rPrChange w:id="14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4667F5" w:rsidRPr="00FC64E1">
        <w:rPr>
          <w:rFonts w:ascii="Junicode" w:hAnsi="Junicode"/>
          <w:sz w:val="28"/>
          <w:szCs w:val="28"/>
          <w:rPrChange w:id="14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continuiret (fort</w:t>
      </w:r>
      <w:r w:rsidR="00A2594E" w:rsidRPr="00FC64E1">
        <w:rPr>
          <w:rFonts w:ascii="Junicode" w:hAnsi="Junicode"/>
          <w:sz w:val="28"/>
          <w:szCs w:val="28"/>
          <w:rPrChange w:id="14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/) auch</w:t>
      </w:r>
      <w:r w:rsidR="004667F5" w:rsidRPr="00FC64E1">
        <w:rPr>
          <w:rFonts w:ascii="Junicode" w:hAnsi="Junicode"/>
          <w:sz w:val="28"/>
          <w:szCs w:val="28"/>
          <w:rPrChange w:id="14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Gehor</w:t>
      </w:r>
      <w:r w:rsidR="00A2594E" w:rsidRPr="00FC64E1">
        <w:rPr>
          <w:rFonts w:ascii="Junicode" w:hAnsi="Junicode"/>
          <w:sz w:val="28"/>
          <w:szCs w:val="28"/>
          <w:rPrChange w:id="14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v</w:t>
      </w:r>
      <w:r w:rsidR="00A2594E" w:rsidRPr="00FC64E1">
        <w:rPr>
          <w:rFonts w:ascii="Junicode" w:hAnsi="Junicode"/>
          <w:sz w:val="28"/>
          <w:szCs w:val="28"/>
          <w:rPrChange w:id="14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4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llig lei</w:t>
      </w:r>
      <w:r w:rsidR="00A2594E" w:rsidRPr="00FC64E1">
        <w:rPr>
          <w:rFonts w:ascii="Junicode" w:hAnsi="Junicode"/>
          <w:sz w:val="28"/>
          <w:szCs w:val="28"/>
          <w:rPrChange w:id="14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tete /</w:t>
      </w:r>
      <w:r w:rsidR="004667F5" w:rsidRPr="00FC64E1">
        <w:rPr>
          <w:rFonts w:ascii="Junicode" w:hAnsi="Junicode"/>
          <w:sz w:val="28"/>
          <w:szCs w:val="28"/>
          <w:rPrChange w:id="14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4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sezet </w:t>
      </w:r>
      <w:r w:rsidR="00A2594E" w:rsidRPr="00FC64E1">
        <w:rPr>
          <w:rFonts w:ascii="Junicode" w:hAnsi="Junicode"/>
          <w:sz w:val="28"/>
          <w:szCs w:val="28"/>
          <w:rPrChange w:id="14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die</w:t>
      </w:r>
      <w:r w:rsidR="00A2594E" w:rsidRPr="00FC64E1">
        <w:rPr>
          <w:rFonts w:ascii="Junicode" w:hAnsi="Junicode"/>
          <w:sz w:val="28"/>
          <w:szCs w:val="28"/>
          <w:rPrChange w:id="14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4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bald nider / und</w:t>
      </w:r>
      <w:r w:rsidR="00684CA8" w:rsidRPr="00FC64E1">
        <w:rPr>
          <w:rFonts w:ascii="Junicode" w:hAnsi="Junicode"/>
          <w:sz w:val="28"/>
          <w:szCs w:val="28"/>
          <w:rPrChange w:id="14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wie h</w:t>
      </w:r>
      <w:r w:rsidR="00A2594E" w:rsidRPr="00FC64E1">
        <w:rPr>
          <w:rFonts w:ascii="Junicode" w:hAnsi="Junicode"/>
          <w:sz w:val="28"/>
          <w:szCs w:val="28"/>
          <w:rPrChange w:id="14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25F25" w:rsidRPr="00FC64E1">
        <w:rPr>
          <w:rFonts w:ascii="Junicode" w:hAnsi="Junicode"/>
          <w:sz w:val="28"/>
          <w:szCs w:val="28"/>
          <w:rPrChange w:id="14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chlich </w:t>
      </w:r>
      <w:r w:rsidR="00A2594E" w:rsidRPr="00FC64E1">
        <w:rPr>
          <w:rFonts w:ascii="Junicode" w:hAnsi="Junicode"/>
          <w:sz w:val="28"/>
          <w:szCs w:val="28"/>
          <w:rPrChange w:id="14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4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4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erfreu</w:t>
      </w:r>
      <w:r w:rsidR="00325F25" w:rsidRPr="00FC64E1">
        <w:rPr>
          <w:rFonts w:ascii="Junicode" w:hAnsi="Junicode"/>
          <w:sz w:val="28"/>
          <w:szCs w:val="28"/>
          <w:rPrChange w:id="14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habe / mit </w:t>
      </w:r>
      <w:r w:rsidR="00A2594E" w:rsidRPr="00FC64E1">
        <w:rPr>
          <w:rFonts w:ascii="Junicode" w:hAnsi="Junicode"/>
          <w:sz w:val="28"/>
          <w:szCs w:val="28"/>
          <w:rPrChange w:id="14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Worten / welche</w:t>
      </w:r>
      <w:r w:rsidR="004667F5" w:rsidRPr="00FC64E1">
        <w:rPr>
          <w:rFonts w:ascii="Junicode" w:hAnsi="Junicode"/>
          <w:sz w:val="28"/>
          <w:szCs w:val="28"/>
          <w:rPrChange w:id="14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</w:t>
      </w:r>
      <w:r w:rsidR="004667F5" w:rsidRPr="00FC64E1">
        <w:rPr>
          <w:rFonts w:ascii="Junicode" w:hAnsi="Junicode"/>
          <w:sz w:val="28"/>
          <w:szCs w:val="28"/>
          <w:rPrChange w:id="14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Papir zu bringen / und zu wider</w:t>
      </w:r>
      <w:r w:rsidR="00325F25" w:rsidRPr="00FC64E1">
        <w:rPr>
          <w:rFonts w:ascii="Junicode" w:hAnsi="Junicode"/>
          <w:sz w:val="28"/>
          <w:szCs w:val="28"/>
          <w:rPrChange w:id="14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holen verbotten i</w:t>
      </w:r>
      <w:r w:rsidR="00A2594E" w:rsidRPr="00FC64E1">
        <w:rPr>
          <w:rFonts w:ascii="Junicode" w:hAnsi="Junicode"/>
          <w:sz w:val="28"/>
          <w:szCs w:val="28"/>
          <w:rPrChange w:id="14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bekr</w:t>
      </w:r>
      <w:r w:rsidR="00A2594E" w:rsidRPr="00FC64E1">
        <w:rPr>
          <w:rFonts w:ascii="Junicode" w:hAnsi="Junicode"/>
          <w:sz w:val="28"/>
          <w:szCs w:val="28"/>
          <w:rPrChange w:id="14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5F25" w:rsidRPr="00FC64E1">
        <w:rPr>
          <w:rFonts w:ascii="Junicode" w:hAnsi="Junicode"/>
          <w:sz w:val="28"/>
          <w:szCs w:val="28"/>
          <w:rPrChange w:id="14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fftigen</w:t>
      </w:r>
      <w:r w:rsidR="004667F5" w:rsidRPr="00FC64E1">
        <w:rPr>
          <w:rFonts w:ascii="Junicode" w:hAnsi="Junicode"/>
          <w:sz w:val="28"/>
          <w:szCs w:val="28"/>
          <w:rPrChange w:id="14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 brennende Liebe immer mehr</w:t>
      </w:r>
      <w:r w:rsidR="004667F5" w:rsidRPr="00FC64E1">
        <w:rPr>
          <w:rFonts w:ascii="Junicode" w:hAnsi="Junicode"/>
          <w:sz w:val="28"/>
          <w:szCs w:val="28"/>
          <w:rPrChange w:id="14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mehr / componiren (dichten)</w:t>
      </w:r>
      <w:r w:rsidR="004667F5" w:rsidRPr="00FC64E1">
        <w:rPr>
          <w:rFonts w:ascii="Junicode" w:hAnsi="Junicode"/>
          <w:sz w:val="28"/>
          <w:szCs w:val="28"/>
          <w:rPrChange w:id="14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gegen einander ein ganz duzend Lieder / das eine trefflicher / dan das</w:t>
      </w:r>
      <w:r w:rsidR="004667F5" w:rsidRPr="00FC64E1">
        <w:rPr>
          <w:rFonts w:ascii="Junicode" w:hAnsi="Junicode"/>
          <w:sz w:val="28"/>
          <w:szCs w:val="28"/>
          <w:rPrChange w:id="14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/ weil ein jeder Nar</w:t>
      </w:r>
      <w:r w:rsidR="00EA50DB" w:rsidRPr="00FC64E1">
        <w:rPr>
          <w:rFonts w:ascii="Junicode" w:hAnsi="Junicode"/>
          <w:sz w:val="28"/>
          <w:szCs w:val="28"/>
          <w:rPrChange w:id="14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25F25" w:rsidRPr="00FC64E1">
        <w:rPr>
          <w:rFonts w:ascii="Junicode" w:hAnsi="Junicode"/>
          <w:sz w:val="28"/>
          <w:szCs w:val="28"/>
          <w:rPrChange w:id="14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in die</w:t>
      </w:r>
      <w:r w:rsidR="00A2594E" w:rsidRPr="00FC64E1">
        <w:rPr>
          <w:rFonts w:ascii="Junicode" w:hAnsi="Junicode"/>
          <w:sz w:val="28"/>
          <w:szCs w:val="28"/>
          <w:rPrChange w:id="14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4667F5" w:rsidRPr="00FC64E1">
        <w:rPr>
          <w:rFonts w:ascii="Junicode" w:hAnsi="Junicode"/>
          <w:sz w:val="28"/>
          <w:szCs w:val="28"/>
          <w:rPrChange w:id="14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Pa</w:t>
      </w:r>
      <w:r w:rsidR="00A2594E" w:rsidRPr="00FC64E1">
        <w:rPr>
          <w:rFonts w:ascii="Junicode" w:hAnsi="Junicode"/>
          <w:sz w:val="28"/>
          <w:szCs w:val="28"/>
          <w:rPrChange w:id="14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25F25" w:rsidRPr="00FC64E1">
        <w:rPr>
          <w:rFonts w:ascii="Junicode" w:hAnsi="Junicode"/>
          <w:sz w:val="28"/>
          <w:szCs w:val="28"/>
          <w:rPrChange w:id="14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 gern etwas </w:t>
      </w:r>
      <w:r w:rsidR="00A2594E" w:rsidRPr="00FC64E1">
        <w:rPr>
          <w:rFonts w:ascii="Junicode" w:hAnsi="Junicode"/>
          <w:sz w:val="28"/>
          <w:szCs w:val="28"/>
          <w:rPrChange w:id="14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onderliches haben wil / dahero dan notwendig erfolget / daß das eine Jar nach dem</w:t>
      </w:r>
      <w:r w:rsidR="004667F5" w:rsidRPr="00FC64E1">
        <w:rPr>
          <w:rFonts w:ascii="Junicode" w:hAnsi="Junicode"/>
          <w:sz w:val="28"/>
          <w:szCs w:val="28"/>
          <w:rPrChange w:id="14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andern / </w:t>
      </w:r>
      <w:r w:rsidR="00A2594E" w:rsidRPr="00FC64E1">
        <w:rPr>
          <w:rFonts w:ascii="Junicode" w:hAnsi="Junicode"/>
          <w:sz w:val="28"/>
          <w:szCs w:val="28"/>
          <w:rPrChange w:id="14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vieler Complementen /</w:t>
      </w:r>
      <w:r w:rsidR="004667F5" w:rsidRPr="00FC64E1">
        <w:rPr>
          <w:rFonts w:ascii="Junicode" w:hAnsi="Junicode"/>
          <w:sz w:val="28"/>
          <w:szCs w:val="28"/>
          <w:rPrChange w:id="14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Lieder und Liebesbe</w:t>
      </w:r>
      <w:r w:rsidR="00A2594E" w:rsidRPr="00FC64E1">
        <w:rPr>
          <w:rFonts w:ascii="Junicode" w:hAnsi="Junicode"/>
          <w:sz w:val="28"/>
          <w:szCs w:val="28"/>
          <w:rPrChange w:id="14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chreibungen /</w:t>
      </w:r>
      <w:r w:rsidR="004667F5" w:rsidRPr="00FC64E1">
        <w:rPr>
          <w:rFonts w:ascii="Junicode" w:hAnsi="Junicode"/>
          <w:sz w:val="28"/>
          <w:szCs w:val="28"/>
          <w:rPrChange w:id="14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eine Secretair de l'cour, dan ein</w:t>
      </w:r>
      <w:r w:rsidR="004667F5" w:rsidRPr="00FC64E1">
        <w:rPr>
          <w:rFonts w:ascii="Junicode" w:hAnsi="Junicode"/>
          <w:sz w:val="28"/>
          <w:szCs w:val="28"/>
          <w:rPrChange w:id="14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Arcadia der Gr</w:t>
      </w:r>
      <w:r w:rsidR="00A2594E" w:rsidRPr="00FC64E1">
        <w:rPr>
          <w:rFonts w:ascii="Junicode" w:hAnsi="Junicode"/>
          <w:sz w:val="28"/>
          <w:szCs w:val="28"/>
          <w:rPrChange w:id="14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5F25" w:rsidRPr="00FC64E1">
        <w:rPr>
          <w:rFonts w:ascii="Junicode" w:hAnsi="Junicode"/>
          <w:sz w:val="28"/>
          <w:szCs w:val="28"/>
          <w:rPrChange w:id="14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 von</w:t>
      </w:r>
      <w:r w:rsidR="004667F5" w:rsidRPr="00FC64E1">
        <w:rPr>
          <w:rFonts w:ascii="Junicode" w:hAnsi="Junicode"/>
          <w:sz w:val="28"/>
          <w:szCs w:val="28"/>
          <w:rPrChange w:id="14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Pembrok / Liebes-Gef</w:t>
      </w:r>
      <w:r w:rsidR="00A2594E" w:rsidRPr="00FC64E1">
        <w:rPr>
          <w:rFonts w:ascii="Junicode" w:hAnsi="Junicode"/>
          <w:sz w:val="28"/>
          <w:szCs w:val="28"/>
          <w:rPrChange w:id="14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5F25" w:rsidRPr="00FC64E1">
        <w:rPr>
          <w:rFonts w:ascii="Junicode" w:hAnsi="Junicode"/>
          <w:sz w:val="28"/>
          <w:szCs w:val="28"/>
          <w:rPrChange w:id="14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ngnuß /</w:t>
      </w:r>
      <w:r w:rsidR="004667F5" w:rsidRPr="00FC64E1">
        <w:rPr>
          <w:rFonts w:ascii="Junicode" w:hAnsi="Junicode"/>
          <w:sz w:val="28"/>
          <w:szCs w:val="28"/>
          <w:rPrChange w:id="14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 die</w:t>
      </w:r>
      <w:r w:rsidR="00A2594E" w:rsidRPr="00FC64E1">
        <w:rPr>
          <w:rFonts w:ascii="Junicode" w:hAnsi="Junicode"/>
          <w:sz w:val="28"/>
          <w:szCs w:val="28"/>
          <w:rPrChange w:id="14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und jener Tractat von</w:t>
      </w:r>
      <w:r w:rsidR="004667F5" w:rsidRPr="00FC64E1">
        <w:rPr>
          <w:rFonts w:ascii="Junicode" w:hAnsi="Junicode"/>
          <w:sz w:val="28"/>
          <w:szCs w:val="28"/>
          <w:rPrChange w:id="14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</w:t>
      </w:r>
      <w:r w:rsidR="00A2594E" w:rsidRPr="00FC64E1">
        <w:rPr>
          <w:rFonts w:ascii="Junicode" w:hAnsi="Junicode"/>
          <w:sz w:val="28"/>
          <w:szCs w:val="28"/>
          <w:rPrChange w:id="14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und Kali</w:t>
      </w:r>
      <w:r w:rsidR="00A2594E" w:rsidRPr="00FC64E1">
        <w:rPr>
          <w:rFonts w:ascii="Junicode" w:hAnsi="Junicode"/>
          <w:sz w:val="28"/>
          <w:szCs w:val="28"/>
          <w:rPrChange w:id="14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und was</w:t>
      </w:r>
      <w:r w:rsidR="004667F5" w:rsidRPr="00FC64E1">
        <w:rPr>
          <w:rFonts w:ascii="Junicode" w:hAnsi="Junicode"/>
          <w:sz w:val="28"/>
          <w:szCs w:val="28"/>
          <w:rPrChange w:id="14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deren mehr / zu Tag gegeben werden / daraus un</w:t>
      </w:r>
      <w:r w:rsidR="00A2594E" w:rsidRPr="00FC64E1">
        <w:rPr>
          <w:rFonts w:ascii="Junicode" w:hAnsi="Junicode"/>
          <w:sz w:val="28"/>
          <w:szCs w:val="28"/>
          <w:rPrChange w:id="14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ere Damen </w:t>
      </w:r>
      <w:r w:rsidR="00A2594E" w:rsidRPr="00FC64E1">
        <w:rPr>
          <w:rFonts w:ascii="Junicode" w:hAnsi="Junicode"/>
          <w:sz w:val="28"/>
          <w:szCs w:val="28"/>
          <w:rPrChange w:id="14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</w:t>
      </w:r>
      <w:r w:rsidR="004667F5" w:rsidRPr="00FC64E1">
        <w:rPr>
          <w:rFonts w:ascii="Junicode" w:hAnsi="Junicode"/>
          <w:sz w:val="28"/>
          <w:szCs w:val="28"/>
          <w:rPrChange w:id="14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fundiret werden / daß nicht allein</w:t>
      </w:r>
      <w:r w:rsidR="004667F5" w:rsidRPr="00FC64E1">
        <w:rPr>
          <w:rFonts w:ascii="Junicode" w:hAnsi="Junicode"/>
          <w:sz w:val="28"/>
          <w:szCs w:val="28"/>
          <w:rPrChange w:id="14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innerhalb wenig Zeit </w:t>
      </w:r>
      <w:r w:rsidR="00A2594E" w:rsidRPr="00FC64E1">
        <w:rPr>
          <w:rFonts w:ascii="Junicode" w:hAnsi="Junicode"/>
          <w:sz w:val="28"/>
          <w:szCs w:val="28"/>
          <w:rPrChange w:id="14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Stylum</w:t>
      </w:r>
      <w:r w:rsidR="004667F5" w:rsidRPr="00FC64E1">
        <w:rPr>
          <w:rFonts w:ascii="Junicode" w:hAnsi="Junicode"/>
          <w:sz w:val="28"/>
          <w:szCs w:val="28"/>
          <w:rPrChange w:id="14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fa</w:t>
      </w:r>
      <w:r w:rsidR="00A2594E" w:rsidRPr="00FC64E1">
        <w:rPr>
          <w:rFonts w:ascii="Junicode" w:hAnsi="Junicode"/>
          <w:sz w:val="28"/>
          <w:szCs w:val="28"/>
          <w:rPrChange w:id="14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25F25" w:rsidRPr="00FC64E1">
        <w:rPr>
          <w:rFonts w:ascii="Junicode" w:hAnsi="Junicode"/>
          <w:sz w:val="28"/>
          <w:szCs w:val="28"/>
          <w:rPrChange w:id="14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4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ondern auch </w:t>
      </w:r>
      <w:r w:rsidR="00A2594E" w:rsidRPr="00FC64E1">
        <w:rPr>
          <w:rFonts w:ascii="Junicode" w:hAnsi="Junicode"/>
          <w:sz w:val="28"/>
          <w:szCs w:val="28"/>
          <w:rPrChange w:id="14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25F25" w:rsidRPr="00FC64E1">
        <w:rPr>
          <w:rFonts w:ascii="Junicode" w:hAnsi="Junicode"/>
          <w:sz w:val="28"/>
          <w:szCs w:val="28"/>
          <w:rPrChange w:id="14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das</w:t>
      </w:r>
      <w:r w:rsidR="004667F5" w:rsidRPr="00FC64E1">
        <w:rPr>
          <w:rFonts w:ascii="Junicode" w:hAnsi="Junicode"/>
          <w:sz w:val="28"/>
          <w:szCs w:val="28"/>
          <w:rPrChange w:id="14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5F25" w:rsidRPr="00FC64E1">
        <w:rPr>
          <w:rFonts w:ascii="Junicode" w:hAnsi="Junicode"/>
          <w:sz w:val="28"/>
          <w:szCs w:val="28"/>
          <w:rPrChange w:id="14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 guter Manier und Sitten / </w:t>
      </w:r>
      <w:r w:rsidR="00A2594E" w:rsidRPr="00FC64E1">
        <w:rPr>
          <w:rFonts w:ascii="Junicode" w:hAnsi="Junicode"/>
          <w:sz w:val="28"/>
          <w:szCs w:val="28"/>
          <w:rPrChange w:id="14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5F25" w:rsidRPr="00FC64E1">
        <w:rPr>
          <w:rFonts w:ascii="Junicode" w:hAnsi="Junicode"/>
          <w:sz w:val="28"/>
          <w:szCs w:val="28"/>
          <w:rPrChange w:id="14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684CA8" w:rsidRPr="00FC64E1">
        <w:rPr>
          <w:rFonts w:ascii="Junicode" w:hAnsi="Junicode"/>
          <w:sz w:val="28"/>
          <w:szCs w:val="28"/>
          <w:rPrChange w:id="14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behend und wol zunemen / </w:t>
      </w:r>
      <w:r w:rsidR="00A2594E" w:rsidRPr="00FC64E1">
        <w:rPr>
          <w:rFonts w:ascii="Junicode" w:hAnsi="Junicode"/>
          <w:sz w:val="28"/>
          <w:szCs w:val="28"/>
          <w:rPrChange w:id="14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lieblich /</w:t>
      </w:r>
      <w:r w:rsidR="004667F5" w:rsidRPr="00FC64E1">
        <w:rPr>
          <w:rFonts w:ascii="Junicode" w:hAnsi="Junicode"/>
          <w:sz w:val="28"/>
          <w:szCs w:val="28"/>
          <w:rPrChange w:id="14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4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freundlich / </w:t>
      </w:r>
      <w:r w:rsidR="00A2594E" w:rsidRPr="00FC64E1">
        <w:rPr>
          <w:rFonts w:ascii="Junicode" w:hAnsi="Junicode"/>
          <w:sz w:val="28"/>
          <w:szCs w:val="28"/>
          <w:rPrChange w:id="14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lu</w:t>
      </w:r>
      <w:r w:rsidR="00A2594E" w:rsidRPr="00FC64E1">
        <w:rPr>
          <w:rFonts w:ascii="Junicode" w:hAnsi="Junicode"/>
          <w:sz w:val="28"/>
          <w:szCs w:val="28"/>
          <w:rPrChange w:id="14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 / und mit einem Wort / </w:t>
      </w:r>
      <w:r w:rsidR="00A2594E" w:rsidRPr="00FC64E1">
        <w:rPr>
          <w:rFonts w:ascii="Junicode" w:hAnsi="Junicode"/>
          <w:sz w:val="28"/>
          <w:szCs w:val="28"/>
          <w:rPrChange w:id="14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accomodabel werden / daß man </w:t>
      </w:r>
      <w:r w:rsidR="00A2594E" w:rsidRPr="00FC64E1">
        <w:rPr>
          <w:rFonts w:ascii="Junicode" w:hAnsi="Junicode"/>
          <w:sz w:val="28"/>
          <w:szCs w:val="28"/>
          <w:rPrChange w:id="14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billich zuerfreuen /</w:t>
      </w:r>
      <w:r w:rsidR="004667F5" w:rsidRPr="00FC64E1">
        <w:rPr>
          <w:rFonts w:ascii="Junicode" w:hAnsi="Junicode"/>
          <w:sz w:val="28"/>
          <w:szCs w:val="28"/>
          <w:rPrChange w:id="14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4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11D" w:rsidRPr="00FC64E1">
        <w:rPr>
          <w:rFonts w:ascii="Junicode" w:hAnsi="Junicode"/>
          <w:sz w:val="28"/>
          <w:szCs w:val="28"/>
          <w:rPrChange w:id="14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ber </w:t>
      </w:r>
      <w:r w:rsidR="00A2594E" w:rsidRPr="00FC64E1">
        <w:rPr>
          <w:rFonts w:ascii="Junicode" w:hAnsi="Junicode"/>
          <w:sz w:val="28"/>
          <w:szCs w:val="28"/>
          <w:rPrChange w:id="14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</w:t>
      </w:r>
      <w:r w:rsidR="00A2594E" w:rsidRPr="00FC64E1">
        <w:rPr>
          <w:rFonts w:ascii="Junicode" w:hAnsi="Junicode"/>
          <w:sz w:val="28"/>
          <w:szCs w:val="28"/>
          <w:rPrChange w:id="14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chwinder Zunemung</w:t>
      </w:r>
      <w:r w:rsidR="004667F5" w:rsidRPr="00FC64E1">
        <w:rPr>
          <w:rFonts w:ascii="Junicode" w:hAnsi="Junicode"/>
          <w:sz w:val="28"/>
          <w:szCs w:val="28"/>
          <w:rPrChange w:id="14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zum h</w:t>
      </w:r>
      <w:r w:rsidR="00A2594E" w:rsidRPr="00FC64E1">
        <w:rPr>
          <w:rFonts w:ascii="Junicode" w:hAnsi="Junicode"/>
          <w:sz w:val="28"/>
          <w:szCs w:val="28"/>
          <w:rPrChange w:id="14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211D" w:rsidRPr="00FC64E1">
        <w:rPr>
          <w:rFonts w:ascii="Junicode" w:hAnsi="Junicode"/>
          <w:sz w:val="28"/>
          <w:szCs w:val="28"/>
          <w:rPrChange w:id="14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4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zu verwundern hat;</w:t>
      </w:r>
      <w:r w:rsidR="004667F5" w:rsidRPr="00FC64E1">
        <w:rPr>
          <w:rFonts w:ascii="Junicode" w:hAnsi="Junicode"/>
          <w:sz w:val="28"/>
          <w:szCs w:val="28"/>
          <w:rPrChange w:id="14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wie ein </w:t>
      </w:r>
      <w:r w:rsidR="00A2594E" w:rsidRPr="00FC64E1">
        <w:rPr>
          <w:rFonts w:ascii="Junicode" w:hAnsi="Junicode"/>
          <w:sz w:val="28"/>
          <w:szCs w:val="28"/>
          <w:rPrChange w:id="14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Lieb- und Lehrfa</w:t>
      </w:r>
      <w:r w:rsidR="00A2594E" w:rsidRPr="00FC64E1">
        <w:rPr>
          <w:rFonts w:ascii="Junicode" w:hAnsi="Junicode"/>
          <w:sz w:val="28"/>
          <w:szCs w:val="28"/>
          <w:rPrChange w:id="14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5211D" w:rsidRPr="00FC64E1">
        <w:rPr>
          <w:rFonts w:ascii="Junicode" w:hAnsi="Junicode"/>
          <w:sz w:val="28"/>
          <w:szCs w:val="28"/>
          <w:rPrChange w:id="14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endes Jungferchen / uns S. G.</w:t>
      </w:r>
      <w:r w:rsidR="004667F5" w:rsidRPr="00FC64E1">
        <w:rPr>
          <w:rFonts w:ascii="Junicode" w:hAnsi="Junicode"/>
          <w:sz w:val="28"/>
          <w:szCs w:val="28"/>
          <w:rPrChange w:id="14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4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  <w:r w:rsidR="004667F5" w:rsidRPr="00FC64E1">
        <w:rPr>
          <w:rFonts w:ascii="Junicode" w:hAnsi="Junicode"/>
          <w:sz w:val="28"/>
          <w:szCs w:val="28"/>
          <w:rPrChange w:id="14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Sie kan jhr M</w:t>
      </w:r>
      <w:r w:rsidR="00A2594E" w:rsidRPr="00FC64E1">
        <w:rPr>
          <w:rFonts w:ascii="Junicode" w:hAnsi="Junicode"/>
          <w:sz w:val="28"/>
          <w:szCs w:val="28"/>
          <w:rPrChange w:id="14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5211D" w:rsidRPr="00FC64E1">
        <w:rPr>
          <w:rFonts w:ascii="Junicode" w:hAnsi="Junicode"/>
          <w:sz w:val="28"/>
          <w:szCs w:val="28"/>
          <w:rPrChange w:id="14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ulchen k</w:t>
      </w:r>
      <w:r w:rsidR="00A2594E" w:rsidRPr="00FC64E1">
        <w:rPr>
          <w:rFonts w:ascii="Junicode" w:hAnsi="Junicode"/>
          <w:sz w:val="28"/>
          <w:szCs w:val="28"/>
          <w:rPrChange w:id="14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11D" w:rsidRPr="00FC64E1">
        <w:rPr>
          <w:rFonts w:ascii="Junicode" w:hAnsi="Junicode"/>
          <w:sz w:val="28"/>
          <w:szCs w:val="28"/>
          <w:rPrChange w:id="14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4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 falten /</w:t>
      </w:r>
      <w:r w:rsidR="004667F5" w:rsidRPr="00FC64E1">
        <w:rPr>
          <w:rFonts w:ascii="Junicode" w:hAnsi="Junicode"/>
          <w:sz w:val="28"/>
          <w:szCs w:val="28"/>
          <w:rPrChange w:id="14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Sip / </w:t>
      </w:r>
      <w:r w:rsidR="00A2594E" w:rsidRPr="00FC64E1">
        <w:rPr>
          <w:rFonts w:ascii="Junicode" w:hAnsi="Junicode"/>
          <w:sz w:val="28"/>
          <w:szCs w:val="28"/>
          <w:rPrChange w:id="14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agt </w:t>
      </w:r>
      <w:r w:rsidR="00A2594E" w:rsidRPr="00FC64E1">
        <w:rPr>
          <w:rFonts w:ascii="Junicode" w:hAnsi="Junicode"/>
          <w:sz w:val="28"/>
          <w:szCs w:val="28"/>
          <w:rPrChange w:id="14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/ und knipt </w:t>
      </w:r>
      <w:r w:rsidR="00A2594E" w:rsidRPr="00FC64E1">
        <w:rPr>
          <w:rFonts w:ascii="Junicode" w:hAnsi="Junicode"/>
          <w:sz w:val="28"/>
          <w:szCs w:val="28"/>
          <w:rPrChange w:id="14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ein /</w:t>
      </w:r>
      <w:r w:rsidR="004667F5" w:rsidRPr="00FC64E1">
        <w:rPr>
          <w:rFonts w:ascii="Junicode" w:hAnsi="Junicode"/>
          <w:sz w:val="28"/>
          <w:szCs w:val="28"/>
          <w:rPrChange w:id="14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Schad / daß </w:t>
      </w:r>
      <w:r w:rsidR="00A2594E" w:rsidRPr="00FC64E1">
        <w:rPr>
          <w:rFonts w:ascii="Junicode" w:hAnsi="Junicode"/>
          <w:sz w:val="28"/>
          <w:szCs w:val="28"/>
          <w:rPrChange w:id="14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4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kan Wa</w:t>
      </w:r>
      <w:r w:rsidR="00A2594E" w:rsidRPr="00FC64E1">
        <w:rPr>
          <w:rFonts w:ascii="Junicode" w:hAnsi="Junicode"/>
          <w:sz w:val="28"/>
          <w:szCs w:val="28"/>
          <w:rPrChange w:id="14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5211D" w:rsidRPr="00FC64E1">
        <w:rPr>
          <w:rFonts w:ascii="Junicode" w:hAnsi="Junicode"/>
          <w:sz w:val="28"/>
          <w:szCs w:val="28"/>
          <w:rPrChange w:id="14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halten:</w:t>
      </w:r>
      <w:r w:rsidR="004667F5" w:rsidRPr="00FC64E1">
        <w:rPr>
          <w:rFonts w:ascii="Junicode" w:hAnsi="Junicode"/>
          <w:sz w:val="28"/>
          <w:szCs w:val="28"/>
          <w:rPrChange w:id="14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4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muß ja etwas </w:t>
      </w:r>
      <w:r w:rsidR="00A2594E" w:rsidRPr="00FC64E1">
        <w:rPr>
          <w:rFonts w:ascii="Junicode" w:hAnsi="Junicode"/>
          <w:sz w:val="28"/>
          <w:szCs w:val="28"/>
          <w:rPrChange w:id="14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chadhafft </w:t>
      </w:r>
      <w:r w:rsidR="00A2594E" w:rsidRPr="00FC64E1">
        <w:rPr>
          <w:rFonts w:ascii="Junicode" w:hAnsi="Junicode"/>
          <w:sz w:val="28"/>
          <w:szCs w:val="28"/>
          <w:rPrChange w:id="15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ein;</w:t>
      </w:r>
      <w:r w:rsidR="004667F5" w:rsidRPr="00FC64E1">
        <w:rPr>
          <w:rFonts w:ascii="Junicode" w:hAnsi="Junicode"/>
          <w:sz w:val="28"/>
          <w:szCs w:val="28"/>
          <w:rPrChange w:id="15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5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Son</w:t>
      </w:r>
      <w:r w:rsidR="00A2594E" w:rsidRPr="00FC64E1">
        <w:rPr>
          <w:rFonts w:ascii="Junicode" w:hAnsi="Junicode"/>
          <w:sz w:val="28"/>
          <w:szCs w:val="28"/>
          <w:rPrChange w:id="15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ziert </w:t>
      </w:r>
      <w:r w:rsidR="00A2594E" w:rsidRPr="00FC64E1">
        <w:rPr>
          <w:rFonts w:ascii="Junicode" w:hAnsi="Junicode"/>
          <w:sz w:val="28"/>
          <w:szCs w:val="28"/>
          <w:rPrChange w:id="15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5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ausb</w:t>
      </w:r>
      <w:r w:rsidR="00A2594E" w:rsidRPr="00FC64E1">
        <w:rPr>
          <w:rFonts w:ascii="Junicode" w:hAnsi="Junicode"/>
          <w:sz w:val="28"/>
          <w:szCs w:val="28"/>
          <w:rPrChange w:id="15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11D" w:rsidRPr="00FC64E1">
        <w:rPr>
          <w:rFonts w:ascii="Junicode" w:hAnsi="Junicode"/>
          <w:sz w:val="28"/>
          <w:szCs w:val="28"/>
          <w:rPrChange w:id="15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ndig wol /</w:t>
      </w:r>
      <w:r w:rsidR="004667F5" w:rsidRPr="00FC64E1">
        <w:rPr>
          <w:rFonts w:ascii="Junicode" w:hAnsi="Junicode"/>
          <w:sz w:val="28"/>
          <w:szCs w:val="28"/>
          <w:rPrChange w:id="15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11D" w:rsidRPr="00FC64E1">
        <w:rPr>
          <w:rFonts w:ascii="Junicode" w:hAnsi="Junicode"/>
          <w:sz w:val="28"/>
          <w:szCs w:val="28"/>
          <w:rPrChange w:id="15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eine gro</w:t>
      </w:r>
      <w:r w:rsidR="00A2594E" w:rsidRPr="00FC64E1">
        <w:rPr>
          <w:rFonts w:ascii="Junicode" w:hAnsi="Junicode"/>
          <w:sz w:val="28"/>
          <w:szCs w:val="28"/>
          <w:rPrChange w:id="15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5211D" w:rsidRPr="00FC64E1">
        <w:rPr>
          <w:rFonts w:ascii="Junicode" w:hAnsi="Junicode"/>
          <w:sz w:val="28"/>
          <w:szCs w:val="28"/>
          <w:rPrChange w:id="15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Jungfer </w:t>
      </w:r>
      <w:r w:rsidR="00A2594E" w:rsidRPr="00FC64E1">
        <w:rPr>
          <w:rFonts w:ascii="Junicode" w:hAnsi="Junicode"/>
          <w:sz w:val="28"/>
          <w:szCs w:val="28"/>
          <w:rPrChange w:id="15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11D" w:rsidRPr="00FC64E1">
        <w:rPr>
          <w:rFonts w:ascii="Junicode" w:hAnsi="Junicode"/>
          <w:sz w:val="28"/>
          <w:szCs w:val="28"/>
          <w:rPrChange w:id="15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ol.</w:t>
      </w:r>
    </w:p>
    <w:p w14:paraId="6898B5D3" w14:textId="1E4F86DC" w:rsidR="00FD39E7" w:rsidRPr="00FC64E1" w:rsidRDefault="0035211D" w:rsidP="001B2A6D">
      <w:pPr>
        <w:spacing w:line="360" w:lineRule="auto"/>
        <w:rPr>
          <w:rFonts w:ascii="Junicode" w:hAnsi="Junicode"/>
          <w:sz w:val="28"/>
          <w:szCs w:val="28"/>
          <w:rPrChange w:id="15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Jn </w:t>
      </w:r>
      <w:r w:rsidR="00A2594E" w:rsidRPr="00FC64E1">
        <w:rPr>
          <w:rFonts w:ascii="Junicode" w:hAnsi="Junicode"/>
          <w:sz w:val="28"/>
          <w:szCs w:val="28"/>
          <w:rPrChange w:id="15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berschikung der Briefe</w:t>
      </w:r>
      <w:r w:rsidR="00D429DA" w:rsidRPr="00FC64E1">
        <w:rPr>
          <w:rFonts w:ascii="Junicode" w:hAnsi="Junicode"/>
          <w:sz w:val="28"/>
          <w:szCs w:val="28"/>
          <w:rPrChange w:id="15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gehet</w:t>
      </w:r>
      <w:r w:rsidR="004667F5" w:rsidRPr="00FC64E1">
        <w:rPr>
          <w:rFonts w:ascii="Junicode" w:hAnsi="Junicode"/>
          <w:sz w:val="28"/>
          <w:szCs w:val="28"/>
          <w:rPrChange w:id="15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</w:t>
      </w:r>
      <w:r w:rsidR="00A2594E" w:rsidRPr="00FC64E1">
        <w:rPr>
          <w:rFonts w:ascii="Junicode" w:hAnsi="Junicode"/>
          <w:sz w:val="28"/>
          <w:szCs w:val="28"/>
          <w:rPrChange w:id="15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Jungfern keiner mit Arg</w:t>
      </w:r>
      <w:r w:rsidR="00D429DA" w:rsidRPr="00FC64E1">
        <w:rPr>
          <w:rFonts w:ascii="Junicode" w:hAnsi="Junicode"/>
          <w:sz w:val="28"/>
          <w:szCs w:val="28"/>
          <w:rPrChange w:id="15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</w:t>
      </w:r>
      <w:r w:rsidR="00A2594E" w:rsidRPr="00FC64E1">
        <w:rPr>
          <w:rFonts w:ascii="Junicode" w:hAnsi="Junicode"/>
          <w:sz w:val="28"/>
          <w:szCs w:val="28"/>
          <w:rPrChange w:id="15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tig- und Ge</w:t>
      </w:r>
      <w:r w:rsidR="00A2594E" w:rsidRPr="00FC64E1">
        <w:rPr>
          <w:rFonts w:ascii="Junicode" w:hAnsi="Junicode"/>
          <w:sz w:val="28"/>
          <w:szCs w:val="28"/>
          <w:rPrChange w:id="15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chwindigkeit zuvor /</w:t>
      </w:r>
      <w:r w:rsidR="004667F5" w:rsidRPr="00FC64E1">
        <w:rPr>
          <w:rFonts w:ascii="Junicode" w:hAnsi="Junicode"/>
          <w:sz w:val="28"/>
          <w:szCs w:val="28"/>
          <w:rPrChange w:id="15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 </w:t>
      </w:r>
      <w:r w:rsidR="00A2594E" w:rsidRPr="00FC64E1">
        <w:rPr>
          <w:rFonts w:ascii="Junicode" w:hAnsi="Junicode"/>
          <w:sz w:val="28"/>
          <w:szCs w:val="28"/>
          <w:rPrChange w:id="15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wi</w:t>
      </w:r>
      <w:r w:rsidR="00A2594E" w:rsidRPr="00FC64E1">
        <w:rPr>
          <w:rFonts w:ascii="Junicode" w:hAnsi="Junicode"/>
          <w:sz w:val="28"/>
          <w:szCs w:val="28"/>
          <w:rPrChange w:id="15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429DA" w:rsidRPr="00FC64E1">
        <w:rPr>
          <w:rFonts w:ascii="Junicode" w:hAnsi="Junicode"/>
          <w:sz w:val="28"/>
          <w:szCs w:val="28"/>
          <w:rPrChange w:id="15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zierlich damit zu</w:t>
      </w:r>
      <w:r w:rsidR="004667F5" w:rsidRPr="00FC64E1">
        <w:rPr>
          <w:rFonts w:ascii="Junicode" w:hAnsi="Junicode"/>
          <w:sz w:val="28"/>
          <w:szCs w:val="28"/>
          <w:rPrChange w:id="15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behelffen: Er</w:t>
      </w:r>
      <w:r w:rsidR="00A2594E" w:rsidRPr="00FC64E1">
        <w:rPr>
          <w:rFonts w:ascii="Junicode" w:hAnsi="Junicode"/>
          <w:sz w:val="28"/>
          <w:szCs w:val="28"/>
          <w:rPrChange w:id="15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tlich pflegen </w:t>
      </w:r>
      <w:r w:rsidR="00A2594E" w:rsidRPr="00FC64E1">
        <w:rPr>
          <w:rFonts w:ascii="Junicode" w:hAnsi="Junicode"/>
          <w:sz w:val="28"/>
          <w:szCs w:val="28"/>
          <w:rPrChange w:id="15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</w:t>
      </w:r>
      <w:r w:rsidR="004667F5" w:rsidRPr="00FC64E1">
        <w:rPr>
          <w:rFonts w:ascii="Junicode" w:hAnsi="Junicode"/>
          <w:sz w:val="28"/>
          <w:szCs w:val="28"/>
          <w:rPrChange w:id="15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Courtizanen la</w:t>
      </w:r>
      <w:r w:rsidR="00A2594E" w:rsidRPr="00FC64E1">
        <w:rPr>
          <w:rFonts w:ascii="Junicode" w:hAnsi="Junicode"/>
          <w:sz w:val="28"/>
          <w:szCs w:val="28"/>
          <w:rPrChange w:id="15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429DA" w:rsidRPr="00FC64E1">
        <w:rPr>
          <w:rFonts w:ascii="Junicode" w:hAnsi="Junicode"/>
          <w:sz w:val="28"/>
          <w:szCs w:val="28"/>
          <w:rPrChange w:id="15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anzuzeigen / daß</w:t>
      </w:r>
      <w:r w:rsidR="004667F5" w:rsidRPr="00FC64E1">
        <w:rPr>
          <w:rFonts w:ascii="Junicode" w:hAnsi="Junicode"/>
          <w:sz w:val="28"/>
          <w:szCs w:val="28"/>
          <w:rPrChange w:id="15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</w:t>
      </w:r>
      <w:r w:rsidR="00A2594E" w:rsidRPr="00FC64E1">
        <w:rPr>
          <w:rFonts w:ascii="Junicode" w:hAnsi="Junicode"/>
          <w:sz w:val="28"/>
          <w:szCs w:val="28"/>
          <w:rPrChange w:id="15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Schreiben an dem und dem</w:t>
      </w:r>
      <w:r w:rsidR="004667F5" w:rsidRPr="00FC64E1">
        <w:rPr>
          <w:rFonts w:ascii="Junicode" w:hAnsi="Junicode"/>
          <w:sz w:val="28"/>
          <w:szCs w:val="28"/>
          <w:rPrChange w:id="15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Ort / unter die Bank / f</w:t>
      </w:r>
      <w:r w:rsidR="00A2594E" w:rsidRPr="00FC64E1">
        <w:rPr>
          <w:rFonts w:ascii="Junicode" w:hAnsi="Junicode"/>
          <w:sz w:val="28"/>
          <w:szCs w:val="28"/>
          <w:rPrChange w:id="15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429DA" w:rsidRPr="00FC64E1">
        <w:rPr>
          <w:rFonts w:ascii="Junicode" w:hAnsi="Junicode"/>
          <w:sz w:val="28"/>
          <w:szCs w:val="28"/>
          <w:rPrChange w:id="15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jhrer T</w:t>
      </w:r>
      <w:r w:rsidR="00A2594E" w:rsidRPr="00FC64E1">
        <w:rPr>
          <w:rFonts w:ascii="Junicode" w:hAnsi="Junicode"/>
          <w:sz w:val="28"/>
          <w:szCs w:val="28"/>
          <w:rPrChange w:id="15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429DA" w:rsidRPr="00FC64E1">
        <w:rPr>
          <w:rFonts w:ascii="Junicode" w:hAnsi="Junicode"/>
          <w:sz w:val="28"/>
          <w:szCs w:val="28"/>
          <w:rPrChange w:id="15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</w:t>
      </w:r>
      <w:r w:rsidR="004667F5" w:rsidRPr="00FC64E1">
        <w:rPr>
          <w:rFonts w:ascii="Junicode" w:hAnsi="Junicode"/>
          <w:sz w:val="28"/>
          <w:szCs w:val="28"/>
          <w:rPrChange w:id="15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zwi</w:t>
      </w:r>
      <w:r w:rsidR="00A2594E" w:rsidRPr="00FC64E1">
        <w:rPr>
          <w:rFonts w:ascii="Junicode" w:hAnsi="Junicode"/>
          <w:sz w:val="28"/>
          <w:szCs w:val="28"/>
          <w:rPrChange w:id="15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die Fen</w:t>
      </w:r>
      <w:r w:rsidR="00A2594E" w:rsidRPr="00FC64E1">
        <w:rPr>
          <w:rFonts w:ascii="Junicode" w:hAnsi="Junicode"/>
          <w:sz w:val="28"/>
          <w:szCs w:val="28"/>
          <w:rPrChange w:id="15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ter-Laden</w:t>
      </w:r>
      <w:r w:rsidR="004667F5" w:rsidRPr="00FC64E1">
        <w:rPr>
          <w:rFonts w:ascii="Junicode" w:hAnsi="Junicode"/>
          <w:sz w:val="28"/>
          <w:szCs w:val="28"/>
          <w:rPrChange w:id="15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429DA" w:rsidRPr="00FC64E1">
        <w:rPr>
          <w:rFonts w:ascii="Junicode" w:hAnsi="Junicode"/>
          <w:sz w:val="28"/>
          <w:szCs w:val="28"/>
          <w:rPrChange w:id="15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heimlich / des Abends </w:t>
      </w:r>
      <w:r w:rsidR="00A2594E" w:rsidRPr="00FC64E1">
        <w:rPr>
          <w:rFonts w:ascii="Junicode" w:hAnsi="Junicode"/>
          <w:sz w:val="28"/>
          <w:szCs w:val="28"/>
          <w:rPrChange w:id="15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15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429DA" w:rsidRPr="00FC64E1">
        <w:rPr>
          <w:rFonts w:ascii="Junicode" w:hAnsi="Junicode"/>
          <w:sz w:val="28"/>
          <w:szCs w:val="28"/>
          <w:rPrChange w:id="15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</w:t>
      </w:r>
      <w:r w:rsidR="00A2594E" w:rsidRPr="00FC64E1">
        <w:rPr>
          <w:rFonts w:ascii="Junicode" w:hAnsi="Junicode"/>
          <w:sz w:val="28"/>
          <w:szCs w:val="28"/>
          <w:rPrChange w:id="15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429DA" w:rsidRPr="00FC64E1">
        <w:rPr>
          <w:rFonts w:ascii="Junicode" w:hAnsi="Junicode"/>
          <w:sz w:val="28"/>
          <w:szCs w:val="28"/>
          <w:rPrChange w:id="15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teken</w:t>
      </w:r>
      <w:r w:rsidR="00684CA8" w:rsidRPr="00FC64E1">
        <w:rPr>
          <w:rFonts w:ascii="Junicode" w:hAnsi="Junicode"/>
          <w:sz w:val="28"/>
          <w:szCs w:val="28"/>
          <w:rPrChange w:id="15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15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D39E7" w:rsidRPr="00FC64E1">
        <w:rPr>
          <w:rFonts w:ascii="Junicode" w:hAnsi="Junicode"/>
          <w:sz w:val="28"/>
          <w:szCs w:val="28"/>
          <w:rPrChange w:id="15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 / alsdan w</w:t>
      </w:r>
      <w:r w:rsidR="00A2594E" w:rsidRPr="00FC64E1">
        <w:rPr>
          <w:rFonts w:ascii="Junicode" w:hAnsi="Junicode"/>
          <w:sz w:val="28"/>
          <w:szCs w:val="28"/>
          <w:rPrChange w:id="15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39E7" w:rsidRPr="00FC64E1">
        <w:rPr>
          <w:rFonts w:ascii="Junicode" w:hAnsi="Junicode"/>
          <w:sz w:val="28"/>
          <w:szCs w:val="28"/>
          <w:rPrChange w:id="15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 er folgenden</w:t>
      </w:r>
      <w:r w:rsidR="004667F5" w:rsidRPr="00FC64E1">
        <w:rPr>
          <w:rFonts w:ascii="Junicode" w:hAnsi="Junicode"/>
          <w:sz w:val="28"/>
          <w:szCs w:val="28"/>
          <w:rPrChange w:id="15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Abends </w:t>
      </w:r>
      <w:r w:rsidR="00A2594E" w:rsidRPr="00FC64E1">
        <w:rPr>
          <w:rFonts w:ascii="Junicode" w:hAnsi="Junicode"/>
          <w:sz w:val="28"/>
          <w:szCs w:val="28"/>
          <w:rPrChange w:id="15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39E7" w:rsidRPr="00FC64E1">
        <w:rPr>
          <w:rFonts w:ascii="Junicode" w:hAnsi="Junicode"/>
          <w:sz w:val="28"/>
          <w:szCs w:val="28"/>
          <w:rPrChange w:id="15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[steht Kopf]m </w:t>
      </w:r>
      <w:r w:rsidR="00A2594E" w:rsidRPr="00FC64E1">
        <w:rPr>
          <w:rFonts w:ascii="Junicode" w:hAnsi="Junicode"/>
          <w:sz w:val="28"/>
          <w:szCs w:val="28"/>
          <w:rPrChange w:id="15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 Zeit / da</w:t>
      </w:r>
      <w:r w:rsidR="00A2594E" w:rsidRPr="00FC64E1">
        <w:rPr>
          <w:rFonts w:ascii="Junicode" w:hAnsi="Junicode"/>
          <w:sz w:val="28"/>
          <w:szCs w:val="28"/>
          <w:rPrChange w:id="15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5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4667F5" w:rsidRPr="00FC64E1">
        <w:rPr>
          <w:rFonts w:ascii="Junicode" w:hAnsi="Junicode"/>
          <w:sz w:val="28"/>
          <w:szCs w:val="28"/>
          <w:rPrChange w:id="15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Antwort widerum hingeleget</w:t>
      </w:r>
      <w:r w:rsidR="004667F5" w:rsidRPr="00FC64E1">
        <w:rPr>
          <w:rFonts w:ascii="Junicode" w:hAnsi="Junicode"/>
          <w:sz w:val="28"/>
          <w:szCs w:val="28"/>
          <w:rPrChange w:id="15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finden / oder aber da das ver</w:t>
      </w:r>
      <w:r w:rsidR="00EA50DB" w:rsidRPr="00FC64E1">
        <w:rPr>
          <w:rFonts w:ascii="Junicode" w:hAnsi="Junicode"/>
          <w:sz w:val="28"/>
          <w:szCs w:val="28"/>
          <w:rPrChange w:id="15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D39E7" w:rsidRPr="00FC64E1">
        <w:rPr>
          <w:rFonts w:ascii="Junicode" w:hAnsi="Junicode"/>
          <w:sz w:val="28"/>
          <w:szCs w:val="28"/>
          <w:rPrChange w:id="15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aten</w:t>
      </w:r>
      <w:r w:rsidR="004667F5" w:rsidRPr="00FC64E1">
        <w:rPr>
          <w:rFonts w:ascii="Junicode" w:hAnsi="Junicode"/>
          <w:sz w:val="28"/>
          <w:szCs w:val="28"/>
          <w:rPrChange w:id="15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15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39E7" w:rsidRPr="00FC64E1">
        <w:rPr>
          <w:rFonts w:ascii="Junicode" w:hAnsi="Junicode"/>
          <w:sz w:val="28"/>
          <w:szCs w:val="28"/>
          <w:rPrChange w:id="15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rde / befelen </w:t>
      </w:r>
      <w:r w:rsidR="00A2594E" w:rsidRPr="00FC64E1">
        <w:rPr>
          <w:rFonts w:ascii="Junicode" w:hAnsi="Junicode"/>
          <w:sz w:val="28"/>
          <w:szCs w:val="28"/>
          <w:rPrChange w:id="15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andermals jhre</w:t>
      </w:r>
      <w:r w:rsidR="004667F5" w:rsidRPr="00FC64E1">
        <w:rPr>
          <w:rFonts w:ascii="Junicode" w:hAnsi="Junicode"/>
          <w:sz w:val="28"/>
          <w:szCs w:val="28"/>
          <w:rPrChange w:id="15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Schreiben in einem Ball einzun</w:t>
      </w:r>
      <w:r w:rsidR="00A2594E" w:rsidRPr="00FC64E1">
        <w:rPr>
          <w:rFonts w:ascii="Junicode" w:hAnsi="Junicode"/>
          <w:sz w:val="28"/>
          <w:szCs w:val="28"/>
          <w:rPrChange w:id="15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D39E7" w:rsidRPr="00FC64E1">
        <w:rPr>
          <w:rFonts w:ascii="Junicode" w:hAnsi="Junicode"/>
          <w:sz w:val="28"/>
          <w:szCs w:val="28"/>
          <w:rPrChange w:id="15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hen / und dan durch ein hierzu offengela</w:t>
      </w:r>
      <w:r w:rsidR="00A2594E" w:rsidRPr="00FC64E1">
        <w:rPr>
          <w:rFonts w:ascii="Junicode" w:hAnsi="Junicode"/>
          <w:sz w:val="28"/>
          <w:szCs w:val="28"/>
          <w:rPrChange w:id="15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D39E7" w:rsidRPr="00FC64E1">
        <w:rPr>
          <w:rFonts w:ascii="Junicode" w:hAnsi="Junicode"/>
          <w:sz w:val="28"/>
          <w:szCs w:val="28"/>
          <w:rPrChange w:id="15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enes Fen</w:t>
      </w:r>
      <w:r w:rsidR="00A2594E" w:rsidRPr="00FC64E1">
        <w:rPr>
          <w:rFonts w:ascii="Junicode" w:hAnsi="Junicode"/>
          <w:sz w:val="28"/>
          <w:szCs w:val="28"/>
          <w:rPrChange w:id="15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/ zu Nachts in diß</w:t>
      </w:r>
      <w:r w:rsidR="004667F5" w:rsidRPr="00FC64E1">
        <w:rPr>
          <w:rFonts w:ascii="Junicode" w:hAnsi="Junicode"/>
          <w:sz w:val="28"/>
          <w:szCs w:val="28"/>
          <w:rPrChange w:id="15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jenes Gemach zu werffen / als</w:t>
      </w:r>
      <w:r w:rsidR="004667F5" w:rsidRPr="00FC64E1">
        <w:rPr>
          <w:rFonts w:ascii="Junicode" w:hAnsi="Junicode"/>
          <w:sz w:val="28"/>
          <w:szCs w:val="28"/>
          <w:rPrChange w:id="15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wollen </w:t>
      </w:r>
      <w:r w:rsidR="00A2594E" w:rsidRPr="00FC64E1">
        <w:rPr>
          <w:rFonts w:ascii="Junicode" w:hAnsi="Junicode"/>
          <w:sz w:val="28"/>
          <w:szCs w:val="28"/>
          <w:rPrChange w:id="15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folgenden Abends die</w:t>
      </w:r>
      <w:r w:rsidR="004667F5" w:rsidRPr="00FC64E1">
        <w:rPr>
          <w:rFonts w:ascii="Junicode" w:hAnsi="Junicode"/>
          <w:sz w:val="28"/>
          <w:szCs w:val="28"/>
          <w:rPrChange w:id="15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Antwort um </w:t>
      </w:r>
      <w:r w:rsidR="00A2594E" w:rsidRPr="00FC64E1">
        <w:rPr>
          <w:rFonts w:ascii="Junicode" w:hAnsi="Junicode"/>
          <w:sz w:val="28"/>
          <w:szCs w:val="28"/>
          <w:rPrChange w:id="15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Stunde in einem</w:t>
      </w:r>
      <w:r w:rsidR="004667F5" w:rsidRPr="00FC64E1">
        <w:rPr>
          <w:rFonts w:ascii="Junicode" w:hAnsi="Junicode"/>
          <w:sz w:val="28"/>
          <w:szCs w:val="28"/>
          <w:rPrChange w:id="15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Schnuptuch eingewikelt / aus eben</w:t>
      </w:r>
      <w:r w:rsidR="004667F5" w:rsidRPr="00FC64E1">
        <w:rPr>
          <w:rFonts w:ascii="Junicode" w:hAnsi="Junicode"/>
          <w:sz w:val="28"/>
          <w:szCs w:val="28"/>
          <w:rPrChange w:id="15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dem</w:t>
      </w:r>
      <w:r w:rsidR="00A2594E" w:rsidRPr="00FC64E1">
        <w:rPr>
          <w:rFonts w:ascii="Junicode" w:hAnsi="Junicode"/>
          <w:sz w:val="28"/>
          <w:szCs w:val="28"/>
          <w:rPrChange w:id="15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Fen</w:t>
      </w:r>
      <w:r w:rsidR="00A2594E" w:rsidRPr="00FC64E1">
        <w:rPr>
          <w:rFonts w:ascii="Junicode" w:hAnsi="Junicode"/>
          <w:sz w:val="28"/>
          <w:szCs w:val="28"/>
          <w:rPrChange w:id="15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hinaus werffen /</w:t>
      </w:r>
      <w:r w:rsidR="004667F5" w:rsidRPr="00FC64E1">
        <w:rPr>
          <w:rFonts w:ascii="Junicode" w:hAnsi="Junicode"/>
          <w:sz w:val="28"/>
          <w:szCs w:val="28"/>
          <w:rPrChange w:id="15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mit </w:t>
      </w:r>
      <w:r w:rsidR="00A2594E" w:rsidRPr="00FC64E1">
        <w:rPr>
          <w:rFonts w:ascii="Junicode" w:hAnsi="Junicode"/>
          <w:sz w:val="28"/>
          <w:szCs w:val="28"/>
          <w:rPrChange w:id="15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Behendigkeit / daß es</w:t>
      </w:r>
      <w:r w:rsidR="004667F5" w:rsidRPr="00FC64E1">
        <w:rPr>
          <w:rFonts w:ascii="Junicode" w:hAnsi="Junicode"/>
          <w:sz w:val="28"/>
          <w:szCs w:val="28"/>
          <w:rPrChange w:id="15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keiner vermerken k</w:t>
      </w:r>
      <w:r w:rsidR="00A2594E" w:rsidRPr="00FC64E1">
        <w:rPr>
          <w:rFonts w:ascii="Junicode" w:hAnsi="Junicode"/>
          <w:sz w:val="28"/>
          <w:szCs w:val="28"/>
          <w:rPrChange w:id="15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D39E7" w:rsidRPr="00FC64E1">
        <w:rPr>
          <w:rFonts w:ascii="Junicode" w:hAnsi="Junicode"/>
          <w:sz w:val="28"/>
          <w:szCs w:val="28"/>
          <w:rPrChange w:id="15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nne: Und was</w:t>
      </w:r>
      <w:r w:rsidR="004667F5" w:rsidRPr="00FC64E1">
        <w:rPr>
          <w:rFonts w:ascii="Junicode" w:hAnsi="Junicode"/>
          <w:sz w:val="28"/>
          <w:szCs w:val="28"/>
          <w:rPrChange w:id="15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hinzwi</w:t>
      </w:r>
      <w:r w:rsidR="00A2594E" w:rsidRPr="00FC64E1">
        <w:rPr>
          <w:rFonts w:ascii="Junicode" w:hAnsi="Junicode"/>
          <w:sz w:val="28"/>
          <w:szCs w:val="28"/>
          <w:rPrChange w:id="15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mehr vor ein Model</w:t>
      </w:r>
      <w:r w:rsidR="004667F5" w:rsidRPr="00FC64E1">
        <w:rPr>
          <w:rFonts w:ascii="Junicode" w:hAnsi="Junicode"/>
          <w:sz w:val="28"/>
          <w:szCs w:val="28"/>
          <w:rPrChange w:id="15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Wei</w:t>
      </w:r>
      <w:r w:rsidR="00A2594E" w:rsidRPr="00FC64E1">
        <w:rPr>
          <w:rFonts w:ascii="Junicode" w:hAnsi="Junicode"/>
          <w:sz w:val="28"/>
          <w:szCs w:val="28"/>
          <w:rPrChange w:id="15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gebrauche~ / welches / wen</w:t>
      </w:r>
      <w:r w:rsidR="004667F5" w:rsidRPr="00FC64E1">
        <w:rPr>
          <w:rFonts w:ascii="Junicode" w:hAnsi="Junicode"/>
          <w:sz w:val="28"/>
          <w:szCs w:val="28"/>
          <w:rPrChange w:id="15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alles nach der l</w:t>
      </w:r>
      <w:r w:rsidR="00A2594E" w:rsidRPr="00FC64E1">
        <w:rPr>
          <w:rFonts w:ascii="Junicode" w:hAnsi="Junicode"/>
          <w:sz w:val="28"/>
          <w:szCs w:val="28"/>
          <w:rPrChange w:id="15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D39E7" w:rsidRPr="00FC64E1">
        <w:rPr>
          <w:rFonts w:ascii="Junicode" w:hAnsi="Junicode"/>
          <w:sz w:val="28"/>
          <w:szCs w:val="28"/>
          <w:rPrChange w:id="15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nge / wie </w:t>
      </w:r>
      <w:r w:rsidR="00A2594E" w:rsidRPr="00FC64E1">
        <w:rPr>
          <w:rFonts w:ascii="Junicode" w:hAnsi="Junicode"/>
          <w:sz w:val="28"/>
          <w:szCs w:val="28"/>
          <w:rPrChange w:id="15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billich</w:t>
      </w:r>
      <w:r w:rsidR="004667F5" w:rsidRPr="00FC64E1">
        <w:rPr>
          <w:rFonts w:ascii="Junicode" w:hAnsi="Junicode"/>
          <w:sz w:val="28"/>
          <w:szCs w:val="28"/>
          <w:rPrChange w:id="15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</w:t>
      </w:r>
      <w:r w:rsidR="00A2594E" w:rsidRPr="00FC64E1">
        <w:rPr>
          <w:rFonts w:ascii="Junicode" w:hAnsi="Junicode"/>
          <w:sz w:val="28"/>
          <w:szCs w:val="28"/>
          <w:rPrChange w:id="15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D39E7" w:rsidRPr="00FC64E1">
        <w:rPr>
          <w:rFonts w:ascii="Junicode" w:hAnsi="Junicode"/>
          <w:sz w:val="28"/>
          <w:szCs w:val="28"/>
          <w:rPrChange w:id="15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</w:t>
      </w:r>
      <w:r w:rsidR="00A2594E" w:rsidRPr="00FC64E1">
        <w:rPr>
          <w:rFonts w:ascii="Junicode" w:hAnsi="Junicode"/>
          <w:sz w:val="28"/>
          <w:szCs w:val="28"/>
          <w:rPrChange w:id="15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/ be</w:t>
      </w:r>
      <w:r w:rsidR="00A2594E" w:rsidRPr="00FC64E1">
        <w:rPr>
          <w:rFonts w:ascii="Junicode" w:hAnsi="Junicode"/>
          <w:sz w:val="28"/>
          <w:szCs w:val="28"/>
          <w:rPrChange w:id="15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w</w:t>
      </w:r>
      <w:r w:rsidR="00A2594E" w:rsidRPr="00FC64E1">
        <w:rPr>
          <w:rFonts w:ascii="Junicode" w:hAnsi="Junicode"/>
          <w:sz w:val="28"/>
          <w:szCs w:val="28"/>
          <w:rPrChange w:id="15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39E7" w:rsidRPr="00FC64E1">
        <w:rPr>
          <w:rFonts w:ascii="Junicode" w:hAnsi="Junicode"/>
          <w:sz w:val="28"/>
          <w:szCs w:val="28"/>
          <w:rPrChange w:id="15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 /</w:t>
      </w:r>
      <w:r w:rsidR="004667F5" w:rsidRPr="00FC64E1">
        <w:rPr>
          <w:rFonts w:ascii="Junicode" w:hAnsi="Junicode"/>
          <w:sz w:val="28"/>
          <w:szCs w:val="28"/>
          <w:rPrChange w:id="15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wolle </w:t>
      </w:r>
      <w:r w:rsidR="00A2594E" w:rsidRPr="00FC64E1">
        <w:rPr>
          <w:rFonts w:ascii="Junicode" w:hAnsi="Junicode"/>
          <w:sz w:val="28"/>
          <w:szCs w:val="28"/>
          <w:rPrChange w:id="15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die</w:t>
      </w:r>
      <w:r w:rsidR="00A2594E" w:rsidRPr="00FC64E1">
        <w:rPr>
          <w:rFonts w:ascii="Junicode" w:hAnsi="Junicode"/>
          <w:sz w:val="28"/>
          <w:szCs w:val="28"/>
          <w:rPrChange w:id="15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un</w:t>
      </w:r>
      <w:r w:rsidR="00A2594E" w:rsidRPr="00FC64E1">
        <w:rPr>
          <w:rFonts w:ascii="Junicode" w:hAnsi="Junicode"/>
          <w:sz w:val="28"/>
          <w:szCs w:val="28"/>
          <w:rPrChange w:id="15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Tract</w:t>
      </w:r>
      <w:r w:rsidR="00A2594E" w:rsidRPr="00FC64E1">
        <w:rPr>
          <w:rFonts w:ascii="Junicode" w:hAnsi="Junicode"/>
          <w:sz w:val="28"/>
          <w:szCs w:val="28"/>
          <w:rPrChange w:id="15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D39E7" w:rsidRPr="00FC64E1">
        <w:rPr>
          <w:rFonts w:ascii="Junicode" w:hAnsi="Junicode"/>
          <w:sz w:val="28"/>
          <w:szCs w:val="28"/>
          <w:rPrChange w:id="15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tlein</w:t>
      </w:r>
      <w:r w:rsidR="004667F5" w:rsidRPr="00FC64E1">
        <w:rPr>
          <w:rFonts w:ascii="Junicode" w:hAnsi="Junicode"/>
          <w:sz w:val="28"/>
          <w:szCs w:val="28"/>
          <w:rPrChange w:id="15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gar zu weit er</w:t>
      </w:r>
      <w:r w:rsidR="00A2594E" w:rsidRPr="00FC64E1">
        <w:rPr>
          <w:rFonts w:ascii="Junicode" w:hAnsi="Junicode"/>
          <w:sz w:val="28"/>
          <w:szCs w:val="28"/>
          <w:rPrChange w:id="15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treken und auffwach</w:t>
      </w:r>
      <w:r w:rsidR="00A2594E" w:rsidRPr="00FC64E1">
        <w:rPr>
          <w:rFonts w:ascii="Junicode" w:hAnsi="Junicode"/>
          <w:sz w:val="28"/>
          <w:szCs w:val="28"/>
          <w:rPrChange w:id="15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wir aber wollen uns de</w:t>
      </w:r>
      <w:r w:rsidR="00A2594E" w:rsidRPr="00FC64E1">
        <w:rPr>
          <w:rFonts w:ascii="Junicode" w:hAnsi="Junicode"/>
          <w:sz w:val="28"/>
          <w:szCs w:val="28"/>
          <w:rPrChange w:id="15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667F5" w:rsidRPr="00FC64E1">
        <w:rPr>
          <w:rFonts w:ascii="Junicode" w:hAnsi="Junicode"/>
          <w:sz w:val="28"/>
          <w:szCs w:val="28"/>
          <w:rPrChange w:id="15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aus</w:t>
      </w:r>
      <w:r w:rsidR="00FD39E7" w:rsidRPr="00FC64E1">
        <w:rPr>
          <w:rFonts w:ascii="Junicode" w:hAnsi="Junicode"/>
          <w:sz w:val="28"/>
          <w:szCs w:val="28"/>
          <w:rPrChange w:id="15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5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FD39E7" w:rsidRPr="00FC64E1">
        <w:rPr>
          <w:rFonts w:ascii="Junicode" w:hAnsi="Junicode"/>
          <w:sz w:val="28"/>
          <w:szCs w:val="28"/>
          <w:rPrChange w:id="15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rliche Erkl</w:t>
      </w:r>
      <w:r w:rsidR="00A2594E" w:rsidRPr="00FC64E1">
        <w:rPr>
          <w:rFonts w:ascii="Junicode" w:hAnsi="Junicode"/>
          <w:sz w:val="28"/>
          <w:szCs w:val="28"/>
          <w:rPrChange w:id="15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D39E7" w:rsidRPr="00FC64E1">
        <w:rPr>
          <w:rFonts w:ascii="Junicode" w:hAnsi="Junicode"/>
          <w:sz w:val="28"/>
          <w:szCs w:val="28"/>
          <w:rPrChange w:id="15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rung auff eine andere</w:t>
      </w:r>
      <w:r w:rsidR="004667F5" w:rsidRPr="00FC64E1">
        <w:rPr>
          <w:rFonts w:ascii="Junicode" w:hAnsi="Junicode"/>
          <w:sz w:val="28"/>
          <w:szCs w:val="28"/>
          <w:rPrChange w:id="15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39E7" w:rsidRPr="00FC64E1">
        <w:rPr>
          <w:rFonts w:ascii="Junicode" w:hAnsi="Junicode"/>
          <w:sz w:val="28"/>
          <w:szCs w:val="28"/>
          <w:rPrChange w:id="15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 (de quo prote</w:t>
      </w:r>
      <w:r w:rsidR="00A2594E" w:rsidRPr="00FC64E1">
        <w:rPr>
          <w:rFonts w:ascii="Junicode" w:hAnsi="Junicode"/>
          <w:sz w:val="28"/>
          <w:szCs w:val="28"/>
          <w:rPrChange w:id="15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39E7" w:rsidRPr="00FC64E1">
        <w:rPr>
          <w:rFonts w:ascii="Junicode" w:hAnsi="Junicode"/>
          <w:sz w:val="28"/>
          <w:szCs w:val="28"/>
          <w:rPrChange w:id="15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tatur) omni meliori modo vorbehalten haben.</w:t>
      </w:r>
    </w:p>
    <w:p w14:paraId="15FFC8B9" w14:textId="79373383" w:rsidR="000742ED" w:rsidRPr="00FC64E1" w:rsidRDefault="003F58D1" w:rsidP="001B2A6D">
      <w:pPr>
        <w:spacing w:line="360" w:lineRule="auto"/>
        <w:rPr>
          <w:rFonts w:ascii="Junicode" w:hAnsi="Junicode"/>
          <w:sz w:val="28"/>
          <w:szCs w:val="28"/>
          <w:rPrChange w:id="15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Wird nun immittel</w:t>
      </w:r>
      <w:r w:rsidR="00A2594E" w:rsidRPr="00FC64E1">
        <w:rPr>
          <w:rFonts w:ascii="Junicode" w:hAnsi="Junicode"/>
          <w:sz w:val="28"/>
          <w:szCs w:val="28"/>
          <w:rPrChange w:id="15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eine Com</w:t>
      </w:r>
      <w:r w:rsidR="00A2594E" w:rsidRPr="00FC64E1">
        <w:rPr>
          <w:rFonts w:ascii="Junicode" w:hAnsi="Junicode"/>
          <w:sz w:val="28"/>
          <w:szCs w:val="28"/>
          <w:rPrChange w:id="15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 / oder ein Schau</w:t>
      </w:r>
      <w:r w:rsidR="00A2594E" w:rsidRPr="00FC64E1">
        <w:rPr>
          <w:rFonts w:ascii="Junicode" w:hAnsi="Junicode"/>
          <w:sz w:val="28"/>
          <w:szCs w:val="28"/>
          <w:rPrChange w:id="15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piel agiret / oder</w:t>
      </w:r>
      <w:r w:rsidR="004667F5" w:rsidRPr="00FC64E1">
        <w:rPr>
          <w:rFonts w:ascii="Junicode" w:hAnsi="Junicode"/>
          <w:sz w:val="28"/>
          <w:szCs w:val="28"/>
          <w:rPrChange w:id="15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ein Ballet ge</w:t>
      </w:r>
      <w:r w:rsidR="00A2594E" w:rsidRPr="00FC64E1">
        <w:rPr>
          <w:rFonts w:ascii="Junicode" w:hAnsi="Junicode"/>
          <w:sz w:val="28"/>
          <w:szCs w:val="28"/>
          <w:rPrChange w:id="15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pielt / i</w:t>
      </w:r>
      <w:r w:rsidR="00A2594E" w:rsidRPr="00FC64E1">
        <w:rPr>
          <w:rFonts w:ascii="Junicode" w:hAnsi="Junicode"/>
          <w:sz w:val="28"/>
          <w:szCs w:val="28"/>
          <w:rPrChange w:id="15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kein</w:t>
      </w:r>
      <w:r w:rsidR="004667F5" w:rsidRPr="00FC64E1">
        <w:rPr>
          <w:rFonts w:ascii="Junicode" w:hAnsi="Junicode"/>
          <w:sz w:val="28"/>
          <w:szCs w:val="28"/>
          <w:rPrChange w:id="15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Wunder / daß die</w:t>
      </w:r>
      <w:r w:rsidR="00A2594E" w:rsidRPr="00FC64E1">
        <w:rPr>
          <w:rFonts w:ascii="Junicode" w:hAnsi="Junicode"/>
          <w:sz w:val="28"/>
          <w:szCs w:val="28"/>
          <w:rPrChange w:id="15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</w:t>
      </w:r>
      <w:r w:rsidR="00A2594E" w:rsidRPr="00FC64E1">
        <w:rPr>
          <w:rFonts w:ascii="Junicode" w:hAnsi="Junicode"/>
          <w:sz w:val="28"/>
          <w:szCs w:val="28"/>
          <w:rPrChange w:id="15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Damen</w:t>
      </w:r>
      <w:r w:rsidR="004667F5" w:rsidRPr="00FC64E1">
        <w:rPr>
          <w:rFonts w:ascii="Junicode" w:hAnsi="Junicode"/>
          <w:sz w:val="28"/>
          <w:szCs w:val="28"/>
          <w:rPrChange w:id="15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da</w:t>
      </w:r>
      <w:r w:rsidR="00A2594E" w:rsidRPr="00FC64E1">
        <w:rPr>
          <w:rFonts w:ascii="Junicode" w:hAnsi="Junicode"/>
          <w:sz w:val="28"/>
          <w:szCs w:val="28"/>
          <w:rPrChange w:id="15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5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flei</w:t>
      </w:r>
      <w:r w:rsidR="00A2594E" w:rsidRPr="00FC64E1">
        <w:rPr>
          <w:rFonts w:ascii="Junicode" w:hAnsi="Junicode"/>
          <w:sz w:val="28"/>
          <w:szCs w:val="28"/>
          <w:rPrChange w:id="15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ein</w:t>
      </w:r>
      <w:r w:rsidR="00A2594E" w:rsidRPr="00FC64E1">
        <w:rPr>
          <w:rFonts w:ascii="Junicode" w:hAnsi="Junicode"/>
          <w:sz w:val="28"/>
          <w:szCs w:val="28"/>
          <w:rPrChange w:id="15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/ ma</w:t>
      </w:r>
      <w:r w:rsidR="00A2594E" w:rsidRPr="00FC64E1">
        <w:rPr>
          <w:rFonts w:ascii="Junicode" w:hAnsi="Junicode"/>
          <w:sz w:val="28"/>
          <w:szCs w:val="28"/>
          <w:rPrChange w:id="15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wie Ovidius </w:t>
      </w:r>
      <w:r w:rsidR="00A2594E" w:rsidRPr="00FC64E1">
        <w:rPr>
          <w:rFonts w:ascii="Junicode" w:hAnsi="Junicode"/>
          <w:sz w:val="28"/>
          <w:szCs w:val="28"/>
          <w:rPrChange w:id="15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chon zu </w:t>
      </w:r>
      <w:r w:rsidR="00A2594E" w:rsidRPr="00FC64E1">
        <w:rPr>
          <w:rFonts w:ascii="Junicode" w:hAnsi="Junicode"/>
          <w:sz w:val="28"/>
          <w:szCs w:val="28"/>
          <w:rPrChange w:id="15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zeit</w:t>
      </w:r>
      <w:r w:rsidR="004667F5" w:rsidRPr="00FC64E1">
        <w:rPr>
          <w:rFonts w:ascii="Junicode" w:hAnsi="Junicode"/>
          <w:sz w:val="28"/>
          <w:szCs w:val="28"/>
          <w:rPrChange w:id="15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davon ge</w:t>
      </w:r>
      <w:r w:rsidR="00A2594E" w:rsidRPr="00FC64E1">
        <w:rPr>
          <w:rFonts w:ascii="Junicode" w:hAnsi="Junicode"/>
          <w:sz w:val="28"/>
          <w:szCs w:val="28"/>
          <w:rPrChange w:id="15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 / Ludi quoque</w:t>
      </w:r>
      <w:r w:rsidR="004667F5" w:rsidRPr="00FC64E1">
        <w:rPr>
          <w:rFonts w:ascii="Junicode" w:hAnsi="Junicode"/>
          <w:sz w:val="28"/>
          <w:szCs w:val="28"/>
          <w:rPrChange w:id="15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emina præbent nequitæ, und jhnen</w:t>
      </w:r>
      <w:r w:rsidR="004667F5" w:rsidRPr="00FC64E1">
        <w:rPr>
          <w:rFonts w:ascii="Junicode" w:hAnsi="Junicode"/>
          <w:sz w:val="28"/>
          <w:szCs w:val="28"/>
          <w:rPrChange w:id="15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bekant / daß dergleichen Schau</w:t>
      </w:r>
      <w:r w:rsidR="00A2594E" w:rsidRPr="00FC64E1">
        <w:rPr>
          <w:rFonts w:ascii="Junicode" w:hAnsi="Junicode"/>
          <w:sz w:val="28"/>
          <w:szCs w:val="28"/>
          <w:rPrChange w:id="15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piele gro</w:t>
      </w:r>
      <w:r w:rsidR="00A2594E" w:rsidRPr="00FC64E1">
        <w:rPr>
          <w:rFonts w:ascii="Junicode" w:hAnsi="Junicode"/>
          <w:sz w:val="28"/>
          <w:szCs w:val="28"/>
          <w:rPrChange w:id="15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667F5" w:rsidRPr="00FC64E1">
        <w:rPr>
          <w:rFonts w:ascii="Junicode" w:hAnsi="Junicode"/>
          <w:sz w:val="28"/>
          <w:szCs w:val="28"/>
          <w:rPrChange w:id="15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Anlaß geben / die an</w:t>
      </w:r>
      <w:r w:rsidR="000742ED" w:rsidRPr="00FC64E1">
        <w:rPr>
          <w:rFonts w:ascii="Junicode" w:hAnsi="Junicode"/>
          <w:sz w:val="28"/>
          <w:szCs w:val="28"/>
          <w:rPrChange w:id="15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gefangene Courtoi</w:t>
      </w:r>
      <w:r w:rsidR="00A2594E" w:rsidRPr="00FC64E1">
        <w:rPr>
          <w:rFonts w:ascii="Junicode" w:hAnsi="Junicode"/>
          <w:sz w:val="28"/>
          <w:szCs w:val="28"/>
          <w:rPrChange w:id="15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und Freund</w:t>
      </w:r>
      <w:r w:rsidR="00A2594E" w:rsidRPr="00FC64E1">
        <w:rPr>
          <w:rFonts w:ascii="Junicode" w:hAnsi="Junicode"/>
          <w:sz w:val="28"/>
          <w:szCs w:val="28"/>
          <w:rPrChange w:id="15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zu erweitern und fortzu</w:t>
      </w:r>
      <w:r w:rsidR="00A2594E" w:rsidRPr="00FC64E1">
        <w:rPr>
          <w:rFonts w:ascii="Junicode" w:hAnsi="Junicode"/>
          <w:sz w:val="28"/>
          <w:szCs w:val="28"/>
          <w:rPrChange w:id="15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/</w:t>
      </w:r>
      <w:r w:rsidR="004667F5" w:rsidRPr="00FC64E1">
        <w:rPr>
          <w:rFonts w:ascii="Junicode" w:hAnsi="Junicode"/>
          <w:sz w:val="28"/>
          <w:szCs w:val="28"/>
          <w:rPrChange w:id="15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 in </w:t>
      </w:r>
      <w:r w:rsidR="00A2594E" w:rsidRPr="00FC64E1">
        <w:rPr>
          <w:rFonts w:ascii="Junicode" w:hAnsi="Junicode"/>
          <w:sz w:val="28"/>
          <w:szCs w:val="28"/>
          <w:rPrChange w:id="15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olcher Ver</w:t>
      </w:r>
      <w:r w:rsidR="00A2594E" w:rsidRPr="00FC64E1">
        <w:rPr>
          <w:rFonts w:ascii="Junicode" w:hAnsi="Junicode"/>
          <w:sz w:val="28"/>
          <w:szCs w:val="28"/>
          <w:rPrChange w:id="15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amlung </w:t>
      </w:r>
      <w:r w:rsidR="00A2594E" w:rsidRPr="00FC64E1">
        <w:rPr>
          <w:rFonts w:ascii="Junicode" w:hAnsi="Junicode"/>
          <w:sz w:val="28"/>
          <w:szCs w:val="28"/>
          <w:rPrChange w:id="15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</w:t>
      </w:r>
      <w:r w:rsidR="004667F5" w:rsidRPr="00FC64E1">
        <w:rPr>
          <w:rFonts w:ascii="Junicode" w:hAnsi="Junicode"/>
          <w:sz w:val="28"/>
          <w:szCs w:val="28"/>
          <w:rPrChange w:id="15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L</w:t>
      </w:r>
      <w:r w:rsidR="00A2594E" w:rsidRPr="00FC64E1">
        <w:rPr>
          <w:rFonts w:ascii="Junicode" w:hAnsi="Junicode"/>
          <w:sz w:val="28"/>
          <w:szCs w:val="28"/>
          <w:rPrChange w:id="15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742ED" w:rsidRPr="00FC64E1">
        <w:rPr>
          <w:rFonts w:ascii="Junicode" w:hAnsi="Junicode"/>
          <w:sz w:val="28"/>
          <w:szCs w:val="28"/>
          <w:rPrChange w:id="15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fflern frei / </w:t>
      </w:r>
      <w:r w:rsidR="00A2594E" w:rsidRPr="00FC64E1">
        <w:rPr>
          <w:rFonts w:ascii="Junicode" w:hAnsi="Junicode"/>
          <w:sz w:val="28"/>
          <w:szCs w:val="28"/>
          <w:rPrChange w:id="15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bei jhren</w:t>
      </w:r>
      <w:r w:rsidR="004667F5" w:rsidRPr="00FC64E1">
        <w:rPr>
          <w:rFonts w:ascii="Junicode" w:hAnsi="Junicode"/>
          <w:sz w:val="28"/>
          <w:szCs w:val="28"/>
          <w:rPrChange w:id="15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Damen nider zu </w:t>
      </w:r>
      <w:r w:rsidR="00A2594E" w:rsidRPr="00FC64E1">
        <w:rPr>
          <w:rFonts w:ascii="Junicode" w:hAnsi="Junicode"/>
          <w:sz w:val="28"/>
          <w:szCs w:val="28"/>
          <w:rPrChange w:id="15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/ ein Fla</w:t>
      </w:r>
      <w:r w:rsidR="00A2594E" w:rsidRPr="00FC64E1">
        <w:rPr>
          <w:rFonts w:ascii="Junicode" w:hAnsi="Junicode"/>
          <w:sz w:val="28"/>
          <w:szCs w:val="28"/>
          <w:rPrChange w:id="15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4667F5" w:rsidRPr="00FC64E1">
        <w:rPr>
          <w:rFonts w:ascii="Junicode" w:hAnsi="Junicode"/>
          <w:sz w:val="28"/>
          <w:szCs w:val="28"/>
          <w:rPrChange w:id="15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Wein holen zu la</w:t>
      </w:r>
      <w:r w:rsidR="00A2594E" w:rsidRPr="00FC64E1">
        <w:rPr>
          <w:rFonts w:ascii="Junicode" w:hAnsi="Junicode"/>
          <w:sz w:val="28"/>
          <w:szCs w:val="28"/>
          <w:rPrChange w:id="15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742ED" w:rsidRPr="00FC64E1">
        <w:rPr>
          <w:rFonts w:ascii="Junicode" w:hAnsi="Junicode"/>
          <w:sz w:val="28"/>
          <w:szCs w:val="28"/>
          <w:rPrChange w:id="15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damit</w:t>
      </w:r>
      <w:r w:rsidR="004667F5" w:rsidRPr="00FC64E1">
        <w:rPr>
          <w:rFonts w:ascii="Junicode" w:hAnsi="Junicode"/>
          <w:sz w:val="28"/>
          <w:szCs w:val="28"/>
          <w:rPrChange w:id="15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</w:t>
      </w:r>
      <w:r w:rsidR="00A2594E" w:rsidRPr="00FC64E1">
        <w:rPr>
          <w:rFonts w:ascii="Junicode" w:hAnsi="Junicode"/>
          <w:sz w:val="28"/>
          <w:szCs w:val="28"/>
          <w:rPrChange w:id="15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742ED" w:rsidRPr="00FC64E1">
        <w:rPr>
          <w:rFonts w:ascii="Junicode" w:hAnsi="Junicode"/>
          <w:sz w:val="28"/>
          <w:szCs w:val="28"/>
          <w:rPrChange w:id="15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erer Ge</w:t>
      </w:r>
      <w:r w:rsidR="00A2594E" w:rsidRPr="00FC64E1">
        <w:rPr>
          <w:rFonts w:ascii="Junicode" w:hAnsi="Junicode"/>
          <w:sz w:val="28"/>
          <w:szCs w:val="28"/>
          <w:rPrChange w:id="15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zu tractiren /</w:t>
      </w:r>
      <w:r w:rsidR="004667F5" w:rsidRPr="00FC64E1">
        <w:rPr>
          <w:rFonts w:ascii="Junicode" w:hAnsi="Junicode"/>
          <w:sz w:val="28"/>
          <w:szCs w:val="28"/>
          <w:rPrChange w:id="15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5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742ED" w:rsidRPr="00FC64E1">
        <w:rPr>
          <w:rFonts w:ascii="Junicode" w:hAnsi="Junicode"/>
          <w:sz w:val="28"/>
          <w:szCs w:val="28"/>
          <w:rPrChange w:id="15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</w:t>
      </w:r>
      <w:r w:rsidR="00A2594E" w:rsidRPr="00FC64E1">
        <w:rPr>
          <w:rFonts w:ascii="Junicode" w:hAnsi="Junicode"/>
          <w:sz w:val="28"/>
          <w:szCs w:val="28"/>
          <w:rPrChange w:id="15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den Jungfern unge</w:t>
      </w:r>
      <w:r w:rsidR="00A2594E" w:rsidRPr="00FC64E1">
        <w:rPr>
          <w:rFonts w:ascii="Junicode" w:hAnsi="Junicode"/>
          <w:sz w:val="28"/>
          <w:szCs w:val="28"/>
          <w:rPrChange w:id="15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cheuet reden / </w:t>
      </w:r>
      <w:r w:rsidR="00A2594E" w:rsidRPr="00FC64E1">
        <w:rPr>
          <w:rFonts w:ascii="Junicode" w:hAnsi="Junicode"/>
          <w:sz w:val="28"/>
          <w:szCs w:val="28"/>
          <w:rPrChange w:id="15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cherzen und </w:t>
      </w:r>
      <w:r w:rsidR="00A2594E" w:rsidRPr="00FC64E1">
        <w:rPr>
          <w:rFonts w:ascii="Junicode" w:hAnsi="Junicode"/>
          <w:sz w:val="28"/>
          <w:szCs w:val="28"/>
          <w:rPrChange w:id="15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chimpffen / jhnen die H</w:t>
      </w:r>
      <w:r w:rsidR="00A2594E" w:rsidRPr="00FC64E1">
        <w:rPr>
          <w:rFonts w:ascii="Junicode" w:hAnsi="Junicode"/>
          <w:sz w:val="28"/>
          <w:szCs w:val="28"/>
          <w:rPrChange w:id="15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742ED" w:rsidRPr="00FC64E1">
        <w:rPr>
          <w:rFonts w:ascii="Junicode" w:hAnsi="Junicode"/>
          <w:sz w:val="28"/>
          <w:szCs w:val="28"/>
          <w:rPrChange w:id="15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k</w:t>
      </w:r>
      <w:r w:rsidR="00A2594E" w:rsidRPr="00FC64E1">
        <w:rPr>
          <w:rFonts w:ascii="Junicode" w:hAnsi="Junicode"/>
          <w:sz w:val="28"/>
          <w:szCs w:val="28"/>
          <w:rPrChange w:id="15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0742ED" w:rsidRPr="00FC64E1">
        <w:rPr>
          <w:rFonts w:ascii="Junicode" w:hAnsi="Junicode"/>
          <w:sz w:val="28"/>
          <w:szCs w:val="28"/>
          <w:rPrChange w:id="15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</w:t>
      </w:r>
      <w:r w:rsidR="004667F5" w:rsidRPr="00FC64E1">
        <w:rPr>
          <w:rFonts w:ascii="Junicode" w:hAnsi="Junicode"/>
          <w:sz w:val="28"/>
          <w:szCs w:val="28"/>
          <w:rPrChange w:id="15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5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742ED" w:rsidRPr="00FC64E1">
        <w:rPr>
          <w:rFonts w:ascii="Junicode" w:hAnsi="Junicode"/>
          <w:sz w:val="28"/>
          <w:szCs w:val="28"/>
          <w:rPrChange w:id="15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jhre gro</w:t>
      </w:r>
      <w:r w:rsidR="00A2594E" w:rsidRPr="00FC64E1">
        <w:rPr>
          <w:rFonts w:ascii="Junicode" w:hAnsi="Junicode"/>
          <w:sz w:val="28"/>
          <w:szCs w:val="28"/>
          <w:rPrChange w:id="15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742ED" w:rsidRPr="00FC64E1">
        <w:rPr>
          <w:rFonts w:ascii="Junicode" w:hAnsi="Junicode"/>
          <w:sz w:val="28"/>
          <w:szCs w:val="28"/>
          <w:rPrChange w:id="15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Liebes Pa</w:t>
      </w:r>
      <w:r w:rsidR="00A2594E" w:rsidRPr="00FC64E1">
        <w:rPr>
          <w:rFonts w:ascii="Junicode" w:hAnsi="Junicode"/>
          <w:sz w:val="28"/>
          <w:szCs w:val="28"/>
          <w:rPrChange w:id="15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742ED" w:rsidRPr="00FC64E1">
        <w:rPr>
          <w:rFonts w:ascii="Junicode" w:hAnsi="Junicode"/>
          <w:sz w:val="28"/>
          <w:szCs w:val="28"/>
          <w:rPrChange w:id="15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ion</w:t>
      </w:r>
      <w:r w:rsidR="004667F5" w:rsidRPr="00FC64E1">
        <w:rPr>
          <w:rFonts w:ascii="Junicode" w:hAnsi="Junicode"/>
          <w:sz w:val="28"/>
          <w:szCs w:val="28"/>
          <w:rPrChange w:id="15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742ED" w:rsidRPr="00FC64E1">
        <w:rPr>
          <w:rFonts w:ascii="Junicode" w:hAnsi="Junicode"/>
          <w:sz w:val="28"/>
          <w:szCs w:val="28"/>
          <w:rPrChange w:id="15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kund machen und bekr</w:t>
      </w:r>
      <w:r w:rsidR="00A2594E" w:rsidRPr="00FC64E1">
        <w:rPr>
          <w:rFonts w:ascii="Junicode" w:hAnsi="Junicode"/>
          <w:sz w:val="28"/>
          <w:szCs w:val="28"/>
          <w:rPrChange w:id="15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742ED" w:rsidRPr="00FC64E1">
        <w:rPr>
          <w:rFonts w:ascii="Junicode" w:hAnsi="Junicode"/>
          <w:sz w:val="28"/>
          <w:szCs w:val="28"/>
          <w:rPrChange w:id="15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fftigen.</w:t>
      </w:r>
    </w:p>
    <w:p w14:paraId="6F3A8313" w14:textId="59F191DC" w:rsidR="000742ED" w:rsidRPr="00FC64E1" w:rsidRDefault="000742ED" w:rsidP="001B2A6D">
      <w:pPr>
        <w:spacing w:line="360" w:lineRule="auto"/>
        <w:rPr>
          <w:rFonts w:ascii="Junicode" w:hAnsi="Junicode"/>
          <w:sz w:val="28"/>
          <w:szCs w:val="28"/>
          <w:rPrChange w:id="15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Noch gr</w:t>
      </w:r>
      <w:r w:rsidR="00A2594E" w:rsidRPr="00FC64E1">
        <w:rPr>
          <w:rFonts w:ascii="Junicode" w:hAnsi="Junicode"/>
          <w:sz w:val="28"/>
          <w:szCs w:val="28"/>
          <w:rPrChange w:id="15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oͤſſ</w:t>
      </w:r>
      <w:r w:rsidRPr="00FC64E1">
        <w:rPr>
          <w:rFonts w:ascii="Junicode" w:hAnsi="Junicode"/>
          <w:sz w:val="28"/>
          <w:szCs w:val="28"/>
          <w:rPrChange w:id="15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Freiheit und Anlaß haben die</w:t>
      </w:r>
      <w:r w:rsidR="00A2594E" w:rsidRPr="00FC64E1">
        <w:rPr>
          <w:rFonts w:ascii="Junicode" w:hAnsi="Junicode"/>
          <w:sz w:val="28"/>
          <w:szCs w:val="28"/>
          <w:rPrChange w:id="15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</w:t>
      </w:r>
      <w:r w:rsidR="00A2594E" w:rsidRPr="00FC64E1">
        <w:rPr>
          <w:rFonts w:ascii="Junicode" w:hAnsi="Junicode"/>
          <w:sz w:val="28"/>
          <w:szCs w:val="28"/>
          <w:rPrChange w:id="15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Jungfrauen</w:t>
      </w:r>
      <w:r w:rsidR="004667F5" w:rsidRPr="00FC64E1">
        <w:rPr>
          <w:rFonts w:ascii="Junicode" w:hAnsi="Junicode"/>
          <w:sz w:val="28"/>
          <w:szCs w:val="28"/>
          <w:rPrChange w:id="15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Junge Ge</w:t>
      </w:r>
      <w:r w:rsidR="00A2594E" w:rsidRPr="00FC64E1">
        <w:rPr>
          <w:rFonts w:ascii="Junicode" w:hAnsi="Junicode"/>
          <w:sz w:val="28"/>
          <w:szCs w:val="28"/>
          <w:rPrChange w:id="15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84CA8" w:rsidRPr="00FC64E1">
        <w:rPr>
          <w:rFonts w:ascii="Junicode" w:hAnsi="Junicode"/>
          <w:sz w:val="28"/>
          <w:szCs w:val="28"/>
          <w:rPrChange w:id="15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auff den Hoch</w:t>
      </w:r>
      <w:r w:rsidRPr="00FC64E1">
        <w:rPr>
          <w:rFonts w:ascii="Junicode" w:hAnsi="Junicode"/>
          <w:sz w:val="28"/>
          <w:szCs w:val="28"/>
          <w:rPrChange w:id="15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zeiten / wi</w:t>
      </w:r>
      <w:r w:rsidR="00A2594E" w:rsidRPr="00FC64E1">
        <w:rPr>
          <w:rFonts w:ascii="Junicode" w:hAnsi="Junicode"/>
          <w:sz w:val="28"/>
          <w:szCs w:val="28"/>
          <w:rPrChange w:id="15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5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bei zudringen /</w:t>
      </w:r>
      <w:r w:rsidR="004667F5" w:rsidRPr="00FC64E1">
        <w:rPr>
          <w:rFonts w:ascii="Junicode" w:hAnsi="Junicode"/>
          <w:sz w:val="28"/>
          <w:szCs w:val="28"/>
          <w:rPrChange w:id="15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5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notwendig darauff geladen</w:t>
      </w:r>
      <w:r w:rsidR="004667F5" w:rsidRPr="00FC64E1">
        <w:rPr>
          <w:rFonts w:ascii="Junicode" w:hAnsi="Junicode"/>
          <w:sz w:val="28"/>
          <w:szCs w:val="28"/>
          <w:rPrChange w:id="15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m</w:t>
      </w:r>
      <w:r w:rsidR="00A2594E" w:rsidRPr="00FC64E1">
        <w:rPr>
          <w:rFonts w:ascii="Junicode" w:hAnsi="Junicode"/>
          <w:sz w:val="28"/>
          <w:szCs w:val="28"/>
          <w:rPrChange w:id="15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wan </w:t>
      </w:r>
      <w:r w:rsidR="00A2594E" w:rsidRPr="00FC64E1">
        <w:rPr>
          <w:rFonts w:ascii="Junicode" w:hAnsi="Junicode"/>
          <w:sz w:val="28"/>
          <w:szCs w:val="28"/>
          <w:rPrChange w:id="15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nun alda</w:t>
      </w:r>
      <w:r w:rsidR="004667F5" w:rsidRPr="00FC64E1">
        <w:rPr>
          <w:rFonts w:ascii="Junicode" w:hAnsi="Junicode"/>
          <w:sz w:val="28"/>
          <w:szCs w:val="28"/>
          <w:rPrChange w:id="15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A2594E" w:rsidRPr="00FC64E1">
        <w:rPr>
          <w:rFonts w:ascii="Junicode" w:hAnsi="Junicode"/>
          <w:sz w:val="28"/>
          <w:szCs w:val="28"/>
          <w:rPrChange w:id="15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cheinen / machen </w:t>
      </w:r>
      <w:r w:rsidR="00A2594E" w:rsidRPr="00FC64E1">
        <w:rPr>
          <w:rFonts w:ascii="Junicode" w:hAnsi="Junicode"/>
          <w:sz w:val="28"/>
          <w:szCs w:val="28"/>
          <w:rPrChange w:id="15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es </w:t>
      </w:r>
      <w:r w:rsidR="00A2594E" w:rsidRPr="00FC64E1">
        <w:rPr>
          <w:rFonts w:ascii="Junicode" w:hAnsi="Junicode"/>
          <w:sz w:val="28"/>
          <w:szCs w:val="28"/>
          <w:rPrChange w:id="15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gut </w:t>
      </w:r>
      <w:r w:rsidR="00A2594E" w:rsidRPr="00FC64E1">
        <w:rPr>
          <w:rFonts w:ascii="Junicode" w:hAnsi="Junicode"/>
          <w:sz w:val="28"/>
          <w:szCs w:val="28"/>
          <w:rPrChange w:id="15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667F5" w:rsidRPr="00FC64E1">
        <w:rPr>
          <w:rFonts w:ascii="Junicode" w:hAnsi="Junicode"/>
          <w:sz w:val="28"/>
          <w:szCs w:val="28"/>
          <w:rPrChange w:id="15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immer k</w:t>
      </w:r>
      <w:r w:rsidR="00A2594E" w:rsidRPr="00FC64E1">
        <w:rPr>
          <w:rFonts w:ascii="Junicode" w:hAnsi="Junicode"/>
          <w:sz w:val="28"/>
          <w:szCs w:val="28"/>
          <w:rPrChange w:id="15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/ damit </w:t>
      </w:r>
      <w:r w:rsidR="00A2594E" w:rsidRPr="00FC64E1">
        <w:rPr>
          <w:rFonts w:ascii="Junicode" w:hAnsi="Junicode"/>
          <w:sz w:val="28"/>
          <w:szCs w:val="28"/>
          <w:rPrChange w:id="15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bei jhr</w:t>
      </w:r>
      <w:r w:rsidR="004667F5" w:rsidRPr="00FC64E1">
        <w:rPr>
          <w:rFonts w:ascii="Junicode" w:hAnsi="Junicode"/>
          <w:sz w:val="28"/>
          <w:szCs w:val="28"/>
          <w:rPrChange w:id="15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</w:t>
      </w:r>
      <w:r w:rsidR="00A2594E" w:rsidRPr="00FC64E1">
        <w:rPr>
          <w:rFonts w:ascii="Junicode" w:hAnsi="Junicode"/>
          <w:sz w:val="28"/>
          <w:szCs w:val="28"/>
          <w:rPrChange w:id="15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tes Herzgen zu </w:t>
      </w:r>
      <w:r w:rsidR="00A2594E" w:rsidRPr="00FC64E1">
        <w:rPr>
          <w:rFonts w:ascii="Junicode" w:hAnsi="Junicode"/>
          <w:sz w:val="28"/>
          <w:szCs w:val="28"/>
          <w:rPrChange w:id="15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izen kommen /</w:t>
      </w:r>
      <w:r w:rsidR="004667F5" w:rsidRPr="00FC64E1">
        <w:rPr>
          <w:rFonts w:ascii="Junicode" w:hAnsi="Junicode"/>
          <w:sz w:val="28"/>
          <w:szCs w:val="28"/>
          <w:rPrChange w:id="15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den</w:t>
      </w:r>
      <w:r w:rsidR="00A2594E" w:rsidRPr="00FC64E1">
        <w:rPr>
          <w:rFonts w:ascii="Junicode" w:hAnsi="Junicode"/>
          <w:sz w:val="28"/>
          <w:szCs w:val="28"/>
          <w:rPrChange w:id="15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/ wie </w:t>
      </w:r>
      <w:r w:rsidR="00A2594E" w:rsidRPr="00FC64E1">
        <w:rPr>
          <w:rFonts w:ascii="Junicode" w:hAnsi="Junicode"/>
          <w:sz w:val="28"/>
          <w:szCs w:val="28"/>
          <w:rPrChange w:id="15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jhrentwegen</w:t>
      </w:r>
      <w:r w:rsidR="004667F5" w:rsidRPr="00FC64E1">
        <w:rPr>
          <w:rFonts w:ascii="Junicode" w:hAnsi="Junicode"/>
          <w:sz w:val="28"/>
          <w:szCs w:val="28"/>
          <w:rPrChange w:id="15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anhero er</w:t>
      </w:r>
      <w:r w:rsidR="00A2594E" w:rsidRPr="00FC64E1">
        <w:rPr>
          <w:rFonts w:ascii="Junicode" w:hAnsi="Junicode"/>
          <w:sz w:val="28"/>
          <w:szCs w:val="28"/>
          <w:rPrChange w:id="15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cheinen </w:t>
      </w:r>
      <w:r w:rsidR="00A2594E" w:rsidRPr="00FC64E1">
        <w:rPr>
          <w:rFonts w:ascii="Junicode" w:hAnsi="Junicode"/>
          <w:sz w:val="28"/>
          <w:szCs w:val="28"/>
          <w:rPrChange w:id="15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mit abermal</w:t>
      </w:r>
      <w:r w:rsidR="004667F5" w:rsidRPr="00FC64E1">
        <w:rPr>
          <w:rFonts w:ascii="Junicode" w:hAnsi="Junicode"/>
          <w:sz w:val="28"/>
          <w:szCs w:val="28"/>
          <w:rPrChange w:id="15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Herzbrechenden Worten zuver</w:t>
      </w:r>
      <w:r w:rsidR="00A2594E" w:rsidRPr="00FC64E1">
        <w:rPr>
          <w:rFonts w:ascii="Junicode" w:hAnsi="Junicode"/>
          <w:sz w:val="28"/>
          <w:szCs w:val="28"/>
          <w:rPrChange w:id="15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geben.</w:t>
      </w:r>
    </w:p>
    <w:p w14:paraId="192BFAC8" w14:textId="08A0E458" w:rsidR="000742ED" w:rsidRPr="00FC64E1" w:rsidRDefault="000742ED" w:rsidP="001B2A6D">
      <w:pPr>
        <w:spacing w:line="360" w:lineRule="auto"/>
        <w:rPr>
          <w:rFonts w:ascii="Junicode" w:hAnsi="Junicode"/>
          <w:sz w:val="28"/>
          <w:szCs w:val="28"/>
          <w:rPrChange w:id="15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L</w:t>
      </w:r>
      <w:r w:rsidR="00A2594E" w:rsidRPr="00FC64E1">
        <w:rPr>
          <w:rFonts w:ascii="Junicode" w:hAnsi="Junicode"/>
          <w:sz w:val="28"/>
          <w:szCs w:val="28"/>
          <w:rPrChange w:id="15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haben die Freiheit /</w:t>
      </w:r>
      <w:r w:rsidR="004667F5" w:rsidRPr="00FC64E1">
        <w:rPr>
          <w:rFonts w:ascii="Junicode" w:hAnsi="Junicode"/>
          <w:sz w:val="28"/>
          <w:szCs w:val="28"/>
          <w:rPrChange w:id="15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Damen auff jhren Schoß zu </w:t>
      </w:r>
      <w:r w:rsidR="00A2594E" w:rsidRPr="00FC64E1">
        <w:rPr>
          <w:rFonts w:ascii="Junicode" w:hAnsi="Junicode"/>
          <w:sz w:val="28"/>
          <w:szCs w:val="28"/>
          <w:rPrChange w:id="15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/ jhnen an die Br</w:t>
      </w:r>
      <w:r w:rsidR="00A2594E" w:rsidRPr="00FC64E1">
        <w:rPr>
          <w:rFonts w:ascii="Junicode" w:hAnsi="Junicode"/>
          <w:sz w:val="28"/>
          <w:szCs w:val="28"/>
          <w:rPrChange w:id="15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15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zu greiffen /</w:t>
      </w:r>
      <w:r w:rsidR="004667F5" w:rsidRPr="00FC64E1">
        <w:rPr>
          <w:rFonts w:ascii="Junicode" w:hAnsi="Junicode"/>
          <w:sz w:val="28"/>
          <w:szCs w:val="28"/>
          <w:rPrChange w:id="15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Ehrengriff zu thun / Jn Su</w:t>
      </w:r>
      <w:r w:rsidR="004667F5" w:rsidRPr="00FC64E1">
        <w:rPr>
          <w:rFonts w:ascii="Junicode" w:hAnsi="Junicode"/>
          <w:sz w:val="28"/>
          <w:szCs w:val="28"/>
          <w:rPrChange w:id="15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Pr="00FC64E1">
        <w:rPr>
          <w:rFonts w:ascii="Junicode" w:hAnsi="Junicode"/>
          <w:sz w:val="28"/>
          <w:szCs w:val="28"/>
          <w:rPrChange w:id="15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 / mit den H</w:t>
      </w:r>
      <w:r w:rsidR="00A2594E" w:rsidRPr="00FC64E1">
        <w:rPr>
          <w:rFonts w:ascii="Junicode" w:hAnsi="Junicode"/>
          <w:sz w:val="28"/>
          <w:szCs w:val="28"/>
          <w:rPrChange w:id="15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5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nden / Knien und</w:t>
      </w:r>
      <w:r w:rsidR="004667F5" w:rsidRPr="00FC64E1">
        <w:rPr>
          <w:rFonts w:ascii="Junicode" w:hAnsi="Junicode"/>
          <w:sz w:val="28"/>
          <w:szCs w:val="28"/>
          <w:rPrChange w:id="15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5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</w:t>
      </w:r>
      <w:r w:rsidR="00A2594E" w:rsidRPr="00FC64E1">
        <w:rPr>
          <w:rFonts w:ascii="Junicode" w:hAnsi="Junicode"/>
          <w:sz w:val="28"/>
          <w:szCs w:val="28"/>
          <w:rPrChange w:id="15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ffeln </w:t>
      </w:r>
      <w:r w:rsidR="00A2594E" w:rsidRPr="00FC64E1">
        <w:rPr>
          <w:rFonts w:ascii="Junicode" w:hAnsi="Junicode"/>
          <w:sz w:val="28"/>
          <w:szCs w:val="28"/>
          <w:rPrChange w:id="15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gegen einander / </w:t>
      </w:r>
      <w:r w:rsidR="00A2594E" w:rsidRPr="00FC64E1">
        <w:rPr>
          <w:rFonts w:ascii="Junicode" w:hAnsi="Junicode"/>
          <w:sz w:val="28"/>
          <w:szCs w:val="28"/>
          <w:rPrChange w:id="15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667F5" w:rsidRPr="00FC64E1">
        <w:rPr>
          <w:rFonts w:ascii="Junicode" w:hAnsi="Junicode"/>
          <w:sz w:val="28"/>
          <w:szCs w:val="28"/>
          <w:rPrChange w:id="15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lang / daß die Jungfrauen und</w:t>
      </w:r>
      <w:r w:rsidR="004667F5" w:rsidRPr="00FC64E1">
        <w:rPr>
          <w:rFonts w:ascii="Junicode" w:hAnsi="Junicode"/>
          <w:sz w:val="28"/>
          <w:szCs w:val="28"/>
          <w:rPrChange w:id="15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 </w:t>
      </w:r>
      <w:r w:rsidR="00A2594E" w:rsidRPr="00FC64E1">
        <w:rPr>
          <w:rFonts w:ascii="Junicode" w:hAnsi="Junicode"/>
          <w:sz w:val="28"/>
          <w:szCs w:val="28"/>
          <w:rPrChange w:id="15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amor</w:t>
      </w:r>
      <w:r w:rsidR="00A2594E" w:rsidRPr="00FC64E1">
        <w:rPr>
          <w:rFonts w:ascii="Junicode" w:hAnsi="Junicode"/>
          <w:sz w:val="28"/>
          <w:szCs w:val="28"/>
          <w:rPrChange w:id="15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s, </w:t>
      </w:r>
      <w:r w:rsidR="00A2594E" w:rsidRPr="00FC64E1">
        <w:rPr>
          <w:rFonts w:ascii="Junicode" w:hAnsi="Junicode"/>
          <w:sz w:val="28"/>
          <w:szCs w:val="28"/>
          <w:rPrChange w:id="15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verliebt und</w:t>
      </w:r>
      <w:r w:rsidR="004667F5" w:rsidRPr="00FC64E1">
        <w:rPr>
          <w:rFonts w:ascii="Junicode" w:hAnsi="Junicode"/>
          <w:sz w:val="28"/>
          <w:szCs w:val="28"/>
          <w:rPrChange w:id="15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begierig gemachet werden / daß </w:t>
      </w:r>
      <w:r w:rsidR="00A2594E" w:rsidRPr="00FC64E1">
        <w:rPr>
          <w:rFonts w:ascii="Junicode" w:hAnsi="Junicode"/>
          <w:sz w:val="28"/>
          <w:szCs w:val="28"/>
          <w:rPrChange w:id="15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667F5" w:rsidRPr="00FC64E1">
        <w:rPr>
          <w:rFonts w:ascii="Junicode" w:hAnsi="Junicode"/>
          <w:sz w:val="28"/>
          <w:szCs w:val="28"/>
          <w:rPrChange w:id="15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dar</w:t>
      </w:r>
      <w:r w:rsidR="00A2594E" w:rsidRPr="00FC64E1">
        <w:rPr>
          <w:rFonts w:ascii="Junicode" w:hAnsi="Junicode"/>
          <w:sz w:val="28"/>
          <w:szCs w:val="28"/>
          <w:rPrChange w:id="15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/ wie das offtmal ge</w:t>
      </w:r>
      <w:r w:rsidR="00A2594E" w:rsidRPr="00FC64E1">
        <w:rPr>
          <w:rFonts w:ascii="Junicode" w:hAnsi="Junicode"/>
          <w:sz w:val="28"/>
          <w:szCs w:val="28"/>
          <w:rPrChange w:id="15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chicht /</w:t>
      </w:r>
      <w:r w:rsidR="004667F5" w:rsidRPr="00FC64E1">
        <w:rPr>
          <w:rFonts w:ascii="Junicode" w:hAnsi="Junicode"/>
          <w:sz w:val="28"/>
          <w:szCs w:val="28"/>
          <w:rPrChange w:id="15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 Ohnmacht gefallen </w:t>
      </w:r>
      <w:r w:rsidR="00A2594E" w:rsidRPr="00FC64E1">
        <w:rPr>
          <w:rFonts w:ascii="Junicode" w:hAnsi="Junicode"/>
          <w:sz w:val="28"/>
          <w:szCs w:val="28"/>
          <w:rPrChange w:id="15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und biß</w:t>
      </w:r>
      <w:r w:rsidR="004667F5" w:rsidRPr="00FC64E1">
        <w:rPr>
          <w:rFonts w:ascii="Junicode" w:hAnsi="Junicode"/>
          <w:sz w:val="28"/>
          <w:szCs w:val="28"/>
          <w:rPrChange w:id="15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Accidens vorbei i</w:t>
      </w:r>
      <w:r w:rsidR="00A2594E" w:rsidRPr="00FC64E1">
        <w:rPr>
          <w:rFonts w:ascii="Junicode" w:hAnsi="Junicode"/>
          <w:sz w:val="28"/>
          <w:szCs w:val="28"/>
          <w:rPrChange w:id="15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5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667F5" w:rsidRPr="00FC64E1">
        <w:rPr>
          <w:rFonts w:ascii="Junicode" w:hAnsi="Junicode"/>
          <w:sz w:val="28"/>
          <w:szCs w:val="28"/>
          <w:rPrChange w:id="15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Ge</w:t>
      </w:r>
      <w:r w:rsidR="00A2594E" w:rsidRPr="00FC64E1">
        <w:rPr>
          <w:rFonts w:ascii="Junicode" w:hAnsi="Junicode"/>
          <w:sz w:val="28"/>
          <w:szCs w:val="28"/>
          <w:rPrChange w:id="15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A2594E" w:rsidRPr="00FC64E1">
        <w:rPr>
          <w:rFonts w:ascii="Junicode" w:hAnsi="Junicode"/>
          <w:sz w:val="28"/>
          <w:szCs w:val="28"/>
          <w:rPrChange w:id="15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enthalten m</w:t>
      </w:r>
      <w:r w:rsidR="00A2594E" w:rsidRPr="00FC64E1">
        <w:rPr>
          <w:rFonts w:ascii="Junicode" w:hAnsi="Junicode"/>
          <w:sz w:val="28"/>
          <w:szCs w:val="28"/>
          <w:rPrChange w:id="15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49A17C1D" w14:textId="79E89B5E" w:rsidR="00FD2BD2" w:rsidRPr="00FC64E1" w:rsidRDefault="000742ED" w:rsidP="001B2A6D">
      <w:pPr>
        <w:spacing w:line="360" w:lineRule="auto"/>
        <w:rPr>
          <w:rFonts w:ascii="Junicode" w:hAnsi="Junicode"/>
          <w:sz w:val="28"/>
          <w:szCs w:val="28"/>
          <w:rPrChange w:id="15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Si autem lupus adhuc </w:t>
      </w:r>
      <w:r w:rsidR="00A2594E" w:rsidRPr="00FC64E1">
        <w:rPr>
          <w:rFonts w:ascii="Junicode" w:hAnsi="Junicode"/>
          <w:sz w:val="28"/>
          <w:szCs w:val="28"/>
          <w:rPrChange w:id="15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 in fabula.</w:t>
      </w:r>
      <w:r w:rsidR="00684CA8" w:rsidRPr="00FC64E1">
        <w:rPr>
          <w:rFonts w:ascii="Junicode" w:hAnsi="Junicode"/>
          <w:sz w:val="28"/>
          <w:szCs w:val="28"/>
          <w:rPrChange w:id="15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5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Vater und Mutter / der Mann</w:t>
      </w:r>
      <w:r w:rsidR="004667F5" w:rsidRPr="00FC64E1">
        <w:rPr>
          <w:rFonts w:ascii="Junicode" w:hAnsi="Junicode"/>
          <w:sz w:val="28"/>
          <w:szCs w:val="28"/>
          <w:rPrChange w:id="15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oder </w:t>
      </w:r>
      <w:r w:rsidR="00A2594E" w:rsidRPr="00FC64E1">
        <w:rPr>
          <w:rFonts w:ascii="Junicode" w:hAnsi="Junicode"/>
          <w:sz w:val="28"/>
          <w:szCs w:val="28"/>
          <w:rPrChange w:id="15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5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 ander guter Freund</w:t>
      </w:r>
      <w:r w:rsidR="004667F5" w:rsidRPr="00FC64E1">
        <w:rPr>
          <w:rFonts w:ascii="Junicode" w:hAnsi="Junicode"/>
          <w:sz w:val="28"/>
          <w:szCs w:val="28"/>
          <w:rPrChange w:id="15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Verwanter annoch zugegen /</w:t>
      </w:r>
      <w:r w:rsidR="004667F5" w:rsidRPr="00FC64E1">
        <w:rPr>
          <w:rFonts w:ascii="Junicode" w:hAnsi="Junicode"/>
          <w:sz w:val="28"/>
          <w:szCs w:val="28"/>
          <w:rPrChange w:id="15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vor welchen </w:t>
      </w:r>
      <w:r w:rsidR="00A2594E" w:rsidRPr="00FC64E1">
        <w:rPr>
          <w:rFonts w:ascii="Junicode" w:hAnsi="Junicode"/>
          <w:sz w:val="28"/>
          <w:szCs w:val="28"/>
          <w:rPrChange w:id="15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billich </w:t>
      </w:r>
      <w:r w:rsidR="00A2594E" w:rsidRPr="00FC64E1">
        <w:rPr>
          <w:rFonts w:ascii="Junicode" w:hAnsi="Junicode"/>
          <w:sz w:val="28"/>
          <w:szCs w:val="28"/>
          <w:rPrChange w:id="15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</w:t>
      </w:r>
      <w:r w:rsidR="00A2594E" w:rsidRPr="00FC64E1">
        <w:rPr>
          <w:rFonts w:ascii="Junicode" w:hAnsi="Junicode"/>
          <w:sz w:val="28"/>
          <w:szCs w:val="28"/>
          <w:rPrChange w:id="15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cheuen</w:t>
      </w:r>
      <w:r w:rsidR="004667F5" w:rsidRPr="00FC64E1">
        <w:rPr>
          <w:rFonts w:ascii="Junicode" w:hAnsi="Junicode"/>
          <w:sz w:val="28"/>
          <w:szCs w:val="28"/>
          <w:rPrChange w:id="15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5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5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B16B50" w:rsidRPr="00FC64E1">
        <w:rPr>
          <w:rFonts w:ascii="Junicode" w:hAnsi="Junicode"/>
          <w:sz w:val="28"/>
          <w:szCs w:val="28"/>
          <w:rPrChange w:id="15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men </w:t>
      </w:r>
      <w:r w:rsidR="00A2594E" w:rsidRPr="00FC64E1">
        <w:rPr>
          <w:rFonts w:ascii="Junicode" w:hAnsi="Junicode"/>
          <w:sz w:val="28"/>
          <w:szCs w:val="28"/>
          <w:rPrChange w:id="15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olle~ / alsdan muß das</w:t>
      </w:r>
      <w:r w:rsidR="004667F5" w:rsidRPr="00FC64E1">
        <w:rPr>
          <w:rFonts w:ascii="Junicode" w:hAnsi="Junicode"/>
          <w:sz w:val="28"/>
          <w:szCs w:val="28"/>
          <w:rPrChange w:id="15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16B50" w:rsidRPr="00FC64E1">
        <w:rPr>
          <w:rFonts w:ascii="Junicode" w:hAnsi="Junicode"/>
          <w:sz w:val="28"/>
          <w:szCs w:val="28"/>
          <w:rPrChange w:id="15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Auge das be</w:t>
      </w:r>
      <w:r w:rsidR="00A2594E" w:rsidRPr="00FC64E1">
        <w:rPr>
          <w:rFonts w:ascii="Junicode" w:hAnsi="Junicode"/>
          <w:sz w:val="28"/>
          <w:szCs w:val="28"/>
          <w:rPrChange w:id="15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thun / wi</w:t>
      </w:r>
      <w:r w:rsidR="00A2594E" w:rsidRPr="00FC64E1">
        <w:rPr>
          <w:rFonts w:ascii="Junicode" w:hAnsi="Junicode"/>
          <w:sz w:val="28"/>
          <w:szCs w:val="28"/>
          <w:rPrChange w:id="15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667F5" w:rsidRPr="00FC64E1">
        <w:rPr>
          <w:rFonts w:ascii="Junicode" w:hAnsi="Junicode"/>
          <w:sz w:val="28"/>
          <w:szCs w:val="28"/>
          <w:rPrChange w:id="15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die die</w:t>
      </w:r>
      <w:r w:rsidR="00B16B50" w:rsidRPr="00FC64E1">
        <w:rPr>
          <w:rFonts w:ascii="Junicode" w:hAnsi="Junicode"/>
          <w:sz w:val="28"/>
          <w:szCs w:val="28"/>
          <w:rPrChange w:id="15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</w:t>
      </w:r>
      <w:r w:rsidR="00A2594E" w:rsidRPr="00FC64E1">
        <w:rPr>
          <w:rFonts w:ascii="Junicode" w:hAnsi="Junicode"/>
          <w:sz w:val="28"/>
          <w:szCs w:val="28"/>
          <w:rPrChange w:id="15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16B50" w:rsidRPr="00FC64E1">
        <w:rPr>
          <w:rFonts w:ascii="Junicode" w:hAnsi="Junicode"/>
          <w:sz w:val="28"/>
          <w:szCs w:val="28"/>
          <w:rPrChange w:id="15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</w:t>
      </w:r>
      <w:r w:rsidR="009C704E" w:rsidRPr="00FC64E1">
        <w:rPr>
          <w:rFonts w:ascii="Junicode" w:hAnsi="Junicode"/>
          <w:sz w:val="28"/>
          <w:szCs w:val="28"/>
          <w:rPrChange w:id="15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Blize </w:t>
      </w:r>
      <w:r w:rsidR="00A2594E" w:rsidRPr="00FC64E1">
        <w:rPr>
          <w:rFonts w:ascii="Junicode" w:hAnsi="Junicode"/>
          <w:sz w:val="28"/>
          <w:szCs w:val="28"/>
          <w:rPrChange w:id="15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begierlich und anmutig zu </w:t>
      </w:r>
      <w:r w:rsidR="00A2594E" w:rsidRPr="00FC64E1">
        <w:rPr>
          <w:rFonts w:ascii="Junicode" w:hAnsi="Junicode"/>
          <w:sz w:val="28"/>
          <w:szCs w:val="28"/>
          <w:rPrChange w:id="15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</w:t>
      </w:r>
      <w:r w:rsidR="00A2594E" w:rsidRPr="00FC64E1">
        <w:rPr>
          <w:rFonts w:ascii="Junicode" w:hAnsi="Junicode"/>
          <w:sz w:val="28"/>
          <w:szCs w:val="28"/>
          <w:rPrChange w:id="15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C704E" w:rsidRPr="00FC64E1">
        <w:rPr>
          <w:rFonts w:ascii="Junicode" w:hAnsi="Junicode"/>
          <w:sz w:val="28"/>
          <w:szCs w:val="28"/>
          <w:rPrChange w:id="15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uñ damit die getreue</w:t>
      </w:r>
      <w:r w:rsidR="004667F5" w:rsidRPr="00FC64E1">
        <w:rPr>
          <w:rFonts w:ascii="Junicode" w:hAnsi="Junicode"/>
          <w:sz w:val="28"/>
          <w:szCs w:val="28"/>
          <w:rPrChange w:id="15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Affection heimlich zu declariren /</w:t>
      </w:r>
      <w:r w:rsidR="004667F5" w:rsidRPr="00FC64E1">
        <w:rPr>
          <w:rFonts w:ascii="Junicode" w:hAnsi="Junicode"/>
          <w:sz w:val="28"/>
          <w:szCs w:val="28"/>
          <w:rPrChange w:id="15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daß es der fromme Mañ oder Ver</w:t>
      </w:r>
      <w:r w:rsidR="009C704E" w:rsidRPr="00FC64E1">
        <w:rPr>
          <w:rFonts w:ascii="Junicode" w:hAnsi="Junicode"/>
          <w:sz w:val="28"/>
          <w:szCs w:val="28"/>
          <w:rPrChange w:id="15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wanter mit nichten </w:t>
      </w:r>
      <w:r w:rsidR="00A2594E" w:rsidRPr="00FC64E1">
        <w:rPr>
          <w:rFonts w:ascii="Junicode" w:hAnsi="Junicode"/>
          <w:sz w:val="28"/>
          <w:szCs w:val="28"/>
          <w:rPrChange w:id="15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15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C704E" w:rsidRPr="00FC64E1">
        <w:rPr>
          <w:rFonts w:ascii="Junicode" w:hAnsi="Junicode"/>
          <w:sz w:val="28"/>
          <w:szCs w:val="28"/>
          <w:rPrChange w:id="15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ren kan / </w:t>
      </w:r>
      <w:r w:rsidR="00A2594E" w:rsidRPr="00FC64E1">
        <w:rPr>
          <w:rFonts w:ascii="Junicode" w:hAnsi="Junicode"/>
          <w:sz w:val="28"/>
          <w:szCs w:val="28"/>
          <w:rPrChange w:id="15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667F5" w:rsidRPr="00FC64E1">
        <w:rPr>
          <w:rFonts w:ascii="Junicode" w:hAnsi="Junicode"/>
          <w:sz w:val="28"/>
          <w:szCs w:val="28"/>
          <w:rPrChange w:id="15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trinken einander heimlich und </w:t>
      </w:r>
      <w:r w:rsidR="00A2594E" w:rsidRPr="00FC64E1">
        <w:rPr>
          <w:rFonts w:ascii="Junicode" w:hAnsi="Junicode"/>
          <w:sz w:val="28"/>
          <w:szCs w:val="28"/>
          <w:rPrChange w:id="15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667F5" w:rsidRPr="00FC64E1">
        <w:rPr>
          <w:rFonts w:ascii="Junicode" w:hAnsi="Junicode"/>
          <w:sz w:val="28"/>
          <w:szCs w:val="28"/>
          <w:rPrChange w:id="15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9C704E" w:rsidRPr="00FC64E1">
        <w:rPr>
          <w:rFonts w:ascii="Junicode" w:hAnsi="Junicode"/>
          <w:sz w:val="28"/>
          <w:szCs w:val="28"/>
          <w:rPrChange w:id="15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fentlich zu / ob</w:t>
      </w:r>
      <w:r w:rsidR="00A2594E" w:rsidRPr="00FC64E1">
        <w:rPr>
          <w:rFonts w:ascii="Junicode" w:hAnsi="Junicode"/>
          <w:sz w:val="28"/>
          <w:szCs w:val="28"/>
          <w:rPrChange w:id="15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erviren den Ort wol /</w:t>
      </w:r>
      <w:r w:rsidR="004667F5" w:rsidRPr="00FC64E1">
        <w:rPr>
          <w:rFonts w:ascii="Junicode" w:hAnsi="Junicode"/>
          <w:sz w:val="28"/>
          <w:szCs w:val="28"/>
          <w:rPrChange w:id="15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daran </w:t>
      </w:r>
      <w:r w:rsidR="00A2594E" w:rsidRPr="00FC64E1">
        <w:rPr>
          <w:rFonts w:ascii="Junicode" w:hAnsi="Junicode"/>
          <w:sz w:val="28"/>
          <w:szCs w:val="28"/>
          <w:rPrChange w:id="15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Leffzen ge</w:t>
      </w:r>
      <w:r w:rsidR="00A2594E" w:rsidRPr="00FC64E1">
        <w:rPr>
          <w:rFonts w:ascii="Junicode" w:hAnsi="Junicode"/>
          <w:sz w:val="28"/>
          <w:szCs w:val="28"/>
          <w:rPrChange w:id="15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hat / den</w:t>
      </w:r>
      <w:r w:rsidR="004667F5" w:rsidRPr="00FC64E1">
        <w:rPr>
          <w:rFonts w:ascii="Junicode" w:hAnsi="Junicode"/>
          <w:sz w:val="28"/>
          <w:szCs w:val="28"/>
          <w:rPrChange w:id="15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wol zwanzigmal k</w:t>
      </w:r>
      <w:r w:rsidR="00A2594E" w:rsidRPr="00FC64E1">
        <w:rPr>
          <w:rFonts w:ascii="Junicode" w:hAnsi="Junicode"/>
          <w:sz w:val="28"/>
          <w:szCs w:val="28"/>
          <w:rPrChange w:id="15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9C704E" w:rsidRPr="00FC64E1">
        <w:rPr>
          <w:rFonts w:ascii="Junicode" w:hAnsi="Junicode"/>
          <w:sz w:val="28"/>
          <w:szCs w:val="28"/>
          <w:rPrChange w:id="15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eh und</w:t>
      </w:r>
      <w:r w:rsidR="004667F5" w:rsidRPr="00FC64E1">
        <w:rPr>
          <w:rFonts w:ascii="Junicode" w:hAnsi="Junicode"/>
          <w:sz w:val="28"/>
          <w:szCs w:val="28"/>
          <w:rPrChange w:id="15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bevor </w:t>
      </w:r>
      <w:r w:rsidR="00A2594E" w:rsidRPr="00FC64E1">
        <w:rPr>
          <w:rFonts w:ascii="Junicode" w:hAnsi="Junicode"/>
          <w:sz w:val="28"/>
          <w:szCs w:val="28"/>
          <w:rPrChange w:id="15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das wenige / was in dem</w:t>
      </w:r>
      <w:r w:rsidR="004667F5" w:rsidRPr="00FC64E1">
        <w:rPr>
          <w:rFonts w:ascii="Junicode" w:hAnsi="Junicode"/>
          <w:sz w:val="28"/>
          <w:szCs w:val="28"/>
          <w:rPrChange w:id="15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5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chir</w:t>
      </w:r>
      <w:r w:rsidR="00EA50DB" w:rsidRPr="00FC64E1">
        <w:rPr>
          <w:rFonts w:ascii="Junicode" w:hAnsi="Junicode"/>
          <w:sz w:val="28"/>
          <w:szCs w:val="28"/>
          <w:rPrChange w:id="15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9C704E" w:rsidRPr="00FC64E1">
        <w:rPr>
          <w:rFonts w:ascii="Junicode" w:hAnsi="Junicode"/>
          <w:sz w:val="28"/>
          <w:szCs w:val="28"/>
          <w:rPrChange w:id="15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hinterblieben ausleeren</w:t>
      </w:r>
      <w:r w:rsidR="004667F5" w:rsidRPr="00FC64E1">
        <w:rPr>
          <w:rFonts w:ascii="Junicode" w:hAnsi="Junicode"/>
          <w:sz w:val="28"/>
          <w:szCs w:val="28"/>
          <w:rPrChange w:id="15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wollen / </w:t>
      </w:r>
      <w:r w:rsidR="00A2594E" w:rsidRPr="00FC64E1">
        <w:rPr>
          <w:rFonts w:ascii="Junicode" w:hAnsi="Junicode"/>
          <w:sz w:val="28"/>
          <w:szCs w:val="28"/>
          <w:rPrChange w:id="15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werffen einander mit</w:t>
      </w:r>
      <w:r w:rsidR="004667F5" w:rsidRPr="00FC64E1">
        <w:rPr>
          <w:rFonts w:ascii="Junicode" w:hAnsi="Junicode"/>
          <w:sz w:val="28"/>
          <w:szCs w:val="28"/>
          <w:rPrChange w:id="15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Confecturen / Zuker und N</w:t>
      </w:r>
      <w:r w:rsidR="00A2594E" w:rsidRPr="00FC64E1">
        <w:rPr>
          <w:rFonts w:ascii="Junicode" w:hAnsi="Junicode"/>
          <w:sz w:val="28"/>
          <w:szCs w:val="28"/>
          <w:rPrChange w:id="15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9C704E" w:rsidRPr="00FC64E1">
        <w:rPr>
          <w:rFonts w:ascii="Junicode" w:hAnsi="Junicode"/>
          <w:sz w:val="28"/>
          <w:szCs w:val="28"/>
          <w:rPrChange w:id="15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667F5" w:rsidRPr="00FC64E1">
        <w:rPr>
          <w:rFonts w:ascii="Junicode" w:hAnsi="Junicode"/>
          <w:sz w:val="28"/>
          <w:szCs w:val="28"/>
          <w:rPrChange w:id="15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</w:t>
      </w:r>
      <w:r w:rsidR="00A2594E" w:rsidRPr="00FC64E1">
        <w:rPr>
          <w:rFonts w:ascii="Junicode" w:hAnsi="Junicode"/>
          <w:sz w:val="28"/>
          <w:szCs w:val="28"/>
          <w:rPrChange w:id="15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C704E" w:rsidRPr="00FC64E1">
        <w:rPr>
          <w:rFonts w:ascii="Junicode" w:hAnsi="Junicode"/>
          <w:sz w:val="28"/>
          <w:szCs w:val="28"/>
          <w:rPrChange w:id="15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das mit einem Knipgen / </w:t>
      </w:r>
      <w:r w:rsidR="00A2594E" w:rsidRPr="00FC64E1">
        <w:rPr>
          <w:rFonts w:ascii="Junicode" w:hAnsi="Junicode"/>
          <w:sz w:val="28"/>
          <w:szCs w:val="28"/>
          <w:rPrChange w:id="15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667F5" w:rsidRPr="00FC64E1">
        <w:rPr>
          <w:rFonts w:ascii="Junicode" w:hAnsi="Junicode"/>
          <w:sz w:val="28"/>
          <w:szCs w:val="28"/>
          <w:rPrChange w:id="15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artig und gewiß beizubringen / daß</w:t>
      </w:r>
      <w:r w:rsidR="004667F5" w:rsidRPr="00FC64E1">
        <w:rPr>
          <w:rFonts w:ascii="Junicode" w:hAnsi="Junicode"/>
          <w:sz w:val="28"/>
          <w:szCs w:val="28"/>
          <w:rPrChange w:id="15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den Mund vorbei allezeit den</w:t>
      </w:r>
      <w:r w:rsidR="004667F5" w:rsidRPr="00FC64E1">
        <w:rPr>
          <w:rFonts w:ascii="Junicode" w:hAnsi="Junicode"/>
          <w:sz w:val="28"/>
          <w:szCs w:val="28"/>
          <w:rPrChange w:id="15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Jungfern in den Schoß f</w:t>
      </w:r>
      <w:r w:rsidR="00A2594E" w:rsidRPr="00FC64E1">
        <w:rPr>
          <w:rFonts w:ascii="Junicode" w:hAnsi="Junicode"/>
          <w:sz w:val="28"/>
          <w:szCs w:val="28"/>
          <w:rPrChange w:id="15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C704E" w:rsidRPr="00FC64E1">
        <w:rPr>
          <w:rFonts w:ascii="Junicode" w:hAnsi="Junicode"/>
          <w:sz w:val="28"/>
          <w:szCs w:val="28"/>
          <w:rPrChange w:id="15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llet / dadurch zu bezeugen / daß es darum</w:t>
      </w:r>
      <w:r w:rsidR="004667F5" w:rsidRPr="00FC64E1">
        <w:rPr>
          <w:rFonts w:ascii="Junicode" w:hAnsi="Junicode"/>
          <w:sz w:val="28"/>
          <w:szCs w:val="28"/>
          <w:rPrChange w:id="15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C704E" w:rsidRPr="00FC64E1">
        <w:rPr>
          <w:rFonts w:ascii="Junicode" w:hAnsi="Junicode"/>
          <w:sz w:val="28"/>
          <w:szCs w:val="28"/>
          <w:rPrChange w:id="15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allein zu thun / was</w:t>
      </w:r>
      <w:r w:rsidR="00684CA8" w:rsidRPr="00FC64E1">
        <w:rPr>
          <w:rFonts w:ascii="Junicode" w:hAnsi="Junicode"/>
          <w:sz w:val="28"/>
          <w:szCs w:val="28"/>
          <w:rPrChange w:id="15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darunter ver</w:t>
      </w:r>
      <w:r w:rsidR="009C704E" w:rsidRPr="00FC64E1">
        <w:rPr>
          <w:rFonts w:ascii="Junicode" w:hAnsi="Junicode"/>
          <w:sz w:val="28"/>
          <w:szCs w:val="28"/>
          <w:rPrChange w:id="15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borgen </w:t>
      </w:r>
      <w:r w:rsidR="00A2594E" w:rsidRPr="00FC64E1">
        <w:rPr>
          <w:rFonts w:ascii="Junicode" w:hAnsi="Junicode"/>
          <w:sz w:val="28"/>
          <w:szCs w:val="28"/>
          <w:rPrChange w:id="15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teket / uñ die</w:t>
      </w:r>
      <w:r w:rsidR="00A2594E" w:rsidRPr="00FC64E1">
        <w:rPr>
          <w:rFonts w:ascii="Junicode" w:hAnsi="Junicode"/>
          <w:sz w:val="28"/>
          <w:szCs w:val="28"/>
          <w:rPrChange w:id="15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C704E" w:rsidRPr="00FC64E1">
        <w:rPr>
          <w:rFonts w:ascii="Junicode" w:hAnsi="Junicode"/>
          <w:sz w:val="28"/>
          <w:szCs w:val="28"/>
          <w:rPrChange w:id="15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alles treiben</w:t>
      </w:r>
      <w:r w:rsidR="004667F5" w:rsidRPr="00FC64E1">
        <w:rPr>
          <w:rFonts w:ascii="Junicode" w:hAnsi="Junicode"/>
          <w:sz w:val="28"/>
          <w:szCs w:val="28"/>
          <w:rPrChange w:id="15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2BD2" w:rsidRPr="00FC64E1">
        <w:rPr>
          <w:rFonts w:ascii="Junicode" w:hAnsi="Junicode"/>
          <w:sz w:val="28"/>
          <w:szCs w:val="28"/>
          <w:rPrChange w:id="15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5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D2BD2" w:rsidRPr="00FC64E1">
        <w:rPr>
          <w:rFonts w:ascii="Junicode" w:hAnsi="Junicode"/>
          <w:sz w:val="28"/>
          <w:szCs w:val="28"/>
          <w:rPrChange w:id="15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 / biß daß der Tanz den</w:t>
      </w:r>
      <w:r w:rsidR="004667F5" w:rsidRPr="00FC64E1">
        <w:rPr>
          <w:rFonts w:ascii="Junicode" w:hAnsi="Junicode"/>
          <w:sz w:val="28"/>
          <w:szCs w:val="28"/>
          <w:rPrChange w:id="15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D2BD2" w:rsidRPr="00FC64E1">
        <w:rPr>
          <w:rFonts w:ascii="Junicode" w:hAnsi="Junicode"/>
          <w:sz w:val="28"/>
          <w:szCs w:val="28"/>
          <w:rPrChange w:id="15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einsmals wird angefangen.</w:t>
      </w:r>
    </w:p>
    <w:p w14:paraId="29AEA6CC" w14:textId="0FEA0395" w:rsidR="00FD2BD2" w:rsidRPr="00FC64E1" w:rsidRDefault="00FD2BD2" w:rsidP="001B2A6D">
      <w:pPr>
        <w:spacing w:line="360" w:lineRule="auto"/>
        <w:rPr>
          <w:rFonts w:ascii="Junicode" w:hAnsi="Junicode"/>
          <w:sz w:val="28"/>
          <w:szCs w:val="28"/>
          <w:rPrChange w:id="15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 muß dan der buklichte Harffen Peter ge</w:t>
      </w:r>
      <w:r w:rsidR="00A2594E" w:rsidRPr="00FC64E1">
        <w:rPr>
          <w:rFonts w:ascii="Junicode" w:hAnsi="Junicode"/>
          <w:sz w:val="28"/>
          <w:szCs w:val="28"/>
          <w:rPrChange w:id="15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chwind auff </w:t>
      </w:r>
      <w:r w:rsidR="00A2594E" w:rsidRPr="00FC64E1">
        <w:rPr>
          <w:rFonts w:ascii="Junicode" w:hAnsi="Junicode"/>
          <w:sz w:val="28"/>
          <w:szCs w:val="28"/>
          <w:rPrChange w:id="15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und</w:t>
      </w:r>
      <w:r w:rsidR="004667F5" w:rsidRPr="00FC64E1">
        <w:rPr>
          <w:rFonts w:ascii="Junicode" w:hAnsi="Junicode"/>
          <w:sz w:val="28"/>
          <w:szCs w:val="28"/>
          <w:rPrChange w:id="15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lang faulenzen / dan durch</w:t>
      </w:r>
      <w:r w:rsidR="004667F5" w:rsidRPr="00FC64E1">
        <w:rPr>
          <w:rFonts w:ascii="Junicode" w:hAnsi="Junicode"/>
          <w:sz w:val="28"/>
          <w:szCs w:val="28"/>
          <w:rPrChange w:id="15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Tanzen erlanget der Courti</w:t>
      </w:r>
      <w:r w:rsidR="00A2594E" w:rsidRPr="00FC64E1">
        <w:rPr>
          <w:rFonts w:ascii="Junicode" w:hAnsi="Junicode"/>
          <w:sz w:val="28"/>
          <w:szCs w:val="28"/>
          <w:rPrChange w:id="15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4667F5" w:rsidRPr="00FC64E1">
        <w:rPr>
          <w:rFonts w:ascii="Junicode" w:hAnsi="Junicode"/>
          <w:sz w:val="28"/>
          <w:szCs w:val="28"/>
          <w:rPrChange w:id="15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L</w:t>
      </w:r>
      <w:r w:rsidR="00A2594E" w:rsidRPr="00FC64E1">
        <w:rPr>
          <w:rFonts w:ascii="Junicode" w:hAnsi="Junicode"/>
          <w:sz w:val="28"/>
          <w:szCs w:val="28"/>
          <w:rPrChange w:id="15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ganz volkommene</w:t>
      </w:r>
      <w:r w:rsidR="004667F5" w:rsidRPr="00FC64E1">
        <w:rPr>
          <w:rFonts w:ascii="Junicode" w:hAnsi="Junicode"/>
          <w:sz w:val="28"/>
          <w:szCs w:val="28"/>
          <w:rPrChange w:id="15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Freiheit mit der Seinigen abermal zu reden / Sie zu herzen und</w:t>
      </w:r>
      <w:r w:rsidR="004667F5" w:rsidRPr="00FC64E1">
        <w:rPr>
          <w:rFonts w:ascii="Junicode" w:hAnsi="Junicode"/>
          <w:sz w:val="28"/>
          <w:szCs w:val="28"/>
          <w:rPrChange w:id="15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k</w:t>
      </w:r>
      <w:r w:rsidR="00A2594E" w:rsidRPr="00FC64E1">
        <w:rPr>
          <w:rFonts w:ascii="Junicode" w:hAnsi="Junicode"/>
          <w:sz w:val="28"/>
          <w:szCs w:val="28"/>
          <w:rPrChange w:id="15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zu leken und zu</w:t>
      </w:r>
      <w:r w:rsidR="00A2594E" w:rsidRPr="00FC64E1">
        <w:rPr>
          <w:rFonts w:ascii="Junicode" w:hAnsi="Junicode"/>
          <w:sz w:val="28"/>
          <w:szCs w:val="28"/>
          <w:rPrChange w:id="15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</w:t>
      </w:r>
      <w:r w:rsidR="00A2594E" w:rsidRPr="00FC64E1">
        <w:rPr>
          <w:rFonts w:ascii="Junicode" w:hAnsi="Junicode"/>
          <w:sz w:val="28"/>
          <w:szCs w:val="28"/>
          <w:rPrChange w:id="15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ken /</w:t>
      </w:r>
      <w:r w:rsidR="004667F5" w:rsidRPr="00FC64E1">
        <w:rPr>
          <w:rFonts w:ascii="Junicode" w:hAnsi="Junicode"/>
          <w:sz w:val="28"/>
          <w:szCs w:val="28"/>
          <w:rPrChange w:id="15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mancher eine halbe Stunde</w:t>
      </w:r>
      <w:r w:rsidR="004667F5" w:rsidRPr="00FC64E1">
        <w:rPr>
          <w:rFonts w:ascii="Junicode" w:hAnsi="Junicode"/>
          <w:sz w:val="28"/>
          <w:szCs w:val="28"/>
          <w:rPrChange w:id="15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 Maul beh</w:t>
      </w:r>
      <w:r w:rsidR="00A2594E" w:rsidRPr="00FC64E1">
        <w:rPr>
          <w:rFonts w:ascii="Junicode" w:hAnsi="Junicode"/>
          <w:sz w:val="28"/>
          <w:szCs w:val="28"/>
          <w:rPrChange w:id="15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5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ngen bleibet / die</w:t>
      </w:r>
      <w:r w:rsidR="00A2594E" w:rsidRPr="00FC64E1">
        <w:rPr>
          <w:rFonts w:ascii="Junicode" w:hAnsi="Junicode"/>
          <w:sz w:val="28"/>
          <w:szCs w:val="28"/>
          <w:rPrChange w:id="15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667F5" w:rsidRPr="00FC64E1">
        <w:rPr>
          <w:rFonts w:ascii="Junicode" w:hAnsi="Junicode"/>
          <w:sz w:val="28"/>
          <w:szCs w:val="28"/>
          <w:rPrChange w:id="15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5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aber / de</w:t>
      </w:r>
      <w:r w:rsidR="00A2594E" w:rsidRPr="00FC64E1">
        <w:rPr>
          <w:rFonts w:ascii="Junicode" w:hAnsi="Junicode"/>
          <w:sz w:val="28"/>
          <w:szCs w:val="28"/>
          <w:rPrChange w:id="15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anmutiger zu</w:t>
      </w:r>
      <w:r w:rsidR="004667F5" w:rsidRPr="00FC64E1">
        <w:rPr>
          <w:rFonts w:ascii="Junicode" w:hAnsi="Junicode"/>
          <w:sz w:val="28"/>
          <w:szCs w:val="28"/>
          <w:rPrChange w:id="15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machen / haben teils die</w:t>
      </w:r>
      <w:r w:rsidR="00A2594E" w:rsidRPr="00FC64E1">
        <w:rPr>
          <w:rFonts w:ascii="Junicode" w:hAnsi="Junicode"/>
          <w:sz w:val="28"/>
          <w:szCs w:val="28"/>
          <w:rPrChange w:id="15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Jnven</w:t>
      </w:r>
      <w:r w:rsidRPr="00FC64E1">
        <w:rPr>
          <w:rFonts w:ascii="Junicode" w:hAnsi="Junicode"/>
          <w:sz w:val="28"/>
          <w:szCs w:val="28"/>
          <w:rPrChange w:id="15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tion / und la</w:t>
      </w:r>
      <w:r w:rsidR="00A2594E" w:rsidRPr="00FC64E1">
        <w:rPr>
          <w:rFonts w:ascii="Junicode" w:hAnsi="Junicode"/>
          <w:sz w:val="28"/>
          <w:szCs w:val="28"/>
          <w:rPrChange w:id="15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 runte</w:t>
      </w:r>
      <w:r w:rsidR="004667F5" w:rsidRPr="00FC64E1">
        <w:rPr>
          <w:rFonts w:ascii="Junicode" w:hAnsi="Junicode"/>
          <w:sz w:val="28"/>
          <w:szCs w:val="28"/>
          <w:rPrChange w:id="15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5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5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ffelk</w:t>
      </w:r>
      <w:r w:rsidR="00A2594E" w:rsidRPr="00FC64E1">
        <w:rPr>
          <w:rFonts w:ascii="Junicode" w:hAnsi="Junicode"/>
          <w:sz w:val="28"/>
          <w:szCs w:val="28"/>
          <w:rPrChange w:id="15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667F5" w:rsidRPr="00FC64E1">
        <w:rPr>
          <w:rFonts w:ascii="Junicode" w:hAnsi="Junicode"/>
          <w:sz w:val="28"/>
          <w:szCs w:val="28"/>
          <w:rPrChange w:id="15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chlein zurichten mit Am</w:t>
      </w:r>
      <w:r w:rsidRPr="00FC64E1">
        <w:rPr>
          <w:rFonts w:ascii="Junicode" w:hAnsi="Junicode"/>
          <w:sz w:val="28"/>
          <w:szCs w:val="28"/>
          <w:rPrChange w:id="15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 oder Mu</w:t>
      </w:r>
      <w:r w:rsidR="00A2594E" w:rsidRPr="00FC64E1">
        <w:rPr>
          <w:rFonts w:ascii="Junicode" w:hAnsi="Junicode"/>
          <w:sz w:val="28"/>
          <w:szCs w:val="28"/>
          <w:rPrChange w:id="15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ces angeleget / welche</w:t>
      </w:r>
      <w:r w:rsidR="004667F5" w:rsidRPr="00FC64E1">
        <w:rPr>
          <w:rFonts w:ascii="Junicode" w:hAnsi="Junicode"/>
          <w:sz w:val="28"/>
          <w:szCs w:val="28"/>
          <w:rPrChange w:id="15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5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bei w</w:t>
      </w:r>
      <w:r w:rsidR="00A2594E" w:rsidRPr="00FC64E1">
        <w:rPr>
          <w:rFonts w:ascii="Junicode" w:hAnsi="Junicode"/>
          <w:sz w:val="28"/>
          <w:szCs w:val="28"/>
          <w:rPrChange w:id="15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5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renden Tanzen im Munde</w:t>
      </w:r>
      <w:r w:rsidR="004667F5" w:rsidRPr="00FC64E1">
        <w:rPr>
          <w:rFonts w:ascii="Junicode" w:hAnsi="Junicode"/>
          <w:sz w:val="28"/>
          <w:szCs w:val="28"/>
          <w:rPrChange w:id="15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halten / dadurch wie gemeldet / den</w:t>
      </w:r>
      <w:r w:rsidR="004667F5" w:rsidRPr="00FC64E1">
        <w:rPr>
          <w:rFonts w:ascii="Junicode" w:hAnsi="Junicode"/>
          <w:sz w:val="28"/>
          <w:szCs w:val="28"/>
          <w:rPrChange w:id="15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Kuß de</w:t>
      </w:r>
      <w:r w:rsidR="00A2594E" w:rsidRPr="00FC64E1">
        <w:rPr>
          <w:rFonts w:ascii="Junicode" w:hAnsi="Junicode"/>
          <w:sz w:val="28"/>
          <w:szCs w:val="28"/>
          <w:rPrChange w:id="15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anmutiger zu machen /</w:t>
      </w:r>
      <w:r w:rsidR="004667F5" w:rsidRPr="00FC64E1">
        <w:rPr>
          <w:rFonts w:ascii="Junicode" w:hAnsi="Junicode"/>
          <w:sz w:val="28"/>
          <w:szCs w:val="28"/>
          <w:rPrChange w:id="15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</w:t>
      </w:r>
      <w:r w:rsidR="00A2594E" w:rsidRPr="00FC64E1">
        <w:rPr>
          <w:rFonts w:ascii="Junicode" w:hAnsi="Junicode"/>
          <w:sz w:val="28"/>
          <w:szCs w:val="28"/>
          <w:rPrChange w:id="15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aber wi</w:t>
      </w:r>
      <w:r w:rsidR="00A2594E" w:rsidRPr="00FC64E1">
        <w:rPr>
          <w:rFonts w:ascii="Junicode" w:hAnsi="Junicode"/>
          <w:sz w:val="28"/>
          <w:szCs w:val="28"/>
          <w:rPrChange w:id="15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was Mar</w:t>
      </w:r>
      <w:r w:rsidRPr="00FC64E1">
        <w:rPr>
          <w:rFonts w:ascii="Junicode" w:hAnsi="Junicode"/>
          <w:sz w:val="28"/>
          <w:szCs w:val="28"/>
          <w:rPrChange w:id="15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tialis von die</w:t>
      </w:r>
      <w:r w:rsidR="00A2594E" w:rsidRPr="00FC64E1">
        <w:rPr>
          <w:rFonts w:ascii="Junicode" w:hAnsi="Junicode"/>
          <w:sz w:val="28"/>
          <w:szCs w:val="28"/>
          <w:rPrChange w:id="15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mit Ambra ange</w:t>
      </w:r>
      <w:r w:rsidRPr="00FC64E1">
        <w:rPr>
          <w:rFonts w:ascii="Junicode" w:hAnsi="Junicode"/>
          <w:sz w:val="28"/>
          <w:szCs w:val="28"/>
          <w:rPrChange w:id="15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5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5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gten K</w:t>
      </w:r>
      <w:r w:rsidR="00A2594E" w:rsidRPr="00FC64E1">
        <w:rPr>
          <w:rFonts w:ascii="Junicode" w:hAnsi="Junicode"/>
          <w:sz w:val="28"/>
          <w:szCs w:val="28"/>
          <w:rPrChange w:id="15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5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lib. 2. epi. 12.</w:t>
      </w:r>
      <w:r w:rsidR="00684CA8" w:rsidRPr="00FC64E1">
        <w:rPr>
          <w:rFonts w:ascii="Junicode" w:hAnsi="Junicode"/>
          <w:sz w:val="28"/>
          <w:szCs w:val="28"/>
          <w:rPrChange w:id="15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halten wir gewiß daf</w:t>
      </w:r>
      <w:r w:rsidR="00A2594E" w:rsidRPr="00FC64E1">
        <w:rPr>
          <w:rFonts w:ascii="Junicode" w:hAnsi="Junicode"/>
          <w:sz w:val="28"/>
          <w:szCs w:val="28"/>
          <w:rPrChange w:id="15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 die gute</w:t>
      </w:r>
      <w:r w:rsidR="004667F5" w:rsidRPr="00FC64E1">
        <w:rPr>
          <w:rFonts w:ascii="Junicode" w:hAnsi="Junicode"/>
          <w:sz w:val="28"/>
          <w:szCs w:val="28"/>
          <w:rPrChange w:id="15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5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5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Cochleatores w</w:t>
      </w:r>
      <w:r w:rsidR="00A2594E" w:rsidRPr="00FC64E1">
        <w:rPr>
          <w:rFonts w:ascii="Junicode" w:hAnsi="Junicode"/>
          <w:sz w:val="28"/>
          <w:szCs w:val="28"/>
          <w:rPrChange w:id="15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rden der</w:t>
      </w:r>
      <w:r w:rsidR="00A2594E" w:rsidRPr="00FC64E1">
        <w:rPr>
          <w:rFonts w:ascii="Junicode" w:hAnsi="Junicode"/>
          <w:sz w:val="28"/>
          <w:szCs w:val="28"/>
          <w:rPrChange w:id="15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Pr="00FC64E1">
        <w:rPr>
          <w:rFonts w:ascii="Junicode" w:hAnsi="Junicode"/>
          <w:sz w:val="28"/>
          <w:szCs w:val="28"/>
          <w:rPrChange w:id="15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nimmer gebrauchen / un</w:t>
      </w:r>
      <w:r w:rsidR="00A2594E" w:rsidRPr="00FC64E1">
        <w:rPr>
          <w:rFonts w:ascii="Junicode" w:hAnsi="Junicode"/>
          <w:sz w:val="28"/>
          <w:szCs w:val="28"/>
          <w:rPrChange w:id="15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</w:t>
      </w:r>
      <w:r w:rsidR="004667F5" w:rsidRPr="00FC64E1">
        <w:rPr>
          <w:rFonts w:ascii="Junicode" w:hAnsi="Junicode"/>
          <w:sz w:val="28"/>
          <w:szCs w:val="28"/>
          <w:rPrChange w:id="15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Damen auch / w</w:t>
      </w:r>
      <w:r w:rsidR="00A2594E" w:rsidRPr="00FC64E1">
        <w:rPr>
          <w:rFonts w:ascii="Junicode" w:hAnsi="Junicode"/>
          <w:sz w:val="28"/>
          <w:szCs w:val="28"/>
          <w:rPrChange w:id="15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667F5" w:rsidRPr="00FC64E1">
        <w:rPr>
          <w:rFonts w:ascii="Junicode" w:hAnsi="Junicode"/>
          <w:sz w:val="28"/>
          <w:szCs w:val="28"/>
          <w:rPrChange w:id="15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rden bedenken tra</w:t>
      </w:r>
      <w:r w:rsidRPr="00FC64E1">
        <w:rPr>
          <w:rFonts w:ascii="Junicode" w:hAnsi="Junicode"/>
          <w:sz w:val="28"/>
          <w:szCs w:val="28"/>
          <w:rPrChange w:id="15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</w:t>
      </w:r>
      <w:r w:rsidR="00A2594E" w:rsidRPr="00FC64E1">
        <w:rPr>
          <w:rFonts w:ascii="Junicode" w:hAnsi="Junicode"/>
          <w:sz w:val="28"/>
          <w:szCs w:val="28"/>
          <w:rPrChange w:id="15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mit dergleichen perfumirten Leffzen anr</w:t>
      </w:r>
      <w:r w:rsidR="00A2594E" w:rsidRPr="00FC64E1">
        <w:rPr>
          <w:rFonts w:ascii="Junicode" w:hAnsi="Junicode"/>
          <w:sz w:val="28"/>
          <w:szCs w:val="28"/>
          <w:rPrChange w:id="15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zu la</w:t>
      </w:r>
      <w:r w:rsidR="00A2594E" w:rsidRPr="00FC64E1">
        <w:rPr>
          <w:rFonts w:ascii="Junicode" w:hAnsi="Junicode"/>
          <w:sz w:val="28"/>
          <w:szCs w:val="28"/>
          <w:rPrChange w:id="15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es</w:t>
      </w:r>
      <w:r w:rsidR="004667F5" w:rsidRPr="00FC64E1">
        <w:rPr>
          <w:rFonts w:ascii="Junicode" w:hAnsi="Junicode"/>
          <w:sz w:val="28"/>
          <w:szCs w:val="28"/>
          <w:rPrChange w:id="15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pfleget gar gef</w:t>
      </w:r>
      <w:r w:rsidR="00A2594E" w:rsidRPr="00FC64E1">
        <w:rPr>
          <w:rFonts w:ascii="Junicode" w:hAnsi="Junicode"/>
          <w:sz w:val="28"/>
          <w:szCs w:val="28"/>
          <w:rPrChange w:id="15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5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hrlich zu </w:t>
      </w:r>
      <w:r w:rsidR="00A2594E" w:rsidRPr="00FC64E1">
        <w:rPr>
          <w:rFonts w:ascii="Junicode" w:hAnsi="Junicode"/>
          <w:sz w:val="28"/>
          <w:szCs w:val="28"/>
          <w:rPrChange w:id="15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den</w:t>
      </w:r>
      <w:r w:rsidR="004667F5" w:rsidRPr="00FC64E1">
        <w:rPr>
          <w:rFonts w:ascii="Junicode" w:hAnsi="Junicode"/>
          <w:sz w:val="28"/>
          <w:szCs w:val="28"/>
          <w:rPrChange w:id="15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Finger zwi</w:t>
      </w:r>
      <w:r w:rsidR="00A2594E" w:rsidRPr="00FC64E1">
        <w:rPr>
          <w:rFonts w:ascii="Junicode" w:hAnsi="Junicode"/>
          <w:sz w:val="28"/>
          <w:szCs w:val="28"/>
          <w:rPrChange w:id="15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Bark und den</w:t>
      </w:r>
      <w:r w:rsidR="004667F5" w:rsidRPr="00FC64E1">
        <w:rPr>
          <w:rFonts w:ascii="Junicode" w:hAnsi="Junicode"/>
          <w:sz w:val="28"/>
          <w:szCs w:val="28"/>
          <w:rPrChange w:id="15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Baum zu </w:t>
      </w:r>
      <w:r w:rsidR="00A2594E" w:rsidRPr="00FC64E1">
        <w:rPr>
          <w:rFonts w:ascii="Junicode" w:hAnsi="Junicode"/>
          <w:sz w:val="28"/>
          <w:szCs w:val="28"/>
          <w:rPrChange w:id="15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teken / darum la</w:t>
      </w:r>
      <w:r w:rsidR="00A2594E" w:rsidRPr="00FC64E1">
        <w:rPr>
          <w:rFonts w:ascii="Junicode" w:hAnsi="Junicode"/>
          <w:sz w:val="28"/>
          <w:szCs w:val="28"/>
          <w:rPrChange w:id="15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5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wir</w:t>
      </w:r>
      <w:r w:rsidR="004667F5" w:rsidRPr="00FC64E1">
        <w:rPr>
          <w:rFonts w:ascii="Junicode" w:hAnsi="Junicode"/>
          <w:sz w:val="28"/>
          <w:szCs w:val="28"/>
          <w:rPrChange w:id="15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gern einem jeden Nar</w:t>
      </w:r>
      <w:r w:rsidR="00EA50DB" w:rsidRPr="00FC64E1">
        <w:rPr>
          <w:rFonts w:ascii="Junicode" w:hAnsi="Junicode"/>
          <w:sz w:val="28"/>
          <w:szCs w:val="28"/>
          <w:rPrChange w:id="15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5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</w:t>
      </w:r>
      <w:r w:rsidR="00A2594E" w:rsidRPr="00FC64E1">
        <w:rPr>
          <w:rFonts w:ascii="Junicode" w:hAnsi="Junicode"/>
          <w:sz w:val="28"/>
          <w:szCs w:val="28"/>
          <w:rPrChange w:id="15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Kappe</w:t>
      </w:r>
      <w:r w:rsidR="004667F5" w:rsidRPr="00FC64E1">
        <w:rPr>
          <w:rFonts w:ascii="Junicode" w:hAnsi="Junicode"/>
          <w:sz w:val="28"/>
          <w:szCs w:val="28"/>
          <w:rPrChange w:id="15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gefallen.</w:t>
      </w:r>
    </w:p>
    <w:p w14:paraId="0AD45FFE" w14:textId="465D2593" w:rsidR="00EC02C1" w:rsidRPr="00FC64E1" w:rsidRDefault="00FD2BD2" w:rsidP="001B2A6D">
      <w:pPr>
        <w:spacing w:line="360" w:lineRule="auto"/>
        <w:rPr>
          <w:rFonts w:ascii="Junicode" w:hAnsi="Junicode"/>
          <w:sz w:val="28"/>
          <w:szCs w:val="28"/>
          <w:rPrChange w:id="15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5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Bei / unter / und zwi</w:t>
      </w:r>
      <w:r w:rsidR="00A2594E" w:rsidRPr="00FC64E1">
        <w:rPr>
          <w:rFonts w:ascii="Junicode" w:hAnsi="Junicode"/>
          <w:sz w:val="28"/>
          <w:szCs w:val="28"/>
          <w:rPrChange w:id="15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die</w:t>
      </w:r>
      <w:r w:rsidR="00A2594E" w:rsidRPr="00FC64E1">
        <w:rPr>
          <w:rFonts w:ascii="Junicode" w:hAnsi="Junicode"/>
          <w:sz w:val="28"/>
          <w:szCs w:val="28"/>
          <w:rPrChange w:id="15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4667F5" w:rsidRPr="00FC64E1">
        <w:rPr>
          <w:rFonts w:ascii="Junicode" w:hAnsi="Junicode"/>
          <w:sz w:val="28"/>
          <w:szCs w:val="28"/>
          <w:rPrChange w:id="15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Tanzen / kan man einen Chri</w:t>
      </w:r>
      <w:r w:rsidR="00A2594E" w:rsidRPr="00FC64E1">
        <w:rPr>
          <w:rFonts w:ascii="Junicode" w:hAnsi="Junicode"/>
          <w:sz w:val="28"/>
          <w:szCs w:val="28"/>
          <w:rPrChange w:id="15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tlichen</w:t>
      </w:r>
      <w:r w:rsidR="004667F5" w:rsidRPr="00FC64E1">
        <w:rPr>
          <w:rFonts w:ascii="Junicode" w:hAnsi="Junicode"/>
          <w:sz w:val="28"/>
          <w:szCs w:val="28"/>
          <w:rPrChange w:id="15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Trunk thun / </w:t>
      </w:r>
      <w:r w:rsidR="00A2594E" w:rsidRPr="00FC64E1">
        <w:rPr>
          <w:rFonts w:ascii="Junicode" w:hAnsi="Junicode"/>
          <w:sz w:val="28"/>
          <w:szCs w:val="28"/>
          <w:rPrChange w:id="15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Herz mit einem</w:t>
      </w:r>
      <w:r w:rsidR="004667F5" w:rsidRPr="00FC64E1">
        <w:rPr>
          <w:rFonts w:ascii="Junicode" w:hAnsi="Junicode"/>
          <w:sz w:val="28"/>
          <w:szCs w:val="28"/>
          <w:rPrChange w:id="15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Becher vol Spani</w:t>
      </w:r>
      <w:r w:rsidR="00A2594E" w:rsidRPr="00FC64E1">
        <w:rPr>
          <w:rFonts w:ascii="Junicode" w:hAnsi="Junicode"/>
          <w:sz w:val="28"/>
          <w:szCs w:val="28"/>
          <w:rPrChange w:id="15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Wein laben / und ex bona charitate auff</w:t>
      </w:r>
      <w:r w:rsidR="004667F5" w:rsidRPr="00FC64E1">
        <w:rPr>
          <w:rFonts w:ascii="Junicode" w:hAnsi="Junicode"/>
          <w:sz w:val="28"/>
          <w:szCs w:val="28"/>
          <w:rPrChange w:id="15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5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</w:t>
      </w:r>
      <w:r w:rsidR="00A2594E" w:rsidRPr="00FC64E1">
        <w:rPr>
          <w:rFonts w:ascii="Junicode" w:hAnsi="Junicode"/>
          <w:sz w:val="28"/>
          <w:szCs w:val="28"/>
          <w:rPrChange w:id="15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5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der- und Schwe</w:t>
      </w:r>
      <w:r w:rsidR="00A2594E" w:rsidRPr="00FC64E1">
        <w:rPr>
          <w:rFonts w:ascii="Junicode" w:hAnsi="Junicode"/>
          <w:sz w:val="28"/>
          <w:szCs w:val="28"/>
          <w:rPrChange w:id="15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5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</w:t>
      </w:r>
      <w:r w:rsidR="00A2594E" w:rsidRPr="00FC64E1">
        <w:rPr>
          <w:rFonts w:ascii="Junicode" w:hAnsi="Junicode"/>
          <w:sz w:val="28"/>
          <w:szCs w:val="28"/>
          <w:rPrChange w:id="15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he</w:t>
      </w:r>
      <w:r w:rsidRPr="00FC64E1">
        <w:rPr>
          <w:rFonts w:ascii="Junicode" w:hAnsi="Junicode"/>
          <w:sz w:val="28"/>
          <w:szCs w:val="28"/>
          <w:rPrChange w:id="15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rum trinken / biß der </w:t>
      </w:r>
      <w:r w:rsidR="003B18A3" w:rsidRPr="00FC64E1">
        <w:rPr>
          <w:rFonts w:ascii="Junicode" w:hAnsi="Junicode"/>
          <w:sz w:val="28"/>
          <w:szCs w:val="28"/>
          <w:rPrChange w:id="15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 Tanz</w:t>
      </w:r>
      <w:r w:rsidR="004667F5" w:rsidRPr="00FC64E1">
        <w:rPr>
          <w:rFonts w:ascii="Junicode" w:hAnsi="Junicode"/>
          <w:sz w:val="28"/>
          <w:szCs w:val="28"/>
          <w:rPrChange w:id="15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hervor k</w:t>
      </w:r>
      <w:r w:rsidR="00A2594E" w:rsidRPr="00FC64E1">
        <w:rPr>
          <w:rFonts w:ascii="Junicode" w:hAnsi="Junicode"/>
          <w:sz w:val="28"/>
          <w:szCs w:val="28"/>
          <w:rPrChange w:id="15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B18A3" w:rsidRPr="00FC64E1">
        <w:rPr>
          <w:rFonts w:ascii="Junicode" w:hAnsi="Junicode"/>
          <w:sz w:val="28"/>
          <w:szCs w:val="28"/>
          <w:rPrChange w:id="15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mt / da </w:t>
      </w:r>
      <w:r w:rsidR="00A2594E" w:rsidRPr="00FC64E1">
        <w:rPr>
          <w:rFonts w:ascii="Junicode" w:hAnsi="Junicode"/>
          <w:sz w:val="28"/>
          <w:szCs w:val="28"/>
          <w:rPrChange w:id="15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</w:t>
      </w:r>
      <w:r w:rsidR="00A2594E" w:rsidRPr="00FC64E1">
        <w:rPr>
          <w:rFonts w:ascii="Junicode" w:hAnsi="Junicode"/>
          <w:sz w:val="28"/>
          <w:szCs w:val="28"/>
          <w:rPrChange w:id="15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ungewi</w:t>
      </w:r>
      <w:r w:rsidR="00A2594E" w:rsidRPr="00FC64E1">
        <w:rPr>
          <w:rFonts w:ascii="Junicode" w:hAnsi="Junicode"/>
          <w:sz w:val="28"/>
          <w:szCs w:val="28"/>
          <w:rPrChange w:id="15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B18A3" w:rsidRPr="00FC64E1">
        <w:rPr>
          <w:rFonts w:ascii="Junicode" w:hAnsi="Junicode"/>
          <w:sz w:val="28"/>
          <w:szCs w:val="28"/>
          <w:rPrChange w:id="15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Hand / da gibet es blinde Griffe /</w:t>
      </w:r>
      <w:r w:rsidR="004667F5" w:rsidRPr="00FC64E1">
        <w:rPr>
          <w:rFonts w:ascii="Junicode" w:hAnsi="Junicode"/>
          <w:sz w:val="28"/>
          <w:szCs w:val="28"/>
          <w:rPrChange w:id="15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unten und oben / doch unvermerket /</w:t>
      </w:r>
      <w:r w:rsidR="004667F5" w:rsidRPr="00FC64E1">
        <w:rPr>
          <w:rFonts w:ascii="Junicode" w:hAnsi="Junicode"/>
          <w:sz w:val="28"/>
          <w:szCs w:val="28"/>
          <w:rPrChange w:id="15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</w:t>
      </w:r>
      <w:r w:rsidR="00EA50DB" w:rsidRPr="00FC64E1">
        <w:rPr>
          <w:rFonts w:ascii="Junicode" w:hAnsi="Junicode"/>
          <w:sz w:val="28"/>
          <w:szCs w:val="28"/>
          <w:rPrChange w:id="15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B18A3" w:rsidRPr="00FC64E1">
        <w:rPr>
          <w:rFonts w:ascii="Junicode" w:hAnsi="Junicode"/>
          <w:sz w:val="28"/>
          <w:szCs w:val="28"/>
          <w:rPrChange w:id="15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hin und wider / wie ein ir</w:t>
      </w:r>
      <w:r w:rsidR="00EA50DB" w:rsidRPr="00FC64E1">
        <w:rPr>
          <w:rFonts w:ascii="Junicode" w:hAnsi="Junicode"/>
          <w:sz w:val="28"/>
          <w:szCs w:val="28"/>
          <w:rPrChange w:id="15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B18A3" w:rsidRPr="00FC64E1">
        <w:rPr>
          <w:rFonts w:ascii="Junicode" w:hAnsi="Junicode"/>
          <w:sz w:val="28"/>
          <w:szCs w:val="28"/>
          <w:rPrChange w:id="15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endes</w:t>
      </w:r>
      <w:r w:rsidR="004667F5" w:rsidRPr="00FC64E1">
        <w:rPr>
          <w:rFonts w:ascii="Junicode" w:hAnsi="Junicode"/>
          <w:sz w:val="28"/>
          <w:szCs w:val="28"/>
          <w:rPrChange w:id="15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5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B18A3" w:rsidRPr="00FC64E1">
        <w:rPr>
          <w:rFonts w:ascii="Junicode" w:hAnsi="Junicode"/>
          <w:sz w:val="28"/>
          <w:szCs w:val="28"/>
          <w:rPrChange w:id="15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flein / biß daß der hierzu wol</w:t>
      </w:r>
      <w:r w:rsidR="004667F5" w:rsidRPr="00FC64E1">
        <w:rPr>
          <w:rFonts w:ascii="Junicode" w:hAnsi="Junicode"/>
          <w:sz w:val="28"/>
          <w:szCs w:val="28"/>
          <w:rPrChange w:id="15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abgerichtete Diener / oder Junge /</w:t>
      </w:r>
      <w:r w:rsidR="004667F5" w:rsidRPr="00FC64E1">
        <w:rPr>
          <w:rFonts w:ascii="Junicode" w:hAnsi="Junicode"/>
          <w:sz w:val="28"/>
          <w:szCs w:val="28"/>
          <w:rPrChange w:id="15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Ein</w:t>
      </w:r>
      <w:r w:rsidR="00A2594E" w:rsidRPr="00FC64E1">
        <w:rPr>
          <w:rFonts w:ascii="Junicode" w:hAnsi="Junicode"/>
          <w:sz w:val="28"/>
          <w:szCs w:val="28"/>
          <w:rPrChange w:id="15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chenker / den Ti</w:t>
      </w:r>
      <w:r w:rsidR="00A2594E" w:rsidRPr="00FC64E1">
        <w:rPr>
          <w:rFonts w:ascii="Junicode" w:hAnsi="Junicode"/>
          <w:sz w:val="28"/>
          <w:szCs w:val="28"/>
          <w:rPrChange w:id="15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/ darauff</w:t>
      </w:r>
      <w:r w:rsidR="00684CA8" w:rsidRPr="00FC64E1">
        <w:rPr>
          <w:rFonts w:ascii="Junicode" w:hAnsi="Junicode"/>
          <w:sz w:val="28"/>
          <w:szCs w:val="28"/>
          <w:rPrChange w:id="15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Liechter </w:t>
      </w:r>
      <w:r w:rsidR="00A2594E" w:rsidRPr="00FC64E1">
        <w:rPr>
          <w:rFonts w:ascii="Junicode" w:hAnsi="Junicode"/>
          <w:sz w:val="28"/>
          <w:szCs w:val="28"/>
          <w:rPrChange w:id="15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tehen / ganz </w:t>
      </w:r>
      <w:r w:rsidR="00A2594E" w:rsidRPr="00FC64E1">
        <w:rPr>
          <w:rFonts w:ascii="Junicode" w:hAnsi="Junicode"/>
          <w:sz w:val="28"/>
          <w:szCs w:val="28"/>
          <w:rPrChange w:id="15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B18A3" w:rsidRPr="00FC64E1">
        <w:rPr>
          <w:rFonts w:ascii="Junicode" w:hAnsi="Junicode"/>
          <w:sz w:val="28"/>
          <w:szCs w:val="28"/>
          <w:rPrChange w:id="15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einen</w:t>
      </w:r>
      <w:r w:rsidR="004667F5" w:rsidRPr="00FC64E1">
        <w:rPr>
          <w:rFonts w:ascii="Junicode" w:hAnsi="Junicode"/>
          <w:sz w:val="28"/>
          <w:szCs w:val="28"/>
          <w:rPrChange w:id="15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hauffen wirft / und al</w:t>
      </w:r>
      <w:r w:rsidR="00A2594E" w:rsidRPr="00FC64E1">
        <w:rPr>
          <w:rFonts w:ascii="Junicode" w:hAnsi="Junicode"/>
          <w:sz w:val="28"/>
          <w:szCs w:val="28"/>
          <w:rPrChange w:id="15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die Liech</w:t>
      </w:r>
      <w:r w:rsidR="003B18A3" w:rsidRPr="00FC64E1">
        <w:rPr>
          <w:rFonts w:ascii="Junicode" w:hAnsi="Junicode"/>
          <w:sz w:val="28"/>
          <w:szCs w:val="28"/>
          <w:rPrChange w:id="15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außle</w:t>
      </w:r>
      <w:r w:rsidR="00A2594E" w:rsidRPr="00FC64E1">
        <w:rPr>
          <w:rFonts w:ascii="Junicode" w:hAnsi="Junicode"/>
          <w:sz w:val="28"/>
          <w:szCs w:val="28"/>
          <w:rPrChange w:id="15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chet / alsdan lauffet ein</w:t>
      </w:r>
      <w:r w:rsidR="004667F5" w:rsidRPr="00FC64E1">
        <w:rPr>
          <w:rFonts w:ascii="Junicode" w:hAnsi="Junicode"/>
          <w:sz w:val="28"/>
          <w:szCs w:val="28"/>
          <w:rPrChange w:id="15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jeder und eilet zu dem Ort / da</w:t>
      </w:r>
      <w:r w:rsidR="00A2594E" w:rsidRPr="00FC64E1">
        <w:rPr>
          <w:rFonts w:ascii="Junicode" w:hAnsi="Junicode"/>
          <w:sz w:val="28"/>
          <w:szCs w:val="28"/>
          <w:rPrChange w:id="15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5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wie Virgilius </w:t>
      </w:r>
      <w:r w:rsidR="00A2594E" w:rsidRPr="00FC64E1">
        <w:rPr>
          <w:rFonts w:ascii="Junicode" w:hAnsi="Junicode"/>
          <w:sz w:val="28"/>
          <w:szCs w:val="28"/>
          <w:rPrChange w:id="15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lib. 1.</w:t>
      </w:r>
      <w:r w:rsidR="004667F5" w:rsidRPr="00FC64E1">
        <w:rPr>
          <w:rFonts w:ascii="Junicode" w:hAnsi="Junicode"/>
          <w:sz w:val="28"/>
          <w:szCs w:val="28"/>
          <w:rPrChange w:id="15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Æneid.</w:t>
      </w:r>
      <w:r w:rsidR="004667F5" w:rsidRPr="00FC64E1">
        <w:rPr>
          <w:rFonts w:ascii="Junicode" w:hAnsi="Junicode"/>
          <w:sz w:val="28"/>
          <w:szCs w:val="28"/>
          <w:rPrChange w:id="15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– Cythara crinitus Iopas</w:t>
      </w:r>
      <w:r w:rsidR="004667F5" w:rsidRPr="00FC64E1">
        <w:rPr>
          <w:rFonts w:ascii="Junicode" w:hAnsi="Junicode"/>
          <w:sz w:val="28"/>
          <w:szCs w:val="28"/>
          <w:rPrChange w:id="15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per</w:t>
      </w:r>
      <w:r w:rsidR="00A2594E" w:rsidRPr="00FC64E1">
        <w:rPr>
          <w:rFonts w:ascii="Junicode" w:hAnsi="Junicode"/>
          <w:sz w:val="28"/>
          <w:szCs w:val="28"/>
          <w:rPrChange w:id="15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onat, humana docuit quod maximus</w:t>
      </w:r>
      <w:r w:rsidR="004667F5" w:rsidRPr="00FC64E1">
        <w:rPr>
          <w:rFonts w:ascii="Junicode" w:hAnsi="Junicode"/>
          <w:sz w:val="28"/>
          <w:szCs w:val="28"/>
          <w:rPrChange w:id="15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Adam, </w:t>
      </w:r>
      <w:r w:rsidR="00A2594E" w:rsidRPr="00FC64E1">
        <w:rPr>
          <w:rFonts w:ascii="Junicode" w:hAnsi="Junicode"/>
          <w:sz w:val="28"/>
          <w:szCs w:val="28"/>
          <w:rPrChange w:id="15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B18A3" w:rsidRPr="00FC64E1">
        <w:rPr>
          <w:rFonts w:ascii="Junicode" w:hAnsi="Junicode"/>
          <w:sz w:val="28"/>
          <w:szCs w:val="28"/>
          <w:rPrChange w:id="15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  <w:r w:rsidR="004667F5" w:rsidRPr="00FC64E1">
        <w:rPr>
          <w:rFonts w:ascii="Junicode" w:hAnsi="Junicode"/>
          <w:sz w:val="28"/>
          <w:szCs w:val="28"/>
          <w:rPrChange w:id="15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B18A3" w:rsidRPr="00FC64E1">
        <w:rPr>
          <w:rFonts w:ascii="Junicode" w:hAnsi="Junicode"/>
          <w:sz w:val="28"/>
          <w:szCs w:val="28"/>
          <w:rPrChange w:id="15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DD3150" w:rsidRPr="00FC64E1">
        <w:rPr>
          <w:rFonts w:ascii="Junicode" w:hAnsi="Junicode"/>
          <w:sz w:val="28"/>
          <w:szCs w:val="28"/>
          <w:rPrChange w:id="15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dem die</w:t>
      </w:r>
      <w:r w:rsidR="00A2594E" w:rsidRPr="00FC64E1">
        <w:rPr>
          <w:rFonts w:ascii="Junicode" w:hAnsi="Junicode"/>
          <w:sz w:val="28"/>
          <w:szCs w:val="28"/>
          <w:rPrChange w:id="15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Tanz gleichfals</w:t>
      </w:r>
      <w:r w:rsidR="004667F5" w:rsidRPr="00FC64E1">
        <w:rPr>
          <w:rFonts w:ascii="Junicode" w:hAnsi="Junicode"/>
          <w:sz w:val="28"/>
          <w:szCs w:val="28"/>
          <w:rPrChange w:id="15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 und gl</w:t>
      </w:r>
      <w:r w:rsidR="00A2594E" w:rsidRPr="00FC64E1">
        <w:rPr>
          <w:rFonts w:ascii="Junicode" w:hAnsi="Junicode"/>
          <w:sz w:val="28"/>
          <w:szCs w:val="28"/>
          <w:rPrChange w:id="15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D3150" w:rsidRPr="00FC64E1">
        <w:rPr>
          <w:rFonts w:ascii="Junicode" w:hAnsi="Junicode"/>
          <w:sz w:val="28"/>
          <w:szCs w:val="28"/>
          <w:rPrChange w:id="15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 geendet / und die</w:t>
      </w:r>
      <w:r w:rsidR="004667F5" w:rsidRPr="00FC64E1">
        <w:rPr>
          <w:rFonts w:ascii="Junicode" w:hAnsi="Junicode"/>
          <w:sz w:val="28"/>
          <w:szCs w:val="28"/>
          <w:rPrChange w:id="15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Liechte wider angez</w:t>
      </w:r>
      <w:r w:rsidR="00A2594E" w:rsidRPr="00FC64E1">
        <w:rPr>
          <w:rFonts w:ascii="Junicode" w:hAnsi="Junicode"/>
          <w:sz w:val="28"/>
          <w:szCs w:val="28"/>
          <w:rPrChange w:id="15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D3150" w:rsidRPr="00FC64E1">
        <w:rPr>
          <w:rFonts w:ascii="Junicode" w:hAnsi="Junicode"/>
          <w:sz w:val="28"/>
          <w:szCs w:val="28"/>
          <w:rPrChange w:id="15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ndet </w:t>
      </w:r>
      <w:r w:rsidR="00A2594E" w:rsidRPr="00FC64E1">
        <w:rPr>
          <w:rFonts w:ascii="Junicode" w:hAnsi="Junicode"/>
          <w:sz w:val="28"/>
          <w:szCs w:val="28"/>
          <w:rPrChange w:id="15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dan</w:t>
      </w:r>
      <w:r w:rsidR="004667F5" w:rsidRPr="00FC64E1">
        <w:rPr>
          <w:rFonts w:ascii="Junicode" w:hAnsi="Junicode"/>
          <w:sz w:val="28"/>
          <w:szCs w:val="28"/>
          <w:rPrChange w:id="15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5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D3150" w:rsidRPr="00FC64E1">
        <w:rPr>
          <w:rFonts w:ascii="Junicode" w:hAnsi="Junicode"/>
          <w:sz w:val="28"/>
          <w:szCs w:val="28"/>
          <w:rPrChange w:id="15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un</w:t>
      </w:r>
      <w:r w:rsidR="00A2594E" w:rsidRPr="00FC64E1">
        <w:rPr>
          <w:rFonts w:ascii="Junicode" w:hAnsi="Junicode"/>
          <w:sz w:val="28"/>
          <w:szCs w:val="28"/>
          <w:rPrChange w:id="15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Courtizanen / die Tochter dem Vater / oder der Mutter /</w:t>
      </w:r>
      <w:r w:rsidR="004667F5" w:rsidRPr="00FC64E1">
        <w:rPr>
          <w:rFonts w:ascii="Junicode" w:hAnsi="Junicode"/>
          <w:sz w:val="28"/>
          <w:szCs w:val="28"/>
          <w:rPrChange w:id="15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Frau aber jhrem Mann wider</w:t>
      </w:r>
      <w:r w:rsidR="004667F5" w:rsidRPr="00FC64E1">
        <w:rPr>
          <w:rFonts w:ascii="Junicode" w:hAnsi="Junicode"/>
          <w:sz w:val="28"/>
          <w:szCs w:val="28"/>
          <w:rPrChange w:id="15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/ mit einer </w:t>
      </w:r>
      <w:r w:rsidR="00A2594E" w:rsidRPr="00FC64E1">
        <w:rPr>
          <w:rFonts w:ascii="Junicode" w:hAnsi="Junicode"/>
          <w:sz w:val="28"/>
          <w:szCs w:val="28"/>
          <w:rPrChange w:id="15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Grace und</w:t>
      </w:r>
      <w:r w:rsidR="004667F5" w:rsidRPr="00FC64E1">
        <w:rPr>
          <w:rFonts w:ascii="Junicode" w:hAnsi="Junicode"/>
          <w:sz w:val="28"/>
          <w:szCs w:val="28"/>
          <w:rPrChange w:id="15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</w:t>
      </w:r>
      <w:r w:rsidR="00A2594E" w:rsidRPr="00FC64E1">
        <w:rPr>
          <w:rFonts w:ascii="Junicode" w:hAnsi="Junicode"/>
          <w:sz w:val="28"/>
          <w:szCs w:val="28"/>
          <w:rPrChange w:id="15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eligkeit / daß beides der</w:t>
      </w:r>
      <w:r w:rsidR="004667F5" w:rsidRPr="00FC64E1">
        <w:rPr>
          <w:rFonts w:ascii="Junicode" w:hAnsi="Junicode"/>
          <w:sz w:val="28"/>
          <w:szCs w:val="28"/>
          <w:rPrChange w:id="15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Vater und gute fromme Mann </w:t>
      </w:r>
      <w:r w:rsidR="00A2594E" w:rsidRPr="00FC64E1">
        <w:rPr>
          <w:rFonts w:ascii="Junicode" w:hAnsi="Junicode"/>
          <w:sz w:val="28"/>
          <w:szCs w:val="28"/>
          <w:rPrChange w:id="15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667F5" w:rsidRPr="00FC64E1">
        <w:rPr>
          <w:rFonts w:ascii="Junicode" w:hAnsi="Junicode"/>
          <w:sz w:val="28"/>
          <w:szCs w:val="28"/>
          <w:rPrChange w:id="15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</w:t>
      </w:r>
      <w:r w:rsidR="00A2594E" w:rsidRPr="00FC64E1">
        <w:rPr>
          <w:rFonts w:ascii="Junicode" w:hAnsi="Junicode"/>
          <w:sz w:val="28"/>
          <w:szCs w:val="28"/>
          <w:rPrChange w:id="15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D3150" w:rsidRPr="00FC64E1">
        <w:rPr>
          <w:rFonts w:ascii="Junicode" w:hAnsi="Junicode"/>
          <w:sz w:val="28"/>
          <w:szCs w:val="28"/>
          <w:rPrChange w:id="15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am h</w:t>
      </w:r>
      <w:r w:rsidR="00A2594E" w:rsidRPr="00FC64E1">
        <w:rPr>
          <w:rFonts w:ascii="Junicode" w:hAnsi="Junicode"/>
          <w:sz w:val="28"/>
          <w:szCs w:val="28"/>
          <w:rPrChange w:id="15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D3150" w:rsidRPr="00FC64E1">
        <w:rPr>
          <w:rFonts w:ascii="Junicode" w:hAnsi="Junicode"/>
          <w:sz w:val="28"/>
          <w:szCs w:val="28"/>
          <w:rPrChange w:id="15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5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bedanket / die</w:t>
      </w:r>
      <w:r w:rsidR="00A2594E" w:rsidRPr="00FC64E1">
        <w:rPr>
          <w:rFonts w:ascii="Junicode" w:hAnsi="Junicode"/>
          <w:sz w:val="28"/>
          <w:szCs w:val="28"/>
          <w:rPrChange w:id="15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4667F5" w:rsidRPr="00FC64E1">
        <w:rPr>
          <w:rFonts w:ascii="Junicode" w:hAnsi="Junicode"/>
          <w:sz w:val="28"/>
          <w:szCs w:val="28"/>
          <w:rPrChange w:id="15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nemen un</w:t>
      </w:r>
      <w:r w:rsidR="00A2594E" w:rsidRPr="00FC64E1">
        <w:rPr>
          <w:rFonts w:ascii="Junicode" w:hAnsi="Junicode"/>
          <w:sz w:val="28"/>
          <w:szCs w:val="28"/>
          <w:rPrChange w:id="15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L</w:t>
      </w:r>
      <w:r w:rsidR="00A2594E" w:rsidRPr="00FC64E1">
        <w:rPr>
          <w:rFonts w:ascii="Junicode" w:hAnsi="Junicode"/>
          <w:sz w:val="28"/>
          <w:szCs w:val="28"/>
          <w:rPrChange w:id="15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D3150" w:rsidRPr="00FC64E1">
        <w:rPr>
          <w:rFonts w:ascii="Junicode" w:hAnsi="Junicode"/>
          <w:sz w:val="28"/>
          <w:szCs w:val="28"/>
          <w:rPrChange w:id="15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 pro confe</w:t>
      </w:r>
      <w:r w:rsidR="00A2594E" w:rsidRPr="00FC64E1">
        <w:rPr>
          <w:rFonts w:ascii="Junicode" w:hAnsi="Junicode"/>
          <w:sz w:val="28"/>
          <w:szCs w:val="28"/>
          <w:rPrChange w:id="15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D3150" w:rsidRPr="00FC64E1">
        <w:rPr>
          <w:rFonts w:ascii="Junicode" w:hAnsi="Junicode"/>
          <w:sz w:val="28"/>
          <w:szCs w:val="28"/>
          <w:rPrChange w:id="15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667F5" w:rsidRPr="00FC64E1">
        <w:rPr>
          <w:rFonts w:ascii="Junicode" w:hAnsi="Junicode"/>
          <w:sz w:val="28"/>
          <w:szCs w:val="28"/>
          <w:rPrChange w:id="15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(f</w:t>
      </w:r>
      <w:r w:rsidR="00A2594E" w:rsidRPr="00FC64E1">
        <w:rPr>
          <w:rFonts w:ascii="Junicode" w:hAnsi="Junicode"/>
          <w:sz w:val="28"/>
          <w:szCs w:val="28"/>
          <w:rPrChange w:id="15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D3150" w:rsidRPr="00FC64E1">
        <w:rPr>
          <w:rFonts w:ascii="Junicode" w:hAnsi="Junicode"/>
          <w:sz w:val="28"/>
          <w:szCs w:val="28"/>
          <w:rPrChange w:id="15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bekant) an / </w:t>
      </w:r>
      <w:r w:rsidR="00A2594E" w:rsidRPr="00FC64E1">
        <w:rPr>
          <w:rFonts w:ascii="Junicode" w:hAnsi="Junicode"/>
          <w:sz w:val="28"/>
          <w:szCs w:val="28"/>
          <w:rPrChange w:id="15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ferner die</w:t>
      </w:r>
      <w:r w:rsidR="004667F5" w:rsidRPr="00FC64E1">
        <w:rPr>
          <w:rFonts w:ascii="Junicode" w:hAnsi="Junicode"/>
          <w:sz w:val="28"/>
          <w:szCs w:val="28"/>
          <w:rPrChange w:id="15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gew</w:t>
      </w:r>
      <w:r w:rsidR="00A2594E" w:rsidRPr="00FC64E1">
        <w:rPr>
          <w:rFonts w:ascii="Junicode" w:hAnsi="Junicode"/>
          <w:sz w:val="28"/>
          <w:szCs w:val="28"/>
          <w:rPrChange w:id="15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DD3150" w:rsidRPr="00FC64E1">
        <w:rPr>
          <w:rFonts w:ascii="Junicode" w:hAnsi="Junicode"/>
          <w:sz w:val="28"/>
          <w:szCs w:val="28"/>
          <w:rPrChange w:id="15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5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chete Gelegenheit / in</w:t>
      </w:r>
      <w:r w:rsidR="00A2594E" w:rsidRPr="00FC64E1">
        <w:rPr>
          <w:rFonts w:ascii="Junicode" w:hAnsi="Junicode"/>
          <w:sz w:val="28"/>
          <w:szCs w:val="28"/>
          <w:rPrChange w:id="15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inuiren </w:t>
      </w:r>
      <w:r w:rsidR="00A2594E" w:rsidRPr="00FC64E1">
        <w:rPr>
          <w:rFonts w:ascii="Junicode" w:hAnsi="Junicode"/>
          <w:sz w:val="28"/>
          <w:szCs w:val="28"/>
          <w:rPrChange w:id="15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m</w:t>
      </w:r>
      <w:r w:rsidR="00A2594E" w:rsidRPr="00FC64E1">
        <w:rPr>
          <w:rFonts w:ascii="Junicode" w:hAnsi="Junicode"/>
          <w:sz w:val="28"/>
          <w:szCs w:val="28"/>
          <w:rPrChange w:id="15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D3150" w:rsidRPr="00FC64E1">
        <w:rPr>
          <w:rFonts w:ascii="Junicode" w:hAnsi="Junicode"/>
          <w:sz w:val="28"/>
          <w:szCs w:val="28"/>
          <w:rPrChange w:id="15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</w:t>
      </w:r>
      <w:r w:rsidR="00A2594E" w:rsidRPr="00FC64E1">
        <w:rPr>
          <w:rFonts w:ascii="Junicode" w:hAnsi="Junicode"/>
          <w:sz w:val="28"/>
          <w:szCs w:val="28"/>
          <w:rPrChange w:id="15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D3150" w:rsidRPr="00FC64E1">
        <w:rPr>
          <w:rFonts w:ascii="Junicode" w:hAnsi="Junicode"/>
          <w:sz w:val="28"/>
          <w:szCs w:val="28"/>
          <w:rPrChange w:id="15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flei</w:t>
      </w:r>
      <w:r w:rsidR="00A2594E" w:rsidRPr="00FC64E1">
        <w:rPr>
          <w:rFonts w:ascii="Junicode" w:hAnsi="Junicode"/>
          <w:sz w:val="28"/>
          <w:szCs w:val="28"/>
          <w:rPrChange w:id="15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D3150" w:rsidRPr="00FC64E1">
        <w:rPr>
          <w:rFonts w:ascii="Junicode" w:hAnsi="Junicode"/>
          <w:sz w:val="28"/>
          <w:szCs w:val="28"/>
          <w:rPrChange w:id="15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/ und</w:t>
      </w:r>
      <w:r w:rsidR="004667F5" w:rsidRPr="00FC64E1">
        <w:rPr>
          <w:rFonts w:ascii="Junicode" w:hAnsi="Junicode"/>
          <w:sz w:val="28"/>
          <w:szCs w:val="28"/>
          <w:rPrChange w:id="15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D3150" w:rsidRPr="00FC64E1">
        <w:rPr>
          <w:rFonts w:ascii="Junicode" w:hAnsi="Junicode"/>
          <w:sz w:val="28"/>
          <w:szCs w:val="28"/>
          <w:rPrChange w:id="15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684CA8" w:rsidRPr="00FC64E1">
        <w:rPr>
          <w:rFonts w:ascii="Junicode" w:hAnsi="Junicode"/>
          <w:sz w:val="28"/>
          <w:szCs w:val="28"/>
          <w:rPrChange w:id="15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nter dem Schein begerter Freund</w:t>
      </w:r>
      <w:r w:rsidR="00A2594E" w:rsidRPr="00FC64E1">
        <w:rPr>
          <w:rFonts w:ascii="Junicode" w:hAnsi="Junicode"/>
          <w:sz w:val="28"/>
          <w:szCs w:val="28"/>
          <w:rPrChange w:id="15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chafft / </w:t>
      </w:r>
      <w:r w:rsidR="00A2594E" w:rsidRPr="00FC64E1">
        <w:rPr>
          <w:rFonts w:ascii="Junicode" w:hAnsi="Junicode"/>
          <w:sz w:val="28"/>
          <w:szCs w:val="28"/>
          <w:rPrChange w:id="15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auffen </w:t>
      </w:r>
      <w:r w:rsidR="00A2594E" w:rsidRPr="00FC64E1">
        <w:rPr>
          <w:rFonts w:ascii="Junicode" w:hAnsi="Junicode"/>
          <w:sz w:val="28"/>
          <w:szCs w:val="28"/>
          <w:rPrChange w:id="15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</w:t>
      </w:r>
      <w:r w:rsidR="00A2594E" w:rsidRPr="00FC64E1">
        <w:rPr>
          <w:rFonts w:ascii="Junicode" w:hAnsi="Junicode"/>
          <w:sz w:val="28"/>
          <w:szCs w:val="28"/>
          <w:rPrChange w:id="15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 </w:t>
      </w:r>
      <w:r w:rsidR="00A2594E" w:rsidRPr="00FC64E1">
        <w:rPr>
          <w:rFonts w:ascii="Junicode" w:hAnsi="Junicode"/>
          <w:sz w:val="28"/>
          <w:szCs w:val="28"/>
          <w:rPrChange w:id="15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toll und</w:t>
      </w:r>
      <w:r w:rsidR="004667F5" w:rsidRPr="00FC64E1">
        <w:rPr>
          <w:rFonts w:ascii="Junicode" w:hAnsi="Junicode"/>
          <w:sz w:val="28"/>
          <w:szCs w:val="28"/>
          <w:rPrChange w:id="15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vol / daß </w:t>
      </w:r>
      <w:r w:rsidR="00A2594E" w:rsidRPr="00FC64E1">
        <w:rPr>
          <w:rFonts w:ascii="Junicode" w:hAnsi="Junicode"/>
          <w:sz w:val="28"/>
          <w:szCs w:val="28"/>
          <w:rPrChange w:id="15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von dannen nacher Hau</w:t>
      </w:r>
      <w:r w:rsidR="00A2594E" w:rsidRPr="00FC64E1">
        <w:rPr>
          <w:rFonts w:ascii="Junicode" w:hAnsi="Junicode"/>
          <w:sz w:val="28"/>
          <w:szCs w:val="28"/>
          <w:rPrChange w:id="15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667F5" w:rsidRPr="00FC64E1">
        <w:rPr>
          <w:rFonts w:ascii="Junicode" w:hAnsi="Junicode"/>
          <w:sz w:val="28"/>
          <w:szCs w:val="28"/>
          <w:rPrChange w:id="15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eilen m</w:t>
      </w:r>
      <w:r w:rsidR="00A2594E" w:rsidRPr="00FC64E1">
        <w:rPr>
          <w:rFonts w:ascii="Junicode" w:hAnsi="Junicode"/>
          <w:sz w:val="28"/>
          <w:szCs w:val="28"/>
          <w:rPrChange w:id="15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8565BD" w:rsidRPr="00FC64E1">
        <w:rPr>
          <w:rFonts w:ascii="Junicode" w:hAnsi="Junicode"/>
          <w:sz w:val="28"/>
          <w:szCs w:val="28"/>
          <w:rPrChange w:id="15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unter de</w:t>
      </w:r>
      <w:r w:rsidR="00A2594E" w:rsidRPr="00FC64E1">
        <w:rPr>
          <w:rFonts w:ascii="Junicode" w:hAnsi="Junicode"/>
          <w:sz w:val="28"/>
          <w:szCs w:val="28"/>
          <w:rPrChange w:id="15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65BD" w:rsidRPr="00FC64E1">
        <w:rPr>
          <w:rFonts w:ascii="Junicode" w:hAnsi="Junicode"/>
          <w:sz w:val="28"/>
          <w:szCs w:val="28"/>
          <w:rPrChange w:id="15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tellen </w:t>
      </w:r>
      <w:r w:rsidR="00A2594E" w:rsidRPr="00FC64E1">
        <w:rPr>
          <w:rFonts w:ascii="Junicode" w:hAnsi="Junicode"/>
          <w:sz w:val="28"/>
          <w:szCs w:val="28"/>
          <w:rPrChange w:id="15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667F5" w:rsidRPr="00FC64E1">
        <w:rPr>
          <w:rFonts w:ascii="Junicode" w:hAnsi="Junicode"/>
          <w:sz w:val="28"/>
          <w:szCs w:val="28"/>
          <w:rPrChange w:id="15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zwar un</w:t>
      </w:r>
      <w:r w:rsidR="00A2594E" w:rsidRPr="00FC64E1">
        <w:rPr>
          <w:rFonts w:ascii="Junicode" w:hAnsi="Junicode"/>
          <w:sz w:val="28"/>
          <w:szCs w:val="28"/>
          <w:rPrChange w:id="15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Frauen und T</w:t>
      </w:r>
      <w:r w:rsidR="00A2594E" w:rsidRPr="00FC64E1">
        <w:rPr>
          <w:rFonts w:ascii="Junicode" w:hAnsi="Junicode"/>
          <w:sz w:val="28"/>
          <w:szCs w:val="28"/>
          <w:rPrChange w:id="15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565BD" w:rsidRPr="00FC64E1">
        <w:rPr>
          <w:rFonts w:ascii="Junicode" w:hAnsi="Junicode"/>
          <w:sz w:val="28"/>
          <w:szCs w:val="28"/>
          <w:rPrChange w:id="15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 / als</w:t>
      </w:r>
      <w:r w:rsidR="004667F5" w:rsidRPr="00FC64E1">
        <w:rPr>
          <w:rFonts w:ascii="Junicode" w:hAnsi="Junicode"/>
          <w:sz w:val="28"/>
          <w:szCs w:val="28"/>
          <w:rPrChange w:id="15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5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8565BD" w:rsidRPr="00FC64E1">
        <w:rPr>
          <w:rFonts w:ascii="Junicode" w:hAnsi="Junicode"/>
          <w:sz w:val="28"/>
          <w:szCs w:val="28"/>
          <w:rPrChange w:id="15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</w:t>
      </w:r>
      <w:r w:rsidR="00A2594E" w:rsidRPr="00FC64E1">
        <w:rPr>
          <w:rFonts w:ascii="Junicode" w:hAnsi="Junicode"/>
          <w:sz w:val="28"/>
          <w:szCs w:val="28"/>
          <w:rPrChange w:id="15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trunkenen Vater den</w:t>
      </w:r>
      <w:r w:rsidR="004667F5" w:rsidRPr="00FC64E1">
        <w:rPr>
          <w:rFonts w:ascii="Junicode" w:hAnsi="Junicode"/>
          <w:sz w:val="28"/>
          <w:szCs w:val="28"/>
          <w:rPrChange w:id="15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5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chenketen Mann / wie billich /</w:t>
      </w:r>
      <w:r w:rsidR="004667F5" w:rsidRPr="00FC64E1">
        <w:rPr>
          <w:rFonts w:ascii="Junicode" w:hAnsi="Junicode"/>
          <w:sz w:val="28"/>
          <w:szCs w:val="28"/>
          <w:rPrChange w:id="15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Hau</w:t>
      </w:r>
      <w:r w:rsidR="00A2594E" w:rsidRPr="00FC64E1">
        <w:rPr>
          <w:rFonts w:ascii="Junicode" w:hAnsi="Junicode"/>
          <w:sz w:val="28"/>
          <w:szCs w:val="28"/>
          <w:rPrChange w:id="15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begleiten / la</w:t>
      </w:r>
      <w:r w:rsidR="00A2594E" w:rsidRPr="00FC64E1">
        <w:rPr>
          <w:rFonts w:ascii="Junicode" w:hAnsi="Junicode"/>
          <w:sz w:val="28"/>
          <w:szCs w:val="28"/>
          <w:rPrChange w:id="15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565BD" w:rsidRPr="00FC64E1">
        <w:rPr>
          <w:rFonts w:ascii="Junicode" w:hAnsi="Junicode"/>
          <w:sz w:val="28"/>
          <w:szCs w:val="28"/>
          <w:rPrChange w:id="15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5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4667F5" w:rsidRPr="00FC64E1">
        <w:rPr>
          <w:rFonts w:ascii="Junicode" w:hAnsi="Junicode"/>
          <w:sz w:val="28"/>
          <w:szCs w:val="28"/>
          <w:rPrChange w:id="15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</w:t>
      </w:r>
      <w:r w:rsidR="004667F5" w:rsidRPr="00FC64E1">
        <w:rPr>
          <w:rFonts w:ascii="Junicode" w:hAnsi="Junicode"/>
          <w:sz w:val="28"/>
          <w:szCs w:val="28"/>
          <w:rPrChange w:id="15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algemach einreden und erwei</w:t>
      </w:r>
      <w:r w:rsidR="008565BD" w:rsidRPr="00FC64E1">
        <w:rPr>
          <w:rFonts w:ascii="Junicode" w:hAnsi="Junicode"/>
          <w:sz w:val="28"/>
          <w:szCs w:val="28"/>
          <w:rPrChange w:id="15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chen / daß </w:t>
      </w:r>
      <w:r w:rsidR="00A2594E" w:rsidRPr="00FC64E1">
        <w:rPr>
          <w:rFonts w:ascii="Junicode" w:hAnsi="Junicode"/>
          <w:sz w:val="28"/>
          <w:szCs w:val="28"/>
          <w:rPrChange w:id="15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noch eine Zeitlang bei</w:t>
      </w:r>
      <w:r w:rsidR="004667F5" w:rsidRPr="00FC64E1">
        <w:rPr>
          <w:rFonts w:ascii="Junicode" w:hAnsi="Junicode"/>
          <w:sz w:val="28"/>
          <w:szCs w:val="28"/>
          <w:rPrChange w:id="15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5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Freude verbleiben / und den</w:t>
      </w:r>
      <w:r w:rsidR="004667F5" w:rsidRPr="00FC64E1">
        <w:rPr>
          <w:rFonts w:ascii="Junicode" w:hAnsi="Junicode"/>
          <w:sz w:val="28"/>
          <w:szCs w:val="28"/>
          <w:rPrChange w:id="15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lang-gew</w:t>
      </w:r>
      <w:r w:rsidR="00A2594E" w:rsidRPr="00FC64E1">
        <w:rPr>
          <w:rFonts w:ascii="Junicode" w:hAnsi="Junicode"/>
          <w:sz w:val="28"/>
          <w:szCs w:val="28"/>
          <w:rPrChange w:id="15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65BD" w:rsidRPr="00FC64E1">
        <w:rPr>
          <w:rFonts w:ascii="Junicode" w:hAnsi="Junicode"/>
          <w:sz w:val="28"/>
          <w:szCs w:val="28"/>
          <w:rPrChange w:id="15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5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chten Segen empfan</w:t>
      </w:r>
      <w:r w:rsidR="008565BD" w:rsidRPr="00FC64E1">
        <w:rPr>
          <w:rFonts w:ascii="Junicode" w:hAnsi="Junicode"/>
          <w:sz w:val="28"/>
          <w:szCs w:val="28"/>
          <w:rPrChange w:id="15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m</w:t>
      </w:r>
      <w:r w:rsidR="00A2594E" w:rsidRPr="00FC64E1">
        <w:rPr>
          <w:rFonts w:ascii="Junicode" w:hAnsi="Junicode"/>
          <w:sz w:val="28"/>
          <w:szCs w:val="28"/>
          <w:rPrChange w:id="15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565BD" w:rsidRPr="00FC64E1">
        <w:rPr>
          <w:rFonts w:ascii="Junicode" w:hAnsi="Junicode"/>
          <w:sz w:val="28"/>
          <w:szCs w:val="28"/>
          <w:rPrChange w:id="15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chten / wan </w:t>
      </w:r>
      <w:r w:rsidR="00A2594E" w:rsidRPr="00FC64E1">
        <w:rPr>
          <w:rFonts w:ascii="Junicode" w:hAnsi="Junicode"/>
          <w:sz w:val="28"/>
          <w:szCs w:val="28"/>
          <w:rPrChange w:id="15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aber zu den</w:t>
      </w:r>
      <w:r w:rsidR="00A2594E" w:rsidRPr="00FC64E1">
        <w:rPr>
          <w:rFonts w:ascii="Junicode" w:hAnsi="Junicode"/>
          <w:sz w:val="28"/>
          <w:szCs w:val="28"/>
          <w:rPrChange w:id="15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nicht f</w:t>
      </w:r>
      <w:r w:rsidR="00A2594E" w:rsidRPr="00FC64E1">
        <w:rPr>
          <w:rFonts w:ascii="Junicode" w:hAnsi="Junicode"/>
          <w:sz w:val="28"/>
          <w:szCs w:val="28"/>
          <w:rPrChange w:id="15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565BD" w:rsidRPr="00FC64E1">
        <w:rPr>
          <w:rFonts w:ascii="Junicode" w:hAnsi="Junicode"/>
          <w:sz w:val="28"/>
          <w:szCs w:val="28"/>
          <w:rPrChange w:id="15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glichen Plaz erm</w:t>
      </w:r>
      <w:r w:rsidR="00A2594E" w:rsidRPr="00FC64E1">
        <w:rPr>
          <w:rFonts w:ascii="Junicode" w:hAnsi="Junicode"/>
          <w:sz w:val="28"/>
          <w:szCs w:val="28"/>
          <w:rPrChange w:id="15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8565BD" w:rsidRPr="00FC64E1">
        <w:rPr>
          <w:rFonts w:ascii="Junicode" w:hAnsi="Junicode"/>
          <w:sz w:val="28"/>
          <w:szCs w:val="28"/>
          <w:rPrChange w:id="15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chtigen k</w:t>
      </w:r>
      <w:r w:rsidR="00A2594E" w:rsidRPr="00FC64E1">
        <w:rPr>
          <w:rFonts w:ascii="Junicode" w:hAnsi="Junicode"/>
          <w:sz w:val="28"/>
          <w:szCs w:val="28"/>
          <w:rPrChange w:id="15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667F5" w:rsidRPr="00FC64E1">
        <w:rPr>
          <w:rFonts w:ascii="Junicode" w:hAnsi="Junicode"/>
          <w:sz w:val="28"/>
          <w:szCs w:val="28"/>
          <w:rPrChange w:id="15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 wegen allerhand Ver</w:t>
      </w:r>
      <w:r w:rsidR="008565BD" w:rsidRPr="00FC64E1">
        <w:rPr>
          <w:rFonts w:ascii="Junicode" w:hAnsi="Junicode"/>
          <w:sz w:val="28"/>
          <w:szCs w:val="28"/>
          <w:rPrChange w:id="15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hinderung / </w:t>
      </w:r>
      <w:r w:rsidR="00A2594E" w:rsidRPr="00FC64E1">
        <w:rPr>
          <w:rFonts w:ascii="Junicode" w:hAnsi="Junicode"/>
          <w:sz w:val="28"/>
          <w:szCs w:val="28"/>
          <w:rPrChange w:id="15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5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hinzwi</w:t>
      </w:r>
      <w:r w:rsidR="00A2594E" w:rsidRPr="00FC64E1">
        <w:rPr>
          <w:rFonts w:ascii="Junicode" w:hAnsi="Junicode"/>
          <w:sz w:val="28"/>
          <w:szCs w:val="28"/>
          <w:rPrChange w:id="15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pfle</w:t>
      </w:r>
      <w:r w:rsidR="008565BD" w:rsidRPr="00FC64E1">
        <w:rPr>
          <w:rFonts w:ascii="Junicode" w:hAnsi="Junicode"/>
          <w:sz w:val="28"/>
          <w:szCs w:val="28"/>
          <w:rPrChange w:id="15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zuzutragen / nemen </w:t>
      </w:r>
      <w:r w:rsidR="00A2594E" w:rsidRPr="00FC64E1">
        <w:rPr>
          <w:rFonts w:ascii="Junicode" w:hAnsi="Junicode"/>
          <w:sz w:val="28"/>
          <w:szCs w:val="28"/>
          <w:rPrChange w:id="15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von ei</w:t>
      </w:r>
      <w:r w:rsidR="008565BD" w:rsidRPr="00FC64E1">
        <w:rPr>
          <w:rFonts w:ascii="Junicode" w:hAnsi="Junicode"/>
          <w:sz w:val="28"/>
          <w:szCs w:val="28"/>
          <w:rPrChange w:id="15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nander pro forma, (nur zum </w:t>
      </w:r>
      <w:r w:rsidR="00A2594E" w:rsidRPr="00FC64E1">
        <w:rPr>
          <w:rFonts w:ascii="Junicode" w:hAnsi="Junicode"/>
          <w:sz w:val="28"/>
          <w:szCs w:val="28"/>
          <w:rPrChange w:id="15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chein /)</w:t>
      </w:r>
      <w:r w:rsidR="004667F5" w:rsidRPr="00FC64E1">
        <w:rPr>
          <w:rFonts w:ascii="Junicode" w:hAnsi="Junicode"/>
          <w:sz w:val="28"/>
          <w:szCs w:val="28"/>
          <w:rPrChange w:id="15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freundlichen Ab</w:t>
      </w:r>
      <w:r w:rsidR="00A2594E" w:rsidRPr="00FC64E1">
        <w:rPr>
          <w:rFonts w:ascii="Junicode" w:hAnsi="Junicode"/>
          <w:sz w:val="28"/>
          <w:szCs w:val="28"/>
          <w:rPrChange w:id="15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 / be</w:t>
      </w:r>
      <w:r w:rsidR="00A2594E" w:rsidRPr="00FC64E1">
        <w:rPr>
          <w:rFonts w:ascii="Junicode" w:hAnsi="Junicode"/>
          <w:sz w:val="28"/>
          <w:szCs w:val="28"/>
          <w:rPrChange w:id="15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667F5" w:rsidRPr="00FC64E1">
        <w:rPr>
          <w:rFonts w:ascii="Junicode" w:hAnsi="Junicode"/>
          <w:sz w:val="28"/>
          <w:szCs w:val="28"/>
          <w:rPrChange w:id="15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</w:t>
      </w:r>
      <w:r w:rsidR="008565BD" w:rsidRPr="00FC64E1">
        <w:rPr>
          <w:rFonts w:ascii="Junicode" w:hAnsi="Junicode"/>
          <w:sz w:val="28"/>
          <w:szCs w:val="28"/>
          <w:rPrChange w:id="15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</w:t>
      </w:r>
      <w:r w:rsidR="00A2594E" w:rsidRPr="00FC64E1">
        <w:rPr>
          <w:rFonts w:ascii="Junicode" w:hAnsi="Junicode"/>
          <w:sz w:val="28"/>
          <w:szCs w:val="28"/>
          <w:rPrChange w:id="15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an diß Ort oder in jenes</w:t>
      </w:r>
      <w:r w:rsidR="004667F5" w:rsidRPr="00FC64E1">
        <w:rPr>
          <w:rFonts w:ascii="Junicode" w:hAnsi="Junicode"/>
          <w:sz w:val="28"/>
          <w:szCs w:val="28"/>
          <w:rPrChange w:id="15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Haus jhrer getreuen Po</w:t>
      </w:r>
      <w:r w:rsidR="00A2594E" w:rsidRPr="00FC64E1">
        <w:rPr>
          <w:rFonts w:ascii="Junicode" w:hAnsi="Junicode"/>
          <w:sz w:val="28"/>
          <w:szCs w:val="28"/>
          <w:rPrChange w:id="15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tilionen uñ</w:t>
      </w:r>
      <w:r w:rsidR="004667F5" w:rsidRPr="00FC64E1">
        <w:rPr>
          <w:rFonts w:ascii="Junicode" w:hAnsi="Junicode"/>
          <w:sz w:val="28"/>
          <w:szCs w:val="28"/>
          <w:rPrChange w:id="15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A2594E" w:rsidRPr="00FC64E1">
        <w:rPr>
          <w:rFonts w:ascii="Junicode" w:hAnsi="Junicode"/>
          <w:sz w:val="28"/>
          <w:szCs w:val="28"/>
          <w:rPrChange w:id="15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8565BD" w:rsidRPr="00FC64E1">
        <w:rPr>
          <w:rFonts w:ascii="Junicode" w:hAnsi="Junicode"/>
          <w:sz w:val="28"/>
          <w:szCs w:val="28"/>
          <w:rPrChange w:id="15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cheriñen / alwo Sie ohn langes</w:t>
      </w:r>
      <w:r w:rsidR="004667F5" w:rsidRPr="00FC64E1">
        <w:rPr>
          <w:rFonts w:ascii="Junicode" w:hAnsi="Junicode"/>
          <w:sz w:val="28"/>
          <w:szCs w:val="28"/>
          <w:rPrChange w:id="15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cunctiren (verziehen /) zu</w:t>
      </w:r>
      <w:r w:rsidR="00A2594E" w:rsidRPr="00FC64E1">
        <w:rPr>
          <w:rFonts w:ascii="Junicode" w:hAnsi="Junicode"/>
          <w:sz w:val="28"/>
          <w:szCs w:val="28"/>
          <w:rPrChange w:id="15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565BD" w:rsidRPr="00FC64E1">
        <w:rPr>
          <w:rFonts w:ascii="Junicode" w:hAnsi="Junicode"/>
          <w:sz w:val="28"/>
          <w:szCs w:val="28"/>
          <w:rPrChange w:id="15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</w:t>
      </w:r>
      <w:r w:rsidR="000D0143" w:rsidRPr="00FC64E1">
        <w:rPr>
          <w:rFonts w:ascii="Junicode" w:hAnsi="Junicode"/>
          <w:sz w:val="28"/>
          <w:szCs w:val="28"/>
          <w:rPrChange w:id="15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kom~en / und den Diener nach Wein /</w:t>
      </w:r>
      <w:r w:rsidR="000D0143" w:rsidRPr="00FC64E1">
        <w:rPr>
          <w:rFonts w:ascii="Junicode" w:hAnsi="Junicode"/>
          <w:sz w:val="28"/>
          <w:szCs w:val="28"/>
          <w:rPrChange w:id="15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565BD" w:rsidRPr="00FC64E1">
        <w:rPr>
          <w:rFonts w:ascii="Junicode" w:hAnsi="Junicode"/>
          <w:sz w:val="28"/>
          <w:szCs w:val="28"/>
          <w:rPrChange w:id="15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Magd und W</w:t>
      </w:r>
      <w:r w:rsidR="00A2594E" w:rsidRPr="00FC64E1">
        <w:rPr>
          <w:rFonts w:ascii="Junicode" w:hAnsi="Junicode"/>
          <w:sz w:val="28"/>
          <w:szCs w:val="28"/>
          <w:rPrChange w:id="15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8565BD" w:rsidRPr="00FC64E1">
        <w:rPr>
          <w:rFonts w:ascii="Junicode" w:hAnsi="Junicode"/>
          <w:sz w:val="28"/>
          <w:szCs w:val="28"/>
          <w:rPrChange w:id="15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cherin aber hin</w:t>
      </w:r>
      <w:r w:rsidR="000D0143" w:rsidRPr="00FC64E1">
        <w:rPr>
          <w:rFonts w:ascii="Junicode" w:hAnsi="Junicode"/>
          <w:sz w:val="28"/>
          <w:szCs w:val="28"/>
          <w:rPrChange w:id="15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70B7" w:rsidRPr="00FC64E1">
        <w:rPr>
          <w:rFonts w:ascii="Junicode" w:hAnsi="Junicode"/>
          <w:sz w:val="28"/>
          <w:szCs w:val="28"/>
          <w:rPrChange w:id="15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wider Confect / und andere</w:t>
      </w:r>
      <w:r w:rsidR="00684CA8" w:rsidRPr="00FC64E1">
        <w:rPr>
          <w:rFonts w:ascii="Junicode" w:hAnsi="Junicode"/>
          <w:sz w:val="28"/>
          <w:szCs w:val="28"/>
          <w:rPrChange w:id="15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5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Sachen zu holen / hinaus</w:t>
      </w:r>
      <w:r w:rsidR="00A2594E" w:rsidRPr="00FC64E1">
        <w:rPr>
          <w:rFonts w:ascii="Junicode" w:hAnsi="Junicode"/>
          <w:sz w:val="28"/>
          <w:szCs w:val="28"/>
          <w:rPrChange w:id="15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5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/ biß</w:t>
      </w:r>
      <w:r w:rsidR="000D0143" w:rsidRPr="00FC64E1">
        <w:rPr>
          <w:rFonts w:ascii="Junicode" w:hAnsi="Junicode"/>
          <w:sz w:val="28"/>
          <w:szCs w:val="28"/>
          <w:rPrChange w:id="15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5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5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5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olus com </w:t>
      </w:r>
      <w:r w:rsidR="00A2594E" w:rsidRPr="00FC64E1">
        <w:rPr>
          <w:rFonts w:ascii="Junicode" w:hAnsi="Junicode"/>
          <w:sz w:val="28"/>
          <w:szCs w:val="28"/>
          <w:rPrChange w:id="15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5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ola allein verbleibet /</w:t>
      </w:r>
      <w:r w:rsidR="000D0143" w:rsidRPr="00FC64E1">
        <w:rPr>
          <w:rFonts w:ascii="Junicode" w:hAnsi="Junicode"/>
          <w:sz w:val="28"/>
          <w:szCs w:val="28"/>
          <w:rPrChange w:id="15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5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15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5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aber da</w:t>
      </w:r>
      <w:r w:rsidR="00A2594E" w:rsidRPr="00FC64E1">
        <w:rPr>
          <w:rFonts w:ascii="Junicode" w:hAnsi="Junicode"/>
          <w:sz w:val="28"/>
          <w:szCs w:val="28"/>
          <w:rPrChange w:id="15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6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6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6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tractiren /</w:t>
      </w:r>
      <w:r w:rsidR="000D0143" w:rsidRPr="00FC64E1">
        <w:rPr>
          <w:rFonts w:ascii="Junicode" w:hAnsi="Junicode"/>
          <w:sz w:val="28"/>
          <w:szCs w:val="28"/>
          <w:rPrChange w:id="16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6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(handeln /) wird ausfolgender Be</w:t>
      </w:r>
      <w:r w:rsidR="00A2594E" w:rsidRPr="00FC64E1">
        <w:rPr>
          <w:rFonts w:ascii="Junicode" w:hAnsi="Junicode"/>
          <w:sz w:val="28"/>
          <w:szCs w:val="28"/>
          <w:rPrChange w:id="16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6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chreibung erhellen / und kan ein</w:t>
      </w:r>
      <w:r w:rsidR="000D0143" w:rsidRPr="00FC64E1">
        <w:rPr>
          <w:rFonts w:ascii="Junicode" w:hAnsi="Junicode"/>
          <w:sz w:val="28"/>
          <w:szCs w:val="28"/>
          <w:rPrChange w:id="16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6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jeder die</w:t>
      </w:r>
      <w:r w:rsidR="00A2594E" w:rsidRPr="00FC64E1">
        <w:rPr>
          <w:rFonts w:ascii="Junicode" w:hAnsi="Junicode"/>
          <w:sz w:val="28"/>
          <w:szCs w:val="28"/>
          <w:rPrChange w:id="16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C02C1" w:rsidRPr="00FC64E1">
        <w:rPr>
          <w:rFonts w:ascii="Junicode" w:hAnsi="Junicode"/>
          <w:sz w:val="28"/>
          <w:szCs w:val="28"/>
          <w:rPrChange w:id="16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Handlung ein wenig</w:t>
      </w:r>
      <w:r w:rsidR="000D0143" w:rsidRPr="00FC64E1">
        <w:rPr>
          <w:rFonts w:ascii="Junicode" w:hAnsi="Junicode"/>
          <w:sz w:val="28"/>
          <w:szCs w:val="28"/>
          <w:rPrChange w:id="16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C02C1" w:rsidRPr="00FC64E1">
        <w:rPr>
          <w:rFonts w:ascii="Junicode" w:hAnsi="Junicode"/>
          <w:sz w:val="28"/>
          <w:szCs w:val="28"/>
          <w:rPrChange w:id="16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weiter nachdenken.</w:t>
      </w:r>
    </w:p>
    <w:p w14:paraId="2F08FE71" w14:textId="3BC1340E" w:rsidR="00627E4C" w:rsidRPr="00FC64E1" w:rsidRDefault="00EC02C1" w:rsidP="001B2A6D">
      <w:pPr>
        <w:spacing w:line="360" w:lineRule="auto"/>
        <w:rPr>
          <w:rFonts w:ascii="Junicode" w:hAnsi="Junicode"/>
          <w:sz w:val="28"/>
          <w:szCs w:val="28"/>
          <w:rPrChange w:id="16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Folgenden Tages / weil der Vater / oder der Mann / den vorigen</w:t>
      </w:r>
      <w:r w:rsidR="000D0143" w:rsidRPr="00FC64E1">
        <w:rPr>
          <w:rFonts w:ascii="Junicode" w:hAnsi="Junicode"/>
          <w:sz w:val="28"/>
          <w:szCs w:val="28"/>
          <w:rPrChange w:id="16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 zu viel getrunken / und alsdan</w:t>
      </w:r>
      <w:r w:rsidR="000D0143" w:rsidRPr="00FC64E1">
        <w:rPr>
          <w:rFonts w:ascii="Junicode" w:hAnsi="Junicode"/>
          <w:sz w:val="28"/>
          <w:szCs w:val="28"/>
          <w:rPrChange w:id="16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unlu</w:t>
      </w:r>
      <w:r w:rsidR="00A2594E" w:rsidRPr="00FC64E1">
        <w:rPr>
          <w:rFonts w:ascii="Junicode" w:hAnsi="Junicode"/>
          <w:sz w:val="28"/>
          <w:szCs w:val="28"/>
          <w:rPrChange w:id="16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i</w:t>
      </w:r>
      <w:r w:rsidR="00A2594E" w:rsidRPr="00FC64E1">
        <w:rPr>
          <w:rFonts w:ascii="Junicode" w:hAnsi="Junicode"/>
          <w:sz w:val="28"/>
          <w:szCs w:val="28"/>
          <w:rPrChange w:id="16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deswegen nicht</w:t>
      </w:r>
      <w:r w:rsidR="000D0143" w:rsidRPr="00FC64E1">
        <w:rPr>
          <w:rFonts w:ascii="Junicode" w:hAnsi="Junicode"/>
          <w:sz w:val="28"/>
          <w:szCs w:val="28"/>
          <w:rPrChange w:id="16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zur Hochzeit gehen wil / bittet</w:t>
      </w:r>
      <w:r w:rsidR="000D0143" w:rsidRPr="00FC64E1">
        <w:rPr>
          <w:rFonts w:ascii="Junicode" w:hAnsi="Junicode"/>
          <w:sz w:val="28"/>
          <w:szCs w:val="28"/>
          <w:rPrChange w:id="16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Frau oder die Tochter Urlaub /</w:t>
      </w:r>
      <w:r w:rsidR="000D0143" w:rsidRPr="00FC64E1">
        <w:rPr>
          <w:rFonts w:ascii="Junicode" w:hAnsi="Junicode"/>
          <w:sz w:val="28"/>
          <w:szCs w:val="28"/>
          <w:rPrChange w:id="16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gehet allein dahin / ma</w:t>
      </w:r>
      <w:r w:rsidR="00A2594E" w:rsidRPr="00FC64E1">
        <w:rPr>
          <w:rFonts w:ascii="Junicode" w:hAnsi="Junicode"/>
          <w:sz w:val="28"/>
          <w:szCs w:val="28"/>
          <w:rPrChange w:id="16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jhnen unm</w:t>
      </w:r>
      <w:r w:rsidR="00A2594E" w:rsidRPr="00FC64E1">
        <w:rPr>
          <w:rFonts w:ascii="Junicode" w:hAnsi="Junicode"/>
          <w:sz w:val="28"/>
          <w:szCs w:val="28"/>
          <w:rPrChange w:id="16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</w:t>
      </w:r>
      <w:r w:rsidR="00A2594E" w:rsidRPr="00FC64E1">
        <w:rPr>
          <w:rFonts w:ascii="Junicode" w:hAnsi="Junicode"/>
          <w:sz w:val="28"/>
          <w:szCs w:val="28"/>
          <w:rPrChange w:id="16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 Hau</w:t>
      </w:r>
      <w:r w:rsidR="00A2594E" w:rsidRPr="00FC64E1">
        <w:rPr>
          <w:rFonts w:ascii="Junicode" w:hAnsi="Junicode"/>
          <w:sz w:val="28"/>
          <w:szCs w:val="28"/>
          <w:rPrChange w:id="16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zu bleiben / weil</w:t>
      </w:r>
      <w:r w:rsidR="000D0143" w:rsidRPr="00FC64E1">
        <w:rPr>
          <w:rFonts w:ascii="Junicode" w:hAnsi="Junicode"/>
          <w:sz w:val="28"/>
          <w:szCs w:val="28"/>
          <w:rPrChange w:id="16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</w:t>
      </w:r>
      <w:r w:rsidR="000D0143" w:rsidRPr="00FC64E1">
        <w:rPr>
          <w:rFonts w:ascii="Junicode" w:hAnsi="Junicode"/>
          <w:sz w:val="28"/>
          <w:szCs w:val="28"/>
          <w:rPrChange w:id="16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vorige Tag jhnen viel zu gut ge</w:t>
      </w:r>
      <w:r w:rsidRPr="00FC64E1">
        <w:rPr>
          <w:rFonts w:ascii="Junicode" w:hAnsi="Junicode"/>
          <w:sz w:val="28"/>
          <w:szCs w:val="28"/>
          <w:rPrChange w:id="16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than hat / und l</w:t>
      </w:r>
      <w:r w:rsidR="00A2594E" w:rsidRPr="00FC64E1">
        <w:rPr>
          <w:rFonts w:ascii="Junicode" w:hAnsi="Junicode"/>
          <w:sz w:val="28"/>
          <w:szCs w:val="28"/>
          <w:rPrChange w:id="16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0D0143" w:rsidRPr="00FC64E1">
        <w:rPr>
          <w:rFonts w:ascii="Junicode" w:hAnsi="Junicode"/>
          <w:sz w:val="28"/>
          <w:szCs w:val="28"/>
          <w:rPrChange w:id="16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alsdan die wol</w:t>
      </w:r>
      <w:r w:rsidRPr="00FC64E1">
        <w:rPr>
          <w:rFonts w:ascii="Junicode" w:hAnsi="Junicode"/>
          <w:sz w:val="28"/>
          <w:szCs w:val="28"/>
          <w:rPrChange w:id="16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6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bte Courti</w:t>
      </w:r>
      <w:r w:rsidR="00A2594E" w:rsidRPr="00FC64E1">
        <w:rPr>
          <w:rFonts w:ascii="Junicode" w:hAnsi="Junicode"/>
          <w:sz w:val="28"/>
          <w:szCs w:val="28"/>
          <w:rPrChange w:id="16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anos de</w:t>
      </w:r>
      <w:r w:rsidR="00A2594E" w:rsidRPr="00FC64E1">
        <w:rPr>
          <w:rFonts w:ascii="Junicode" w:hAnsi="Junicode"/>
          <w:sz w:val="28"/>
          <w:szCs w:val="28"/>
          <w:rPrChange w:id="16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avi</w:t>
      </w:r>
      <w:r w:rsidR="00A2594E" w:rsidRPr="00FC64E1">
        <w:rPr>
          <w:rFonts w:ascii="Junicode" w:hAnsi="Junicode"/>
          <w:sz w:val="28"/>
          <w:szCs w:val="28"/>
          <w:rPrChange w:id="16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iren /</w:t>
      </w:r>
      <w:r w:rsidR="000D0143" w:rsidRPr="00FC64E1">
        <w:rPr>
          <w:rFonts w:ascii="Junicode" w:hAnsi="Junicode"/>
          <w:sz w:val="28"/>
          <w:szCs w:val="28"/>
          <w:rPrChange w:id="16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(berichten) welche alsbald </w:t>
      </w:r>
      <w:r w:rsidR="00A2594E" w:rsidRPr="00FC64E1">
        <w:rPr>
          <w:rFonts w:ascii="Junicode" w:hAnsi="Junicode"/>
          <w:sz w:val="28"/>
          <w:szCs w:val="28"/>
          <w:rPrChange w:id="16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wider</w:t>
      </w:r>
      <w:r w:rsidR="000D0143" w:rsidRPr="00FC64E1">
        <w:rPr>
          <w:rFonts w:ascii="Junicode" w:hAnsi="Junicode"/>
          <w:sz w:val="28"/>
          <w:szCs w:val="28"/>
          <w:rPrChange w:id="16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A2594E" w:rsidRPr="00FC64E1">
        <w:rPr>
          <w:rFonts w:ascii="Junicode" w:hAnsi="Junicode"/>
          <w:sz w:val="28"/>
          <w:szCs w:val="28"/>
          <w:rPrChange w:id="16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/ zu den</w:t>
      </w:r>
      <w:r w:rsidR="00A2594E" w:rsidRPr="00FC64E1">
        <w:rPr>
          <w:rFonts w:ascii="Junicode" w:hAnsi="Junicode"/>
          <w:sz w:val="28"/>
          <w:szCs w:val="28"/>
          <w:rPrChange w:id="16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an Ti</w:t>
      </w:r>
      <w:r w:rsidR="00A2594E" w:rsidRPr="00FC64E1">
        <w:rPr>
          <w:rFonts w:ascii="Junicode" w:hAnsi="Junicode"/>
          <w:sz w:val="28"/>
          <w:szCs w:val="28"/>
          <w:rPrChange w:id="16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Pr="00FC64E1">
        <w:rPr>
          <w:rFonts w:ascii="Junicode" w:hAnsi="Junicode"/>
          <w:sz w:val="28"/>
          <w:szCs w:val="28"/>
          <w:rPrChange w:id="16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6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ellen / jhnen zutrinken / vor</w:t>
      </w:r>
      <w:r w:rsidR="00A2594E" w:rsidRPr="00FC64E1">
        <w:rPr>
          <w:rFonts w:ascii="Junicode" w:hAnsi="Junicode"/>
          <w:sz w:val="28"/>
          <w:szCs w:val="28"/>
          <w:rPrChange w:id="16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chneiden / und </w:t>
      </w:r>
      <w:r w:rsidR="00A2594E" w:rsidRPr="00FC64E1">
        <w:rPr>
          <w:rFonts w:ascii="Junicode" w:hAnsi="Junicode"/>
          <w:sz w:val="28"/>
          <w:szCs w:val="28"/>
          <w:rPrChange w:id="16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6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jhnen zu </w:t>
      </w:r>
      <w:r w:rsidR="00A2594E" w:rsidRPr="00FC64E1">
        <w:rPr>
          <w:rFonts w:ascii="Junicode" w:hAnsi="Junicode"/>
          <w:sz w:val="28"/>
          <w:szCs w:val="28"/>
          <w:rPrChange w:id="16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onderlichen</w:t>
      </w:r>
      <w:r w:rsidR="000D0143" w:rsidRPr="00FC64E1">
        <w:rPr>
          <w:rFonts w:ascii="Junicode" w:hAnsi="Junicode"/>
          <w:sz w:val="28"/>
          <w:szCs w:val="28"/>
          <w:rPrChange w:id="16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Ehren allerhand Wein uñ Getr</w:t>
      </w:r>
      <w:r w:rsidR="00A2594E" w:rsidRPr="00FC64E1">
        <w:rPr>
          <w:rFonts w:ascii="Junicode" w:hAnsi="Junicode"/>
          <w:sz w:val="28"/>
          <w:szCs w:val="28"/>
          <w:rPrChange w:id="16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D0143" w:rsidRPr="00FC64E1">
        <w:rPr>
          <w:rFonts w:ascii="Junicode" w:hAnsi="Junicode"/>
          <w:sz w:val="28"/>
          <w:szCs w:val="28"/>
          <w:rPrChange w:id="16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Pr="00FC64E1">
        <w:rPr>
          <w:rFonts w:ascii="Junicode" w:hAnsi="Junicode"/>
          <w:sz w:val="28"/>
          <w:szCs w:val="28"/>
          <w:rPrChange w:id="16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ke / </w:t>
      </w:r>
      <w:r w:rsidR="00A2594E" w:rsidRPr="00FC64E1">
        <w:rPr>
          <w:rFonts w:ascii="Junicode" w:hAnsi="Junicode"/>
          <w:sz w:val="28"/>
          <w:szCs w:val="28"/>
          <w:rPrChange w:id="16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ampt etlichen Sch</w:t>
      </w:r>
      <w:r w:rsidR="00A2594E" w:rsidRPr="00FC64E1">
        <w:rPr>
          <w:rFonts w:ascii="Junicode" w:hAnsi="Junicode"/>
          <w:sz w:val="28"/>
          <w:szCs w:val="28"/>
          <w:rPrChange w:id="16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6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eln mit</w:t>
      </w:r>
      <w:r w:rsidR="000D0143" w:rsidRPr="00FC64E1">
        <w:rPr>
          <w:rFonts w:ascii="Junicode" w:hAnsi="Junicode"/>
          <w:sz w:val="28"/>
          <w:szCs w:val="28"/>
          <w:rPrChange w:id="16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Confect / und eingemachten Ge</w:t>
      </w:r>
      <w:r w:rsidRPr="00FC64E1">
        <w:rPr>
          <w:rFonts w:ascii="Junicode" w:hAnsi="Junicode"/>
          <w:sz w:val="28"/>
          <w:szCs w:val="28"/>
          <w:rPrChange w:id="16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###### beiholen und vorbringen</w:t>
      </w:r>
      <w:r w:rsidR="00684CA8" w:rsidRPr="00FC64E1">
        <w:rPr>
          <w:rFonts w:ascii="Junicode" w:hAnsi="Junicode"/>
          <w:sz w:val="28"/>
          <w:szCs w:val="28"/>
          <w:rPrChange w:id="16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aber zum wenig</w:t>
      </w:r>
      <w:r w:rsidR="00A2594E" w:rsidRPr="00FC64E1">
        <w:rPr>
          <w:rFonts w:ascii="Junicode" w:hAnsi="Junicode"/>
          <w:sz w:val="28"/>
          <w:szCs w:val="28"/>
          <w:rPrChange w:id="16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(wie das</w:t>
      </w:r>
      <w:r w:rsidR="000D0143" w:rsidRPr="00FC64E1">
        <w:rPr>
          <w:rFonts w:ascii="Junicode" w:hAnsi="Junicode"/>
          <w:sz w:val="28"/>
          <w:szCs w:val="28"/>
          <w:rPrChange w:id="16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M</w:t>
      </w:r>
      <w:r w:rsidR="00A2594E" w:rsidRPr="00FC64E1">
        <w:rPr>
          <w:rFonts w:ascii="Junicode" w:hAnsi="Junicode"/>
          <w:sz w:val="28"/>
          <w:szCs w:val="28"/>
          <w:rPrChange w:id="16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2391A" w:rsidRPr="00FC64E1">
        <w:rPr>
          <w:rFonts w:ascii="Junicode" w:hAnsi="Junicode"/>
          <w:sz w:val="28"/>
          <w:szCs w:val="28"/>
          <w:rPrChange w:id="16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6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in We</w:t>
      </w:r>
      <w:r w:rsidR="00A2594E" w:rsidRPr="00FC64E1">
        <w:rPr>
          <w:rFonts w:ascii="Junicode" w:hAnsi="Junicode"/>
          <w:sz w:val="28"/>
          <w:szCs w:val="28"/>
          <w:rPrChange w:id="16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tphalen der</w:t>
      </w:r>
      <w:r w:rsidR="000D0143" w:rsidRPr="00FC64E1">
        <w:rPr>
          <w:rFonts w:ascii="Junicode" w:hAnsi="Junicode"/>
          <w:sz w:val="28"/>
          <w:szCs w:val="28"/>
          <w:rPrChange w:id="16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Brauch mitbringet) den Koyt mit</w:t>
      </w:r>
      <w:r w:rsidR="000D0143" w:rsidRPr="00FC64E1">
        <w:rPr>
          <w:rFonts w:ascii="Junicode" w:hAnsi="Junicode"/>
          <w:sz w:val="28"/>
          <w:szCs w:val="28"/>
          <w:rPrChange w:id="16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Jngber und allerhand Kr</w:t>
      </w:r>
      <w:r w:rsidR="00A2594E" w:rsidRPr="00FC64E1">
        <w:rPr>
          <w:rFonts w:ascii="Junicode" w:hAnsi="Junicode"/>
          <w:sz w:val="28"/>
          <w:szCs w:val="28"/>
          <w:rPrChange w:id="16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391A" w:rsidRPr="00FC64E1">
        <w:rPr>
          <w:rFonts w:ascii="Junicode" w:hAnsi="Junicode"/>
          <w:sz w:val="28"/>
          <w:szCs w:val="28"/>
          <w:rPrChange w:id="16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utern</w:t>
      </w:r>
      <w:r w:rsidR="000D0143" w:rsidRPr="00FC64E1">
        <w:rPr>
          <w:rFonts w:ascii="Junicode" w:hAnsi="Junicode"/>
          <w:sz w:val="28"/>
          <w:szCs w:val="28"/>
          <w:rPrChange w:id="16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zugemacht / erw</w:t>
      </w:r>
      <w:r w:rsidR="00A2594E" w:rsidRPr="00FC64E1">
        <w:rPr>
          <w:rFonts w:ascii="Junicode" w:hAnsi="Junicode"/>
          <w:sz w:val="28"/>
          <w:szCs w:val="28"/>
          <w:rPrChange w:id="16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391A" w:rsidRPr="00FC64E1">
        <w:rPr>
          <w:rFonts w:ascii="Junicode" w:hAnsi="Junicode"/>
          <w:sz w:val="28"/>
          <w:szCs w:val="28"/>
          <w:rPrChange w:id="16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rmen la</w:t>
      </w:r>
      <w:r w:rsidR="00A2594E" w:rsidRPr="00FC64E1">
        <w:rPr>
          <w:rFonts w:ascii="Junicode" w:hAnsi="Junicode"/>
          <w:sz w:val="28"/>
          <w:szCs w:val="28"/>
          <w:rPrChange w:id="16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2391A" w:rsidRPr="00FC64E1">
        <w:rPr>
          <w:rFonts w:ascii="Junicode" w:hAnsi="Junicode"/>
          <w:sz w:val="28"/>
          <w:szCs w:val="28"/>
          <w:rPrChange w:id="16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0D0143" w:rsidRPr="00FC64E1">
        <w:rPr>
          <w:rFonts w:ascii="Junicode" w:hAnsi="Junicode"/>
          <w:sz w:val="28"/>
          <w:szCs w:val="28"/>
          <w:rPrChange w:id="16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al</w:t>
      </w:r>
      <w:r w:rsidR="00A2594E" w:rsidRPr="00FC64E1">
        <w:rPr>
          <w:rFonts w:ascii="Junicode" w:hAnsi="Junicode"/>
          <w:sz w:val="28"/>
          <w:szCs w:val="28"/>
          <w:rPrChange w:id="16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den Jungfern zutrinken /</w:t>
      </w:r>
      <w:r w:rsidR="000D0143" w:rsidRPr="00FC64E1">
        <w:rPr>
          <w:rFonts w:ascii="Junicode" w:hAnsi="Junicode"/>
          <w:sz w:val="28"/>
          <w:szCs w:val="28"/>
          <w:rPrChange w:id="16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</w:t>
      </w:r>
      <w:r w:rsidR="00A2594E" w:rsidRPr="00FC64E1">
        <w:rPr>
          <w:rFonts w:ascii="Junicode" w:hAnsi="Junicode"/>
          <w:sz w:val="28"/>
          <w:szCs w:val="28"/>
          <w:rPrChange w:id="16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tractiren: welches</w:t>
      </w:r>
      <w:r w:rsidR="000D0143" w:rsidRPr="00FC64E1">
        <w:rPr>
          <w:rFonts w:ascii="Junicode" w:hAnsi="Junicode"/>
          <w:sz w:val="28"/>
          <w:szCs w:val="28"/>
          <w:rPrChange w:id="16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lang w</w:t>
      </w:r>
      <w:r w:rsidR="00A2594E" w:rsidRPr="00FC64E1">
        <w:rPr>
          <w:rFonts w:ascii="Junicode" w:hAnsi="Junicode"/>
          <w:sz w:val="28"/>
          <w:szCs w:val="28"/>
          <w:rPrChange w:id="16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2391A" w:rsidRPr="00FC64E1">
        <w:rPr>
          <w:rFonts w:ascii="Junicode" w:hAnsi="Junicode"/>
          <w:sz w:val="28"/>
          <w:szCs w:val="28"/>
          <w:rPrChange w:id="16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/ biß der Tanz</w:t>
      </w:r>
      <w:r w:rsidR="000D0143" w:rsidRPr="00FC64E1">
        <w:rPr>
          <w:rFonts w:ascii="Junicode" w:hAnsi="Junicode"/>
          <w:sz w:val="28"/>
          <w:szCs w:val="28"/>
          <w:rPrChange w:id="16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 angefangen i</w:t>
      </w:r>
      <w:r w:rsidR="00A2594E" w:rsidRPr="00FC64E1">
        <w:rPr>
          <w:rFonts w:ascii="Junicode" w:hAnsi="Junicode"/>
          <w:sz w:val="28"/>
          <w:szCs w:val="28"/>
          <w:rPrChange w:id="16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alwo das </w:t>
      </w:r>
      <w:r w:rsidR="00A2594E" w:rsidRPr="00FC64E1">
        <w:rPr>
          <w:rFonts w:ascii="Junicode" w:hAnsi="Junicode"/>
          <w:sz w:val="28"/>
          <w:szCs w:val="28"/>
          <w:rPrChange w:id="16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0D0143" w:rsidRPr="00FC64E1">
        <w:rPr>
          <w:rFonts w:ascii="Junicode" w:hAnsi="Junicode"/>
          <w:sz w:val="28"/>
          <w:szCs w:val="28"/>
          <w:rPrChange w:id="16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vorigen Tags angefangen i</w:t>
      </w:r>
      <w:r w:rsidR="00A2594E" w:rsidRPr="00FC64E1">
        <w:rPr>
          <w:rFonts w:ascii="Junicode" w:hAnsi="Junicode"/>
          <w:sz w:val="28"/>
          <w:szCs w:val="28"/>
          <w:rPrChange w:id="16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alwo</w:t>
      </w:r>
      <w:r w:rsidR="000D0143" w:rsidRPr="00FC64E1">
        <w:rPr>
          <w:rFonts w:ascii="Junicode" w:hAnsi="Junicode"/>
          <w:sz w:val="28"/>
          <w:szCs w:val="28"/>
          <w:rPrChange w:id="16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</w:t>
      </w:r>
      <w:r w:rsidR="00A2594E" w:rsidRPr="00FC64E1">
        <w:rPr>
          <w:rFonts w:ascii="Junicode" w:hAnsi="Junicode"/>
          <w:sz w:val="28"/>
          <w:szCs w:val="28"/>
          <w:rPrChange w:id="16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vorigen Tags angefangen /</w:t>
      </w:r>
      <w:r w:rsidR="000D0143" w:rsidRPr="00FC64E1">
        <w:rPr>
          <w:rFonts w:ascii="Junicode" w:hAnsi="Junicode"/>
          <w:sz w:val="28"/>
          <w:szCs w:val="28"/>
          <w:rPrChange w:id="16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allem flei</w:t>
      </w:r>
      <w:r w:rsidR="00A2594E" w:rsidRPr="00FC64E1">
        <w:rPr>
          <w:rFonts w:ascii="Junicode" w:hAnsi="Junicode"/>
          <w:sz w:val="28"/>
          <w:szCs w:val="28"/>
          <w:rPrChange w:id="16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2391A" w:rsidRPr="00FC64E1">
        <w:rPr>
          <w:rFonts w:ascii="Junicode" w:hAnsi="Junicode"/>
          <w:sz w:val="28"/>
          <w:szCs w:val="28"/>
          <w:rPrChange w:id="16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fortgesezet und zu</w:t>
      </w:r>
      <w:r w:rsidR="000D0143" w:rsidRPr="00FC64E1">
        <w:rPr>
          <w:rFonts w:ascii="Junicode" w:hAnsi="Junicode"/>
          <w:sz w:val="28"/>
          <w:szCs w:val="28"/>
          <w:rPrChange w:id="16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0D0143" w:rsidRPr="00FC64E1">
        <w:rPr>
          <w:rFonts w:ascii="Junicode" w:hAnsi="Junicode"/>
          <w:sz w:val="28"/>
          <w:szCs w:val="28"/>
          <w:rPrChange w:id="16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/ ad ulteriorem effectum ge</w:t>
      </w:r>
      <w:r w:rsidR="0032391A" w:rsidRPr="00FC64E1">
        <w:rPr>
          <w:rFonts w:ascii="Junicode" w:hAnsi="Junicode"/>
          <w:sz w:val="28"/>
          <w:szCs w:val="28"/>
          <w:rPrChange w:id="16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bracht wird / </w:t>
      </w:r>
      <w:r w:rsidR="00A2594E" w:rsidRPr="00FC64E1">
        <w:rPr>
          <w:rFonts w:ascii="Junicode" w:hAnsi="Junicode"/>
          <w:sz w:val="28"/>
          <w:szCs w:val="28"/>
          <w:rPrChange w:id="16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nicht unbe</w:t>
      </w:r>
      <w:r w:rsidR="00A2594E" w:rsidRPr="00FC64E1">
        <w:rPr>
          <w:rFonts w:ascii="Junicode" w:hAnsi="Junicode"/>
          <w:sz w:val="28"/>
          <w:szCs w:val="28"/>
          <w:rPrChange w:id="16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cheiden / daß </w:t>
      </w:r>
      <w:r w:rsidR="00A2594E" w:rsidRPr="00FC64E1">
        <w:rPr>
          <w:rFonts w:ascii="Junicode" w:hAnsi="Junicode"/>
          <w:sz w:val="28"/>
          <w:szCs w:val="28"/>
          <w:rPrChange w:id="16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das Gelach er</w:t>
      </w:r>
      <w:r w:rsidR="00A2594E" w:rsidRPr="00FC64E1">
        <w:rPr>
          <w:rFonts w:ascii="Junicode" w:hAnsi="Junicode"/>
          <w:sz w:val="28"/>
          <w:szCs w:val="28"/>
          <w:rPrChange w:id="16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0D0143" w:rsidRPr="00FC64E1">
        <w:rPr>
          <w:rFonts w:ascii="Junicode" w:hAnsi="Junicode"/>
          <w:sz w:val="28"/>
          <w:szCs w:val="28"/>
          <w:rPrChange w:id="16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brechen </w:t>
      </w:r>
      <w:r w:rsidR="00A2594E" w:rsidRPr="00FC64E1">
        <w:rPr>
          <w:rFonts w:ascii="Junicode" w:hAnsi="Junicode"/>
          <w:sz w:val="28"/>
          <w:szCs w:val="28"/>
          <w:rPrChange w:id="16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ollen / </w:t>
      </w:r>
      <w:r w:rsidR="00A2594E" w:rsidRPr="00FC64E1">
        <w:rPr>
          <w:rFonts w:ascii="Junicode" w:hAnsi="Junicode"/>
          <w:sz w:val="28"/>
          <w:szCs w:val="28"/>
          <w:rPrChange w:id="16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bleiben bis</w:t>
      </w:r>
      <w:r w:rsidR="000D0143" w:rsidRPr="00FC64E1">
        <w:rPr>
          <w:rFonts w:ascii="Junicode" w:hAnsi="Junicode"/>
          <w:sz w:val="28"/>
          <w:szCs w:val="28"/>
          <w:rPrChange w:id="16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zum lezten Mann / und wan das</w:t>
      </w:r>
      <w:r w:rsidR="000D0143" w:rsidRPr="00FC64E1">
        <w:rPr>
          <w:rFonts w:ascii="Junicode" w:hAnsi="Junicode"/>
          <w:sz w:val="28"/>
          <w:szCs w:val="28"/>
          <w:rPrChange w:id="16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gute </w:t>
      </w:r>
      <w:r w:rsidR="00A2594E" w:rsidRPr="00FC64E1">
        <w:rPr>
          <w:rFonts w:ascii="Junicode" w:hAnsi="Junicode"/>
          <w:sz w:val="28"/>
          <w:szCs w:val="28"/>
          <w:rPrChange w:id="16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pringen und </w:t>
      </w:r>
      <w:r w:rsidR="00A2594E" w:rsidRPr="00FC64E1">
        <w:rPr>
          <w:rFonts w:ascii="Junicode" w:hAnsi="Junicode"/>
          <w:sz w:val="28"/>
          <w:szCs w:val="28"/>
          <w:rPrChange w:id="16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auffen bald ein</w:t>
      </w:r>
      <w:r w:rsidR="000D0143" w:rsidRPr="00FC64E1">
        <w:rPr>
          <w:rFonts w:ascii="Junicode" w:hAnsi="Junicode"/>
          <w:sz w:val="28"/>
          <w:szCs w:val="28"/>
          <w:rPrChange w:id="16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 hat / nimt einer die</w:t>
      </w:r>
      <w:r w:rsidR="00A2594E" w:rsidRPr="00FC64E1">
        <w:rPr>
          <w:rFonts w:ascii="Junicode" w:hAnsi="Junicode"/>
          <w:sz w:val="28"/>
          <w:szCs w:val="28"/>
          <w:rPrChange w:id="16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</w:t>
      </w:r>
      <w:r w:rsidR="00A2594E" w:rsidRPr="00FC64E1">
        <w:rPr>
          <w:rFonts w:ascii="Junicode" w:hAnsi="Junicode"/>
          <w:sz w:val="28"/>
          <w:szCs w:val="28"/>
          <w:rPrChange w:id="16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2391A" w:rsidRPr="00FC64E1">
        <w:rPr>
          <w:rFonts w:ascii="Junicode" w:hAnsi="Junicode"/>
          <w:sz w:val="28"/>
          <w:szCs w:val="28"/>
          <w:rPrChange w:id="16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0D0143" w:rsidRPr="00FC64E1">
        <w:rPr>
          <w:rFonts w:ascii="Junicode" w:hAnsi="Junicode"/>
          <w:sz w:val="28"/>
          <w:szCs w:val="28"/>
          <w:rPrChange w:id="16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2391A" w:rsidRPr="00FC64E1">
        <w:rPr>
          <w:rFonts w:ascii="Junicode" w:hAnsi="Junicode"/>
          <w:sz w:val="28"/>
          <w:szCs w:val="28"/>
          <w:rPrChange w:id="16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6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2391A" w:rsidRPr="00FC64E1">
        <w:rPr>
          <w:rFonts w:ascii="Junicode" w:hAnsi="Junicode"/>
          <w:sz w:val="28"/>
          <w:szCs w:val="28"/>
          <w:rPrChange w:id="16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 die </w:t>
      </w:r>
      <w:r w:rsidR="00A2594E" w:rsidRPr="00FC64E1">
        <w:rPr>
          <w:rFonts w:ascii="Junicode" w:hAnsi="Junicode"/>
          <w:sz w:val="28"/>
          <w:szCs w:val="28"/>
          <w:rPrChange w:id="16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="0032391A" w:rsidRPr="00FC64E1">
        <w:rPr>
          <w:rFonts w:ascii="Junicode" w:hAnsi="Junicode"/>
          <w:sz w:val="28"/>
          <w:szCs w:val="28"/>
          <w:rPrChange w:id="16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mtliche Her</w:t>
      </w:r>
      <w:r w:rsidR="00EA50DB" w:rsidRPr="00FC64E1">
        <w:rPr>
          <w:rFonts w:ascii="Junicode" w:hAnsi="Junicode"/>
          <w:sz w:val="28"/>
          <w:szCs w:val="28"/>
          <w:rPrChange w:id="16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2391A" w:rsidRPr="00FC64E1">
        <w:rPr>
          <w:rFonts w:ascii="Junicode" w:hAnsi="Junicode"/>
          <w:sz w:val="28"/>
          <w:szCs w:val="28"/>
          <w:rPrChange w:id="16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E43219" w:rsidRPr="00FC64E1">
        <w:rPr>
          <w:rFonts w:ascii="Junicode" w:hAnsi="Junicode"/>
          <w:sz w:val="28"/>
          <w:szCs w:val="28"/>
          <w:rPrChange w:id="16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Mu</w:t>
      </w:r>
      <w:r w:rsidR="00A2594E" w:rsidRPr="00FC64E1">
        <w:rPr>
          <w:rFonts w:ascii="Junicode" w:hAnsi="Junicode"/>
          <w:sz w:val="28"/>
          <w:szCs w:val="28"/>
          <w:rPrChange w:id="16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E43219" w:rsidRPr="00FC64E1">
        <w:rPr>
          <w:rFonts w:ascii="Junicode" w:hAnsi="Junicode"/>
          <w:sz w:val="28"/>
          <w:szCs w:val="28"/>
          <w:rPrChange w:id="16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canten mit </w:t>
      </w:r>
      <w:r w:rsidR="00A2594E" w:rsidRPr="00FC64E1">
        <w:rPr>
          <w:rFonts w:ascii="Junicode" w:hAnsi="Junicode"/>
          <w:sz w:val="28"/>
          <w:szCs w:val="28"/>
          <w:rPrChange w:id="16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und begleitet al</w:t>
      </w:r>
      <w:r w:rsidR="00A2594E" w:rsidRPr="00FC64E1">
        <w:rPr>
          <w:rFonts w:ascii="Junicode" w:hAnsi="Junicode"/>
          <w:sz w:val="28"/>
          <w:szCs w:val="28"/>
          <w:rPrChange w:id="16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0D0143" w:rsidRPr="00FC64E1">
        <w:rPr>
          <w:rFonts w:ascii="Junicode" w:hAnsi="Junicode"/>
          <w:sz w:val="28"/>
          <w:szCs w:val="28"/>
          <w:rPrChange w:id="16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3219" w:rsidRPr="00FC64E1">
        <w:rPr>
          <w:rFonts w:ascii="Junicode" w:hAnsi="Junicode"/>
          <w:sz w:val="28"/>
          <w:szCs w:val="28"/>
          <w:rPrChange w:id="16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die liebe Dame mit </w:t>
      </w:r>
      <w:r w:rsidR="00A2594E" w:rsidRPr="00FC64E1">
        <w:rPr>
          <w:rFonts w:ascii="Junicode" w:hAnsi="Junicode"/>
          <w:sz w:val="28"/>
          <w:szCs w:val="28"/>
          <w:rPrChange w:id="16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anmutiger</w:t>
      </w:r>
      <w:r w:rsidR="000D0143" w:rsidRPr="00FC64E1">
        <w:rPr>
          <w:rFonts w:ascii="Junicode" w:hAnsi="Junicode"/>
          <w:sz w:val="28"/>
          <w:szCs w:val="28"/>
          <w:rPrChange w:id="16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3219" w:rsidRPr="00FC64E1">
        <w:rPr>
          <w:rFonts w:ascii="Junicode" w:hAnsi="Junicode"/>
          <w:sz w:val="28"/>
          <w:szCs w:val="28"/>
          <w:rPrChange w:id="16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Mu</w:t>
      </w:r>
      <w:r w:rsidR="00A2594E" w:rsidRPr="00FC64E1">
        <w:rPr>
          <w:rFonts w:ascii="Junicode" w:hAnsi="Junicode"/>
          <w:sz w:val="28"/>
          <w:szCs w:val="28"/>
          <w:rPrChange w:id="16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 / biß zu dero Logiment / da</w:t>
      </w:r>
      <w:r w:rsidR="000D0143" w:rsidRPr="00FC64E1">
        <w:rPr>
          <w:rFonts w:ascii="Junicode" w:hAnsi="Junicode"/>
          <w:sz w:val="28"/>
          <w:szCs w:val="28"/>
          <w:rPrChange w:id="16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entweder die Mutter mit</w:t>
      </w:r>
      <w:r w:rsidR="000D0143" w:rsidRPr="00FC64E1">
        <w:rPr>
          <w:rFonts w:ascii="Junicode" w:hAnsi="Junicode"/>
          <w:sz w:val="28"/>
          <w:szCs w:val="28"/>
          <w:rPrChange w:id="16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43219" w:rsidRPr="00FC64E1">
        <w:rPr>
          <w:rFonts w:ascii="Junicode" w:hAnsi="Junicode"/>
          <w:sz w:val="28"/>
          <w:szCs w:val="28"/>
          <w:rPrChange w:id="16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freundlicher Dank</w:t>
      </w:r>
      <w:r w:rsidR="00A2594E" w:rsidRPr="00FC64E1">
        <w:rPr>
          <w:rFonts w:ascii="Junicode" w:hAnsi="Junicode"/>
          <w:sz w:val="28"/>
          <w:szCs w:val="28"/>
          <w:rPrChange w:id="16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43219" w:rsidRPr="00FC64E1">
        <w:rPr>
          <w:rFonts w:ascii="Junicode" w:hAnsi="Junicode"/>
          <w:sz w:val="28"/>
          <w:szCs w:val="28"/>
          <w:rPrChange w:id="16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agung / oder aber</w:t>
      </w:r>
      <w:r w:rsidR="00684CA8" w:rsidRPr="00FC64E1">
        <w:rPr>
          <w:rFonts w:ascii="Junicode" w:hAnsi="Junicode"/>
          <w:sz w:val="28"/>
          <w:szCs w:val="28"/>
          <w:rPrChange w:id="16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Mann mit </w:t>
      </w:r>
      <w:r w:rsidR="00A2594E" w:rsidRPr="00FC64E1">
        <w:rPr>
          <w:rFonts w:ascii="Junicode" w:hAnsi="Junicode"/>
          <w:sz w:val="28"/>
          <w:szCs w:val="28"/>
          <w:rPrChange w:id="16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onderlichen Freu</w:t>
      </w:r>
      <w:r w:rsidR="001B7A2D" w:rsidRPr="00FC64E1">
        <w:rPr>
          <w:rFonts w:ascii="Junicode" w:hAnsi="Junicode"/>
          <w:sz w:val="28"/>
          <w:szCs w:val="28"/>
          <w:rPrChange w:id="16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von </w:t>
      </w:r>
      <w:r w:rsidR="00A2594E" w:rsidRPr="00FC64E1">
        <w:rPr>
          <w:rFonts w:ascii="Junicode" w:hAnsi="Junicode"/>
          <w:sz w:val="28"/>
          <w:szCs w:val="28"/>
          <w:rPrChange w:id="16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H</w:t>
      </w:r>
      <w:r w:rsidR="00A2594E" w:rsidRPr="00FC64E1">
        <w:rPr>
          <w:rFonts w:ascii="Junicode" w:hAnsi="Junicode"/>
          <w:sz w:val="28"/>
          <w:szCs w:val="28"/>
          <w:rPrChange w:id="16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B7A2D" w:rsidRPr="00FC64E1">
        <w:rPr>
          <w:rFonts w:ascii="Junicode" w:hAnsi="Junicode"/>
          <w:sz w:val="28"/>
          <w:szCs w:val="28"/>
          <w:rPrChange w:id="16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nden empf</w:t>
      </w:r>
      <w:r w:rsidR="00A2594E" w:rsidRPr="00FC64E1">
        <w:rPr>
          <w:rFonts w:ascii="Junicode" w:hAnsi="Junicode"/>
          <w:sz w:val="28"/>
          <w:szCs w:val="28"/>
          <w:rPrChange w:id="16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B7A2D" w:rsidRPr="00FC64E1">
        <w:rPr>
          <w:rFonts w:ascii="Junicode" w:hAnsi="Junicode"/>
          <w:sz w:val="28"/>
          <w:szCs w:val="28"/>
          <w:rPrChange w:id="16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het /</w:t>
      </w:r>
      <w:r w:rsidR="000D0143" w:rsidRPr="00FC64E1">
        <w:rPr>
          <w:rFonts w:ascii="Junicode" w:hAnsi="Junicode"/>
          <w:sz w:val="28"/>
          <w:szCs w:val="28"/>
          <w:rPrChange w:id="16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onderlich aber / </w:t>
      </w:r>
      <w:r w:rsidR="00A2594E" w:rsidRPr="00FC64E1">
        <w:rPr>
          <w:rFonts w:ascii="Junicode" w:hAnsi="Junicode"/>
          <w:sz w:val="28"/>
          <w:szCs w:val="28"/>
          <w:rPrChange w:id="16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der Mann be</w:t>
      </w:r>
      <w:r w:rsidR="001B7A2D" w:rsidRPr="00FC64E1">
        <w:rPr>
          <w:rFonts w:ascii="Junicode" w:hAnsi="Junicode"/>
          <w:sz w:val="28"/>
          <w:szCs w:val="28"/>
          <w:rPrChange w:id="16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lebet i</w:t>
      </w:r>
      <w:r w:rsidR="00A2594E" w:rsidRPr="00FC64E1">
        <w:rPr>
          <w:rFonts w:ascii="Junicode" w:hAnsi="Junicode"/>
          <w:sz w:val="28"/>
          <w:szCs w:val="28"/>
          <w:rPrChange w:id="16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und der Courti</w:t>
      </w:r>
      <w:r w:rsidR="00A2594E" w:rsidRPr="00FC64E1">
        <w:rPr>
          <w:rFonts w:ascii="Junicode" w:hAnsi="Junicode"/>
          <w:sz w:val="28"/>
          <w:szCs w:val="28"/>
          <w:rPrChange w:id="16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ein gu</w:t>
      </w:r>
      <w:r w:rsidR="001B7A2D" w:rsidRPr="00FC64E1">
        <w:rPr>
          <w:rFonts w:ascii="Junicode" w:hAnsi="Junicode"/>
          <w:sz w:val="28"/>
          <w:szCs w:val="28"/>
          <w:rPrChange w:id="16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frommer Her</w:t>
      </w:r>
      <w:r w:rsidR="00EA50DB" w:rsidRPr="00FC64E1">
        <w:rPr>
          <w:rFonts w:ascii="Junicode" w:hAnsi="Junicode"/>
          <w:sz w:val="28"/>
          <w:szCs w:val="28"/>
          <w:rPrChange w:id="16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1B7A2D" w:rsidRPr="00FC64E1">
        <w:rPr>
          <w:rFonts w:ascii="Junicode" w:hAnsi="Junicode"/>
          <w:sz w:val="28"/>
          <w:szCs w:val="28"/>
          <w:rPrChange w:id="16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i</w:t>
      </w:r>
      <w:r w:rsidR="00A2594E" w:rsidRPr="00FC64E1">
        <w:rPr>
          <w:rFonts w:ascii="Junicode" w:hAnsi="Junicode"/>
          <w:sz w:val="28"/>
          <w:szCs w:val="28"/>
          <w:rPrChange w:id="16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weiß Er nicht</w:t>
      </w:r>
      <w:r w:rsidR="000D0143" w:rsidRPr="00FC64E1">
        <w:rPr>
          <w:rFonts w:ascii="Junicode" w:hAnsi="Junicode"/>
          <w:sz w:val="28"/>
          <w:szCs w:val="28"/>
          <w:rPrChange w:id="16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mit was zierlichen Worten er da</w:t>
      </w:r>
      <w:r w:rsidR="001B7A2D" w:rsidRPr="00FC64E1">
        <w:rPr>
          <w:rFonts w:ascii="Junicode" w:hAnsi="Junicode"/>
          <w:sz w:val="28"/>
          <w:szCs w:val="28"/>
          <w:rPrChange w:id="16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prote</w:t>
      </w:r>
      <w:r w:rsidR="00A2594E" w:rsidRPr="00FC64E1">
        <w:rPr>
          <w:rFonts w:ascii="Junicode" w:hAnsi="Junicode"/>
          <w:sz w:val="28"/>
          <w:szCs w:val="28"/>
          <w:rPrChange w:id="16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tiren </w:t>
      </w:r>
      <w:r w:rsidR="00A2594E" w:rsidRPr="00FC64E1">
        <w:rPr>
          <w:rFonts w:ascii="Junicode" w:hAnsi="Junicode"/>
          <w:sz w:val="28"/>
          <w:szCs w:val="28"/>
          <w:rPrChange w:id="16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/ daß nemlich die</w:t>
      </w:r>
      <w:r w:rsidR="000D0143" w:rsidRPr="00FC64E1">
        <w:rPr>
          <w:rFonts w:ascii="Junicode" w:hAnsi="Junicode"/>
          <w:sz w:val="28"/>
          <w:szCs w:val="28"/>
          <w:rPrChange w:id="16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6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chehene Ehre gar zu groß </w:t>
      </w:r>
      <w:r w:rsidR="00A2594E" w:rsidRPr="00FC64E1">
        <w:rPr>
          <w:rFonts w:ascii="Junicode" w:hAnsi="Junicode"/>
          <w:sz w:val="28"/>
          <w:szCs w:val="28"/>
          <w:rPrChange w:id="16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die</w:t>
      </w:r>
      <w:r w:rsidR="000D0143" w:rsidRPr="00FC64E1">
        <w:rPr>
          <w:rFonts w:ascii="Junicode" w:hAnsi="Junicode"/>
          <w:sz w:val="28"/>
          <w:szCs w:val="28"/>
          <w:rPrChange w:id="16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einer Fraue und an dero jhm </w:t>
      </w:r>
      <w:r w:rsidR="00A2594E" w:rsidRPr="00FC64E1">
        <w:rPr>
          <w:rFonts w:ascii="Junicode" w:hAnsi="Junicode"/>
          <w:sz w:val="28"/>
          <w:szCs w:val="28"/>
          <w:rPrChange w:id="16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6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0D0143" w:rsidRPr="00FC64E1">
        <w:rPr>
          <w:rFonts w:ascii="Junicode" w:hAnsi="Junicode"/>
          <w:sz w:val="28"/>
          <w:szCs w:val="28"/>
          <w:rPrChange w:id="16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/ von den Her</w:t>
      </w:r>
      <w:r w:rsidR="00EA50DB" w:rsidRPr="00FC64E1">
        <w:rPr>
          <w:rFonts w:ascii="Junicode" w:hAnsi="Junicode"/>
          <w:sz w:val="28"/>
          <w:szCs w:val="28"/>
          <w:rPrChange w:id="16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1B7A2D" w:rsidRPr="00FC64E1">
        <w:rPr>
          <w:rFonts w:ascii="Junicode" w:hAnsi="Junicode"/>
          <w:sz w:val="28"/>
          <w:szCs w:val="28"/>
          <w:rPrChange w:id="16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ge</w:t>
      </w:r>
      <w:r w:rsidR="00A2594E" w:rsidRPr="00FC64E1">
        <w:rPr>
          <w:rFonts w:ascii="Junicode" w:hAnsi="Junicode"/>
          <w:sz w:val="28"/>
          <w:szCs w:val="28"/>
          <w:rPrChange w:id="16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 / be</w:t>
      </w:r>
      <w:r w:rsidR="001B7A2D" w:rsidRPr="00FC64E1">
        <w:rPr>
          <w:rFonts w:ascii="Junicode" w:hAnsi="Junicode"/>
          <w:sz w:val="28"/>
          <w:szCs w:val="28"/>
          <w:rPrChange w:id="16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danket </w:t>
      </w:r>
      <w:r w:rsidR="00A2594E" w:rsidRPr="00FC64E1">
        <w:rPr>
          <w:rFonts w:ascii="Junicode" w:hAnsi="Junicode"/>
          <w:sz w:val="28"/>
          <w:szCs w:val="28"/>
          <w:rPrChange w:id="16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</w:t>
      </w:r>
      <w:r w:rsidR="00A2594E" w:rsidRPr="00FC64E1">
        <w:rPr>
          <w:rFonts w:ascii="Junicode" w:hAnsi="Junicode"/>
          <w:sz w:val="28"/>
          <w:szCs w:val="28"/>
          <w:rPrChange w:id="16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B7A2D" w:rsidRPr="00FC64E1">
        <w:rPr>
          <w:rFonts w:ascii="Junicode" w:hAnsi="Junicode"/>
          <w:sz w:val="28"/>
          <w:szCs w:val="28"/>
          <w:rPrChange w:id="16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den ge</w:t>
      </w:r>
      <w:r w:rsidR="00A2594E" w:rsidRPr="00FC64E1">
        <w:rPr>
          <w:rFonts w:ascii="Junicode" w:hAnsi="Junicode"/>
          <w:sz w:val="28"/>
          <w:szCs w:val="28"/>
          <w:rPrChange w:id="16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trigen Rau</w:t>
      </w:r>
      <w:r w:rsidR="00A2594E" w:rsidRPr="00FC64E1">
        <w:rPr>
          <w:rFonts w:ascii="Junicode" w:hAnsi="Junicode"/>
          <w:sz w:val="28"/>
          <w:szCs w:val="28"/>
          <w:rPrChange w:id="16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0D0143" w:rsidRPr="00FC64E1">
        <w:rPr>
          <w:rFonts w:ascii="Junicode" w:hAnsi="Junicode"/>
          <w:sz w:val="28"/>
          <w:szCs w:val="28"/>
          <w:rPrChange w:id="16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auffs h</w:t>
      </w:r>
      <w:r w:rsidR="00A2594E" w:rsidRPr="00FC64E1">
        <w:rPr>
          <w:rFonts w:ascii="Junicode" w:hAnsi="Junicode"/>
          <w:sz w:val="28"/>
          <w:szCs w:val="28"/>
          <w:rPrChange w:id="16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1B7A2D" w:rsidRPr="00FC64E1">
        <w:rPr>
          <w:rFonts w:ascii="Junicode" w:hAnsi="Junicode"/>
          <w:sz w:val="28"/>
          <w:szCs w:val="28"/>
          <w:rPrChange w:id="16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6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/ und es werde </w:t>
      </w:r>
      <w:r w:rsidR="00A2594E" w:rsidRPr="00FC64E1">
        <w:rPr>
          <w:rFonts w:ascii="Junicode" w:hAnsi="Junicode"/>
          <w:sz w:val="28"/>
          <w:szCs w:val="28"/>
          <w:rPrChange w:id="16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0D0143" w:rsidRPr="00FC64E1">
        <w:rPr>
          <w:rFonts w:ascii="Junicode" w:hAnsi="Junicode"/>
          <w:sz w:val="28"/>
          <w:szCs w:val="28"/>
          <w:rPrChange w:id="16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Schuldigkeit anders nicht zula</w:t>
      </w:r>
      <w:r w:rsidR="00A2594E" w:rsidRPr="00FC64E1">
        <w:rPr>
          <w:rFonts w:ascii="Junicode" w:hAnsi="Junicode"/>
          <w:sz w:val="28"/>
          <w:szCs w:val="28"/>
          <w:rPrChange w:id="16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B7A2D" w:rsidRPr="00FC64E1">
        <w:rPr>
          <w:rFonts w:ascii="Junicode" w:hAnsi="Junicode"/>
          <w:sz w:val="28"/>
          <w:szCs w:val="28"/>
          <w:rPrChange w:id="16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0D0143" w:rsidRPr="00FC64E1">
        <w:rPr>
          <w:rFonts w:ascii="Junicode" w:hAnsi="Junicode"/>
          <w:sz w:val="28"/>
          <w:szCs w:val="28"/>
          <w:rPrChange w:id="16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daß er neben </w:t>
      </w:r>
      <w:r w:rsidR="00A2594E" w:rsidRPr="00FC64E1">
        <w:rPr>
          <w:rFonts w:ascii="Junicode" w:hAnsi="Junicode"/>
          <w:sz w:val="28"/>
          <w:szCs w:val="28"/>
          <w:rPrChange w:id="16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Frau den</w:t>
      </w:r>
      <w:r w:rsidR="000D0143" w:rsidRPr="00FC64E1">
        <w:rPr>
          <w:rFonts w:ascii="Junicode" w:hAnsi="Junicode"/>
          <w:sz w:val="28"/>
          <w:szCs w:val="28"/>
          <w:rPrChange w:id="16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6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1B7A2D" w:rsidRPr="00FC64E1">
        <w:rPr>
          <w:rFonts w:ascii="Junicode" w:hAnsi="Junicode"/>
          <w:sz w:val="28"/>
          <w:szCs w:val="28"/>
          <w:rPrChange w:id="16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einn</w:t>
      </w:r>
      <w:r w:rsidR="00A2594E" w:rsidRPr="00FC64E1">
        <w:rPr>
          <w:rFonts w:ascii="Junicode" w:hAnsi="Junicode"/>
          <w:sz w:val="28"/>
          <w:szCs w:val="28"/>
          <w:rPrChange w:id="16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D0143" w:rsidRPr="00FC64E1">
        <w:rPr>
          <w:rFonts w:ascii="Junicode" w:hAnsi="Junicode"/>
          <w:sz w:val="28"/>
          <w:szCs w:val="28"/>
          <w:rPrChange w:id="16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tigen / und damit den</w:t>
      </w:r>
      <w:r w:rsidR="00A2594E" w:rsidRPr="00FC64E1">
        <w:rPr>
          <w:rFonts w:ascii="Junicode" w:hAnsi="Junicode"/>
          <w:sz w:val="28"/>
          <w:szCs w:val="28"/>
          <w:rPrChange w:id="16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elben als wider </w:t>
      </w:r>
      <w:r w:rsidR="00A2594E" w:rsidRPr="00FC64E1">
        <w:rPr>
          <w:rFonts w:ascii="Junicode" w:hAnsi="Junicode"/>
          <w:sz w:val="28"/>
          <w:szCs w:val="28"/>
          <w:rPrChange w:id="16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Willen vel</w:t>
      </w:r>
      <w:r w:rsidR="000D0143" w:rsidRPr="00FC64E1">
        <w:rPr>
          <w:rFonts w:ascii="Junicode" w:hAnsi="Junicode"/>
          <w:sz w:val="28"/>
          <w:szCs w:val="28"/>
          <w:rPrChange w:id="16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qua</w:t>
      </w:r>
      <w:r w:rsidR="00A2594E" w:rsidRPr="00FC64E1">
        <w:rPr>
          <w:rFonts w:ascii="Junicode" w:hAnsi="Junicode"/>
          <w:sz w:val="28"/>
          <w:szCs w:val="28"/>
          <w:rPrChange w:id="16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i, gleichfals ins Hauß hinein</w:t>
      </w:r>
      <w:r w:rsidR="000D0143" w:rsidRPr="00FC64E1">
        <w:rPr>
          <w:rFonts w:ascii="Junicode" w:hAnsi="Junicode"/>
          <w:sz w:val="28"/>
          <w:szCs w:val="28"/>
          <w:rPrChange w:id="16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ziehen / alwo der gute Mann</w:t>
      </w:r>
      <w:r w:rsidR="000D0143" w:rsidRPr="00FC64E1">
        <w:rPr>
          <w:rFonts w:ascii="Junicode" w:hAnsi="Junicode"/>
          <w:sz w:val="28"/>
          <w:szCs w:val="28"/>
          <w:rPrChange w:id="16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aufftragen l</w:t>
      </w:r>
      <w:r w:rsidR="00A2594E" w:rsidRPr="00FC64E1">
        <w:rPr>
          <w:rFonts w:ascii="Junicode" w:hAnsi="Junicode"/>
          <w:sz w:val="28"/>
          <w:szCs w:val="28"/>
          <w:rPrChange w:id="16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1B7A2D" w:rsidRPr="00FC64E1">
        <w:rPr>
          <w:rFonts w:ascii="Junicode" w:hAnsi="Junicode"/>
          <w:sz w:val="28"/>
          <w:szCs w:val="28"/>
          <w:rPrChange w:id="16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dann muß an</w:t>
      </w:r>
      <w:r w:rsidR="000D0143" w:rsidRPr="00FC64E1">
        <w:rPr>
          <w:rFonts w:ascii="Junicode" w:hAnsi="Junicode"/>
          <w:sz w:val="28"/>
          <w:szCs w:val="28"/>
          <w:rPrChange w:id="16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</w:t>
      </w:r>
      <w:r w:rsidR="000D0143" w:rsidRPr="00FC64E1">
        <w:rPr>
          <w:rFonts w:ascii="Junicode" w:hAnsi="Junicode"/>
          <w:sz w:val="28"/>
          <w:szCs w:val="28"/>
          <w:rPrChange w:id="16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nfect / Apffel und Birn / an Ca</w:t>
      </w:r>
      <w:r w:rsidR="00A2594E" w:rsidRPr="00FC64E1">
        <w:rPr>
          <w:rFonts w:ascii="Junicode" w:hAnsi="Junicode"/>
          <w:sz w:val="28"/>
          <w:szCs w:val="28"/>
          <w:rPrChange w:id="16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tanien / Marcipan und Zuker</w:t>
      </w:r>
      <w:r w:rsidR="001B7A2D" w:rsidRPr="00FC64E1">
        <w:rPr>
          <w:rFonts w:ascii="Junicode" w:hAnsi="Junicode"/>
          <w:sz w:val="28"/>
          <w:szCs w:val="28"/>
          <w:rPrChange w:id="16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brot / und was des Dings mehr</w:t>
      </w:r>
      <w:r w:rsidR="000D0143" w:rsidRPr="00FC64E1">
        <w:rPr>
          <w:rFonts w:ascii="Junicode" w:hAnsi="Junicode"/>
          <w:sz w:val="28"/>
          <w:szCs w:val="28"/>
          <w:rPrChange w:id="16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6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nichts ermangeln / neben an</w:t>
      </w:r>
      <w:r w:rsidR="001B7A2D" w:rsidRPr="00FC64E1">
        <w:rPr>
          <w:rFonts w:ascii="Junicode" w:hAnsi="Junicode"/>
          <w:sz w:val="28"/>
          <w:szCs w:val="28"/>
          <w:rPrChange w:id="16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dern Confecturen wird auch ein</w:t>
      </w:r>
      <w:r w:rsidR="000D0143" w:rsidRPr="00FC64E1">
        <w:rPr>
          <w:rFonts w:ascii="Junicode" w:hAnsi="Junicode"/>
          <w:sz w:val="28"/>
          <w:szCs w:val="28"/>
          <w:rPrChange w:id="16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B7A2D" w:rsidRPr="00FC64E1">
        <w:rPr>
          <w:rFonts w:ascii="Junicode" w:hAnsi="Junicode"/>
          <w:sz w:val="28"/>
          <w:szCs w:val="28"/>
          <w:rPrChange w:id="16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guter Limburgi</w:t>
      </w:r>
      <w:r w:rsidR="00A2594E" w:rsidRPr="00FC64E1">
        <w:rPr>
          <w:rFonts w:ascii="Junicode" w:hAnsi="Junicode"/>
          <w:sz w:val="28"/>
          <w:szCs w:val="28"/>
          <w:rPrChange w:id="16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 K</w:t>
      </w:r>
      <w:r w:rsidR="00A2594E" w:rsidRPr="00FC64E1">
        <w:rPr>
          <w:rFonts w:ascii="Junicode" w:hAnsi="Junicode"/>
          <w:sz w:val="28"/>
          <w:szCs w:val="28"/>
          <w:rPrChange w:id="16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1B7A2D" w:rsidRPr="00FC64E1">
        <w:rPr>
          <w:rFonts w:ascii="Junicode" w:hAnsi="Junicode"/>
          <w:sz w:val="28"/>
          <w:szCs w:val="28"/>
          <w:rPrChange w:id="16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ge</w:t>
      </w:r>
      <w:r w:rsidR="00A2594E" w:rsidRPr="00FC64E1">
        <w:rPr>
          <w:rFonts w:ascii="Junicode" w:hAnsi="Junicode"/>
          <w:sz w:val="28"/>
          <w:szCs w:val="28"/>
          <w:rPrChange w:id="16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B7A2D" w:rsidRPr="00FC64E1">
        <w:rPr>
          <w:rFonts w:ascii="Junicode" w:hAnsi="Junicode"/>
          <w:sz w:val="28"/>
          <w:szCs w:val="28"/>
          <w:rPrChange w:id="16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</w:t>
      </w:r>
      <w:r w:rsidR="00684CA8" w:rsidRPr="00FC64E1">
        <w:rPr>
          <w:rFonts w:ascii="Junicode" w:hAnsi="Junicode"/>
          <w:sz w:val="28"/>
          <w:szCs w:val="28"/>
          <w:rPrChange w:id="16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darauff der Wein wol </w:t>
      </w:r>
      <w:r w:rsidR="00A2594E" w:rsidRPr="00FC64E1">
        <w:rPr>
          <w:rFonts w:ascii="Junicode" w:hAnsi="Junicode"/>
          <w:sz w:val="28"/>
          <w:szCs w:val="28"/>
          <w:rPrChange w:id="16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chmeken</w:t>
      </w:r>
      <w:r w:rsidR="000D0143" w:rsidRPr="00FC64E1">
        <w:rPr>
          <w:rFonts w:ascii="Junicode" w:hAnsi="Junicode"/>
          <w:sz w:val="28"/>
          <w:szCs w:val="28"/>
          <w:rPrChange w:id="16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/ weil aber die Frau nicht gern</w:t>
      </w:r>
      <w:r w:rsidR="000D0143" w:rsidRPr="00FC64E1">
        <w:rPr>
          <w:rFonts w:ascii="Junicode" w:hAnsi="Junicode"/>
          <w:sz w:val="28"/>
          <w:szCs w:val="28"/>
          <w:rPrChange w:id="16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ihet / daß viel davon gege</w:t>
      </w:r>
      <w:r w:rsidR="00A2594E" w:rsidRPr="00FC64E1">
        <w:rPr>
          <w:rFonts w:ascii="Junicode" w:hAnsi="Junicode"/>
          <w:sz w:val="28"/>
          <w:szCs w:val="28"/>
          <w:rPrChange w:id="16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7E4C" w:rsidRPr="00FC64E1">
        <w:rPr>
          <w:rFonts w:ascii="Junicode" w:hAnsi="Junicode"/>
          <w:sz w:val="28"/>
          <w:szCs w:val="28"/>
          <w:rPrChange w:id="16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werde / aldieweil er uti </w:t>
      </w:r>
      <w:r w:rsidR="00A2594E" w:rsidRPr="00FC64E1">
        <w:rPr>
          <w:rFonts w:ascii="Junicode" w:hAnsi="Junicode"/>
          <w:sz w:val="28"/>
          <w:szCs w:val="28"/>
          <w:rPrChange w:id="16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criptum le</w:t>
      </w:r>
      <w:r w:rsidR="00627E4C" w:rsidRPr="00FC64E1">
        <w:rPr>
          <w:rFonts w:ascii="Junicode" w:hAnsi="Junicode"/>
          <w:sz w:val="28"/>
          <w:szCs w:val="28"/>
          <w:rPrChange w:id="16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gimus</w:t>
      </w:r>
      <w:r w:rsidR="000D0143" w:rsidRPr="00FC64E1">
        <w:rPr>
          <w:rFonts w:ascii="Junicode" w:hAnsi="Junicode"/>
          <w:sz w:val="28"/>
          <w:szCs w:val="28"/>
          <w:rPrChange w:id="16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abbreviat </w:t>
      </w:r>
      <w:r w:rsidR="00A2594E" w:rsidRPr="00FC64E1">
        <w:rPr>
          <w:rFonts w:ascii="Junicode" w:hAnsi="Junicode"/>
          <w:sz w:val="28"/>
          <w:szCs w:val="28"/>
          <w:rPrChange w:id="16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ocium quem diligit illa,</w:t>
      </w:r>
      <w:r w:rsidR="000D0143" w:rsidRPr="00FC64E1">
        <w:rPr>
          <w:rFonts w:ascii="Junicode" w:hAnsi="Junicode"/>
          <w:sz w:val="28"/>
          <w:szCs w:val="28"/>
          <w:rPrChange w:id="16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immer kleiner wird und abnimt / </w:t>
      </w:r>
      <w:r w:rsidR="00A2594E" w:rsidRPr="00FC64E1">
        <w:rPr>
          <w:rFonts w:ascii="Junicode" w:hAnsi="Junicode"/>
          <w:sz w:val="28"/>
          <w:szCs w:val="28"/>
          <w:rPrChange w:id="16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0D0143" w:rsidRPr="00FC64E1">
        <w:rPr>
          <w:rFonts w:ascii="Junicode" w:hAnsi="Junicode"/>
          <w:sz w:val="28"/>
          <w:szCs w:val="28"/>
          <w:rPrChange w:id="16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wider</w:t>
      </w:r>
      <w:r w:rsidR="00EA50DB" w:rsidRPr="00FC64E1">
        <w:rPr>
          <w:rFonts w:ascii="Junicode" w:hAnsi="Junicode"/>
          <w:sz w:val="28"/>
          <w:szCs w:val="28"/>
          <w:rPrChange w:id="16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627E4C" w:rsidRPr="00FC64E1">
        <w:rPr>
          <w:rFonts w:ascii="Junicode" w:hAnsi="Junicode"/>
          <w:sz w:val="28"/>
          <w:szCs w:val="28"/>
          <w:rPrChange w:id="16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edet </w:t>
      </w:r>
      <w:r w:rsidR="00A2594E" w:rsidRPr="00FC64E1">
        <w:rPr>
          <w:rFonts w:ascii="Junicode" w:hAnsi="Junicode"/>
          <w:sz w:val="28"/>
          <w:szCs w:val="28"/>
          <w:rPrChange w:id="16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mit fleiß bei</w:t>
      </w:r>
      <w:r w:rsidR="00627E4C" w:rsidRPr="00FC64E1">
        <w:rPr>
          <w:rFonts w:ascii="Junicode" w:hAnsi="Junicode"/>
          <w:sz w:val="28"/>
          <w:szCs w:val="28"/>
          <w:rPrChange w:id="16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des hiemlich und </w:t>
      </w:r>
      <w:r w:rsidR="00A2594E" w:rsidRPr="00FC64E1">
        <w:rPr>
          <w:rFonts w:ascii="Junicode" w:hAnsi="Junicode"/>
          <w:sz w:val="28"/>
          <w:szCs w:val="28"/>
          <w:rPrChange w:id="16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27E4C" w:rsidRPr="00FC64E1">
        <w:rPr>
          <w:rFonts w:ascii="Junicode" w:hAnsi="Junicode"/>
          <w:sz w:val="28"/>
          <w:szCs w:val="28"/>
          <w:rPrChange w:id="16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ffentlich / daß </w:t>
      </w:r>
      <w:r w:rsidR="00A2594E" w:rsidRPr="00FC64E1">
        <w:rPr>
          <w:rFonts w:ascii="Junicode" w:hAnsi="Junicode"/>
          <w:sz w:val="28"/>
          <w:szCs w:val="28"/>
          <w:rPrChange w:id="16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0D0143" w:rsidRPr="00FC64E1">
        <w:rPr>
          <w:rFonts w:ascii="Junicode" w:hAnsi="Junicode"/>
          <w:sz w:val="28"/>
          <w:szCs w:val="28"/>
          <w:rPrChange w:id="16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davon nicht viel e</w:t>
      </w:r>
      <w:r w:rsidR="00A2594E" w:rsidRPr="00FC64E1">
        <w:rPr>
          <w:rFonts w:ascii="Junicode" w:hAnsi="Junicode"/>
          <w:sz w:val="28"/>
          <w:szCs w:val="28"/>
          <w:rPrChange w:id="16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27E4C" w:rsidRPr="00FC64E1">
        <w:rPr>
          <w:rFonts w:ascii="Junicode" w:hAnsi="Junicode"/>
          <w:sz w:val="28"/>
          <w:szCs w:val="28"/>
          <w:rPrChange w:id="16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6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olten / den</w:t>
      </w:r>
      <w:r w:rsidR="000D0143" w:rsidRPr="00FC64E1">
        <w:rPr>
          <w:rFonts w:ascii="Junicode" w:hAnsi="Junicode"/>
          <w:sz w:val="28"/>
          <w:szCs w:val="28"/>
          <w:rPrChange w:id="16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Ke</w:t>
      </w:r>
      <w:r w:rsidR="00A2594E" w:rsidRPr="00FC64E1">
        <w:rPr>
          <w:rFonts w:ascii="Junicode" w:hAnsi="Junicode"/>
          <w:sz w:val="28"/>
          <w:szCs w:val="28"/>
          <w:rPrChange w:id="16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6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nicht gut (ad coitum)</w:t>
      </w:r>
      <w:r w:rsidR="000D0143" w:rsidRPr="00FC64E1">
        <w:rPr>
          <w:rFonts w:ascii="Junicode" w:hAnsi="Junicode"/>
          <w:sz w:val="28"/>
          <w:szCs w:val="28"/>
          <w:rPrChange w:id="16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27E4C" w:rsidRPr="00FC64E1">
        <w:rPr>
          <w:rFonts w:ascii="Junicode" w:hAnsi="Junicode"/>
          <w:sz w:val="28"/>
          <w:szCs w:val="28"/>
          <w:rPrChange w:id="16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verd</w:t>
      </w:r>
      <w:r w:rsidR="00A2594E" w:rsidRPr="00FC64E1">
        <w:rPr>
          <w:rFonts w:ascii="Junicode" w:hAnsi="Junicode"/>
          <w:sz w:val="28"/>
          <w:szCs w:val="28"/>
          <w:rPrChange w:id="16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627E4C" w:rsidRPr="00FC64E1">
        <w:rPr>
          <w:rFonts w:ascii="Junicode" w:hAnsi="Junicode"/>
          <w:sz w:val="28"/>
          <w:szCs w:val="28"/>
          <w:rPrChange w:id="16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uen / </w:t>
      </w:r>
      <w:r w:rsidR="00A2594E" w:rsidRPr="00FC64E1">
        <w:rPr>
          <w:rFonts w:ascii="Junicode" w:hAnsi="Junicode"/>
          <w:sz w:val="28"/>
          <w:szCs w:val="28"/>
          <w:rPrChange w:id="16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chade der Ge</w:t>
      </w:r>
      <w:r w:rsidR="00A2594E" w:rsidRPr="00FC64E1">
        <w:rPr>
          <w:rFonts w:ascii="Junicode" w:hAnsi="Junicode"/>
          <w:sz w:val="28"/>
          <w:szCs w:val="28"/>
          <w:rPrChange w:id="16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</w:t>
      </w:r>
      <w:r w:rsidR="00627E4C" w:rsidRPr="00FC64E1">
        <w:rPr>
          <w:rFonts w:ascii="Junicode" w:hAnsi="Junicode"/>
          <w:sz w:val="28"/>
          <w:szCs w:val="28"/>
          <w:rPrChange w:id="16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heit / und </w:t>
      </w:r>
      <w:r w:rsidR="00A2594E" w:rsidRPr="00FC64E1">
        <w:rPr>
          <w:rFonts w:ascii="Junicode" w:hAnsi="Junicode"/>
          <w:sz w:val="28"/>
          <w:szCs w:val="28"/>
          <w:rPrChange w:id="16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27E4C" w:rsidRPr="00FC64E1">
        <w:rPr>
          <w:rFonts w:ascii="Junicode" w:hAnsi="Junicode"/>
          <w:sz w:val="28"/>
          <w:szCs w:val="28"/>
          <w:rPrChange w:id="16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gegen </w:t>
      </w:r>
      <w:r w:rsidR="000D0143" w:rsidRPr="00FC64E1">
        <w:rPr>
          <w:rFonts w:ascii="Junicode" w:hAnsi="Junicode"/>
          <w:sz w:val="28"/>
          <w:szCs w:val="28"/>
          <w:rPrChange w:id="16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Nacht un</w:t>
      </w:r>
      <w:r w:rsidR="00627E4C" w:rsidRPr="00FC64E1">
        <w:rPr>
          <w:rFonts w:ascii="Junicode" w:hAnsi="Junicode"/>
          <w:sz w:val="28"/>
          <w:szCs w:val="28"/>
          <w:rPrChange w:id="16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dienlich.</w:t>
      </w:r>
    </w:p>
    <w:p w14:paraId="44BC74E3" w14:textId="0013659F" w:rsidR="00793C99" w:rsidRPr="00FC64E1" w:rsidRDefault="00627E4C" w:rsidP="001B2A6D">
      <w:pPr>
        <w:spacing w:line="360" w:lineRule="auto"/>
        <w:rPr>
          <w:rFonts w:ascii="Junicode" w:hAnsi="Junicode"/>
          <w:sz w:val="28"/>
          <w:szCs w:val="28"/>
          <w:rPrChange w:id="16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C04F22" w:rsidRPr="00FC64E1">
        <w:rPr>
          <w:rFonts w:ascii="Junicode" w:hAnsi="Junicode"/>
          <w:sz w:val="28"/>
          <w:szCs w:val="28"/>
          <w:rPrChange w:id="16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muß man die Courti</w:t>
      </w:r>
      <w:r w:rsidR="00A2594E" w:rsidRPr="00FC64E1">
        <w:rPr>
          <w:rFonts w:ascii="Junicode" w:hAnsi="Junicode"/>
          <w:sz w:val="28"/>
          <w:szCs w:val="28"/>
          <w:rPrChange w:id="16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</w:t>
      </w:r>
      <w:r w:rsidR="000D0143" w:rsidRPr="00FC64E1">
        <w:rPr>
          <w:rFonts w:ascii="Junicode" w:hAnsi="Junicode"/>
          <w:sz w:val="28"/>
          <w:szCs w:val="28"/>
          <w:rPrChange w:id="16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04F22" w:rsidRPr="00FC64E1">
        <w:rPr>
          <w:rFonts w:ascii="Junicode" w:hAnsi="Junicode"/>
          <w:sz w:val="28"/>
          <w:szCs w:val="28"/>
          <w:rPrChange w:id="16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empfangen / </w:t>
      </w:r>
      <w:r w:rsidR="00A2594E" w:rsidRPr="00FC64E1">
        <w:rPr>
          <w:rFonts w:ascii="Junicode" w:hAnsi="Junicode"/>
          <w:sz w:val="28"/>
          <w:szCs w:val="28"/>
          <w:rPrChange w:id="16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muß man </w:t>
      </w:r>
      <w:r w:rsidR="00A2594E" w:rsidRPr="00FC64E1">
        <w:rPr>
          <w:rFonts w:ascii="Junicode" w:hAnsi="Junicode"/>
          <w:sz w:val="28"/>
          <w:szCs w:val="28"/>
          <w:rPrChange w:id="16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</w:t>
      </w:r>
      <w:r w:rsidR="000D0143" w:rsidRPr="00FC64E1">
        <w:rPr>
          <w:rFonts w:ascii="Junicode" w:hAnsi="Junicode"/>
          <w:sz w:val="28"/>
          <w:szCs w:val="28"/>
          <w:rPrChange w:id="16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04F22" w:rsidRPr="00FC64E1">
        <w:rPr>
          <w:rFonts w:ascii="Junicode" w:hAnsi="Junicode"/>
          <w:sz w:val="28"/>
          <w:szCs w:val="28"/>
          <w:rPrChange w:id="16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Corrivalen und </w:t>
      </w:r>
      <w:r w:rsidR="00A2594E" w:rsidRPr="00FC64E1">
        <w:rPr>
          <w:rFonts w:ascii="Junicode" w:hAnsi="Junicode"/>
          <w:sz w:val="28"/>
          <w:szCs w:val="28"/>
          <w:rPrChange w:id="16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Frauen gute</w:t>
      </w:r>
      <w:r w:rsidR="000D0143" w:rsidRPr="00FC64E1">
        <w:rPr>
          <w:rFonts w:ascii="Junicode" w:hAnsi="Junicode"/>
          <w:sz w:val="28"/>
          <w:szCs w:val="28"/>
          <w:rPrChange w:id="16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04F22" w:rsidRPr="00FC64E1">
        <w:rPr>
          <w:rFonts w:ascii="Junicode" w:hAnsi="Junicode"/>
          <w:sz w:val="28"/>
          <w:szCs w:val="28"/>
          <w:rPrChange w:id="16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Freunde und G</w:t>
      </w:r>
      <w:r w:rsidR="00A2594E" w:rsidRPr="00FC64E1">
        <w:rPr>
          <w:rFonts w:ascii="Junicode" w:hAnsi="Junicode"/>
          <w:sz w:val="28"/>
          <w:szCs w:val="28"/>
          <w:rPrChange w:id="16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C04F22" w:rsidRPr="00FC64E1">
        <w:rPr>
          <w:rFonts w:ascii="Junicode" w:hAnsi="Junicode"/>
          <w:sz w:val="28"/>
          <w:szCs w:val="28"/>
          <w:rPrChange w:id="16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tractiren /</w:t>
      </w:r>
      <w:r w:rsidR="000D0143" w:rsidRPr="00FC64E1">
        <w:rPr>
          <w:rFonts w:ascii="Junicode" w:hAnsi="Junicode"/>
          <w:sz w:val="28"/>
          <w:szCs w:val="28"/>
          <w:rPrChange w:id="16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04F22" w:rsidRPr="00FC64E1">
        <w:rPr>
          <w:rFonts w:ascii="Junicode" w:hAnsi="Junicode"/>
          <w:sz w:val="28"/>
          <w:szCs w:val="28"/>
          <w:rPrChange w:id="16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darum lauffet / </w:t>
      </w:r>
      <w:r w:rsidR="00A2594E" w:rsidRPr="00FC64E1">
        <w:rPr>
          <w:rFonts w:ascii="Junicode" w:hAnsi="Junicode"/>
          <w:sz w:val="28"/>
          <w:szCs w:val="28"/>
          <w:rPrChange w:id="16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chaffet auff / holet</w:t>
      </w:r>
      <w:r w:rsidR="000D0143" w:rsidRPr="00FC64E1">
        <w:rPr>
          <w:rFonts w:ascii="Junicode" w:hAnsi="Junicode"/>
          <w:sz w:val="28"/>
          <w:szCs w:val="28"/>
          <w:rPrChange w:id="16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C04F22" w:rsidRPr="00FC64E1">
        <w:rPr>
          <w:rFonts w:ascii="Junicode" w:hAnsi="Junicode"/>
          <w:sz w:val="28"/>
          <w:szCs w:val="28"/>
          <w:rPrChange w:id="16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Wein her / </w:t>
      </w:r>
      <w:r w:rsidR="00A2594E" w:rsidRPr="00FC64E1">
        <w:rPr>
          <w:rFonts w:ascii="Junicode" w:hAnsi="Junicode"/>
          <w:sz w:val="28"/>
          <w:szCs w:val="28"/>
          <w:rPrChange w:id="16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chenket fri</w:t>
      </w:r>
      <w:r w:rsidR="00A2594E" w:rsidRPr="00FC64E1">
        <w:rPr>
          <w:rFonts w:ascii="Junicode" w:hAnsi="Junicode"/>
          <w:sz w:val="28"/>
          <w:szCs w:val="28"/>
          <w:rPrChange w:id="16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C04F22" w:rsidRPr="00FC64E1">
        <w:rPr>
          <w:rFonts w:ascii="Junicode" w:hAnsi="Junicode"/>
          <w:sz w:val="28"/>
          <w:szCs w:val="28"/>
          <w:rPrChange w:id="16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ein / und</w:t>
      </w:r>
      <w:r w:rsidR="000D0143" w:rsidRPr="00FC64E1">
        <w:rPr>
          <w:rFonts w:ascii="Junicode" w:hAnsi="Junicode"/>
          <w:sz w:val="28"/>
          <w:szCs w:val="28"/>
          <w:rPrChange w:id="16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eit unverdro</w:t>
      </w:r>
      <w:r w:rsidR="00A2594E" w:rsidRPr="00FC64E1">
        <w:rPr>
          <w:rFonts w:ascii="Junicode" w:hAnsi="Junicode"/>
          <w:sz w:val="28"/>
          <w:szCs w:val="28"/>
          <w:rPrChange w:id="16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2C4852" w:rsidRPr="00FC64E1">
        <w:rPr>
          <w:rFonts w:ascii="Junicode" w:hAnsi="Junicode"/>
          <w:sz w:val="28"/>
          <w:szCs w:val="28"/>
          <w:rPrChange w:id="16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6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critum e</w:t>
      </w:r>
      <w:r w:rsidR="00A2594E" w:rsidRPr="00FC64E1">
        <w:rPr>
          <w:rFonts w:ascii="Junicode" w:hAnsi="Junicode"/>
          <w:sz w:val="28"/>
          <w:szCs w:val="28"/>
          <w:rPrChange w:id="16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enim,</w:t>
      </w:r>
      <w:r w:rsidR="000D0143" w:rsidRPr="00FC64E1">
        <w:rPr>
          <w:rFonts w:ascii="Junicode" w:hAnsi="Junicode"/>
          <w:sz w:val="28"/>
          <w:szCs w:val="28"/>
          <w:rPrChange w:id="16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C4852" w:rsidRPr="00FC64E1">
        <w:rPr>
          <w:rFonts w:ascii="Junicode" w:hAnsi="Junicode"/>
          <w:sz w:val="28"/>
          <w:szCs w:val="28"/>
          <w:rPrChange w:id="16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Jhr </w:t>
      </w:r>
      <w:r w:rsidR="00A2594E" w:rsidRPr="00FC64E1">
        <w:rPr>
          <w:rFonts w:ascii="Junicode" w:hAnsi="Junicode"/>
          <w:sz w:val="28"/>
          <w:szCs w:val="28"/>
          <w:rPrChange w:id="16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ollet unterth</w:t>
      </w:r>
      <w:r w:rsidR="00A2594E" w:rsidRPr="00FC64E1">
        <w:rPr>
          <w:rFonts w:ascii="Junicode" w:hAnsi="Junicode"/>
          <w:sz w:val="28"/>
          <w:szCs w:val="28"/>
          <w:rPrChange w:id="16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2C4852" w:rsidRPr="00FC64E1">
        <w:rPr>
          <w:rFonts w:ascii="Junicode" w:hAnsi="Junicode"/>
          <w:sz w:val="28"/>
          <w:szCs w:val="28"/>
          <w:rPrChange w:id="16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nig </w:t>
      </w:r>
      <w:r w:rsidR="00A2594E" w:rsidRPr="00FC64E1">
        <w:rPr>
          <w:rFonts w:ascii="Junicode" w:hAnsi="Junicode"/>
          <w:sz w:val="28"/>
          <w:szCs w:val="28"/>
          <w:rPrChange w:id="16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den</w:t>
      </w:r>
      <w:r w:rsidR="000D0143" w:rsidRPr="00FC64E1">
        <w:rPr>
          <w:rFonts w:ascii="Junicode" w:hAnsi="Junicode"/>
          <w:sz w:val="28"/>
          <w:szCs w:val="28"/>
          <w:rPrChange w:id="16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2C4852" w:rsidRPr="00FC64E1">
        <w:rPr>
          <w:rFonts w:ascii="Junicode" w:hAnsi="Junicode"/>
          <w:sz w:val="28"/>
          <w:szCs w:val="28"/>
          <w:rPrChange w:id="16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Courti</w:t>
      </w:r>
      <w:r w:rsidR="00A2594E" w:rsidRPr="00FC64E1">
        <w:rPr>
          <w:rFonts w:ascii="Junicode" w:hAnsi="Junicode"/>
          <w:sz w:val="28"/>
          <w:szCs w:val="28"/>
          <w:rPrChange w:id="16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2C4852" w:rsidRPr="00FC64E1">
        <w:rPr>
          <w:rFonts w:ascii="Junicode" w:hAnsi="Junicode"/>
          <w:sz w:val="28"/>
          <w:szCs w:val="28"/>
          <w:rPrChange w:id="16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und Pflegern euer</w:t>
      </w:r>
      <w:r w:rsidR="00684CA8" w:rsidRPr="00FC64E1">
        <w:rPr>
          <w:rFonts w:ascii="Junicode" w:hAnsi="Junicode"/>
          <w:sz w:val="28"/>
          <w:szCs w:val="28"/>
          <w:rPrChange w:id="16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93C99" w:rsidRPr="00FC64E1">
        <w:rPr>
          <w:rFonts w:ascii="Junicode" w:hAnsi="Junicode"/>
          <w:sz w:val="28"/>
          <w:szCs w:val="28"/>
          <w:rPrChange w:id="16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Weiber und Kinder / und wider die</w:t>
      </w:r>
      <w:r w:rsidR="00A2594E" w:rsidRPr="00FC64E1">
        <w:rPr>
          <w:rFonts w:ascii="Junicode" w:hAnsi="Junicode"/>
          <w:sz w:val="28"/>
          <w:szCs w:val="28"/>
          <w:rPrChange w:id="16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93C99" w:rsidRPr="00FC64E1">
        <w:rPr>
          <w:rFonts w:ascii="Junicode" w:hAnsi="Junicode"/>
          <w:sz w:val="28"/>
          <w:szCs w:val="28"/>
          <w:rPrChange w:id="16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nicht mur</w:t>
      </w:r>
      <w:r w:rsidR="00EA50DB" w:rsidRPr="00FC64E1">
        <w:rPr>
          <w:rFonts w:ascii="Junicode" w:hAnsi="Junicode"/>
          <w:sz w:val="28"/>
          <w:szCs w:val="28"/>
          <w:rPrChange w:id="16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93C99" w:rsidRPr="00FC64E1">
        <w:rPr>
          <w:rFonts w:ascii="Junicode" w:hAnsi="Junicode"/>
          <w:sz w:val="28"/>
          <w:szCs w:val="28"/>
          <w:rPrChange w:id="16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6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93C99" w:rsidRPr="00FC64E1">
        <w:rPr>
          <w:rFonts w:ascii="Junicode" w:hAnsi="Junicode"/>
          <w:sz w:val="28"/>
          <w:szCs w:val="28"/>
          <w:rPrChange w:id="16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gedultig</w:t>
      </w:r>
      <w:r w:rsidR="000D0143" w:rsidRPr="00FC64E1">
        <w:rPr>
          <w:rFonts w:ascii="Junicode" w:hAnsi="Junicode"/>
          <w:sz w:val="28"/>
          <w:szCs w:val="28"/>
          <w:rPrChange w:id="16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93C99" w:rsidRPr="00FC64E1">
        <w:rPr>
          <w:rFonts w:ascii="Junicode" w:hAnsi="Junicode"/>
          <w:sz w:val="28"/>
          <w:szCs w:val="28"/>
          <w:rPrChange w:id="16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freigebig </w:t>
      </w:r>
      <w:r w:rsidR="00A2594E" w:rsidRPr="00FC64E1">
        <w:rPr>
          <w:rFonts w:ascii="Junicode" w:hAnsi="Junicode"/>
          <w:sz w:val="28"/>
          <w:szCs w:val="28"/>
          <w:rPrChange w:id="16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93C99" w:rsidRPr="00FC64E1">
        <w:rPr>
          <w:rFonts w:ascii="Junicode" w:hAnsi="Junicode"/>
          <w:sz w:val="28"/>
          <w:szCs w:val="28"/>
          <w:rPrChange w:id="16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cum hilarem datorem diligat Dominus.</w:t>
      </w:r>
    </w:p>
    <w:p w14:paraId="0DA164A4" w14:textId="1E1C5A40" w:rsidR="00D952BB" w:rsidRPr="00FC64E1" w:rsidRDefault="00793C99" w:rsidP="001B2A6D">
      <w:pPr>
        <w:spacing w:line="360" w:lineRule="auto"/>
        <w:rPr>
          <w:rFonts w:ascii="Junicode" w:hAnsi="Junicode"/>
          <w:sz w:val="28"/>
          <w:szCs w:val="28"/>
          <w:rPrChange w:id="16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Endlich wen es nun zeit i</w:t>
      </w:r>
      <w:r w:rsidR="00A2594E" w:rsidRPr="00FC64E1">
        <w:rPr>
          <w:rFonts w:ascii="Junicode" w:hAnsi="Junicode"/>
          <w:sz w:val="28"/>
          <w:szCs w:val="28"/>
          <w:rPrChange w:id="16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von</w:t>
      </w:r>
      <w:r w:rsidR="000D0143" w:rsidRPr="00FC64E1">
        <w:rPr>
          <w:rFonts w:ascii="Junicode" w:hAnsi="Junicode"/>
          <w:sz w:val="28"/>
          <w:szCs w:val="28"/>
          <w:rPrChange w:id="16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dannen zu </w:t>
      </w:r>
      <w:r w:rsidR="00A2594E" w:rsidRPr="00FC64E1">
        <w:rPr>
          <w:rFonts w:ascii="Junicode" w:hAnsi="Junicode"/>
          <w:sz w:val="28"/>
          <w:szCs w:val="28"/>
          <w:rPrChange w:id="16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cheiden / und die</w:t>
      </w:r>
      <w:r w:rsidR="00A2594E" w:rsidRPr="00FC64E1">
        <w:rPr>
          <w:rFonts w:ascii="Junicode" w:hAnsi="Junicode"/>
          <w:sz w:val="28"/>
          <w:szCs w:val="28"/>
          <w:rPrChange w:id="16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</w:t>
      </w:r>
      <w:r w:rsidR="00A2594E" w:rsidRPr="00FC64E1">
        <w:rPr>
          <w:rFonts w:ascii="Junicode" w:hAnsi="Junicode"/>
          <w:sz w:val="28"/>
          <w:szCs w:val="28"/>
          <w:rPrChange w:id="16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0D0143" w:rsidRPr="00FC64E1">
        <w:rPr>
          <w:rFonts w:ascii="Junicode" w:hAnsi="Junicode"/>
          <w:sz w:val="28"/>
          <w:szCs w:val="28"/>
          <w:rPrChange w:id="16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nunmero corrivalis (Herze~s-Freu~d)</w:t>
      </w:r>
      <w:r w:rsidR="000D0143" w:rsidRPr="00FC64E1">
        <w:rPr>
          <w:rFonts w:ascii="Junicode" w:hAnsi="Junicode"/>
          <w:sz w:val="28"/>
          <w:szCs w:val="28"/>
          <w:rPrChange w:id="16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</w:t>
      </w:r>
      <w:r w:rsidR="00A2594E" w:rsidRPr="00FC64E1">
        <w:rPr>
          <w:rFonts w:ascii="Junicode" w:hAnsi="Junicode"/>
          <w:sz w:val="28"/>
          <w:szCs w:val="28"/>
          <w:rPrChange w:id="16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/ und geb</w:t>
      </w:r>
      <w:r w:rsidR="00A2594E" w:rsidRPr="00FC64E1">
        <w:rPr>
          <w:rFonts w:ascii="Junicode" w:hAnsi="Junicode"/>
          <w:sz w:val="28"/>
          <w:szCs w:val="28"/>
          <w:rPrChange w:id="16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rlicher ma</w:t>
      </w:r>
      <w:r w:rsidR="00A2594E" w:rsidRPr="00FC64E1">
        <w:rPr>
          <w:rFonts w:ascii="Junicode" w:hAnsi="Junicode"/>
          <w:sz w:val="28"/>
          <w:szCs w:val="28"/>
          <w:rPrChange w:id="16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0D0143" w:rsidRPr="00FC64E1">
        <w:rPr>
          <w:rFonts w:ascii="Junicode" w:hAnsi="Junicode"/>
          <w:sz w:val="28"/>
          <w:szCs w:val="28"/>
          <w:rPrChange w:id="16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Ab</w:t>
      </w:r>
      <w:r w:rsidR="00A2594E" w:rsidRPr="00FC64E1">
        <w:rPr>
          <w:rFonts w:ascii="Junicode" w:hAnsi="Junicode"/>
          <w:sz w:val="28"/>
          <w:szCs w:val="28"/>
          <w:rPrChange w:id="16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 nemen wil / dan bittet</w:t>
      </w:r>
      <w:r w:rsidR="000D0143" w:rsidRPr="00FC64E1">
        <w:rPr>
          <w:rFonts w:ascii="Junicode" w:hAnsi="Junicode"/>
          <w:sz w:val="28"/>
          <w:szCs w:val="28"/>
          <w:rPrChange w:id="16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Mann </w:t>
      </w:r>
      <w:r w:rsidR="00A2594E" w:rsidRPr="00FC64E1">
        <w:rPr>
          <w:rFonts w:ascii="Junicode" w:hAnsi="Junicode"/>
          <w:sz w:val="28"/>
          <w:szCs w:val="28"/>
          <w:rPrChange w:id="16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be</w:t>
      </w:r>
      <w:r w:rsidR="00A2594E" w:rsidRPr="00FC64E1">
        <w:rPr>
          <w:rFonts w:ascii="Junicode" w:hAnsi="Junicode"/>
          <w:sz w:val="28"/>
          <w:szCs w:val="28"/>
          <w:rPrChange w:id="16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/ er m</w:t>
      </w:r>
      <w:r w:rsidR="00A2594E" w:rsidRPr="00FC64E1">
        <w:rPr>
          <w:rFonts w:ascii="Junicode" w:hAnsi="Junicode"/>
          <w:sz w:val="28"/>
          <w:szCs w:val="28"/>
          <w:rPrChange w:id="16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noc</w:t>
      </w:r>
      <w:r w:rsidR="000D0143" w:rsidRPr="00FC64E1">
        <w:rPr>
          <w:rFonts w:ascii="Junicode" w:hAnsi="Junicode"/>
          <w:sz w:val="28"/>
          <w:szCs w:val="28"/>
          <w:rPrChange w:id="16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 </w:t>
      </w:r>
      <w:r w:rsidRPr="00FC64E1">
        <w:rPr>
          <w:rFonts w:ascii="Junicode" w:hAnsi="Junicode"/>
          <w:sz w:val="28"/>
          <w:szCs w:val="28"/>
          <w:rPrChange w:id="16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 halbe Stunde </w:t>
      </w:r>
      <w:r w:rsidR="00A2594E" w:rsidRPr="00FC64E1">
        <w:rPr>
          <w:rFonts w:ascii="Junicode" w:hAnsi="Junicode"/>
          <w:sz w:val="28"/>
          <w:szCs w:val="28"/>
          <w:rPrChange w:id="16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bei jhnen aufhalte~ / beides jhn und </w:t>
      </w:r>
      <w:r w:rsidR="00A2594E" w:rsidRPr="00FC64E1">
        <w:rPr>
          <w:rFonts w:ascii="Junicode" w:hAnsi="Junicode"/>
          <w:sz w:val="28"/>
          <w:szCs w:val="28"/>
          <w:rPrChange w:id="16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Frau oder</w:t>
      </w:r>
      <w:r w:rsidR="000D0143" w:rsidRPr="00FC64E1">
        <w:rPr>
          <w:rFonts w:ascii="Junicode" w:hAnsi="Junicode"/>
          <w:sz w:val="28"/>
          <w:szCs w:val="28"/>
          <w:rPrChange w:id="16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Tochter mit </w:t>
      </w:r>
      <w:r w:rsidR="00A2594E" w:rsidRPr="00FC64E1">
        <w:rPr>
          <w:rFonts w:ascii="Junicode" w:hAnsi="Junicode"/>
          <w:sz w:val="28"/>
          <w:szCs w:val="28"/>
          <w:rPrChange w:id="16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Gegenwart und</w:t>
      </w:r>
      <w:r w:rsidR="000D0143" w:rsidRPr="00FC64E1">
        <w:rPr>
          <w:rFonts w:ascii="Junicode" w:hAnsi="Junicode"/>
          <w:sz w:val="28"/>
          <w:szCs w:val="28"/>
          <w:rPrChange w:id="16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anm</w:t>
      </w:r>
      <w:r w:rsidR="00A2594E" w:rsidRPr="00FC64E1">
        <w:rPr>
          <w:rFonts w:ascii="Junicode" w:hAnsi="Junicode"/>
          <w:sz w:val="28"/>
          <w:szCs w:val="28"/>
          <w:rPrChange w:id="16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tigen Di</w:t>
      </w:r>
      <w:r w:rsidR="00A2594E" w:rsidRPr="00FC64E1">
        <w:rPr>
          <w:rFonts w:ascii="Junicode" w:hAnsi="Junicode"/>
          <w:sz w:val="28"/>
          <w:szCs w:val="28"/>
          <w:rPrChange w:id="16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curs etwas erg</w:t>
      </w:r>
      <w:r w:rsidR="00A2594E" w:rsidRPr="00FC64E1">
        <w:rPr>
          <w:rFonts w:ascii="Junicode" w:hAnsi="Junicode"/>
          <w:sz w:val="28"/>
          <w:szCs w:val="28"/>
          <w:rPrChange w:id="16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zen /</w:t>
      </w:r>
      <w:r w:rsidR="000D0143" w:rsidRPr="00FC64E1">
        <w:rPr>
          <w:rFonts w:ascii="Junicode" w:hAnsi="Junicode"/>
          <w:sz w:val="28"/>
          <w:szCs w:val="28"/>
          <w:rPrChange w:id="16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es noch fr</w:t>
      </w:r>
      <w:r w:rsidR="00A2594E" w:rsidRPr="00FC64E1">
        <w:rPr>
          <w:rFonts w:ascii="Junicode" w:hAnsi="Junicode"/>
          <w:sz w:val="28"/>
          <w:szCs w:val="28"/>
          <w:rPrChange w:id="16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zeitig zum </w:t>
      </w:r>
      <w:r w:rsidR="00A2594E" w:rsidRPr="00FC64E1">
        <w:rPr>
          <w:rFonts w:ascii="Junicode" w:hAnsi="Junicode"/>
          <w:sz w:val="28"/>
          <w:szCs w:val="28"/>
          <w:rPrChange w:id="16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chlaffen /</w:t>
      </w:r>
      <w:r w:rsidR="000D0143" w:rsidRPr="00FC64E1">
        <w:rPr>
          <w:rFonts w:ascii="Junicode" w:hAnsi="Junicode"/>
          <w:sz w:val="28"/>
          <w:szCs w:val="28"/>
          <w:rPrChange w:id="16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aber die</w:t>
      </w:r>
      <w:r w:rsidR="00A2594E" w:rsidRPr="00FC64E1">
        <w:rPr>
          <w:rFonts w:ascii="Junicode" w:hAnsi="Junicode"/>
          <w:sz w:val="28"/>
          <w:szCs w:val="28"/>
          <w:rPrChange w:id="16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</w:t>
      </w:r>
      <w:r w:rsidR="00A2594E" w:rsidRPr="00FC64E1">
        <w:rPr>
          <w:rFonts w:ascii="Junicode" w:hAnsi="Junicode"/>
          <w:sz w:val="28"/>
          <w:szCs w:val="28"/>
          <w:rPrChange w:id="16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16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6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nicht weiter auf</w:t>
      </w:r>
      <w:r w:rsidRPr="00FC64E1">
        <w:rPr>
          <w:rFonts w:ascii="Junicode" w:hAnsi="Junicode"/>
          <w:sz w:val="28"/>
          <w:szCs w:val="28"/>
          <w:rPrChange w:id="16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halte</w:t>
      </w:r>
      <w:r w:rsidR="000D0143" w:rsidRPr="00FC64E1">
        <w:rPr>
          <w:rFonts w:ascii="Junicode" w:hAnsi="Junicode"/>
          <w:sz w:val="28"/>
          <w:szCs w:val="28"/>
          <w:rPrChange w:id="16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(den er offt kommen wil) da</w:t>
      </w:r>
      <w:r w:rsidRPr="00FC64E1">
        <w:rPr>
          <w:rFonts w:ascii="Junicode" w:hAnsi="Junicode"/>
          <w:sz w:val="28"/>
          <w:szCs w:val="28"/>
          <w:rPrChange w:id="16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rum ent</w:t>
      </w:r>
      <w:r w:rsidR="00A2594E" w:rsidRPr="00FC64E1">
        <w:rPr>
          <w:rFonts w:ascii="Junicode" w:hAnsi="Junicode"/>
          <w:sz w:val="28"/>
          <w:szCs w:val="28"/>
          <w:rPrChange w:id="16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chuldiget er </w:t>
      </w:r>
      <w:r w:rsidR="00A2594E" w:rsidRPr="00FC64E1">
        <w:rPr>
          <w:rFonts w:ascii="Junicode" w:hAnsi="Junicode"/>
          <w:sz w:val="28"/>
          <w:szCs w:val="28"/>
          <w:rPrChange w:id="16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auffs h</w:t>
      </w:r>
      <w:r w:rsidR="00A2594E" w:rsidRPr="00FC64E1">
        <w:rPr>
          <w:rFonts w:ascii="Junicode" w:hAnsi="Junicode"/>
          <w:sz w:val="28"/>
          <w:szCs w:val="28"/>
          <w:rPrChange w:id="16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D0143" w:rsidRPr="00FC64E1">
        <w:rPr>
          <w:rFonts w:ascii="Junicode" w:hAnsi="Junicode"/>
          <w:sz w:val="28"/>
          <w:szCs w:val="28"/>
          <w:rPrChange w:id="16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6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und h</w:t>
      </w:r>
      <w:r w:rsidR="00A2594E" w:rsidRPr="00FC64E1">
        <w:rPr>
          <w:rFonts w:ascii="Junicode" w:hAnsi="Junicode"/>
          <w:sz w:val="28"/>
          <w:szCs w:val="28"/>
          <w:rPrChange w:id="16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</w:t>
      </w:r>
      <w:r w:rsidR="00A2594E" w:rsidRPr="00FC64E1">
        <w:rPr>
          <w:rFonts w:ascii="Junicode" w:hAnsi="Junicode"/>
          <w:sz w:val="28"/>
          <w:szCs w:val="28"/>
          <w:rPrChange w:id="16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/ ver</w:t>
      </w:r>
      <w:r w:rsidR="00A2594E" w:rsidRPr="00FC64E1">
        <w:rPr>
          <w:rFonts w:ascii="Junicode" w:hAnsi="Junicode"/>
          <w:sz w:val="28"/>
          <w:szCs w:val="28"/>
          <w:rPrChange w:id="16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 dabei /</w:t>
      </w:r>
      <w:r w:rsidR="000D0143" w:rsidRPr="00FC64E1">
        <w:rPr>
          <w:rFonts w:ascii="Junicode" w:hAnsi="Junicode"/>
          <w:sz w:val="28"/>
          <w:szCs w:val="28"/>
          <w:rPrChange w:id="16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er auff ein andermal die Freiheit</w:t>
      </w:r>
      <w:r w:rsidR="000D0143" w:rsidRPr="00FC64E1">
        <w:rPr>
          <w:rFonts w:ascii="Junicode" w:hAnsi="Junicode"/>
          <w:sz w:val="28"/>
          <w:szCs w:val="28"/>
          <w:rPrChange w:id="16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nemen / und </w:t>
      </w:r>
      <w:r w:rsidR="00A2594E" w:rsidRPr="00FC64E1">
        <w:rPr>
          <w:rFonts w:ascii="Junicode" w:hAnsi="Junicode"/>
          <w:sz w:val="28"/>
          <w:szCs w:val="28"/>
          <w:rPrChange w:id="16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wider be</w:t>
      </w:r>
      <w:r w:rsidR="00A2594E" w:rsidRPr="00FC64E1">
        <w:rPr>
          <w:rFonts w:ascii="Junicode" w:hAnsi="Junicode"/>
          <w:sz w:val="28"/>
          <w:szCs w:val="28"/>
          <w:rPrChange w:id="16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wol</w:t>
      </w:r>
      <w:r w:rsidRPr="00FC64E1">
        <w:rPr>
          <w:rFonts w:ascii="Junicode" w:hAnsi="Junicode"/>
          <w:sz w:val="28"/>
          <w:szCs w:val="28"/>
          <w:rPrChange w:id="16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 / damit erlanget die</w:t>
      </w:r>
      <w:r w:rsidR="00A2594E" w:rsidRPr="00FC64E1">
        <w:rPr>
          <w:rFonts w:ascii="Junicode" w:hAnsi="Junicode"/>
          <w:sz w:val="28"/>
          <w:szCs w:val="28"/>
          <w:rPrChange w:id="16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Courti</w:t>
      </w:r>
      <w:r w:rsidR="00A2594E" w:rsidRPr="00FC64E1">
        <w:rPr>
          <w:rFonts w:ascii="Junicode" w:hAnsi="Junicode"/>
          <w:sz w:val="28"/>
          <w:szCs w:val="28"/>
          <w:rPrChange w:id="16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0D0143" w:rsidRPr="00FC64E1">
        <w:rPr>
          <w:rFonts w:ascii="Junicode" w:hAnsi="Junicode"/>
          <w:sz w:val="28"/>
          <w:szCs w:val="28"/>
          <w:rPrChange w:id="16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freien Zutrit ins Haus / i</w:t>
      </w:r>
      <w:r w:rsidR="00A2594E" w:rsidRPr="00FC64E1">
        <w:rPr>
          <w:rFonts w:ascii="Junicode" w:hAnsi="Junicode"/>
          <w:sz w:val="28"/>
          <w:szCs w:val="28"/>
          <w:rPrChange w:id="16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0D0143" w:rsidRPr="00FC64E1">
        <w:rPr>
          <w:rFonts w:ascii="Junicode" w:hAnsi="Junicode"/>
          <w:sz w:val="28"/>
          <w:szCs w:val="28"/>
          <w:rPrChange w:id="16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weiterer Gelegenheit unbed</w:t>
      </w:r>
      <w:r w:rsidR="00A2594E" w:rsidRPr="00FC64E1">
        <w:rPr>
          <w:rFonts w:ascii="Junicode" w:hAnsi="Junicode"/>
          <w:sz w:val="28"/>
          <w:szCs w:val="28"/>
          <w:rPrChange w:id="16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rfftig /</w:t>
      </w:r>
      <w:r w:rsidR="000D0143" w:rsidRPr="00FC64E1">
        <w:rPr>
          <w:rFonts w:ascii="Junicode" w:hAnsi="Junicode"/>
          <w:sz w:val="28"/>
          <w:szCs w:val="28"/>
          <w:rPrChange w:id="16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daß er auffmerket / wan der</w:t>
      </w:r>
      <w:r w:rsidR="00684CA8" w:rsidRPr="00FC64E1">
        <w:rPr>
          <w:rFonts w:ascii="Junicode" w:hAnsi="Junicode"/>
          <w:sz w:val="28"/>
          <w:szCs w:val="28"/>
          <w:rPrChange w:id="16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52BB" w:rsidRPr="00FC64E1">
        <w:rPr>
          <w:rFonts w:ascii="Junicode" w:hAnsi="Junicode"/>
          <w:sz w:val="28"/>
          <w:szCs w:val="28"/>
          <w:rPrChange w:id="16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 aus- und eingehet / damit</w:t>
      </w:r>
      <w:r w:rsidR="000D0143" w:rsidRPr="00FC64E1">
        <w:rPr>
          <w:rFonts w:ascii="Junicode" w:hAnsi="Junicode"/>
          <w:sz w:val="28"/>
          <w:szCs w:val="28"/>
          <w:rPrChange w:id="16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52BB" w:rsidRPr="00FC64E1">
        <w:rPr>
          <w:rFonts w:ascii="Junicode" w:hAnsi="Junicode"/>
          <w:sz w:val="28"/>
          <w:szCs w:val="28"/>
          <w:rPrChange w:id="16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die Frau und Tochter allein zu</w:t>
      </w:r>
      <w:r w:rsidR="000D0143" w:rsidRPr="00FC64E1">
        <w:rPr>
          <w:rFonts w:ascii="Junicode" w:hAnsi="Junicode"/>
          <w:sz w:val="28"/>
          <w:szCs w:val="28"/>
          <w:rPrChange w:id="16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952BB" w:rsidRPr="00FC64E1">
        <w:rPr>
          <w:rFonts w:ascii="Junicode" w:hAnsi="Junicode"/>
          <w:sz w:val="28"/>
          <w:szCs w:val="28"/>
          <w:rPrChange w:id="16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</w:t>
      </w:r>
      <w:r w:rsidR="00A2594E" w:rsidRPr="00FC64E1">
        <w:rPr>
          <w:rFonts w:ascii="Junicode" w:hAnsi="Junicode"/>
          <w:sz w:val="28"/>
          <w:szCs w:val="28"/>
          <w:rPrChange w:id="16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952BB" w:rsidRPr="00FC64E1">
        <w:rPr>
          <w:rFonts w:ascii="Junicode" w:hAnsi="Junicode"/>
          <w:sz w:val="28"/>
          <w:szCs w:val="28"/>
          <w:rPrChange w:id="16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finde.</w:t>
      </w:r>
    </w:p>
    <w:p w14:paraId="50435154" w14:textId="35202AAF" w:rsidR="005C14DB" w:rsidRPr="00FC64E1" w:rsidRDefault="00D952BB" w:rsidP="001B2A6D">
      <w:pPr>
        <w:spacing w:line="360" w:lineRule="auto"/>
        <w:rPr>
          <w:rFonts w:ascii="Junicode" w:hAnsi="Junicode"/>
          <w:sz w:val="28"/>
          <w:szCs w:val="28"/>
          <w:rPrChange w:id="16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Wan nun bei </w:t>
      </w:r>
      <w:r w:rsidR="00A2594E" w:rsidRPr="00FC64E1">
        <w:rPr>
          <w:rFonts w:ascii="Junicode" w:hAnsi="Junicode"/>
          <w:sz w:val="28"/>
          <w:szCs w:val="28"/>
          <w:rPrChange w:id="16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ge</w:t>
      </w:r>
      <w:r w:rsidR="00A2594E" w:rsidRPr="00FC64E1">
        <w:rPr>
          <w:rFonts w:ascii="Junicode" w:hAnsi="Junicode"/>
          <w:sz w:val="28"/>
          <w:szCs w:val="28"/>
          <w:rPrChange w:id="16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talten Sa</w:t>
      </w:r>
      <w:r w:rsidRPr="00FC64E1">
        <w:rPr>
          <w:rFonts w:ascii="Junicode" w:hAnsi="Junicode"/>
          <w:sz w:val="28"/>
          <w:szCs w:val="28"/>
          <w:rPrChange w:id="16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jhnen der Weg er</w:t>
      </w:r>
      <w:r w:rsidR="00A2594E" w:rsidRPr="00FC64E1">
        <w:rPr>
          <w:rFonts w:ascii="Junicode" w:hAnsi="Junicode"/>
          <w:sz w:val="28"/>
          <w:szCs w:val="28"/>
          <w:rPrChange w:id="16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ffnet i</w:t>
      </w:r>
      <w:r w:rsidR="00A2594E" w:rsidRPr="00FC64E1">
        <w:rPr>
          <w:rFonts w:ascii="Junicode" w:hAnsi="Junicode"/>
          <w:sz w:val="28"/>
          <w:szCs w:val="28"/>
          <w:rPrChange w:id="16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  <w:r w:rsidR="000D0143" w:rsidRPr="00FC64E1">
        <w:rPr>
          <w:rFonts w:ascii="Junicode" w:hAnsi="Junicode"/>
          <w:sz w:val="28"/>
          <w:szCs w:val="28"/>
          <w:rPrChange w:id="16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</w:t>
      </w:r>
      <w:r w:rsidR="00A2594E" w:rsidRPr="00FC64E1">
        <w:rPr>
          <w:rFonts w:ascii="Junicode" w:hAnsi="Junicode"/>
          <w:sz w:val="28"/>
          <w:szCs w:val="28"/>
          <w:rPrChange w:id="16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unge</w:t>
      </w:r>
      <w:r w:rsidR="00A2594E" w:rsidRPr="00FC64E1">
        <w:rPr>
          <w:rFonts w:ascii="Junicode" w:hAnsi="Junicode"/>
          <w:sz w:val="28"/>
          <w:szCs w:val="28"/>
          <w:rPrChange w:id="16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cheuet hinein gehen</w:t>
      </w:r>
      <w:r w:rsidR="000D0143" w:rsidRPr="00FC64E1">
        <w:rPr>
          <w:rFonts w:ascii="Junicode" w:hAnsi="Junicode"/>
          <w:sz w:val="28"/>
          <w:szCs w:val="28"/>
          <w:rPrChange w:id="16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6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/ nemen </w:t>
      </w:r>
      <w:r w:rsidR="00A2594E" w:rsidRPr="00FC64E1">
        <w:rPr>
          <w:rFonts w:ascii="Junicode" w:hAnsi="Junicode"/>
          <w:sz w:val="28"/>
          <w:szCs w:val="28"/>
          <w:rPrChange w:id="16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alsbald eine gute</w:t>
      </w:r>
      <w:r w:rsidR="000D0143" w:rsidRPr="00FC64E1">
        <w:rPr>
          <w:rFonts w:ascii="Junicode" w:hAnsi="Junicode"/>
          <w:sz w:val="28"/>
          <w:szCs w:val="28"/>
          <w:rPrChange w:id="16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Abr</w:t>
      </w:r>
      <w:r w:rsidR="000D0143" w:rsidRPr="00FC64E1">
        <w:rPr>
          <w:rFonts w:ascii="Junicode" w:hAnsi="Junicode"/>
          <w:sz w:val="28"/>
          <w:szCs w:val="28"/>
          <w:rPrChange w:id="16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ede / erdenken allerhand Strata</w:t>
      </w:r>
      <w:r w:rsidRPr="00FC64E1">
        <w:rPr>
          <w:rFonts w:ascii="Junicode" w:hAnsi="Junicode"/>
          <w:sz w:val="28"/>
          <w:szCs w:val="28"/>
          <w:rPrChange w:id="16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gemata und indicia, wie </w:t>
      </w:r>
      <w:r w:rsidR="00A2594E" w:rsidRPr="00FC64E1">
        <w:rPr>
          <w:rFonts w:ascii="Junicode" w:hAnsi="Junicode"/>
          <w:sz w:val="28"/>
          <w:szCs w:val="28"/>
          <w:rPrChange w:id="16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f</w:t>
      </w:r>
      <w:r w:rsidR="00A2594E" w:rsidRPr="00FC64E1">
        <w:rPr>
          <w:rFonts w:ascii="Junicode" w:hAnsi="Junicode"/>
          <w:sz w:val="28"/>
          <w:szCs w:val="28"/>
          <w:rPrChange w:id="16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</w:t>
      </w:r>
      <w:r w:rsidR="000D0143" w:rsidRPr="00FC64E1">
        <w:rPr>
          <w:rFonts w:ascii="Junicode" w:hAnsi="Junicode"/>
          <w:sz w:val="28"/>
          <w:szCs w:val="28"/>
          <w:rPrChange w:id="16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hie und dort zu</w:t>
      </w:r>
      <w:r w:rsidR="00A2594E" w:rsidRPr="00FC64E1">
        <w:rPr>
          <w:rFonts w:ascii="Junicode" w:hAnsi="Junicode"/>
          <w:sz w:val="28"/>
          <w:szCs w:val="28"/>
          <w:rPrChange w:id="16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 kommen</w:t>
      </w:r>
      <w:r w:rsidR="000D0143" w:rsidRPr="00FC64E1">
        <w:rPr>
          <w:rFonts w:ascii="Junicode" w:hAnsi="Junicode"/>
          <w:sz w:val="28"/>
          <w:szCs w:val="28"/>
          <w:rPrChange w:id="16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6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86AA5" w:rsidRPr="00FC64E1">
        <w:rPr>
          <w:rFonts w:ascii="Junicode" w:hAnsi="Junicode"/>
          <w:sz w:val="28"/>
          <w:szCs w:val="28"/>
          <w:rPrChange w:id="16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geben diß und jenes Zeichen</w:t>
      </w:r>
      <w:r w:rsidR="000D0143" w:rsidRPr="00FC64E1">
        <w:rPr>
          <w:rFonts w:ascii="Junicode" w:hAnsi="Junicode"/>
          <w:sz w:val="28"/>
          <w:szCs w:val="28"/>
          <w:rPrChange w:id="16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 </w:t>
      </w:r>
      <w:r w:rsidR="00A2594E" w:rsidRPr="00FC64E1">
        <w:rPr>
          <w:rFonts w:ascii="Junicode" w:hAnsi="Junicode"/>
          <w:sz w:val="28"/>
          <w:szCs w:val="28"/>
          <w:rPrChange w:id="16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/ damit der gute Her</w:t>
      </w:r>
      <w:r w:rsidR="00EA50DB" w:rsidRPr="00FC64E1">
        <w:rPr>
          <w:rFonts w:ascii="Junicode" w:hAnsi="Junicode"/>
          <w:sz w:val="28"/>
          <w:szCs w:val="28"/>
          <w:rPrChange w:id="16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86AA5" w:rsidRPr="00FC64E1">
        <w:rPr>
          <w:rFonts w:ascii="Junicode" w:hAnsi="Junicode"/>
          <w:sz w:val="28"/>
          <w:szCs w:val="28"/>
          <w:rPrChange w:id="16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/</w:t>
      </w:r>
      <w:r w:rsidR="000D0143" w:rsidRPr="00FC64E1">
        <w:rPr>
          <w:rFonts w:ascii="Junicode" w:hAnsi="Junicode"/>
          <w:sz w:val="28"/>
          <w:szCs w:val="28"/>
          <w:rPrChange w:id="16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er vorbei pa</w:t>
      </w:r>
      <w:r w:rsidR="00A2594E" w:rsidRPr="00FC64E1">
        <w:rPr>
          <w:rFonts w:ascii="Junicode" w:hAnsi="Junicode"/>
          <w:sz w:val="28"/>
          <w:szCs w:val="28"/>
          <w:rPrChange w:id="16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86AA5" w:rsidRPr="00FC64E1">
        <w:rPr>
          <w:rFonts w:ascii="Junicode" w:hAnsi="Junicode"/>
          <w:sz w:val="28"/>
          <w:szCs w:val="28"/>
          <w:rPrChange w:id="16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iret / alsbald an</w:t>
      </w:r>
      <w:r w:rsidR="000D0143" w:rsidRPr="00FC64E1">
        <w:rPr>
          <w:rFonts w:ascii="Junicode" w:hAnsi="Junicode"/>
          <w:sz w:val="28"/>
          <w:szCs w:val="28"/>
          <w:rPrChange w:id="16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</w:t>
      </w:r>
      <w:r w:rsidR="00A2594E" w:rsidRPr="00FC64E1">
        <w:rPr>
          <w:rFonts w:ascii="Junicode" w:hAnsi="Junicode"/>
          <w:sz w:val="28"/>
          <w:szCs w:val="28"/>
          <w:rPrChange w:id="16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abnemen m</w:t>
      </w:r>
      <w:r w:rsidR="00A2594E" w:rsidRPr="00FC64E1">
        <w:rPr>
          <w:rFonts w:ascii="Junicode" w:hAnsi="Junicode"/>
          <w:sz w:val="28"/>
          <w:szCs w:val="28"/>
          <w:rPrChange w:id="16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86AA5" w:rsidRPr="00FC64E1">
        <w:rPr>
          <w:rFonts w:ascii="Junicode" w:hAnsi="Junicode"/>
          <w:sz w:val="28"/>
          <w:szCs w:val="28"/>
          <w:rPrChange w:id="16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 daß Vater</w:t>
      </w:r>
      <w:r w:rsidR="000D0143" w:rsidRPr="00FC64E1">
        <w:rPr>
          <w:rFonts w:ascii="Junicode" w:hAnsi="Junicode"/>
          <w:sz w:val="28"/>
          <w:szCs w:val="28"/>
          <w:rPrChange w:id="16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Muter / oder auch der Mann</w:t>
      </w:r>
      <w:r w:rsidR="000D0143" w:rsidRPr="00FC64E1">
        <w:rPr>
          <w:rFonts w:ascii="Junicode" w:hAnsi="Junicode"/>
          <w:sz w:val="28"/>
          <w:szCs w:val="28"/>
          <w:rPrChange w:id="16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zu Hau</w:t>
      </w:r>
      <w:r w:rsidR="00A2594E" w:rsidRPr="00FC64E1">
        <w:rPr>
          <w:rFonts w:ascii="Junicode" w:hAnsi="Junicode"/>
          <w:sz w:val="28"/>
          <w:szCs w:val="28"/>
          <w:rPrChange w:id="16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6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und derhalben</w:t>
      </w:r>
      <w:r w:rsidR="000D0143" w:rsidRPr="00FC64E1">
        <w:rPr>
          <w:rFonts w:ascii="Junicode" w:hAnsi="Junicode"/>
          <w:sz w:val="28"/>
          <w:szCs w:val="28"/>
          <w:rPrChange w:id="16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</w:t>
      </w:r>
      <w:r w:rsidR="000D0143" w:rsidRPr="00FC64E1">
        <w:rPr>
          <w:rFonts w:ascii="Junicode" w:hAnsi="Junicode"/>
          <w:sz w:val="28"/>
          <w:szCs w:val="28"/>
          <w:rPrChange w:id="16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jez Gelegenheit genug bei der</w:t>
      </w:r>
      <w:r w:rsidR="00A2594E" w:rsidRPr="00FC64E1">
        <w:rPr>
          <w:rFonts w:ascii="Junicode" w:hAnsi="Junicode"/>
          <w:sz w:val="28"/>
          <w:szCs w:val="28"/>
          <w:rPrChange w:id="16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0D0143" w:rsidRPr="00FC64E1">
        <w:rPr>
          <w:rFonts w:ascii="Junicode" w:hAnsi="Junicode"/>
          <w:sz w:val="28"/>
          <w:szCs w:val="28"/>
          <w:rPrChange w:id="16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einzukeren / bei welcher bei</w:t>
      </w:r>
      <w:r w:rsidR="00786AA5" w:rsidRPr="00FC64E1">
        <w:rPr>
          <w:rFonts w:ascii="Junicode" w:hAnsi="Junicode"/>
          <w:sz w:val="28"/>
          <w:szCs w:val="28"/>
          <w:rPrChange w:id="16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</w:t>
      </w:r>
      <w:r w:rsidR="00A2594E" w:rsidRPr="00FC64E1">
        <w:rPr>
          <w:rFonts w:ascii="Junicode" w:hAnsi="Junicode"/>
          <w:sz w:val="28"/>
          <w:szCs w:val="28"/>
          <w:rPrChange w:id="16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eits gew</w:t>
      </w:r>
      <w:r w:rsidR="00A2594E" w:rsidRPr="00FC64E1">
        <w:rPr>
          <w:rFonts w:ascii="Junicode" w:hAnsi="Junicode"/>
          <w:sz w:val="28"/>
          <w:szCs w:val="28"/>
          <w:rPrChange w:id="16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86AA5" w:rsidRPr="00FC64E1">
        <w:rPr>
          <w:rFonts w:ascii="Junicode" w:hAnsi="Junicode"/>
          <w:sz w:val="28"/>
          <w:szCs w:val="28"/>
          <w:rPrChange w:id="16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6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 Zu</w:t>
      </w:r>
      <w:r w:rsidR="00A2594E" w:rsidRPr="00FC64E1">
        <w:rPr>
          <w:rFonts w:ascii="Junicode" w:hAnsi="Junicode"/>
          <w:sz w:val="28"/>
          <w:szCs w:val="28"/>
          <w:rPrChange w:id="16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ammen</w:t>
      </w:r>
      <w:r w:rsidR="00786AA5" w:rsidRPr="00FC64E1">
        <w:rPr>
          <w:rFonts w:ascii="Junicode" w:hAnsi="Junicode"/>
          <w:sz w:val="28"/>
          <w:szCs w:val="28"/>
          <w:rPrChange w:id="16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kunfft das H</w:t>
      </w:r>
      <w:r w:rsidR="00A2594E" w:rsidRPr="00FC64E1">
        <w:rPr>
          <w:rFonts w:ascii="Junicode" w:hAnsi="Junicode"/>
          <w:sz w:val="28"/>
          <w:szCs w:val="28"/>
          <w:rPrChange w:id="16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86AA5" w:rsidRPr="00FC64E1">
        <w:rPr>
          <w:rFonts w:ascii="Junicode" w:hAnsi="Junicode"/>
          <w:sz w:val="28"/>
          <w:szCs w:val="28"/>
          <w:rPrChange w:id="16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nslein und Annelein /</w:t>
      </w:r>
      <w:r w:rsidR="000D0143" w:rsidRPr="00FC64E1">
        <w:rPr>
          <w:rFonts w:ascii="Junicode" w:hAnsi="Junicode"/>
          <w:sz w:val="28"/>
          <w:szCs w:val="28"/>
          <w:rPrChange w:id="16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oben auff jhren Gemach enter præ</w:t>
      </w:r>
      <w:r w:rsidR="00A2594E" w:rsidRPr="00FC64E1">
        <w:rPr>
          <w:rFonts w:ascii="Junicode" w:hAnsi="Junicode"/>
          <w:sz w:val="28"/>
          <w:szCs w:val="28"/>
          <w:rPrChange w:id="16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enter allein </w:t>
      </w:r>
      <w:r w:rsidR="00A2594E" w:rsidRPr="00FC64E1">
        <w:rPr>
          <w:rFonts w:ascii="Junicode" w:hAnsi="Junicode"/>
          <w:sz w:val="28"/>
          <w:szCs w:val="28"/>
          <w:rPrChange w:id="16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 das arme Leben</w:t>
      </w:r>
      <w:r w:rsidR="000D0143" w:rsidRPr="00FC64E1">
        <w:rPr>
          <w:rFonts w:ascii="Junicode" w:hAnsi="Junicode"/>
          <w:sz w:val="28"/>
          <w:szCs w:val="28"/>
          <w:rPrChange w:id="16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(wie man </w:t>
      </w:r>
      <w:r w:rsidR="00A2594E" w:rsidRPr="00FC64E1">
        <w:rPr>
          <w:rFonts w:ascii="Junicode" w:hAnsi="Junicode"/>
          <w:sz w:val="28"/>
          <w:szCs w:val="28"/>
          <w:rPrChange w:id="16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86AA5" w:rsidRPr="00FC64E1">
        <w:rPr>
          <w:rFonts w:ascii="Junicode" w:hAnsi="Junicode"/>
          <w:sz w:val="28"/>
          <w:szCs w:val="28"/>
          <w:rPrChange w:id="16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aget) angehet / da ziehet</w:t>
      </w:r>
      <w:r w:rsidR="000D0143" w:rsidRPr="00FC64E1">
        <w:rPr>
          <w:rFonts w:ascii="Junicode" w:hAnsi="Junicode"/>
          <w:sz w:val="28"/>
          <w:szCs w:val="28"/>
          <w:rPrChange w:id="16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L</w:t>
      </w:r>
      <w:r w:rsidR="00A2594E" w:rsidRPr="00FC64E1">
        <w:rPr>
          <w:rFonts w:ascii="Junicode" w:hAnsi="Junicode"/>
          <w:sz w:val="28"/>
          <w:szCs w:val="28"/>
          <w:rPrChange w:id="16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786AA5" w:rsidRPr="00FC64E1">
        <w:rPr>
          <w:rFonts w:ascii="Junicode" w:hAnsi="Junicode"/>
          <w:sz w:val="28"/>
          <w:szCs w:val="28"/>
          <w:rPrChange w:id="16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aus den Augen durch</w:t>
      </w:r>
      <w:r w:rsidR="000D0143" w:rsidRPr="00FC64E1">
        <w:rPr>
          <w:rFonts w:ascii="Junicode" w:hAnsi="Junicode"/>
          <w:sz w:val="28"/>
          <w:szCs w:val="28"/>
          <w:rPrChange w:id="16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86AA5" w:rsidRPr="00FC64E1">
        <w:rPr>
          <w:rFonts w:ascii="Junicode" w:hAnsi="Junicode"/>
          <w:sz w:val="28"/>
          <w:szCs w:val="28"/>
          <w:rPrChange w:id="16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</w:t>
      </w:r>
      <w:r w:rsidR="00684CA8" w:rsidRPr="00FC64E1">
        <w:rPr>
          <w:rFonts w:ascii="Junicode" w:hAnsi="Junicode"/>
          <w:sz w:val="28"/>
          <w:szCs w:val="28"/>
          <w:rPrChange w:id="16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Glieder des Leibes / und occu</w:t>
      </w:r>
      <w:r w:rsidR="005C14DB" w:rsidRPr="00FC64E1">
        <w:rPr>
          <w:rFonts w:ascii="Junicode" w:hAnsi="Junicode"/>
          <w:sz w:val="28"/>
          <w:szCs w:val="28"/>
          <w:rPrChange w:id="16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piret (be</w:t>
      </w:r>
      <w:r w:rsidR="00A2594E" w:rsidRPr="00FC64E1">
        <w:rPr>
          <w:rFonts w:ascii="Junicode" w:hAnsi="Junicode"/>
          <w:sz w:val="28"/>
          <w:szCs w:val="28"/>
          <w:rPrChange w:id="16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chweret) vor er</w:t>
      </w:r>
      <w:r w:rsidR="00A2594E" w:rsidRPr="00FC64E1">
        <w:rPr>
          <w:rFonts w:ascii="Junicode" w:hAnsi="Junicode"/>
          <w:sz w:val="28"/>
          <w:szCs w:val="28"/>
          <w:rPrChange w:id="16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</w:t>
      </w:r>
      <w:r w:rsidR="000D0143" w:rsidRPr="00FC64E1">
        <w:rPr>
          <w:rFonts w:ascii="Junicode" w:hAnsi="Junicode"/>
          <w:sz w:val="28"/>
          <w:szCs w:val="28"/>
          <w:rPrChange w:id="16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Zunge / daß man nicht anders reden</w:t>
      </w:r>
      <w:r w:rsidR="000D0143" w:rsidRPr="00FC64E1">
        <w:rPr>
          <w:rFonts w:ascii="Junicode" w:hAnsi="Junicode"/>
          <w:sz w:val="28"/>
          <w:szCs w:val="28"/>
          <w:rPrChange w:id="16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6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5C14DB" w:rsidRPr="00FC64E1">
        <w:rPr>
          <w:rFonts w:ascii="Junicode" w:hAnsi="Junicode"/>
          <w:sz w:val="28"/>
          <w:szCs w:val="28"/>
          <w:rPrChange w:id="16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/ als mein Herzgen / mein</w:t>
      </w:r>
      <w:r w:rsidR="000D0143" w:rsidRPr="00FC64E1">
        <w:rPr>
          <w:rFonts w:ascii="Junicode" w:hAnsi="Junicode"/>
          <w:sz w:val="28"/>
          <w:szCs w:val="28"/>
          <w:rPrChange w:id="16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</w:t>
      </w:r>
      <w:r w:rsidR="00A2594E" w:rsidRPr="00FC64E1">
        <w:rPr>
          <w:rFonts w:ascii="Junicode" w:hAnsi="Junicode"/>
          <w:sz w:val="28"/>
          <w:szCs w:val="28"/>
          <w:rPrChange w:id="16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5C14DB" w:rsidRPr="00FC64E1">
        <w:rPr>
          <w:rFonts w:ascii="Junicode" w:hAnsi="Junicode"/>
          <w:sz w:val="28"/>
          <w:szCs w:val="28"/>
          <w:rPrChange w:id="16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zge~ / mein allerlieb</w:t>
      </w:r>
      <w:r w:rsidR="00A2594E" w:rsidRPr="00FC64E1">
        <w:rPr>
          <w:rFonts w:ascii="Junicode" w:hAnsi="Junicode"/>
          <w:sz w:val="28"/>
          <w:szCs w:val="28"/>
          <w:rPrChange w:id="16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Kind /</w:t>
      </w:r>
      <w:r w:rsidR="000D0143" w:rsidRPr="00FC64E1">
        <w:rPr>
          <w:rFonts w:ascii="Junicode" w:hAnsi="Junicode"/>
          <w:sz w:val="28"/>
          <w:szCs w:val="28"/>
          <w:rPrChange w:id="16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einzig auserweltes / allerlieb</w:t>
      </w:r>
      <w:r w:rsidR="00A2594E" w:rsidRPr="00FC64E1">
        <w:rPr>
          <w:rFonts w:ascii="Junicode" w:hAnsi="Junicode"/>
          <w:sz w:val="28"/>
          <w:szCs w:val="28"/>
          <w:rPrChange w:id="16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Herz / meine Freundin /</w:t>
      </w:r>
      <w:r w:rsidR="000D0143" w:rsidRPr="00FC64E1">
        <w:rPr>
          <w:rFonts w:ascii="Junicode" w:hAnsi="Junicode"/>
          <w:sz w:val="28"/>
          <w:szCs w:val="28"/>
          <w:rPrChange w:id="16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meine G</w:t>
      </w:r>
      <w:r w:rsidR="00A2594E" w:rsidRPr="00FC64E1">
        <w:rPr>
          <w:rFonts w:ascii="Junicode" w:hAnsi="Junicode"/>
          <w:sz w:val="28"/>
          <w:szCs w:val="28"/>
          <w:rPrChange w:id="16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5C14DB" w:rsidRPr="00FC64E1">
        <w:rPr>
          <w:rFonts w:ascii="Junicode" w:hAnsi="Junicode"/>
          <w:sz w:val="28"/>
          <w:szCs w:val="28"/>
          <w:rPrChange w:id="16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ttin / mein H</w:t>
      </w:r>
      <w:r w:rsidR="00A2594E" w:rsidRPr="00FC64E1">
        <w:rPr>
          <w:rFonts w:ascii="Junicode" w:hAnsi="Junicode"/>
          <w:sz w:val="28"/>
          <w:szCs w:val="28"/>
          <w:rPrChange w:id="16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5C14DB" w:rsidRPr="00FC64E1">
        <w:rPr>
          <w:rFonts w:ascii="Junicode" w:hAnsi="Junicode"/>
          <w:sz w:val="28"/>
          <w:szCs w:val="28"/>
          <w:rPrChange w:id="16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nichen / mein</w:t>
      </w:r>
      <w:r w:rsidR="000D0143" w:rsidRPr="00FC64E1">
        <w:rPr>
          <w:rFonts w:ascii="Junicode" w:hAnsi="Junicode"/>
          <w:sz w:val="28"/>
          <w:szCs w:val="28"/>
          <w:rPrChange w:id="16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6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5C14DB" w:rsidRPr="00FC64E1">
        <w:rPr>
          <w:rFonts w:ascii="Junicode" w:hAnsi="Junicode"/>
          <w:sz w:val="28"/>
          <w:szCs w:val="28"/>
          <w:rPrChange w:id="16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nichen / mein Schweinchen / mein</w:t>
      </w:r>
      <w:r w:rsidR="000D0143" w:rsidRPr="00FC64E1">
        <w:rPr>
          <w:rFonts w:ascii="Junicode" w:hAnsi="Junicode"/>
          <w:sz w:val="28"/>
          <w:szCs w:val="28"/>
          <w:rPrChange w:id="16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Schw</w:t>
      </w:r>
      <w:r w:rsidR="00A2594E" w:rsidRPr="00FC64E1">
        <w:rPr>
          <w:rFonts w:ascii="Junicode" w:hAnsi="Junicode"/>
          <w:sz w:val="28"/>
          <w:szCs w:val="28"/>
          <w:rPrChange w:id="16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5C14DB" w:rsidRPr="00FC64E1">
        <w:rPr>
          <w:rFonts w:ascii="Junicode" w:hAnsi="Junicode"/>
          <w:sz w:val="28"/>
          <w:szCs w:val="28"/>
          <w:rPrChange w:id="16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nchen / mein tau</w:t>
      </w:r>
      <w:r w:rsidR="00A2594E" w:rsidRPr="00FC64E1">
        <w:rPr>
          <w:rFonts w:ascii="Junicode" w:hAnsi="Junicode"/>
          <w:sz w:val="28"/>
          <w:szCs w:val="28"/>
          <w:rPrChange w:id="16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 Teufelchen / und was der Drawelei</w:t>
      </w:r>
      <w:r w:rsidR="000D0143" w:rsidRPr="00FC64E1">
        <w:rPr>
          <w:rFonts w:ascii="Junicode" w:hAnsi="Junicode"/>
          <w:sz w:val="28"/>
          <w:szCs w:val="28"/>
          <w:rPrChange w:id="16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C14DB" w:rsidRPr="00FC64E1">
        <w:rPr>
          <w:rFonts w:ascii="Junicode" w:hAnsi="Junicode"/>
          <w:sz w:val="28"/>
          <w:szCs w:val="28"/>
          <w:rPrChange w:id="16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mehr i</w:t>
      </w:r>
      <w:r w:rsidR="00A2594E" w:rsidRPr="00FC64E1">
        <w:rPr>
          <w:rFonts w:ascii="Junicode" w:hAnsi="Junicode"/>
          <w:sz w:val="28"/>
          <w:szCs w:val="28"/>
          <w:rPrChange w:id="16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C14DB" w:rsidRPr="00FC64E1">
        <w:rPr>
          <w:rFonts w:ascii="Junicode" w:hAnsi="Junicode"/>
          <w:sz w:val="28"/>
          <w:szCs w:val="28"/>
          <w:rPrChange w:id="16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t.</w:t>
      </w:r>
    </w:p>
    <w:p w14:paraId="3A62326E" w14:textId="0C1F4654" w:rsidR="00165472" w:rsidRPr="00FC64E1" w:rsidRDefault="005C14DB" w:rsidP="001B2A6D">
      <w:pPr>
        <w:spacing w:line="360" w:lineRule="auto"/>
        <w:rPr>
          <w:rFonts w:ascii="Junicode" w:hAnsi="Junicode"/>
          <w:sz w:val="28"/>
          <w:szCs w:val="28"/>
          <w:rPrChange w:id="16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E1413F" w:rsidRPr="00FC64E1">
        <w:rPr>
          <w:rFonts w:ascii="Junicode" w:hAnsi="Junicode"/>
          <w:sz w:val="28"/>
          <w:szCs w:val="28"/>
          <w:rPrChange w:id="16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Sie verblendet weiters alle Sinne / nimt die Vernunfft </w:t>
      </w:r>
      <w:r w:rsidR="00A2594E" w:rsidRPr="00FC64E1">
        <w:rPr>
          <w:rFonts w:ascii="Junicode" w:hAnsi="Junicode"/>
          <w:sz w:val="28"/>
          <w:szCs w:val="28"/>
          <w:rPrChange w:id="16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6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</w:t>
      </w:r>
      <w:r w:rsidR="00E1413F" w:rsidRPr="00FC64E1">
        <w:rPr>
          <w:rFonts w:ascii="Junicode" w:hAnsi="Junicode"/>
          <w:sz w:val="28"/>
          <w:szCs w:val="28"/>
          <w:rPrChange w:id="16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fangen / daß die Damen </w:t>
      </w:r>
      <w:r w:rsidR="00A2594E" w:rsidRPr="00FC64E1">
        <w:rPr>
          <w:rFonts w:ascii="Junicode" w:hAnsi="Junicode"/>
          <w:sz w:val="28"/>
          <w:szCs w:val="28"/>
          <w:rPrChange w:id="16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la</w:t>
      </w:r>
      <w:r w:rsidR="00A2594E" w:rsidRPr="00FC64E1">
        <w:rPr>
          <w:rFonts w:ascii="Junicode" w:hAnsi="Junicode"/>
          <w:sz w:val="28"/>
          <w:szCs w:val="28"/>
          <w:rPrChange w:id="16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1413F" w:rsidRPr="00FC64E1">
        <w:rPr>
          <w:rFonts w:ascii="Junicode" w:hAnsi="Junicode"/>
          <w:sz w:val="28"/>
          <w:szCs w:val="28"/>
          <w:rPrChange w:id="16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0D0143" w:rsidRPr="00FC64E1">
        <w:rPr>
          <w:rFonts w:ascii="Junicode" w:hAnsi="Junicode"/>
          <w:sz w:val="28"/>
          <w:szCs w:val="28"/>
          <w:rPrChange w:id="16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zerk</w:t>
      </w:r>
      <w:r w:rsidR="00A2594E" w:rsidRPr="00FC64E1">
        <w:rPr>
          <w:rFonts w:ascii="Junicode" w:hAnsi="Junicode"/>
          <w:sz w:val="28"/>
          <w:szCs w:val="28"/>
          <w:rPrChange w:id="16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E1413F" w:rsidRPr="00FC64E1">
        <w:rPr>
          <w:rFonts w:ascii="Junicode" w:hAnsi="Junicode"/>
          <w:sz w:val="28"/>
          <w:szCs w:val="28"/>
          <w:rPrChange w:id="16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das Maul zerleken / die</w:t>
      </w:r>
      <w:r w:rsidR="000D0143" w:rsidRPr="00FC64E1">
        <w:rPr>
          <w:rFonts w:ascii="Junicode" w:hAnsi="Junicode"/>
          <w:sz w:val="28"/>
          <w:szCs w:val="28"/>
          <w:rPrChange w:id="16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Zunge und Leffzen zerbei</w:t>
      </w:r>
      <w:r w:rsidR="00A2594E" w:rsidRPr="00FC64E1">
        <w:rPr>
          <w:rFonts w:ascii="Junicode" w:hAnsi="Junicode"/>
          <w:sz w:val="28"/>
          <w:szCs w:val="28"/>
          <w:rPrChange w:id="16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E1413F" w:rsidRPr="00FC64E1">
        <w:rPr>
          <w:rFonts w:ascii="Junicode" w:hAnsi="Junicode"/>
          <w:sz w:val="28"/>
          <w:szCs w:val="28"/>
          <w:rPrChange w:id="16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</w:t>
      </w:r>
      <w:r w:rsidR="000D0143" w:rsidRPr="00FC64E1">
        <w:rPr>
          <w:rFonts w:ascii="Junicode" w:hAnsi="Junicode"/>
          <w:sz w:val="28"/>
          <w:szCs w:val="28"/>
          <w:rPrChange w:id="16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derge</w:t>
      </w:r>
      <w:r w:rsidR="00A2594E" w:rsidRPr="00FC64E1">
        <w:rPr>
          <w:rFonts w:ascii="Junicode" w:hAnsi="Junicode"/>
          <w:sz w:val="28"/>
          <w:szCs w:val="28"/>
          <w:rPrChange w:id="16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talt aus</w:t>
      </w:r>
      <w:r w:rsidR="00A2594E" w:rsidRPr="00FC64E1">
        <w:rPr>
          <w:rFonts w:ascii="Junicode" w:hAnsi="Junicode"/>
          <w:sz w:val="28"/>
          <w:szCs w:val="28"/>
          <w:rPrChange w:id="16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augen / daß </w:t>
      </w:r>
      <w:r w:rsidR="00A2594E" w:rsidRPr="00FC64E1">
        <w:rPr>
          <w:rFonts w:ascii="Junicode" w:hAnsi="Junicode"/>
          <w:sz w:val="28"/>
          <w:szCs w:val="28"/>
          <w:rPrChange w:id="16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0D0143" w:rsidRPr="00FC64E1">
        <w:rPr>
          <w:rFonts w:ascii="Junicode" w:hAnsi="Junicode"/>
          <w:sz w:val="28"/>
          <w:szCs w:val="28"/>
          <w:rPrChange w:id="16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chwerlich in die Po</w:t>
      </w:r>
      <w:r w:rsidR="00A2594E" w:rsidRPr="00FC64E1">
        <w:rPr>
          <w:rFonts w:ascii="Junicode" w:hAnsi="Junicode"/>
          <w:sz w:val="28"/>
          <w:szCs w:val="28"/>
          <w:rPrChange w:id="16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itur widerum</w:t>
      </w:r>
      <w:r w:rsidR="000D0143" w:rsidRPr="00FC64E1">
        <w:rPr>
          <w:rFonts w:ascii="Junicode" w:hAnsi="Junicode"/>
          <w:sz w:val="28"/>
          <w:szCs w:val="28"/>
          <w:rPrChange w:id="16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gebracht werden k</w:t>
      </w:r>
      <w:r w:rsidR="00A2594E" w:rsidRPr="00FC64E1">
        <w:rPr>
          <w:rFonts w:ascii="Junicode" w:hAnsi="Junicode"/>
          <w:sz w:val="28"/>
          <w:szCs w:val="28"/>
          <w:rPrChange w:id="16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D0143" w:rsidRPr="00FC64E1">
        <w:rPr>
          <w:rFonts w:ascii="Junicode" w:hAnsi="Junicode"/>
          <w:sz w:val="28"/>
          <w:szCs w:val="28"/>
          <w:rPrChange w:id="16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und aus</w:t>
      </w:r>
      <w:r w:rsidR="00A2594E" w:rsidRPr="00FC64E1">
        <w:rPr>
          <w:rFonts w:ascii="Junicode" w:hAnsi="Junicode"/>
          <w:sz w:val="28"/>
          <w:szCs w:val="28"/>
          <w:rPrChange w:id="16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wie ein alter runzelichter</w:t>
      </w:r>
      <w:r w:rsidR="000D0143" w:rsidRPr="00FC64E1">
        <w:rPr>
          <w:rFonts w:ascii="Junicode" w:hAnsi="Junicode"/>
          <w:sz w:val="28"/>
          <w:szCs w:val="28"/>
          <w:rPrChange w:id="16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Beutel / den ein alte Vittel wol</w:t>
      </w:r>
      <w:r w:rsidR="000D0143" w:rsidRPr="00FC64E1">
        <w:rPr>
          <w:rFonts w:ascii="Junicode" w:hAnsi="Junicode"/>
          <w:sz w:val="28"/>
          <w:szCs w:val="28"/>
          <w:rPrChange w:id="16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echzig Jare an der Ta</w:t>
      </w:r>
      <w:r w:rsidR="00A2594E" w:rsidRPr="00FC64E1">
        <w:rPr>
          <w:rFonts w:ascii="Junicode" w:hAnsi="Junicode"/>
          <w:sz w:val="28"/>
          <w:szCs w:val="28"/>
          <w:rPrChange w:id="16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getragen</w:t>
      </w:r>
      <w:r w:rsidR="000D0143" w:rsidRPr="00FC64E1">
        <w:rPr>
          <w:rFonts w:ascii="Junicode" w:hAnsi="Junicode"/>
          <w:sz w:val="28"/>
          <w:szCs w:val="28"/>
          <w:rPrChange w:id="16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hat / bleiben an einander hengen /</w:t>
      </w:r>
      <w:r w:rsidR="000D0143" w:rsidRPr="00FC64E1">
        <w:rPr>
          <w:rFonts w:ascii="Junicode" w:hAnsi="Junicode"/>
          <w:sz w:val="28"/>
          <w:szCs w:val="28"/>
          <w:rPrChange w:id="16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ein Vogel an der Leim</w:t>
      </w:r>
      <w:r w:rsidR="00A2594E" w:rsidRPr="00FC64E1">
        <w:rPr>
          <w:rFonts w:ascii="Junicode" w:hAnsi="Junicode"/>
          <w:sz w:val="28"/>
          <w:szCs w:val="28"/>
          <w:rPrChange w:id="16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1413F" w:rsidRPr="00FC64E1">
        <w:rPr>
          <w:rFonts w:ascii="Junicode" w:hAnsi="Junicode"/>
          <w:sz w:val="28"/>
          <w:szCs w:val="28"/>
          <w:rPrChange w:id="16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tange /</w:t>
      </w:r>
      <w:r w:rsidR="000D0143" w:rsidRPr="00FC64E1">
        <w:rPr>
          <w:rFonts w:ascii="Junicode" w:hAnsi="Junicode"/>
          <w:sz w:val="28"/>
          <w:szCs w:val="28"/>
          <w:rPrChange w:id="16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1413F" w:rsidRPr="00FC64E1">
        <w:rPr>
          <w:rFonts w:ascii="Junicode" w:hAnsi="Junicode"/>
          <w:sz w:val="28"/>
          <w:szCs w:val="28"/>
          <w:rPrChange w:id="16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ziehen auch das Maul und Zunge</w:t>
      </w:r>
      <w:r w:rsidR="00684CA8" w:rsidRPr="00FC64E1">
        <w:rPr>
          <w:rFonts w:ascii="Junicode" w:hAnsi="Junicode"/>
          <w:sz w:val="28"/>
          <w:szCs w:val="28"/>
          <w:rPrChange w:id="16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von einander / biß daß Haut</w:t>
      </w:r>
      <w:r w:rsidR="000D0143" w:rsidRPr="00FC64E1">
        <w:rPr>
          <w:rFonts w:ascii="Junicode" w:hAnsi="Junicode"/>
          <w:sz w:val="28"/>
          <w:szCs w:val="28"/>
          <w:rPrChange w:id="16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Haar mit abgehet / wan </w:t>
      </w:r>
      <w:r w:rsidR="00A2594E" w:rsidRPr="00FC64E1">
        <w:rPr>
          <w:rFonts w:ascii="Junicode" w:hAnsi="Junicode"/>
          <w:sz w:val="28"/>
          <w:szCs w:val="28"/>
          <w:rPrChange w:id="16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0D0143" w:rsidRPr="00FC64E1">
        <w:rPr>
          <w:rFonts w:ascii="Junicode" w:hAnsi="Junicode"/>
          <w:sz w:val="28"/>
          <w:szCs w:val="28"/>
          <w:rPrChange w:id="16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 lang geleket und gebi</w:t>
      </w:r>
      <w:r w:rsidR="00A2594E" w:rsidRPr="00FC64E1">
        <w:rPr>
          <w:rFonts w:ascii="Junicode" w:hAnsi="Junicode"/>
          <w:sz w:val="28"/>
          <w:szCs w:val="28"/>
          <w:rPrChange w:id="16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65472" w:rsidRPr="00FC64E1">
        <w:rPr>
          <w:rFonts w:ascii="Junicode" w:hAnsi="Junicode"/>
          <w:sz w:val="28"/>
          <w:szCs w:val="28"/>
          <w:rPrChange w:id="16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6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0D0143" w:rsidRPr="00FC64E1">
        <w:rPr>
          <w:rFonts w:ascii="Junicode" w:hAnsi="Junicode"/>
          <w:sz w:val="28"/>
          <w:szCs w:val="28"/>
          <w:rPrChange w:id="16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wollen </w:t>
      </w:r>
      <w:r w:rsidR="00A2594E" w:rsidRPr="00FC64E1">
        <w:rPr>
          <w:rFonts w:ascii="Junicode" w:hAnsi="Junicode"/>
          <w:sz w:val="28"/>
          <w:szCs w:val="28"/>
          <w:rPrChange w:id="16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Maul</w:t>
      </w:r>
      <w:r w:rsidR="00A2594E" w:rsidRPr="00FC64E1">
        <w:rPr>
          <w:rFonts w:ascii="Junicode" w:hAnsi="Junicode"/>
          <w:sz w:val="28"/>
          <w:szCs w:val="28"/>
          <w:rPrChange w:id="16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albe und L</w:t>
      </w:r>
      <w:r w:rsidR="00A2594E" w:rsidRPr="00FC64E1">
        <w:rPr>
          <w:rFonts w:ascii="Junicode" w:hAnsi="Junicode"/>
          <w:sz w:val="28"/>
          <w:szCs w:val="28"/>
          <w:rPrChange w:id="16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0D0143" w:rsidRPr="00FC64E1">
        <w:rPr>
          <w:rFonts w:ascii="Junicode" w:hAnsi="Junicode"/>
          <w:sz w:val="28"/>
          <w:szCs w:val="28"/>
          <w:rPrChange w:id="16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</w:t>
      </w:r>
      <w:r w:rsidR="00A2594E" w:rsidRPr="00FC64E1">
        <w:rPr>
          <w:rFonts w:ascii="Junicode" w:hAnsi="Junicode"/>
          <w:sz w:val="28"/>
          <w:szCs w:val="28"/>
          <w:rPrChange w:id="16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chmier haben / aber von </w:t>
      </w:r>
      <w:r w:rsidR="00A2594E" w:rsidRPr="00FC64E1">
        <w:rPr>
          <w:rFonts w:ascii="Junicode" w:hAnsi="Junicode"/>
          <w:sz w:val="28"/>
          <w:szCs w:val="28"/>
          <w:rPrChange w:id="16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65472" w:rsidRPr="00FC64E1">
        <w:rPr>
          <w:rFonts w:ascii="Junicode" w:hAnsi="Junicode"/>
          <w:sz w:val="28"/>
          <w:szCs w:val="28"/>
          <w:rPrChange w:id="16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elbiger</w:t>
      </w:r>
      <w:r w:rsidR="000D0143" w:rsidRPr="00FC64E1">
        <w:rPr>
          <w:rFonts w:ascii="Junicode" w:hAnsi="Junicode"/>
          <w:sz w:val="28"/>
          <w:szCs w:val="28"/>
          <w:rPrChange w:id="16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Cur muß man auff eine andere Zeit</w:t>
      </w:r>
      <w:r w:rsidR="000D0143" w:rsidRPr="00FC64E1">
        <w:rPr>
          <w:rFonts w:ascii="Junicode" w:hAnsi="Junicode"/>
          <w:sz w:val="28"/>
          <w:szCs w:val="28"/>
          <w:rPrChange w:id="16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Gelegenheit weitl</w:t>
      </w:r>
      <w:r w:rsidR="00A2594E" w:rsidRPr="00FC64E1">
        <w:rPr>
          <w:rFonts w:ascii="Junicode" w:hAnsi="Junicode"/>
          <w:sz w:val="28"/>
          <w:szCs w:val="28"/>
          <w:rPrChange w:id="16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65472" w:rsidRPr="00FC64E1">
        <w:rPr>
          <w:rFonts w:ascii="Junicode" w:hAnsi="Junicode"/>
          <w:sz w:val="28"/>
          <w:szCs w:val="28"/>
          <w:rPrChange w:id="16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ufftiger</w:t>
      </w:r>
      <w:r w:rsidR="000D0143" w:rsidRPr="00FC64E1">
        <w:rPr>
          <w:rFonts w:ascii="Junicode" w:hAnsi="Junicode"/>
          <w:sz w:val="28"/>
          <w:szCs w:val="28"/>
          <w:rPrChange w:id="16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65472" w:rsidRPr="00FC64E1">
        <w:rPr>
          <w:rFonts w:ascii="Junicode" w:hAnsi="Junicode"/>
          <w:sz w:val="28"/>
          <w:szCs w:val="28"/>
          <w:rPrChange w:id="16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handeln.</w:t>
      </w:r>
    </w:p>
    <w:p w14:paraId="7BAB4802" w14:textId="4F6B5E1A" w:rsidR="004864DB" w:rsidRPr="00FC64E1" w:rsidRDefault="00165472" w:rsidP="001B2A6D">
      <w:pPr>
        <w:spacing w:line="360" w:lineRule="auto"/>
        <w:rPr>
          <w:rFonts w:ascii="Junicode" w:hAnsi="Junicode"/>
          <w:sz w:val="28"/>
          <w:szCs w:val="28"/>
          <w:rPrChange w:id="16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95376A" w:rsidRPr="00FC64E1">
        <w:rPr>
          <w:rFonts w:ascii="Junicode" w:hAnsi="Junicode"/>
          <w:sz w:val="28"/>
          <w:szCs w:val="28"/>
          <w:rPrChange w:id="16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Leibesgliedern </w:t>
      </w:r>
      <w:r w:rsidR="00A2594E" w:rsidRPr="00FC64E1">
        <w:rPr>
          <w:rFonts w:ascii="Junicode" w:hAnsi="Junicode"/>
          <w:sz w:val="28"/>
          <w:szCs w:val="28"/>
          <w:rPrChange w:id="16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6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thut</w:t>
      </w:r>
      <w:r w:rsidR="000D0143" w:rsidRPr="00FC64E1">
        <w:rPr>
          <w:rFonts w:ascii="Junicode" w:hAnsi="Junicode"/>
          <w:sz w:val="28"/>
          <w:szCs w:val="28"/>
          <w:rPrChange w:id="16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L</w:t>
      </w:r>
      <w:r w:rsidR="00A2594E" w:rsidRPr="00FC64E1">
        <w:rPr>
          <w:rFonts w:ascii="Junicode" w:hAnsi="Junicode"/>
          <w:sz w:val="28"/>
          <w:szCs w:val="28"/>
          <w:rPrChange w:id="16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5376A" w:rsidRPr="00FC64E1">
        <w:rPr>
          <w:rFonts w:ascii="Junicode" w:hAnsi="Junicode"/>
          <w:sz w:val="28"/>
          <w:szCs w:val="28"/>
          <w:rPrChange w:id="16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fflerei </w:t>
      </w:r>
      <w:r w:rsidR="00A2594E" w:rsidRPr="00FC64E1">
        <w:rPr>
          <w:rFonts w:ascii="Junicode" w:hAnsi="Junicode"/>
          <w:sz w:val="28"/>
          <w:szCs w:val="28"/>
          <w:rPrChange w:id="16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Gewalt an / daß</w:t>
      </w:r>
      <w:r w:rsidR="000D0143" w:rsidRPr="00FC64E1">
        <w:rPr>
          <w:rFonts w:ascii="Junicode" w:hAnsi="Junicode"/>
          <w:sz w:val="28"/>
          <w:szCs w:val="28"/>
          <w:rPrChange w:id="16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zittern und beben / </w:t>
      </w:r>
      <w:r w:rsidR="00A2594E" w:rsidRPr="00FC64E1">
        <w:rPr>
          <w:rFonts w:ascii="Junicode" w:hAnsi="Junicode"/>
          <w:sz w:val="28"/>
          <w:szCs w:val="28"/>
          <w:rPrChange w:id="16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la</w:t>
      </w:r>
      <w:r w:rsidR="00A2594E" w:rsidRPr="00FC64E1">
        <w:rPr>
          <w:rFonts w:ascii="Junicode" w:hAnsi="Junicode"/>
          <w:sz w:val="28"/>
          <w:szCs w:val="28"/>
          <w:rPrChange w:id="16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D0143" w:rsidRPr="00FC64E1">
        <w:rPr>
          <w:rFonts w:ascii="Junicode" w:hAnsi="Junicode"/>
          <w:sz w:val="28"/>
          <w:szCs w:val="28"/>
          <w:rPrChange w:id="16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be</w:t>
      </w:r>
      <w:r w:rsidR="0095376A" w:rsidRPr="00FC64E1">
        <w:rPr>
          <w:rFonts w:ascii="Junicode" w:hAnsi="Junicode"/>
          <w:sz w:val="28"/>
          <w:szCs w:val="28"/>
          <w:rPrChange w:id="16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</w:t>
      </w:r>
      <w:r w:rsidR="00A2594E" w:rsidRPr="00FC64E1">
        <w:rPr>
          <w:rFonts w:ascii="Junicode" w:hAnsi="Junicode"/>
          <w:sz w:val="28"/>
          <w:szCs w:val="28"/>
          <w:rPrChange w:id="16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beln / begrabeln / beta</w:t>
      </w:r>
      <w:r w:rsidR="00A2594E" w:rsidRPr="00FC64E1">
        <w:rPr>
          <w:rFonts w:ascii="Junicode" w:hAnsi="Junicode"/>
          <w:sz w:val="28"/>
          <w:szCs w:val="28"/>
          <w:rPrChange w:id="16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begreiffen bef</w:t>
      </w:r>
      <w:r w:rsidR="00A2594E" w:rsidRPr="00FC64E1">
        <w:rPr>
          <w:rFonts w:ascii="Junicode" w:hAnsi="Junicode"/>
          <w:sz w:val="28"/>
          <w:szCs w:val="28"/>
          <w:rPrChange w:id="16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len / derowegen </w:t>
      </w:r>
      <w:r w:rsidR="00A2594E" w:rsidRPr="00FC64E1">
        <w:rPr>
          <w:rFonts w:ascii="Junicode" w:hAnsi="Junicode"/>
          <w:sz w:val="28"/>
          <w:szCs w:val="28"/>
          <w:rPrChange w:id="16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0D0143" w:rsidRPr="00FC64E1">
        <w:rPr>
          <w:rFonts w:ascii="Junicode" w:hAnsi="Junicode"/>
          <w:sz w:val="28"/>
          <w:szCs w:val="28"/>
          <w:rPrChange w:id="16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inbr</w:t>
      </w:r>
      <w:r w:rsidR="00A2594E" w:rsidRPr="00FC64E1">
        <w:rPr>
          <w:rFonts w:ascii="Junicode" w:hAnsi="Junicode"/>
          <w:sz w:val="28"/>
          <w:szCs w:val="28"/>
          <w:rPrChange w:id="16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6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 </w:t>
      </w:r>
      <w:r w:rsidR="00A2594E" w:rsidRPr="00FC64E1">
        <w:rPr>
          <w:rFonts w:ascii="Junicode" w:hAnsi="Junicode"/>
          <w:sz w:val="28"/>
          <w:szCs w:val="28"/>
          <w:rPrChange w:id="16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mfa</w:t>
      </w:r>
      <w:r w:rsidR="00A2594E" w:rsidRPr="00FC64E1">
        <w:rPr>
          <w:rFonts w:ascii="Junicode" w:hAnsi="Junicode"/>
          <w:sz w:val="28"/>
          <w:szCs w:val="28"/>
          <w:rPrChange w:id="16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5376A" w:rsidRPr="00FC64E1">
        <w:rPr>
          <w:rFonts w:ascii="Junicode" w:hAnsi="Junicode"/>
          <w:sz w:val="28"/>
          <w:szCs w:val="28"/>
          <w:rPrChange w:id="16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die Arme /</w:t>
      </w:r>
      <w:r w:rsidR="000D0143" w:rsidRPr="00FC64E1">
        <w:rPr>
          <w:rFonts w:ascii="Junicode" w:hAnsi="Junicode"/>
          <w:sz w:val="28"/>
          <w:szCs w:val="28"/>
          <w:rPrChange w:id="16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6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5376A" w:rsidRPr="00FC64E1">
        <w:rPr>
          <w:rFonts w:ascii="Junicode" w:hAnsi="Junicode"/>
          <w:sz w:val="28"/>
          <w:szCs w:val="28"/>
          <w:rPrChange w:id="16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 / Beine und F</w:t>
      </w:r>
      <w:r w:rsidR="00A2594E" w:rsidRPr="00FC64E1">
        <w:rPr>
          <w:rFonts w:ascii="Junicode" w:hAnsi="Junicode"/>
          <w:sz w:val="28"/>
          <w:szCs w:val="28"/>
          <w:rPrChange w:id="16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="0095376A" w:rsidRPr="00FC64E1">
        <w:rPr>
          <w:rFonts w:ascii="Junicode" w:hAnsi="Junicode"/>
          <w:sz w:val="28"/>
          <w:szCs w:val="28"/>
          <w:rPrChange w:id="16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</w:t>
      </w:r>
      <w:r w:rsidR="00A2594E" w:rsidRPr="00FC64E1">
        <w:rPr>
          <w:rFonts w:ascii="Junicode" w:hAnsi="Junicode"/>
          <w:sz w:val="28"/>
          <w:szCs w:val="28"/>
          <w:rPrChange w:id="16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fe</w:t>
      </w:r>
      <w:r w:rsidR="00A2594E" w:rsidRPr="00FC64E1">
        <w:rPr>
          <w:rFonts w:ascii="Junicode" w:hAnsi="Junicode"/>
          <w:sz w:val="28"/>
          <w:szCs w:val="28"/>
          <w:rPrChange w:id="16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</w:t>
      </w:r>
      <w:r w:rsidR="000D0143" w:rsidRPr="00FC64E1">
        <w:rPr>
          <w:rFonts w:ascii="Junicode" w:hAnsi="Junicode"/>
          <w:sz w:val="28"/>
          <w:szCs w:val="28"/>
          <w:rPrChange w:id="16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tark durch einander flechten / daß</w:t>
      </w:r>
      <w:r w:rsidR="000D0143" w:rsidRPr="00FC64E1">
        <w:rPr>
          <w:rFonts w:ascii="Junicode" w:hAnsi="Junicode"/>
          <w:sz w:val="28"/>
          <w:szCs w:val="28"/>
          <w:rPrChange w:id="16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</w:t>
      </w:r>
      <w:r w:rsidR="00A2594E" w:rsidRPr="00FC64E1">
        <w:rPr>
          <w:rFonts w:ascii="Junicode" w:hAnsi="Junicode"/>
          <w:sz w:val="28"/>
          <w:szCs w:val="28"/>
          <w:rPrChange w:id="16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davon zu reden / die be</w:t>
      </w:r>
      <w:r w:rsidR="00A2594E" w:rsidRPr="00FC64E1">
        <w:rPr>
          <w:rFonts w:ascii="Junicode" w:hAnsi="Junicode"/>
          <w:sz w:val="28"/>
          <w:szCs w:val="28"/>
          <w:rPrChange w:id="16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 </w:t>
      </w:r>
      <w:r w:rsidR="00A2594E" w:rsidRPr="00FC64E1">
        <w:rPr>
          <w:rFonts w:ascii="Junicode" w:hAnsi="Junicode"/>
          <w:sz w:val="28"/>
          <w:szCs w:val="28"/>
          <w:rPrChange w:id="16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echs</w:t>
      </w:r>
      <w:r w:rsidR="000D0143" w:rsidRPr="00FC64E1">
        <w:rPr>
          <w:rFonts w:ascii="Junicode" w:hAnsi="Junicode"/>
          <w:sz w:val="28"/>
          <w:szCs w:val="28"/>
          <w:rPrChange w:id="16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braune Pferde / </w:t>
      </w:r>
      <w:r w:rsidR="00A2594E" w:rsidRPr="00FC64E1">
        <w:rPr>
          <w:rFonts w:ascii="Junicode" w:hAnsi="Junicode"/>
          <w:sz w:val="28"/>
          <w:szCs w:val="28"/>
          <w:rPrChange w:id="16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an jez in M</w:t>
      </w:r>
      <w:r w:rsidR="00A2594E" w:rsidRPr="00FC64E1">
        <w:rPr>
          <w:rFonts w:ascii="Junicode" w:hAnsi="Junicode"/>
          <w:sz w:val="28"/>
          <w:szCs w:val="28"/>
          <w:rPrChange w:id="16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6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 </w:t>
      </w:r>
      <w:r w:rsidR="00A2594E" w:rsidRPr="00FC64E1">
        <w:rPr>
          <w:rFonts w:ascii="Junicode" w:hAnsi="Junicode"/>
          <w:sz w:val="28"/>
          <w:szCs w:val="28"/>
          <w:rPrChange w:id="16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</w:t>
      </w:r>
      <w:r w:rsidR="00A2594E" w:rsidRPr="00FC64E1">
        <w:rPr>
          <w:rFonts w:ascii="Junicode" w:hAnsi="Junicode"/>
          <w:sz w:val="28"/>
          <w:szCs w:val="28"/>
          <w:rPrChange w:id="16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kaum von einander ziehen k</w:t>
      </w:r>
      <w:r w:rsidR="00A2594E" w:rsidRPr="00FC64E1">
        <w:rPr>
          <w:rFonts w:ascii="Junicode" w:hAnsi="Junicode"/>
          <w:sz w:val="28"/>
          <w:szCs w:val="28"/>
          <w:rPrChange w:id="16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5376A" w:rsidRPr="00FC64E1">
        <w:rPr>
          <w:rFonts w:ascii="Junicode" w:hAnsi="Junicode"/>
          <w:sz w:val="28"/>
          <w:szCs w:val="28"/>
          <w:rPrChange w:id="16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nten / kurz davon zu reden / die</w:t>
      </w:r>
      <w:r w:rsidR="000D0143" w:rsidRPr="00FC64E1">
        <w:rPr>
          <w:rFonts w:ascii="Junicode" w:hAnsi="Junicode"/>
          <w:sz w:val="28"/>
          <w:szCs w:val="28"/>
          <w:rPrChange w:id="16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6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95376A" w:rsidRPr="00FC64E1">
        <w:rPr>
          <w:rFonts w:ascii="Junicode" w:hAnsi="Junicode"/>
          <w:sz w:val="28"/>
          <w:szCs w:val="28"/>
          <w:rPrChange w:id="16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verf</w:t>
      </w:r>
      <w:r w:rsidR="00A2594E" w:rsidRPr="00FC64E1">
        <w:rPr>
          <w:rFonts w:ascii="Junicode" w:hAnsi="Junicode"/>
          <w:sz w:val="28"/>
          <w:szCs w:val="28"/>
          <w:rPrChange w:id="16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95376A" w:rsidRPr="00FC64E1">
        <w:rPr>
          <w:rFonts w:ascii="Junicode" w:hAnsi="Junicode"/>
          <w:sz w:val="28"/>
          <w:szCs w:val="28"/>
          <w:rPrChange w:id="16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</w:t>
      </w:r>
      <w:r w:rsidR="00A2594E" w:rsidRPr="00FC64E1">
        <w:rPr>
          <w:rFonts w:ascii="Junicode" w:hAnsi="Junicode"/>
          <w:sz w:val="28"/>
          <w:szCs w:val="28"/>
          <w:rPrChange w:id="16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weit / daß</w:t>
      </w:r>
      <w:r w:rsidR="000D0143" w:rsidRPr="00FC64E1">
        <w:rPr>
          <w:rFonts w:ascii="Junicode" w:hAnsi="Junicode"/>
          <w:sz w:val="28"/>
          <w:szCs w:val="28"/>
          <w:rPrChange w:id="16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6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la</w:t>
      </w:r>
      <w:r w:rsidR="00A2594E" w:rsidRPr="00FC64E1">
        <w:rPr>
          <w:rFonts w:ascii="Junicode" w:hAnsi="Junicode"/>
          <w:sz w:val="28"/>
          <w:szCs w:val="28"/>
          <w:rPrChange w:id="16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95376A" w:rsidRPr="00FC64E1">
        <w:rPr>
          <w:rFonts w:ascii="Junicode" w:hAnsi="Junicode"/>
          <w:sz w:val="28"/>
          <w:szCs w:val="28"/>
          <w:rPrChange w:id="16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den Rok in die Falten </w:t>
      </w:r>
      <w:r w:rsidR="00A2594E" w:rsidRPr="00FC64E1">
        <w:rPr>
          <w:rFonts w:ascii="Junicode" w:hAnsi="Junicode"/>
          <w:sz w:val="28"/>
          <w:szCs w:val="28"/>
          <w:rPrChange w:id="16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techen / und die Paradeis</w:t>
      </w:r>
      <w:r w:rsidR="00A2594E" w:rsidRPr="00FC64E1">
        <w:rPr>
          <w:rFonts w:ascii="Junicode" w:hAnsi="Junicode"/>
          <w:sz w:val="28"/>
          <w:szCs w:val="28"/>
          <w:rPrChange w:id="16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95376A" w:rsidRPr="00FC64E1">
        <w:rPr>
          <w:rFonts w:ascii="Junicode" w:hAnsi="Junicode"/>
          <w:sz w:val="28"/>
          <w:szCs w:val="28"/>
          <w:rPrChange w:id="16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pffel</w:t>
      </w:r>
      <w:r w:rsidR="000D0143" w:rsidRPr="00FC64E1">
        <w:rPr>
          <w:rFonts w:ascii="Junicode" w:hAnsi="Junicode"/>
          <w:sz w:val="28"/>
          <w:szCs w:val="28"/>
          <w:rPrChange w:id="16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95376A" w:rsidRPr="00FC64E1">
        <w:rPr>
          <w:rFonts w:ascii="Junicode" w:hAnsi="Junicode"/>
          <w:sz w:val="28"/>
          <w:szCs w:val="28"/>
          <w:rPrChange w:id="16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den na</w:t>
      </w:r>
      <w:r w:rsidR="00A2594E" w:rsidRPr="00FC64E1">
        <w:rPr>
          <w:rFonts w:ascii="Junicode" w:hAnsi="Junicode"/>
          <w:sz w:val="28"/>
          <w:szCs w:val="28"/>
          <w:rPrChange w:id="16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95376A" w:rsidRPr="00FC64E1">
        <w:rPr>
          <w:rFonts w:ascii="Junicode" w:hAnsi="Junicode"/>
          <w:sz w:val="28"/>
          <w:szCs w:val="28"/>
          <w:rPrChange w:id="16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chenden Zizenmelkern</w:t>
      </w:r>
      <w:r w:rsidR="000D0143" w:rsidRPr="00FC64E1">
        <w:rPr>
          <w:rFonts w:ascii="Junicode" w:hAnsi="Junicode"/>
          <w:sz w:val="28"/>
          <w:szCs w:val="28"/>
          <w:rPrChange w:id="16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864DB" w:rsidRPr="00FC64E1">
        <w:rPr>
          <w:rFonts w:ascii="Junicode" w:hAnsi="Junicode"/>
          <w:sz w:val="28"/>
          <w:szCs w:val="28"/>
          <w:rPrChange w:id="16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### beta</w:t>
      </w:r>
      <w:r w:rsidR="00A2594E" w:rsidRPr="00FC64E1">
        <w:rPr>
          <w:rFonts w:ascii="Junicode" w:hAnsi="Junicode"/>
          <w:sz w:val="28"/>
          <w:szCs w:val="28"/>
          <w:rPrChange w:id="16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4DB" w:rsidRPr="00FC64E1">
        <w:rPr>
          <w:rFonts w:ascii="Junicode" w:hAnsi="Junicode"/>
          <w:sz w:val="28"/>
          <w:szCs w:val="28"/>
          <w:rPrChange w:id="16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ten / daß </w:t>
      </w:r>
      <w:r w:rsidR="00A2594E" w:rsidRPr="00FC64E1">
        <w:rPr>
          <w:rFonts w:ascii="Junicode" w:hAnsi="Junicode"/>
          <w:sz w:val="28"/>
          <w:szCs w:val="28"/>
          <w:rPrChange w:id="16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4DB" w:rsidRPr="00FC64E1">
        <w:rPr>
          <w:rFonts w:ascii="Junicode" w:hAnsi="Junicode"/>
          <w:sz w:val="28"/>
          <w:szCs w:val="28"/>
          <w:rPrChange w:id="16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 leicht</w:t>
      </w:r>
    </w:p>
    <w:p w14:paraId="4DCF91E0" w14:textId="085AA99F" w:rsidR="00E23226" w:rsidRPr="00FC64E1" w:rsidRDefault="00817C63" w:rsidP="001B2A6D">
      <w:pPr>
        <w:spacing w:line="360" w:lineRule="auto"/>
        <w:rPr>
          <w:rFonts w:ascii="Junicode" w:hAnsi="Junicode"/>
          <w:sz w:val="28"/>
          <w:szCs w:val="28"/>
          <w:rPrChange w:id="16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6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Wan es </w:t>
      </w:r>
      <w:r w:rsidR="00A2594E" w:rsidRPr="00FC64E1">
        <w:rPr>
          <w:rFonts w:ascii="Junicode" w:hAnsi="Junicode"/>
          <w:sz w:val="28"/>
          <w:szCs w:val="28"/>
          <w:rPrChange w:id="16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einsmals zutr</w:t>
      </w:r>
      <w:r w:rsidR="00A2594E" w:rsidRPr="00FC64E1">
        <w:rPr>
          <w:rFonts w:ascii="Junicode" w:hAnsi="Junicode"/>
          <w:sz w:val="28"/>
          <w:szCs w:val="28"/>
          <w:rPrChange w:id="16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</w:t>
      </w:r>
      <w:r w:rsidR="000D0143" w:rsidRPr="00FC64E1">
        <w:rPr>
          <w:rFonts w:ascii="Junicode" w:hAnsi="Junicode"/>
          <w:sz w:val="28"/>
          <w:szCs w:val="28"/>
          <w:rPrChange w:id="16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die</w:t>
      </w:r>
      <w:r w:rsidR="00A2594E" w:rsidRPr="00FC64E1">
        <w:rPr>
          <w:rFonts w:ascii="Junicode" w:hAnsi="Junicode"/>
          <w:sz w:val="28"/>
          <w:szCs w:val="28"/>
          <w:rPrChange w:id="16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Courtizan nach genommenem Ab</w:t>
      </w:r>
      <w:r w:rsidR="00A2594E" w:rsidRPr="00FC64E1">
        <w:rPr>
          <w:rFonts w:ascii="Junicode" w:hAnsi="Junicode"/>
          <w:sz w:val="28"/>
          <w:szCs w:val="28"/>
          <w:rPrChange w:id="16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chiede die benante Zeit</w:t>
      </w:r>
      <w:r w:rsidR="000D0143" w:rsidRPr="00FC64E1">
        <w:rPr>
          <w:rFonts w:ascii="Junicode" w:hAnsi="Junicode"/>
          <w:sz w:val="28"/>
          <w:szCs w:val="28"/>
          <w:rPrChange w:id="16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16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Pr="00FC64E1">
        <w:rPr>
          <w:rFonts w:ascii="Junicode" w:hAnsi="Junicode"/>
          <w:sz w:val="28"/>
          <w:szCs w:val="28"/>
          <w:rPrChange w:id="16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 oder ausbleiben w</w:t>
      </w:r>
      <w:r w:rsidR="00A2594E" w:rsidRPr="00FC64E1">
        <w:rPr>
          <w:rFonts w:ascii="Junicode" w:hAnsi="Junicode"/>
          <w:sz w:val="28"/>
          <w:szCs w:val="28"/>
          <w:rPrChange w:id="16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rde /</w:t>
      </w:r>
      <w:r w:rsidR="000D0143" w:rsidRPr="00FC64E1">
        <w:rPr>
          <w:rFonts w:ascii="Junicode" w:hAnsi="Junicode"/>
          <w:sz w:val="28"/>
          <w:szCs w:val="28"/>
          <w:rPrChange w:id="16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machen </w:t>
      </w:r>
      <w:r w:rsidR="00A2594E" w:rsidRPr="00FC64E1">
        <w:rPr>
          <w:rFonts w:ascii="Junicode" w:hAnsi="Junicode"/>
          <w:sz w:val="28"/>
          <w:szCs w:val="28"/>
          <w:rPrChange w:id="16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es wie </w:t>
      </w:r>
      <w:r w:rsidR="00A2594E" w:rsidRPr="00FC64E1">
        <w:rPr>
          <w:rFonts w:ascii="Junicode" w:hAnsi="Junicode"/>
          <w:sz w:val="28"/>
          <w:szCs w:val="28"/>
          <w:rPrChange w:id="16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immer k</w:t>
      </w:r>
      <w:r w:rsidR="00A2594E" w:rsidRPr="00FC64E1">
        <w:rPr>
          <w:rFonts w:ascii="Junicode" w:hAnsi="Junicode"/>
          <w:sz w:val="28"/>
          <w:szCs w:val="28"/>
          <w:rPrChange w:id="16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/</w:t>
      </w:r>
      <w:r w:rsidR="000D0143" w:rsidRPr="00FC64E1">
        <w:rPr>
          <w:rFonts w:ascii="Junicode" w:hAnsi="Junicode"/>
          <w:sz w:val="28"/>
          <w:szCs w:val="28"/>
          <w:rPrChange w:id="16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jhre Po</w:t>
      </w:r>
      <w:r w:rsidR="00A2594E" w:rsidRPr="00FC64E1">
        <w:rPr>
          <w:rFonts w:ascii="Junicode" w:hAnsi="Junicode"/>
          <w:sz w:val="28"/>
          <w:szCs w:val="28"/>
          <w:rPrChange w:id="16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tilion die W</w:t>
      </w:r>
      <w:r w:rsidR="00A2594E" w:rsidRPr="00FC64E1">
        <w:rPr>
          <w:rFonts w:ascii="Junicode" w:hAnsi="Junicode"/>
          <w:sz w:val="28"/>
          <w:szCs w:val="28"/>
          <w:rPrChange w:id="16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Pr="00FC64E1">
        <w:rPr>
          <w:rFonts w:ascii="Junicode" w:hAnsi="Junicode"/>
          <w:sz w:val="28"/>
          <w:szCs w:val="28"/>
          <w:rPrChange w:id="16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cherin</w:t>
      </w:r>
      <w:r w:rsidR="000D0143" w:rsidRPr="00FC64E1">
        <w:rPr>
          <w:rFonts w:ascii="Junicode" w:hAnsi="Junicode"/>
          <w:sz w:val="28"/>
          <w:szCs w:val="28"/>
          <w:rPrChange w:id="16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auch die Magd hinaus / zu de</w:t>
      </w:r>
      <w:r w:rsidR="00A2594E" w:rsidRPr="00FC64E1">
        <w:rPr>
          <w:rFonts w:ascii="Junicode" w:hAnsi="Junicode"/>
          <w:sz w:val="28"/>
          <w:szCs w:val="28"/>
          <w:rPrChange w:id="16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Logiment / la</w:t>
      </w:r>
      <w:r w:rsidR="00A2594E" w:rsidRPr="00FC64E1">
        <w:rPr>
          <w:rFonts w:ascii="Junicode" w:hAnsi="Junicode"/>
          <w:sz w:val="28"/>
          <w:szCs w:val="28"/>
          <w:rPrChange w:id="16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jhm </w:t>
      </w:r>
      <w:r w:rsidR="00A2594E" w:rsidRPr="00FC64E1">
        <w:rPr>
          <w:rFonts w:ascii="Junicode" w:hAnsi="Junicode"/>
          <w:sz w:val="28"/>
          <w:szCs w:val="28"/>
          <w:rPrChange w:id="16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 daß</w:t>
      </w:r>
      <w:r w:rsidR="000D0143" w:rsidRPr="00FC64E1">
        <w:rPr>
          <w:rFonts w:ascii="Junicode" w:hAnsi="Junicode"/>
          <w:sz w:val="28"/>
          <w:szCs w:val="28"/>
          <w:rPrChange w:id="16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alda fremde Briefe ankom~en / welche</w:t>
      </w:r>
      <w:r w:rsidR="000D0143" w:rsidRPr="00FC64E1">
        <w:rPr>
          <w:rFonts w:ascii="Junicode" w:hAnsi="Junicode"/>
          <w:sz w:val="28"/>
          <w:szCs w:val="28"/>
          <w:rPrChange w:id="16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um die</w:t>
      </w:r>
      <w:r w:rsidR="00A2594E" w:rsidRPr="00FC64E1">
        <w:rPr>
          <w:rFonts w:ascii="Junicode" w:hAnsi="Junicode"/>
          <w:sz w:val="28"/>
          <w:szCs w:val="28"/>
          <w:rPrChange w:id="16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und jene Stunde in per</w:t>
      </w:r>
      <w:r w:rsidR="00A2594E" w:rsidRPr="00FC64E1">
        <w:rPr>
          <w:rFonts w:ascii="Junicode" w:hAnsi="Junicode"/>
          <w:sz w:val="28"/>
          <w:szCs w:val="28"/>
          <w:rPrChange w:id="16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ona abfodern m</w:t>
      </w:r>
      <w:r w:rsidR="00A2594E" w:rsidRPr="00FC64E1">
        <w:rPr>
          <w:rFonts w:ascii="Junicode" w:hAnsi="Junicode"/>
          <w:sz w:val="28"/>
          <w:szCs w:val="28"/>
          <w:rPrChange w:id="16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 / wan die</w:t>
      </w:r>
      <w:r w:rsidR="00A2594E" w:rsidRPr="00FC64E1">
        <w:rPr>
          <w:rFonts w:ascii="Junicode" w:hAnsi="Junicode"/>
          <w:sz w:val="28"/>
          <w:szCs w:val="28"/>
          <w:rPrChange w:id="16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0D0143" w:rsidRPr="00FC64E1">
        <w:rPr>
          <w:rFonts w:ascii="Junicode" w:hAnsi="Junicode"/>
          <w:sz w:val="28"/>
          <w:szCs w:val="28"/>
          <w:rPrChange w:id="16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</w:t>
      </w:r>
      <w:r w:rsidR="00A2594E" w:rsidRPr="00FC64E1">
        <w:rPr>
          <w:rFonts w:ascii="Junicode" w:hAnsi="Junicode"/>
          <w:sz w:val="28"/>
          <w:szCs w:val="28"/>
          <w:rPrChange w:id="16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chlag zu grob / la</w:t>
      </w:r>
      <w:r w:rsidR="00A2594E" w:rsidRPr="00FC64E1">
        <w:rPr>
          <w:rFonts w:ascii="Junicode" w:hAnsi="Junicode"/>
          <w:sz w:val="28"/>
          <w:szCs w:val="28"/>
          <w:rPrChange w:id="16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6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jhm des</w:t>
      </w:r>
      <w:r w:rsidR="000D0143" w:rsidRPr="00FC64E1">
        <w:rPr>
          <w:rFonts w:ascii="Junicode" w:hAnsi="Junicode"/>
          <w:sz w:val="28"/>
          <w:szCs w:val="28"/>
          <w:rPrChange w:id="16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Vaters oder Manns Gruß anmel</w:t>
      </w:r>
      <w:r w:rsidRPr="00FC64E1">
        <w:rPr>
          <w:rFonts w:ascii="Junicode" w:hAnsi="Junicode"/>
          <w:sz w:val="28"/>
          <w:szCs w:val="28"/>
          <w:rPrChange w:id="16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/ und dabei freundlich begeren /</w:t>
      </w:r>
      <w:r w:rsidR="000D0143" w:rsidRPr="00FC64E1">
        <w:rPr>
          <w:rFonts w:ascii="Junicode" w:hAnsi="Junicode"/>
          <w:sz w:val="28"/>
          <w:szCs w:val="28"/>
          <w:rPrChange w:id="16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nicht zu verge</w:t>
      </w:r>
      <w:r w:rsidR="00A2594E" w:rsidRPr="00FC64E1">
        <w:rPr>
          <w:rFonts w:ascii="Junicode" w:hAnsi="Junicode"/>
          <w:sz w:val="28"/>
          <w:szCs w:val="28"/>
          <w:rPrChange w:id="16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was er zu</w:t>
      </w:r>
      <w:r w:rsidR="000D0143" w:rsidRPr="00FC64E1">
        <w:rPr>
          <w:rFonts w:ascii="Junicode" w:hAnsi="Junicode"/>
          <w:sz w:val="28"/>
          <w:szCs w:val="28"/>
          <w:rPrChange w:id="16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EA50DB" w:rsidRPr="00FC64E1">
        <w:rPr>
          <w:rFonts w:ascii="Junicode" w:hAnsi="Junicode"/>
          <w:sz w:val="28"/>
          <w:szCs w:val="28"/>
          <w:rPrChange w:id="16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6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ichten angenommen / </w:t>
      </w:r>
      <w:r w:rsidR="00A2594E" w:rsidRPr="00FC64E1">
        <w:rPr>
          <w:rFonts w:ascii="Junicode" w:hAnsi="Junicode"/>
          <w:sz w:val="28"/>
          <w:szCs w:val="28"/>
          <w:rPrChange w:id="16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da</w:t>
      </w:r>
      <w:r w:rsidRPr="00FC64E1">
        <w:rPr>
          <w:rFonts w:ascii="Junicode" w:hAnsi="Junicode"/>
          <w:sz w:val="28"/>
          <w:szCs w:val="28"/>
          <w:rPrChange w:id="16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bei zum Po</w:t>
      </w:r>
      <w:r w:rsidR="00A2594E" w:rsidRPr="00FC64E1">
        <w:rPr>
          <w:rFonts w:ascii="Junicode" w:hAnsi="Junicode"/>
          <w:sz w:val="28"/>
          <w:szCs w:val="28"/>
          <w:rPrChange w:id="16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6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vel qua</w:t>
      </w:r>
      <w:r w:rsidR="00A2594E" w:rsidRPr="00FC64E1">
        <w:rPr>
          <w:rFonts w:ascii="Junicode" w:hAnsi="Junicode"/>
          <w:sz w:val="28"/>
          <w:szCs w:val="28"/>
          <w:rPrChange w:id="16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6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ein Kar</w:t>
      </w:r>
      <w:r w:rsidRPr="00FC64E1">
        <w:rPr>
          <w:rFonts w:ascii="Junicode" w:hAnsi="Junicode"/>
          <w:sz w:val="28"/>
          <w:szCs w:val="28"/>
          <w:rPrChange w:id="16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tenblat / mit viel und wenige Augen /</w:t>
      </w:r>
      <w:r w:rsidR="000D0143" w:rsidRPr="00FC64E1">
        <w:rPr>
          <w:rFonts w:ascii="Junicode" w:hAnsi="Junicode"/>
          <w:sz w:val="28"/>
          <w:szCs w:val="28"/>
          <w:rPrChange w:id="16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darauß dan der gute Her bald ab</w:t>
      </w:r>
      <w:r w:rsidRPr="00FC64E1">
        <w:rPr>
          <w:rFonts w:ascii="Junicode" w:hAnsi="Junicode"/>
          <w:sz w:val="28"/>
          <w:szCs w:val="28"/>
          <w:rPrChange w:id="16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nimt / daß er </w:t>
      </w:r>
      <w:r w:rsidR="00A2594E" w:rsidRPr="00FC64E1">
        <w:rPr>
          <w:rFonts w:ascii="Junicode" w:hAnsi="Junicode"/>
          <w:sz w:val="28"/>
          <w:szCs w:val="28"/>
          <w:rPrChange w:id="16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6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</w:t>
      </w:r>
      <w:r w:rsidR="00A2594E" w:rsidRPr="00FC64E1">
        <w:rPr>
          <w:rFonts w:ascii="Junicode" w:hAnsi="Junicode"/>
          <w:sz w:val="28"/>
          <w:szCs w:val="28"/>
          <w:rPrChange w:id="16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und jene Zeit</w:t>
      </w:r>
      <w:r w:rsidR="000D0143" w:rsidRPr="00FC64E1">
        <w:rPr>
          <w:rFonts w:ascii="Junicode" w:hAnsi="Junicode"/>
          <w:sz w:val="28"/>
          <w:szCs w:val="28"/>
          <w:rPrChange w:id="16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6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ein</w:t>
      </w:r>
      <w:r w:rsidR="00A2594E" w:rsidRPr="00FC64E1">
        <w:rPr>
          <w:rFonts w:ascii="Junicode" w:hAnsi="Junicode"/>
          <w:sz w:val="28"/>
          <w:szCs w:val="28"/>
          <w:rPrChange w:id="16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tellen / und was er vorhin</w:t>
      </w:r>
      <w:r w:rsidR="000D0143" w:rsidRPr="00FC64E1">
        <w:rPr>
          <w:rFonts w:ascii="Junicode" w:hAnsi="Junicode"/>
          <w:sz w:val="28"/>
          <w:szCs w:val="28"/>
          <w:rPrChange w:id="16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0D0143" w:rsidRPr="00FC64E1">
        <w:rPr>
          <w:rFonts w:ascii="Junicode" w:hAnsi="Junicode"/>
          <w:sz w:val="28"/>
          <w:szCs w:val="28"/>
          <w:rPrChange w:id="16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der Jungfrauen oder Frauen vi</w:t>
      </w:r>
      <w:r w:rsidRPr="00FC64E1">
        <w:rPr>
          <w:rFonts w:ascii="Junicode" w:hAnsi="Junicode"/>
          <w:sz w:val="28"/>
          <w:szCs w:val="28"/>
          <w:rPrChange w:id="16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leicht aus Schwachheit verab</w:t>
      </w:r>
      <w:r w:rsidR="00A2594E" w:rsidRPr="00FC64E1">
        <w:rPr>
          <w:rFonts w:ascii="Junicode" w:hAnsi="Junicode"/>
          <w:sz w:val="28"/>
          <w:szCs w:val="28"/>
          <w:rPrChange w:id="16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ſaͤ</w:t>
      </w:r>
      <w:r w:rsidR="000D0143" w:rsidRPr="00FC64E1">
        <w:rPr>
          <w:rFonts w:ascii="Junicode" w:hAnsi="Junicode"/>
          <w:sz w:val="28"/>
          <w:szCs w:val="28"/>
          <w:rPrChange w:id="16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Pr="00FC64E1">
        <w:rPr>
          <w:rFonts w:ascii="Junicode" w:hAnsi="Junicode"/>
          <w:sz w:val="28"/>
          <w:szCs w:val="28"/>
          <w:rPrChange w:id="16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met / mit aller M</w:t>
      </w:r>
      <w:r w:rsidR="00A2594E" w:rsidRPr="00FC64E1">
        <w:rPr>
          <w:rFonts w:ascii="Junicode" w:hAnsi="Junicode"/>
          <w:sz w:val="28"/>
          <w:szCs w:val="28"/>
          <w:rPrChange w:id="16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6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glichkeit er</w:t>
      </w:r>
      <w:r w:rsidR="00A2594E" w:rsidRPr="00FC64E1">
        <w:rPr>
          <w:rFonts w:ascii="Junicode" w:hAnsi="Junicode"/>
          <w:sz w:val="28"/>
          <w:szCs w:val="28"/>
          <w:rPrChange w:id="16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6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</w:t>
      </w:r>
      <w:r w:rsidR="000D0143" w:rsidRPr="00FC64E1">
        <w:rPr>
          <w:rFonts w:ascii="Junicode" w:hAnsi="Junicode"/>
          <w:sz w:val="28"/>
          <w:szCs w:val="28"/>
          <w:rPrChange w:id="16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6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6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6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bisweilen be</w:t>
      </w:r>
      <w:r w:rsidR="00A2594E" w:rsidRPr="00FC64E1">
        <w:rPr>
          <w:rFonts w:ascii="Junicode" w:hAnsi="Junicode"/>
          <w:sz w:val="28"/>
          <w:szCs w:val="28"/>
          <w:rPrChange w:id="16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cheiden </w:t>
      </w:r>
      <w:r w:rsidR="00A2594E" w:rsidRPr="00FC64E1">
        <w:rPr>
          <w:rFonts w:ascii="Junicode" w:hAnsi="Junicode"/>
          <w:sz w:val="28"/>
          <w:szCs w:val="28"/>
          <w:rPrChange w:id="17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7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684CA8" w:rsidRPr="00FC64E1">
        <w:rPr>
          <w:rFonts w:ascii="Junicode" w:hAnsi="Junicode"/>
          <w:sz w:val="28"/>
          <w:szCs w:val="28"/>
          <w:rPrChange w:id="17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hinaus in die G</w:t>
      </w:r>
      <w:r w:rsidR="00A2594E" w:rsidRPr="00FC64E1">
        <w:rPr>
          <w:rFonts w:ascii="Junicode" w:hAnsi="Junicode"/>
          <w:sz w:val="28"/>
          <w:szCs w:val="28"/>
          <w:rPrChange w:id="17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35B84" w:rsidRPr="00FC64E1">
        <w:rPr>
          <w:rFonts w:ascii="Junicode" w:hAnsi="Junicode"/>
          <w:sz w:val="28"/>
          <w:szCs w:val="28"/>
          <w:rPrChange w:id="17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rten / darein ein</w:t>
      </w:r>
      <w:r w:rsidR="000D0143" w:rsidRPr="00FC64E1">
        <w:rPr>
          <w:rFonts w:ascii="Junicode" w:hAnsi="Junicode"/>
          <w:sz w:val="28"/>
          <w:szCs w:val="28"/>
          <w:rPrChange w:id="17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gutes wolbemaletes Lu</w:t>
      </w:r>
      <w:r w:rsidR="00A2594E" w:rsidRPr="00FC64E1">
        <w:rPr>
          <w:rFonts w:ascii="Junicode" w:hAnsi="Junicode"/>
          <w:sz w:val="28"/>
          <w:szCs w:val="28"/>
          <w:rPrChange w:id="17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thaus nicht</w:t>
      </w:r>
      <w:r w:rsidR="000D0143" w:rsidRPr="00FC64E1">
        <w:rPr>
          <w:rFonts w:ascii="Junicode" w:hAnsi="Junicode"/>
          <w:sz w:val="28"/>
          <w:szCs w:val="28"/>
          <w:rPrChange w:id="17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ohne Ur</w:t>
      </w:r>
      <w:r w:rsidR="00A2594E" w:rsidRPr="00FC64E1">
        <w:rPr>
          <w:rFonts w:ascii="Junicode" w:hAnsi="Junicode"/>
          <w:sz w:val="28"/>
          <w:szCs w:val="28"/>
          <w:rPrChange w:id="17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 i</w:t>
      </w:r>
      <w:r w:rsidR="00A2594E" w:rsidRPr="00FC64E1">
        <w:rPr>
          <w:rFonts w:ascii="Junicode" w:hAnsi="Junicode"/>
          <w:sz w:val="28"/>
          <w:szCs w:val="28"/>
          <w:rPrChange w:id="17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ge</w:t>
      </w:r>
      <w:r w:rsidR="00A2594E" w:rsidRPr="00FC64E1">
        <w:rPr>
          <w:rFonts w:ascii="Junicode" w:hAnsi="Junicode"/>
          <w:sz w:val="28"/>
          <w:szCs w:val="28"/>
          <w:rPrChange w:id="17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 oder nacher</w:t>
      </w:r>
      <w:r w:rsidR="000D0143" w:rsidRPr="00FC64E1">
        <w:rPr>
          <w:rFonts w:ascii="Junicode" w:hAnsi="Junicode"/>
          <w:sz w:val="28"/>
          <w:szCs w:val="28"/>
          <w:rPrChange w:id="17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S. Mauriz / la</w:t>
      </w:r>
      <w:r w:rsidR="00A2594E" w:rsidRPr="00FC64E1">
        <w:rPr>
          <w:rFonts w:ascii="Junicode" w:hAnsi="Junicode"/>
          <w:sz w:val="28"/>
          <w:szCs w:val="28"/>
          <w:rPrChange w:id="17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35B84" w:rsidRPr="00FC64E1">
        <w:rPr>
          <w:rFonts w:ascii="Junicode" w:hAnsi="Junicode"/>
          <w:sz w:val="28"/>
          <w:szCs w:val="28"/>
          <w:rPrChange w:id="17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den Courti</w:t>
      </w:r>
      <w:r w:rsidR="00A2594E" w:rsidRPr="00FC64E1">
        <w:rPr>
          <w:rFonts w:ascii="Junicode" w:hAnsi="Junicode"/>
          <w:sz w:val="28"/>
          <w:szCs w:val="28"/>
          <w:rPrChange w:id="17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</w:t>
      </w:r>
      <w:r w:rsidR="000D0143" w:rsidRPr="00FC64E1">
        <w:rPr>
          <w:rFonts w:ascii="Junicode" w:hAnsi="Junicode"/>
          <w:sz w:val="28"/>
          <w:szCs w:val="28"/>
          <w:rPrChange w:id="17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erbitten / daß er unbe</w:t>
      </w:r>
      <w:r w:rsidR="00A2594E" w:rsidRPr="00FC64E1">
        <w:rPr>
          <w:rFonts w:ascii="Junicode" w:hAnsi="Junicode"/>
          <w:sz w:val="28"/>
          <w:szCs w:val="28"/>
          <w:rPrChange w:id="17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chwert Dinte /</w:t>
      </w:r>
      <w:r w:rsidR="000D0143" w:rsidRPr="00FC64E1">
        <w:rPr>
          <w:rFonts w:ascii="Junicode" w:hAnsi="Junicode"/>
          <w:sz w:val="28"/>
          <w:szCs w:val="28"/>
          <w:rPrChange w:id="17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Federn und Papir mit </w:t>
      </w:r>
      <w:r w:rsidR="00A2594E" w:rsidRPr="00FC64E1">
        <w:rPr>
          <w:rFonts w:ascii="Junicode" w:hAnsi="Junicode"/>
          <w:sz w:val="28"/>
          <w:szCs w:val="28"/>
          <w:rPrChange w:id="17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hinaus ne</w:t>
      </w:r>
      <w:r w:rsidR="00335B84" w:rsidRPr="00FC64E1">
        <w:rPr>
          <w:rFonts w:ascii="Junicode" w:hAnsi="Junicode"/>
          <w:sz w:val="28"/>
          <w:szCs w:val="28"/>
          <w:rPrChange w:id="17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men / und bewu</w:t>
      </w:r>
      <w:r w:rsidR="00A2594E" w:rsidRPr="00FC64E1">
        <w:rPr>
          <w:rFonts w:ascii="Junicode" w:hAnsi="Junicode"/>
          <w:sz w:val="28"/>
          <w:szCs w:val="28"/>
          <w:rPrChange w:id="17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tes Liedlein oder</w:t>
      </w:r>
      <w:r w:rsidR="000D0143" w:rsidRPr="00FC64E1">
        <w:rPr>
          <w:rFonts w:ascii="Junicode" w:hAnsi="Junicode"/>
          <w:sz w:val="28"/>
          <w:szCs w:val="28"/>
          <w:rPrChange w:id="17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Liebsbrieff / in gelegenen Sachen / auch an einen guten Freund</w:t>
      </w:r>
      <w:r w:rsidR="000D0143" w:rsidRPr="00FC64E1">
        <w:rPr>
          <w:rFonts w:ascii="Junicode" w:hAnsi="Junicode"/>
          <w:sz w:val="28"/>
          <w:szCs w:val="28"/>
          <w:rPrChange w:id="17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(welches </w:t>
      </w:r>
      <w:r w:rsidR="00A2594E" w:rsidRPr="00FC64E1">
        <w:rPr>
          <w:rFonts w:ascii="Junicode" w:hAnsi="Junicode"/>
          <w:sz w:val="28"/>
          <w:szCs w:val="28"/>
          <w:rPrChange w:id="17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Vater oder Mann /</w:t>
      </w:r>
      <w:r w:rsidR="000D0143" w:rsidRPr="00FC64E1">
        <w:rPr>
          <w:rFonts w:ascii="Junicode" w:hAnsi="Junicode"/>
          <w:sz w:val="28"/>
          <w:szCs w:val="28"/>
          <w:rPrChange w:id="17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ungern vertraueten) auff</w:t>
      </w:r>
      <w:r w:rsidR="00A2594E" w:rsidRPr="00FC64E1">
        <w:rPr>
          <w:rFonts w:ascii="Junicode" w:hAnsi="Junicode"/>
          <w:sz w:val="28"/>
          <w:szCs w:val="28"/>
          <w:rPrChange w:id="17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ezen und</w:t>
      </w:r>
      <w:r w:rsidR="000D0143" w:rsidRPr="00FC64E1">
        <w:rPr>
          <w:rFonts w:ascii="Junicode" w:hAnsi="Junicode"/>
          <w:sz w:val="28"/>
          <w:szCs w:val="28"/>
          <w:rPrChange w:id="17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35B84" w:rsidRPr="00FC64E1">
        <w:rPr>
          <w:rFonts w:ascii="Junicode" w:hAnsi="Junicode"/>
          <w:sz w:val="28"/>
          <w:szCs w:val="28"/>
          <w:rPrChange w:id="17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con</w:t>
      </w:r>
      <w:r w:rsidR="00A2594E" w:rsidRPr="00FC64E1">
        <w:rPr>
          <w:rFonts w:ascii="Junicode" w:hAnsi="Junicode"/>
          <w:sz w:val="28"/>
          <w:szCs w:val="28"/>
          <w:rPrChange w:id="17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cribiren wolle / al</w:t>
      </w:r>
      <w:r w:rsidR="00A2594E" w:rsidRPr="00FC64E1">
        <w:rPr>
          <w:rFonts w:ascii="Junicode" w:hAnsi="Junicode"/>
          <w:sz w:val="28"/>
          <w:szCs w:val="28"/>
          <w:rPrChange w:id="17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35B84" w:rsidRPr="00FC64E1">
        <w:rPr>
          <w:rFonts w:ascii="Junicode" w:hAnsi="Junicode"/>
          <w:sz w:val="28"/>
          <w:szCs w:val="28"/>
          <w:rPrChange w:id="17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werden die</w:t>
      </w:r>
      <w:r w:rsidR="000D0143" w:rsidRPr="00FC64E1">
        <w:rPr>
          <w:rFonts w:ascii="Junicode" w:hAnsi="Junicode"/>
          <w:sz w:val="28"/>
          <w:szCs w:val="28"/>
          <w:rPrChange w:id="17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</w:t>
      </w:r>
      <w:r w:rsidR="00A2594E" w:rsidRPr="00FC64E1">
        <w:rPr>
          <w:rFonts w:ascii="Junicode" w:hAnsi="Junicode"/>
          <w:sz w:val="28"/>
          <w:szCs w:val="28"/>
          <w:rPrChange w:id="17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tilion und Bot</w:t>
      </w:r>
      <w:r w:rsidR="00A2594E" w:rsidRPr="00FC64E1">
        <w:rPr>
          <w:rFonts w:ascii="Junicode" w:hAnsi="Junicode"/>
          <w:sz w:val="28"/>
          <w:szCs w:val="28"/>
          <w:rPrChange w:id="17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chaffts-Trager</w:t>
      </w:r>
      <w:r w:rsidR="000D0143" w:rsidRPr="00FC64E1">
        <w:rPr>
          <w:rFonts w:ascii="Junicode" w:hAnsi="Junicode"/>
          <w:sz w:val="28"/>
          <w:szCs w:val="28"/>
          <w:rPrChange w:id="17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betrogen / und jhnen die Augen verblendet / wan nun zu be</w:t>
      </w:r>
      <w:r w:rsidR="00A2594E" w:rsidRPr="00FC64E1">
        <w:rPr>
          <w:rFonts w:ascii="Junicode" w:hAnsi="Junicode"/>
          <w:sz w:val="28"/>
          <w:szCs w:val="28"/>
          <w:rPrChange w:id="17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timter Zeit</w:t>
      </w:r>
      <w:r w:rsidR="000D0143" w:rsidRPr="00FC64E1">
        <w:rPr>
          <w:rFonts w:ascii="Junicode" w:hAnsi="Junicode"/>
          <w:sz w:val="28"/>
          <w:szCs w:val="28"/>
          <w:rPrChange w:id="17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Courti</w:t>
      </w:r>
      <w:r w:rsidR="00A2594E" w:rsidRPr="00FC64E1">
        <w:rPr>
          <w:rFonts w:ascii="Junicode" w:hAnsi="Junicode"/>
          <w:sz w:val="28"/>
          <w:szCs w:val="28"/>
          <w:rPrChange w:id="17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 com </w:t>
      </w:r>
      <w:r w:rsidR="00A2594E" w:rsidRPr="00FC64E1">
        <w:rPr>
          <w:rFonts w:ascii="Junicode" w:hAnsi="Junicode"/>
          <w:sz w:val="28"/>
          <w:szCs w:val="28"/>
          <w:rPrChange w:id="17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uo calamo ver</w:t>
      </w:r>
      <w:r w:rsidR="00E23226" w:rsidRPr="00FC64E1">
        <w:rPr>
          <w:rFonts w:ascii="Junicode" w:hAnsi="Junicode"/>
          <w:sz w:val="28"/>
          <w:szCs w:val="28"/>
          <w:rPrChange w:id="17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handen / muß die Magd nach der</w:t>
      </w:r>
      <w:r w:rsidR="000D0143" w:rsidRPr="00FC64E1">
        <w:rPr>
          <w:rFonts w:ascii="Junicode" w:hAnsi="Junicode"/>
          <w:sz w:val="28"/>
          <w:szCs w:val="28"/>
          <w:rPrChange w:id="17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Stat gehen / um eine Kanne Wein</w:t>
      </w:r>
      <w:r w:rsidR="000D0143" w:rsidRPr="00FC64E1">
        <w:rPr>
          <w:rFonts w:ascii="Junicode" w:hAnsi="Junicode"/>
          <w:sz w:val="28"/>
          <w:szCs w:val="28"/>
          <w:rPrChange w:id="17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holen / in dem </w:t>
      </w:r>
      <w:r w:rsidR="00A2594E" w:rsidRPr="00FC64E1">
        <w:rPr>
          <w:rFonts w:ascii="Junicode" w:hAnsi="Junicode"/>
          <w:sz w:val="28"/>
          <w:szCs w:val="28"/>
          <w:rPrChange w:id="17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ge</w:t>
      </w:r>
      <w:r w:rsidR="00A2594E" w:rsidRPr="00FC64E1">
        <w:rPr>
          <w:rFonts w:ascii="Junicode" w:hAnsi="Junicode"/>
          <w:sz w:val="28"/>
          <w:szCs w:val="28"/>
          <w:rPrChange w:id="17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chicht /</w:t>
      </w:r>
      <w:r w:rsidR="000D0143" w:rsidRPr="00FC64E1">
        <w:rPr>
          <w:rFonts w:ascii="Junicode" w:hAnsi="Junicode"/>
          <w:sz w:val="28"/>
          <w:szCs w:val="28"/>
          <w:rPrChange w:id="17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die</w:t>
      </w:r>
      <w:r w:rsidR="00A2594E" w:rsidRPr="00FC64E1">
        <w:rPr>
          <w:rFonts w:ascii="Junicode" w:hAnsi="Junicode"/>
          <w:sz w:val="28"/>
          <w:szCs w:val="28"/>
          <w:rPrChange w:id="17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gute Copi</w:t>
      </w:r>
      <w:r w:rsidR="00A2594E" w:rsidRPr="00FC64E1">
        <w:rPr>
          <w:rFonts w:ascii="Junicode" w:hAnsi="Junicode"/>
          <w:sz w:val="28"/>
          <w:szCs w:val="28"/>
          <w:rPrChange w:id="17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</w:t>
      </w:r>
      <w:r w:rsidR="000D0143" w:rsidRPr="00FC64E1">
        <w:rPr>
          <w:rFonts w:ascii="Junicode" w:hAnsi="Junicode"/>
          <w:sz w:val="28"/>
          <w:szCs w:val="28"/>
          <w:rPrChange w:id="17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Scribent / nicht auff Papir / </w:t>
      </w:r>
      <w:r w:rsidR="00A2594E" w:rsidRPr="00FC64E1">
        <w:rPr>
          <w:rFonts w:ascii="Junicode" w:hAnsi="Junicode"/>
          <w:sz w:val="28"/>
          <w:szCs w:val="28"/>
          <w:rPrChange w:id="17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</w:t>
      </w:r>
      <w:r w:rsidR="000D0143" w:rsidRPr="00FC64E1">
        <w:rPr>
          <w:rFonts w:ascii="Junicode" w:hAnsi="Junicode"/>
          <w:sz w:val="28"/>
          <w:szCs w:val="28"/>
          <w:rPrChange w:id="17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guten unbereiten Pergament /</w:t>
      </w:r>
      <w:r w:rsidR="000D0143" w:rsidRPr="00FC64E1">
        <w:rPr>
          <w:rFonts w:ascii="Junicode" w:hAnsi="Junicode"/>
          <w:sz w:val="28"/>
          <w:szCs w:val="28"/>
          <w:rPrChange w:id="17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7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E23226" w:rsidRPr="00FC64E1">
        <w:rPr>
          <w:rFonts w:ascii="Junicode" w:hAnsi="Junicode"/>
          <w:sz w:val="28"/>
          <w:szCs w:val="28"/>
          <w:rPrChange w:id="17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7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tlich / </w:t>
      </w:r>
      <w:r w:rsidR="00A2594E" w:rsidRPr="00FC64E1">
        <w:rPr>
          <w:rFonts w:ascii="Junicode" w:hAnsi="Junicode"/>
          <w:sz w:val="28"/>
          <w:szCs w:val="28"/>
          <w:rPrChange w:id="17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grobe marginalia, daß</w:t>
      </w:r>
      <w:r w:rsidR="000D0143" w:rsidRPr="00FC64E1">
        <w:rPr>
          <w:rFonts w:ascii="Junicode" w:hAnsi="Junicode"/>
          <w:sz w:val="28"/>
          <w:szCs w:val="28"/>
          <w:rPrChange w:id="17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im Jar zween / oder drei </w:t>
      </w:r>
      <w:r w:rsidR="00A2594E" w:rsidRPr="00FC64E1">
        <w:rPr>
          <w:rFonts w:ascii="Junicode" w:hAnsi="Junicode"/>
          <w:sz w:val="28"/>
          <w:szCs w:val="28"/>
          <w:rPrChange w:id="17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7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0D0143" w:rsidRPr="00FC64E1">
        <w:rPr>
          <w:rFonts w:ascii="Junicode" w:hAnsi="Junicode"/>
          <w:sz w:val="28"/>
          <w:szCs w:val="28"/>
          <w:rPrChange w:id="17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23226" w:rsidRPr="00FC64E1">
        <w:rPr>
          <w:rFonts w:ascii="Junicode" w:hAnsi="Junicode"/>
          <w:sz w:val="28"/>
          <w:szCs w:val="28"/>
          <w:rPrChange w:id="17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#### oder </w:t>
      </w:r>
      <w:r w:rsidR="00A2594E" w:rsidRPr="00FC64E1">
        <w:rPr>
          <w:rFonts w:ascii="Junicode" w:hAnsi="Junicode"/>
          <w:sz w:val="28"/>
          <w:szCs w:val="28"/>
          <w:rPrChange w:id="17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23226" w:rsidRPr="00FC64E1">
        <w:rPr>
          <w:rFonts w:ascii="Junicode" w:hAnsi="Junicode"/>
          <w:sz w:val="28"/>
          <w:szCs w:val="28"/>
          <w:rPrChange w:id="17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k</w:t>
      </w:r>
      <w:r w:rsidR="00A2594E" w:rsidRPr="00FC64E1">
        <w:rPr>
          <w:rFonts w:ascii="Junicode" w:hAnsi="Junicode"/>
          <w:sz w:val="28"/>
          <w:szCs w:val="28"/>
          <w:rPrChange w:id="17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E23226" w:rsidRPr="00FC64E1">
        <w:rPr>
          <w:rFonts w:ascii="Junicode" w:hAnsi="Junicode"/>
          <w:sz w:val="28"/>
          <w:szCs w:val="28"/>
          <w:rPrChange w:id="17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nnen.</w:t>
      </w:r>
    </w:p>
    <w:p w14:paraId="42B3BC21" w14:textId="18D9DEAC" w:rsidR="007D1C38" w:rsidRPr="00FC64E1" w:rsidRDefault="007174AF" w:rsidP="001B2A6D">
      <w:pPr>
        <w:spacing w:line="360" w:lineRule="auto"/>
        <w:rPr>
          <w:rFonts w:ascii="Junicode" w:hAnsi="Junicode"/>
          <w:sz w:val="28"/>
          <w:szCs w:val="28"/>
          <w:rPrChange w:id="17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Aus vorgehenden allein i</w:t>
      </w:r>
      <w:r w:rsidR="00A2594E" w:rsidRPr="00FC64E1">
        <w:rPr>
          <w:rFonts w:ascii="Junicode" w:hAnsi="Junicode"/>
          <w:sz w:val="28"/>
          <w:szCs w:val="28"/>
          <w:rPrChange w:id="17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 er</w:t>
      </w:r>
      <w:r w:rsidR="00A2594E" w:rsidRPr="00FC64E1">
        <w:rPr>
          <w:rFonts w:ascii="Junicode" w:hAnsi="Junicode"/>
          <w:sz w:val="28"/>
          <w:szCs w:val="28"/>
          <w:rPrChange w:id="17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wie die Courti</w:t>
      </w:r>
      <w:r w:rsidR="00A2594E" w:rsidRPr="00FC64E1">
        <w:rPr>
          <w:rFonts w:ascii="Junicode" w:hAnsi="Junicode"/>
          <w:sz w:val="28"/>
          <w:szCs w:val="28"/>
          <w:rPrChange w:id="17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anen gegen die</w:t>
      </w:r>
      <w:r w:rsidR="000D0143" w:rsidRPr="00FC64E1">
        <w:rPr>
          <w:rFonts w:ascii="Junicode" w:hAnsi="Junicode"/>
          <w:sz w:val="28"/>
          <w:szCs w:val="28"/>
          <w:rPrChange w:id="17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Damen / und die Damen hingegen</w:t>
      </w:r>
      <w:r w:rsidR="000D0143" w:rsidRPr="00FC64E1">
        <w:rPr>
          <w:rFonts w:ascii="Junicode" w:hAnsi="Junicode"/>
          <w:sz w:val="28"/>
          <w:szCs w:val="28"/>
          <w:rPrChange w:id="17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vielmehr aller argli</w:t>
      </w:r>
      <w:r w:rsidR="00A2594E" w:rsidRPr="00FC64E1">
        <w:rPr>
          <w:rFonts w:ascii="Junicode" w:hAnsi="Junicode"/>
          <w:sz w:val="28"/>
          <w:szCs w:val="28"/>
          <w:rPrChange w:id="17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tig- und betrieglichkeit / </w:t>
      </w:r>
      <w:r w:rsidR="00A2594E" w:rsidRPr="00FC64E1">
        <w:rPr>
          <w:rFonts w:ascii="Junicode" w:hAnsi="Junicode"/>
          <w:sz w:val="28"/>
          <w:szCs w:val="28"/>
          <w:rPrChange w:id="17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in </w:t>
      </w:r>
      <w:r w:rsidR="00A2594E" w:rsidRPr="00FC64E1">
        <w:rPr>
          <w:rFonts w:ascii="Junicode" w:hAnsi="Junicode"/>
          <w:sz w:val="28"/>
          <w:szCs w:val="28"/>
          <w:rPrChange w:id="17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bung der L</w:t>
      </w:r>
      <w:r w:rsidR="00A2594E" w:rsidRPr="00FC64E1">
        <w:rPr>
          <w:rFonts w:ascii="Junicode" w:hAnsi="Junicode"/>
          <w:sz w:val="28"/>
          <w:szCs w:val="28"/>
          <w:rPrChange w:id="17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fflerei gebrauchen / es k</w:t>
      </w:r>
      <w:r w:rsidR="00A2594E" w:rsidRPr="00FC64E1">
        <w:rPr>
          <w:rFonts w:ascii="Junicode" w:hAnsi="Junicode"/>
          <w:sz w:val="28"/>
          <w:szCs w:val="28"/>
          <w:rPrChange w:id="17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mt leider zu</w:t>
      </w:r>
      <w:r w:rsidR="000D0143" w:rsidRPr="00FC64E1">
        <w:rPr>
          <w:rFonts w:ascii="Junicode" w:hAnsi="Junicode"/>
          <w:sz w:val="28"/>
          <w:szCs w:val="28"/>
          <w:rPrChange w:id="17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weit / daß auch weder Vater oder</w:t>
      </w:r>
      <w:r w:rsidR="000D0143" w:rsidRPr="00FC64E1">
        <w:rPr>
          <w:rFonts w:ascii="Junicode" w:hAnsi="Junicode"/>
          <w:sz w:val="28"/>
          <w:szCs w:val="28"/>
          <w:rPrChange w:id="17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Mutter / weder Mann jhnen </w:t>
      </w:r>
      <w:r w:rsidR="00A2594E" w:rsidRPr="00FC64E1">
        <w:rPr>
          <w:rFonts w:ascii="Junicode" w:hAnsi="Junicode"/>
          <w:sz w:val="28"/>
          <w:szCs w:val="28"/>
          <w:rPrChange w:id="17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Pr="00FC64E1">
        <w:rPr>
          <w:rFonts w:ascii="Junicode" w:hAnsi="Junicode"/>
          <w:sz w:val="28"/>
          <w:szCs w:val="28"/>
          <w:rPrChange w:id="17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Fals cohibiren, und einhalten</w:t>
      </w:r>
      <w:r w:rsidR="000D0143" w:rsidRPr="00FC64E1">
        <w:rPr>
          <w:rFonts w:ascii="Junicode" w:hAnsi="Junicode"/>
          <w:sz w:val="28"/>
          <w:szCs w:val="28"/>
          <w:rPrChange w:id="17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</w:t>
      </w:r>
      <w:r w:rsidR="00A2594E" w:rsidRPr="00FC64E1">
        <w:rPr>
          <w:rFonts w:ascii="Junicode" w:hAnsi="Junicode"/>
          <w:sz w:val="28"/>
          <w:szCs w:val="28"/>
          <w:rPrChange w:id="17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 / wan er der</w:t>
      </w:r>
      <w:r w:rsidR="00A2594E" w:rsidRPr="00FC64E1">
        <w:rPr>
          <w:rFonts w:ascii="Junicode" w:hAnsi="Junicode"/>
          <w:sz w:val="28"/>
          <w:szCs w:val="28"/>
          <w:rPrChange w:id="17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elben auch ein</w:t>
      </w:r>
      <w:r w:rsidR="000D0143" w:rsidRPr="00FC64E1">
        <w:rPr>
          <w:rFonts w:ascii="Junicode" w:hAnsi="Junicode"/>
          <w:sz w:val="28"/>
          <w:szCs w:val="28"/>
          <w:rPrChange w:id="17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</w:t>
      </w:r>
      <w:r w:rsidR="00A2594E" w:rsidRPr="00FC64E1">
        <w:rPr>
          <w:rFonts w:ascii="Junicode" w:hAnsi="Junicode"/>
          <w:sz w:val="28"/>
          <w:szCs w:val="28"/>
          <w:rPrChange w:id="17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trument / wie jener / von Ei</w:t>
      </w:r>
      <w:r w:rsidR="00A2594E" w:rsidRPr="00FC64E1">
        <w:rPr>
          <w:rFonts w:ascii="Junicode" w:hAnsi="Junicode"/>
          <w:sz w:val="28"/>
          <w:szCs w:val="28"/>
          <w:rPrChange w:id="17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0D0143" w:rsidRPr="00FC64E1">
        <w:rPr>
          <w:rFonts w:ascii="Junicode" w:hAnsi="Junicode"/>
          <w:sz w:val="28"/>
          <w:szCs w:val="28"/>
          <w:rPrChange w:id="17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Stahl gemachet anhinge / were</w:t>
      </w:r>
      <w:r w:rsidR="000D0143" w:rsidRPr="00FC64E1">
        <w:rPr>
          <w:rFonts w:ascii="Junicode" w:hAnsi="Junicode"/>
          <w:sz w:val="28"/>
          <w:szCs w:val="28"/>
          <w:rPrChange w:id="17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doch nur vergeblich / dan </w:t>
      </w:r>
      <w:r w:rsidR="00A2594E" w:rsidRPr="00FC64E1">
        <w:rPr>
          <w:rFonts w:ascii="Junicode" w:hAnsi="Junicode"/>
          <w:sz w:val="28"/>
          <w:szCs w:val="28"/>
          <w:rPrChange w:id="17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7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</w:t>
      </w:r>
      <w:r w:rsidR="000D0143" w:rsidRPr="00FC64E1">
        <w:rPr>
          <w:rFonts w:ascii="Junicode" w:hAnsi="Junicode"/>
          <w:sz w:val="28"/>
          <w:szCs w:val="28"/>
          <w:rPrChange w:id="17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7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7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Art / Wie wi</w:t>
      </w:r>
      <w:r w:rsidR="00A2594E" w:rsidRPr="00FC64E1">
        <w:rPr>
          <w:rFonts w:ascii="Junicode" w:hAnsi="Junicode"/>
          <w:sz w:val="28"/>
          <w:szCs w:val="28"/>
          <w:rPrChange w:id="17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mehr L</w:t>
      </w:r>
      <w:r w:rsidR="00A2594E" w:rsidRPr="00FC64E1">
        <w:rPr>
          <w:rFonts w:ascii="Junicode" w:hAnsi="Junicode"/>
          <w:sz w:val="28"/>
          <w:szCs w:val="28"/>
          <w:rPrChange w:id="17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</w:t>
      </w:r>
      <w:r w:rsidR="000D0143" w:rsidRPr="00FC64E1">
        <w:rPr>
          <w:rFonts w:ascii="Junicode" w:hAnsi="Junicode"/>
          <w:sz w:val="28"/>
          <w:szCs w:val="28"/>
          <w:rPrChange w:id="17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eins / la</w:t>
      </w:r>
      <w:r w:rsidR="00A2594E" w:rsidRPr="00FC64E1">
        <w:rPr>
          <w:rFonts w:ascii="Junicode" w:hAnsi="Junicode"/>
          <w:sz w:val="28"/>
          <w:szCs w:val="28"/>
          <w:rPrChange w:id="17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7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wider jhren</w:t>
      </w:r>
      <w:r w:rsidR="000D0143" w:rsidRPr="00FC64E1">
        <w:rPr>
          <w:rFonts w:ascii="Junicode" w:hAnsi="Junicode"/>
          <w:sz w:val="28"/>
          <w:szCs w:val="28"/>
          <w:rPrChange w:id="17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Willen nicht bewaren / wan auch</w:t>
      </w:r>
      <w:r w:rsidR="000D0143" w:rsidRPr="00FC64E1">
        <w:rPr>
          <w:rFonts w:ascii="Junicode" w:hAnsi="Junicode"/>
          <w:sz w:val="28"/>
          <w:szCs w:val="28"/>
          <w:rPrChange w:id="17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Mann </w:t>
      </w:r>
      <w:r w:rsidR="00A2594E" w:rsidRPr="00FC64E1">
        <w:rPr>
          <w:rFonts w:ascii="Junicode" w:hAnsi="Junicode"/>
          <w:sz w:val="28"/>
          <w:szCs w:val="28"/>
          <w:rPrChange w:id="17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 Frau </w:t>
      </w:r>
      <w:r w:rsidR="00A2594E" w:rsidRPr="00FC64E1">
        <w:rPr>
          <w:rFonts w:ascii="Junicode" w:hAnsi="Junicode"/>
          <w:sz w:val="28"/>
          <w:szCs w:val="28"/>
          <w:rPrChange w:id="17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 ver</w:t>
      </w:r>
      <w:r w:rsidRPr="00FC64E1">
        <w:rPr>
          <w:rFonts w:ascii="Junicode" w:hAnsi="Junicode"/>
          <w:sz w:val="28"/>
          <w:szCs w:val="28"/>
          <w:rPrChange w:id="17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warete / als Acri</w:t>
      </w:r>
      <w:r w:rsidR="00A2594E" w:rsidRPr="00FC64E1">
        <w:rPr>
          <w:rFonts w:ascii="Junicode" w:hAnsi="Junicode"/>
          <w:sz w:val="28"/>
          <w:szCs w:val="28"/>
          <w:rPrChange w:id="17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ius </w:t>
      </w:r>
      <w:r w:rsidR="00A2594E" w:rsidRPr="00FC64E1">
        <w:rPr>
          <w:rFonts w:ascii="Junicode" w:hAnsi="Junicode"/>
          <w:sz w:val="28"/>
          <w:szCs w:val="28"/>
          <w:rPrChange w:id="17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Da</w:t>
      </w:r>
      <w:r w:rsidRPr="00FC64E1">
        <w:rPr>
          <w:rFonts w:ascii="Junicode" w:hAnsi="Junicode"/>
          <w:sz w:val="28"/>
          <w:szCs w:val="28"/>
          <w:rPrChange w:id="17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neam / welche er in einen hohen und</w:t>
      </w:r>
      <w:r w:rsidR="000D0143" w:rsidRPr="00FC64E1">
        <w:rPr>
          <w:rFonts w:ascii="Junicode" w:hAnsi="Junicode"/>
          <w:sz w:val="28"/>
          <w:szCs w:val="28"/>
          <w:rPrChange w:id="17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</w:t>
      </w:r>
      <w:r w:rsidR="00A2594E" w:rsidRPr="00FC64E1">
        <w:rPr>
          <w:rFonts w:ascii="Junicode" w:hAnsi="Junicode"/>
          <w:sz w:val="28"/>
          <w:szCs w:val="28"/>
          <w:rPrChange w:id="17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Thurn ein</w:t>
      </w:r>
      <w:r w:rsidR="00A2594E" w:rsidRPr="00FC64E1">
        <w:rPr>
          <w:rFonts w:ascii="Junicode" w:hAnsi="Junicode"/>
          <w:sz w:val="28"/>
          <w:szCs w:val="28"/>
          <w:rPrChange w:id="17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17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la</w:t>
      </w:r>
      <w:r w:rsidR="00A2594E" w:rsidRPr="00FC64E1">
        <w:rPr>
          <w:rFonts w:ascii="Junicode" w:hAnsi="Junicode"/>
          <w:sz w:val="28"/>
          <w:szCs w:val="28"/>
          <w:rPrChange w:id="17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0D0143" w:rsidRPr="00FC64E1">
        <w:rPr>
          <w:rFonts w:ascii="Junicode" w:hAnsi="Junicode"/>
          <w:sz w:val="28"/>
          <w:szCs w:val="28"/>
          <w:rPrChange w:id="17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juxta Hor. lib. 2. od. 16. ja </w:t>
      </w:r>
      <w:r w:rsidR="00A2594E" w:rsidRPr="00FC64E1">
        <w:rPr>
          <w:rFonts w:ascii="Junicode" w:hAnsi="Junicode"/>
          <w:sz w:val="28"/>
          <w:szCs w:val="28"/>
          <w:rPrChange w:id="17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auch</w:t>
      </w:r>
      <w:r w:rsidR="000D0143" w:rsidRPr="00FC64E1">
        <w:rPr>
          <w:rFonts w:ascii="Junicode" w:hAnsi="Junicode"/>
          <w:sz w:val="28"/>
          <w:szCs w:val="28"/>
          <w:rPrChange w:id="17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an </w:t>
      </w:r>
      <w:r w:rsidR="000D0143" w:rsidRPr="00FC64E1">
        <w:rPr>
          <w:rFonts w:ascii="Junicode" w:hAnsi="Junicode"/>
          <w:sz w:val="28"/>
          <w:szCs w:val="28"/>
          <w:rPrChange w:id="17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Seite hinge / wie eine Fuhr</w:t>
      </w:r>
      <w:r w:rsidRPr="00FC64E1">
        <w:rPr>
          <w:rFonts w:ascii="Junicode" w:hAnsi="Junicode"/>
          <w:sz w:val="28"/>
          <w:szCs w:val="28"/>
          <w:rPrChange w:id="17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mans-Ta</w:t>
      </w:r>
      <w:r w:rsidR="00A2594E" w:rsidRPr="00FC64E1">
        <w:rPr>
          <w:rFonts w:ascii="Junicode" w:hAnsi="Junicode"/>
          <w:sz w:val="28"/>
          <w:szCs w:val="28"/>
          <w:rPrChange w:id="17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 / werden </w:t>
      </w:r>
      <w:r w:rsidR="00A2594E" w:rsidRPr="00FC64E1">
        <w:rPr>
          <w:rFonts w:ascii="Junicode" w:hAnsi="Junicode"/>
          <w:sz w:val="28"/>
          <w:szCs w:val="28"/>
          <w:rPrChange w:id="17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dannoch</w:t>
      </w:r>
      <w:r w:rsidR="000D0143" w:rsidRPr="00FC64E1">
        <w:rPr>
          <w:rFonts w:ascii="Junicode" w:hAnsi="Junicode"/>
          <w:sz w:val="28"/>
          <w:szCs w:val="28"/>
          <w:rPrChange w:id="17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einen fal</w:t>
      </w:r>
      <w:r w:rsidR="00A2594E" w:rsidRPr="00FC64E1">
        <w:rPr>
          <w:rFonts w:ascii="Junicode" w:hAnsi="Junicode"/>
          <w:sz w:val="28"/>
          <w:szCs w:val="28"/>
          <w:rPrChange w:id="17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Rath finden / einen</w:t>
      </w:r>
      <w:r w:rsidR="000D0143" w:rsidRPr="00FC64E1">
        <w:rPr>
          <w:rFonts w:ascii="Junicode" w:hAnsi="Junicode"/>
          <w:sz w:val="28"/>
          <w:szCs w:val="28"/>
          <w:rPrChange w:id="17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jeden zu betriegen / es i</w:t>
      </w:r>
      <w:r w:rsidR="00A2594E" w:rsidRPr="00FC64E1">
        <w:rPr>
          <w:rFonts w:ascii="Junicode" w:hAnsi="Junicode"/>
          <w:sz w:val="28"/>
          <w:szCs w:val="28"/>
          <w:rPrChange w:id="17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ware / die</w:t>
      </w:r>
      <w:r w:rsidR="00470D88" w:rsidRPr="00FC64E1">
        <w:rPr>
          <w:rFonts w:ascii="Junicode" w:hAnsi="Junicode"/>
          <w:sz w:val="28"/>
          <w:szCs w:val="28"/>
          <w:rPrChange w:id="17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nicht ein</w:t>
      </w:r>
      <w:r w:rsidR="00A2594E" w:rsidRPr="00FC64E1">
        <w:rPr>
          <w:rFonts w:ascii="Junicode" w:hAnsi="Junicode"/>
          <w:sz w:val="28"/>
          <w:szCs w:val="28"/>
          <w:rPrChange w:id="17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17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D1C38" w:rsidRPr="00FC64E1">
        <w:rPr>
          <w:rFonts w:ascii="Junicode" w:hAnsi="Junicode"/>
          <w:sz w:val="28"/>
          <w:szCs w:val="28"/>
          <w:rPrChange w:id="17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oder bewaren</w:t>
      </w:r>
      <w:r w:rsidR="000D0143" w:rsidRPr="00FC64E1">
        <w:rPr>
          <w:rFonts w:ascii="Junicode" w:hAnsi="Junicode"/>
          <w:sz w:val="28"/>
          <w:szCs w:val="28"/>
          <w:rPrChange w:id="17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7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</w:t>
      </w:r>
      <w:r w:rsidR="007D1C38" w:rsidRPr="00FC64E1">
        <w:rPr>
          <w:rFonts w:ascii="Junicode" w:hAnsi="Junicode"/>
          <w:sz w:val="28"/>
          <w:szCs w:val="28"/>
          <w:rPrChange w:id="17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7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rei</w:t>
      </w:r>
      <w:r w:rsidR="00A2594E" w:rsidRPr="00FC64E1">
        <w:rPr>
          <w:rFonts w:ascii="Junicode" w:hAnsi="Junicode"/>
          <w:sz w:val="28"/>
          <w:szCs w:val="28"/>
          <w:rPrChange w:id="17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D1C38" w:rsidRPr="00FC64E1">
        <w:rPr>
          <w:rFonts w:ascii="Junicode" w:hAnsi="Junicode"/>
          <w:sz w:val="28"/>
          <w:szCs w:val="28"/>
          <w:rPrChange w:id="17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aus wie Sch</w:t>
      </w:r>
      <w:r w:rsidR="00A2594E" w:rsidRPr="00FC64E1">
        <w:rPr>
          <w:rFonts w:ascii="Junicode" w:hAnsi="Junicode"/>
          <w:sz w:val="28"/>
          <w:szCs w:val="28"/>
          <w:rPrChange w:id="17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D0143" w:rsidRPr="00FC64E1">
        <w:rPr>
          <w:rFonts w:ascii="Junicode" w:hAnsi="Junicode"/>
          <w:sz w:val="28"/>
          <w:szCs w:val="28"/>
          <w:rPrChange w:id="17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7D1C38" w:rsidRPr="00FC64E1">
        <w:rPr>
          <w:rFonts w:ascii="Junicode" w:hAnsi="Junicode"/>
          <w:sz w:val="28"/>
          <w:szCs w:val="28"/>
          <w:rPrChange w:id="17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fen-Leder / wie das etliche t</w:t>
      </w:r>
      <w:r w:rsidR="00A2594E" w:rsidRPr="00FC64E1">
        <w:rPr>
          <w:rFonts w:ascii="Junicode" w:hAnsi="Junicode"/>
          <w:sz w:val="28"/>
          <w:szCs w:val="28"/>
          <w:rPrChange w:id="17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D1C38" w:rsidRPr="00FC64E1">
        <w:rPr>
          <w:rFonts w:ascii="Junicode" w:hAnsi="Junicode"/>
          <w:sz w:val="28"/>
          <w:szCs w:val="28"/>
          <w:rPrChange w:id="17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</w:t>
      </w:r>
      <w:r w:rsidR="000D0143" w:rsidRPr="00FC64E1">
        <w:rPr>
          <w:rFonts w:ascii="Junicode" w:hAnsi="Junicode"/>
          <w:sz w:val="28"/>
          <w:szCs w:val="28"/>
          <w:rPrChange w:id="17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offt erfahren haben: Exempel de</w:t>
      </w:r>
      <w:r w:rsidR="00A2594E" w:rsidRPr="00FC64E1">
        <w:rPr>
          <w:rFonts w:ascii="Junicode" w:hAnsi="Junicode"/>
          <w:sz w:val="28"/>
          <w:szCs w:val="28"/>
          <w:rPrChange w:id="17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D1C38" w:rsidRPr="00FC64E1">
        <w:rPr>
          <w:rFonts w:ascii="Junicode" w:hAnsi="Junicode"/>
          <w:sz w:val="28"/>
          <w:szCs w:val="28"/>
          <w:rPrChange w:id="17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</w:t>
      </w:r>
      <w:r w:rsidR="000D0143" w:rsidRPr="00FC64E1">
        <w:rPr>
          <w:rFonts w:ascii="Junicode" w:hAnsi="Junicode"/>
          <w:sz w:val="28"/>
          <w:szCs w:val="28"/>
          <w:rPrChange w:id="17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weren zwar unz</w:t>
      </w:r>
      <w:r w:rsidR="00A2594E" w:rsidRPr="00FC64E1">
        <w:rPr>
          <w:rFonts w:ascii="Junicode" w:hAnsi="Junicode"/>
          <w:sz w:val="28"/>
          <w:szCs w:val="28"/>
          <w:rPrChange w:id="17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7D1C38" w:rsidRPr="00FC64E1">
        <w:rPr>
          <w:rFonts w:ascii="Junicode" w:hAnsi="Junicode"/>
          <w:sz w:val="28"/>
          <w:szCs w:val="28"/>
          <w:rPrChange w:id="17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lbar einzuf</w:t>
      </w:r>
      <w:r w:rsidR="00A2594E" w:rsidRPr="00FC64E1">
        <w:rPr>
          <w:rFonts w:ascii="Junicode" w:hAnsi="Junicode"/>
          <w:sz w:val="28"/>
          <w:szCs w:val="28"/>
          <w:rPrChange w:id="17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D1C38" w:rsidRPr="00FC64E1">
        <w:rPr>
          <w:rFonts w:ascii="Junicode" w:hAnsi="Junicode"/>
          <w:sz w:val="28"/>
          <w:szCs w:val="28"/>
          <w:rPrChange w:id="17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</w:t>
      </w:r>
      <w:r w:rsidR="000D0143" w:rsidRPr="00FC64E1">
        <w:rPr>
          <w:rFonts w:ascii="Junicode" w:hAnsi="Junicode"/>
          <w:sz w:val="28"/>
          <w:szCs w:val="28"/>
          <w:rPrChange w:id="17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aber nicht un</w:t>
      </w:r>
      <w:r w:rsidR="00A2594E" w:rsidRPr="00FC64E1">
        <w:rPr>
          <w:rFonts w:ascii="Junicode" w:hAnsi="Junicode"/>
          <w:sz w:val="28"/>
          <w:szCs w:val="28"/>
          <w:rPrChange w:id="17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ers vornemens /</w:t>
      </w:r>
      <w:r w:rsidR="000D0143" w:rsidRPr="00FC64E1">
        <w:rPr>
          <w:rFonts w:ascii="Junicode" w:hAnsi="Junicode"/>
          <w:sz w:val="28"/>
          <w:szCs w:val="28"/>
          <w:rPrChange w:id="17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</w:t>
      </w:r>
      <w:r w:rsidR="00A2594E" w:rsidRPr="00FC64E1">
        <w:rPr>
          <w:rFonts w:ascii="Junicode" w:hAnsi="Junicode"/>
          <w:sz w:val="28"/>
          <w:szCs w:val="28"/>
          <w:rPrChange w:id="17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zu le</w:t>
      </w:r>
      <w:r w:rsidR="00A2594E" w:rsidRPr="00FC64E1">
        <w:rPr>
          <w:rFonts w:ascii="Junicode" w:hAnsi="Junicode"/>
          <w:sz w:val="28"/>
          <w:szCs w:val="28"/>
          <w:rPrChange w:id="17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bedacht / der </w:t>
      </w:r>
      <w:r w:rsidR="00A2594E" w:rsidRPr="00FC64E1">
        <w:rPr>
          <w:rFonts w:ascii="Junicode" w:hAnsi="Junicode"/>
          <w:sz w:val="28"/>
          <w:szCs w:val="28"/>
          <w:rPrChange w:id="17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</w:t>
      </w:r>
      <w:r w:rsidR="007D1C38" w:rsidRPr="00FC64E1">
        <w:rPr>
          <w:rFonts w:ascii="Junicode" w:hAnsi="Junicode"/>
          <w:sz w:val="28"/>
          <w:szCs w:val="28"/>
          <w:rPrChange w:id="17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nach Roman. Joan. Pauli in lib.</w:t>
      </w:r>
      <w:r w:rsidR="000D0143" w:rsidRPr="00FC64E1">
        <w:rPr>
          <w:rFonts w:ascii="Junicode" w:hAnsi="Junicode"/>
          <w:sz w:val="28"/>
          <w:szCs w:val="28"/>
          <w:rPrChange w:id="17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Schimpff und Ern</w:t>
      </w:r>
      <w:r w:rsidR="00A2594E" w:rsidRPr="00FC64E1">
        <w:rPr>
          <w:rFonts w:ascii="Junicode" w:hAnsi="Junicode"/>
          <w:sz w:val="28"/>
          <w:szCs w:val="28"/>
          <w:rPrChange w:id="17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Boccat. in</w:t>
      </w:r>
      <w:r w:rsidR="000D0143" w:rsidRPr="00FC64E1">
        <w:rPr>
          <w:rFonts w:ascii="Junicode" w:hAnsi="Junicode"/>
          <w:sz w:val="28"/>
          <w:szCs w:val="28"/>
          <w:rPrChange w:id="17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Cento novell. p. z. in der 8. Tagrei</w:t>
      </w:r>
      <w:r w:rsidR="00A2594E" w:rsidRPr="00FC64E1">
        <w:rPr>
          <w:rFonts w:ascii="Junicode" w:hAnsi="Junicode"/>
          <w:sz w:val="28"/>
          <w:szCs w:val="28"/>
          <w:rPrChange w:id="17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0D0143" w:rsidRPr="00FC64E1">
        <w:rPr>
          <w:rFonts w:ascii="Junicode" w:hAnsi="Junicode"/>
          <w:sz w:val="28"/>
          <w:szCs w:val="28"/>
          <w:rPrChange w:id="17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D1C38" w:rsidRPr="00FC64E1">
        <w:rPr>
          <w:rFonts w:ascii="Junicode" w:hAnsi="Junicode"/>
          <w:sz w:val="28"/>
          <w:szCs w:val="28"/>
          <w:rPrChange w:id="17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</w:t>
      </w:r>
      <w:r w:rsidR="00A2594E" w:rsidRPr="00FC64E1">
        <w:rPr>
          <w:rFonts w:ascii="Junicode" w:hAnsi="Junicode"/>
          <w:sz w:val="28"/>
          <w:szCs w:val="28"/>
          <w:rPrChange w:id="17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t, 8. n. 200. wo</w:t>
      </w:r>
      <w:r w:rsidR="00A2594E" w:rsidRPr="00FC64E1">
        <w:rPr>
          <w:rFonts w:ascii="Junicode" w:hAnsi="Junicode"/>
          <w:sz w:val="28"/>
          <w:szCs w:val="28"/>
          <w:rPrChange w:id="17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D1C38" w:rsidRPr="00FC64E1">
        <w:rPr>
          <w:rFonts w:ascii="Junicode" w:hAnsi="Junicode"/>
          <w:sz w:val="28"/>
          <w:szCs w:val="28"/>
          <w:rPrChange w:id="17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</w:t>
      </w:r>
      <w:r w:rsidR="00A2594E" w:rsidRPr="00FC64E1">
        <w:rPr>
          <w:rFonts w:ascii="Junicode" w:hAnsi="Junicode"/>
          <w:sz w:val="28"/>
          <w:szCs w:val="28"/>
          <w:rPrChange w:id="17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 er alles aus</w:t>
      </w:r>
      <w:r w:rsidR="007D1C38" w:rsidRPr="00FC64E1">
        <w:rPr>
          <w:rFonts w:ascii="Junicode" w:hAnsi="Junicode"/>
          <w:sz w:val="28"/>
          <w:szCs w:val="28"/>
          <w:rPrChange w:id="17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7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7D1C38" w:rsidRPr="00FC64E1">
        <w:rPr>
          <w:rFonts w:ascii="Junicode" w:hAnsi="Junicode"/>
          <w:sz w:val="28"/>
          <w:szCs w:val="28"/>
          <w:rPrChange w:id="17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hrlich zubefinden</w:t>
      </w:r>
      <w:r w:rsidR="002B4D93" w:rsidRPr="00FC64E1">
        <w:rPr>
          <w:rFonts w:ascii="Junicode" w:hAnsi="Junicode"/>
          <w:sz w:val="28"/>
          <w:szCs w:val="28"/>
          <w:rPrChange w:id="17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hat.</w:t>
      </w:r>
    </w:p>
    <w:p w14:paraId="2C72151B" w14:textId="3AFC63FF" w:rsidR="00AC6AC2" w:rsidRPr="00FC64E1" w:rsidRDefault="002B4D93" w:rsidP="001B2A6D">
      <w:pPr>
        <w:spacing w:line="360" w:lineRule="auto"/>
        <w:rPr>
          <w:rFonts w:ascii="Junicode" w:hAnsi="Junicode"/>
          <w:sz w:val="28"/>
          <w:szCs w:val="28"/>
          <w:rPrChange w:id="17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</w:t>
      </w:r>
      <w:r w:rsidR="000D0143" w:rsidRPr="00FC64E1">
        <w:rPr>
          <w:rFonts w:ascii="Junicode" w:hAnsi="Junicode"/>
          <w:sz w:val="28"/>
          <w:szCs w:val="28"/>
          <w:rPrChange w:id="17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Solchen Betrugs und Argli</w:t>
      </w:r>
      <w:r w:rsidR="00A2594E" w:rsidRPr="00FC64E1">
        <w:rPr>
          <w:rFonts w:ascii="Junicode" w:hAnsi="Junicode"/>
          <w:sz w:val="28"/>
          <w:szCs w:val="28"/>
          <w:rPrChange w:id="17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tigkeit haben nicht n</w:t>
      </w:r>
      <w:r w:rsidR="00A2594E" w:rsidRPr="00FC64E1">
        <w:rPr>
          <w:rFonts w:ascii="Junicode" w:hAnsi="Junicode"/>
          <w:sz w:val="28"/>
          <w:szCs w:val="28"/>
          <w:rPrChange w:id="17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22535" w:rsidRPr="00FC64E1">
        <w:rPr>
          <w:rFonts w:ascii="Junicode" w:hAnsi="Junicode"/>
          <w:sz w:val="28"/>
          <w:szCs w:val="28"/>
          <w:rPrChange w:id="17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 un</w:t>
      </w:r>
      <w:r w:rsidR="00A2594E" w:rsidRPr="00FC64E1">
        <w:rPr>
          <w:rFonts w:ascii="Junicode" w:hAnsi="Junicode"/>
          <w:sz w:val="28"/>
          <w:szCs w:val="28"/>
          <w:rPrChange w:id="17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</w:t>
      </w:r>
      <w:r w:rsidR="000D0143" w:rsidRPr="00FC64E1">
        <w:rPr>
          <w:rFonts w:ascii="Junicode" w:hAnsi="Junicode"/>
          <w:sz w:val="28"/>
          <w:szCs w:val="28"/>
          <w:rPrChange w:id="17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und Jungfrauen Teut</w:t>
      </w:r>
      <w:r w:rsidR="00A2594E" w:rsidRPr="00FC64E1">
        <w:rPr>
          <w:rFonts w:ascii="Junicode" w:hAnsi="Junicode"/>
          <w:sz w:val="28"/>
          <w:szCs w:val="28"/>
          <w:rPrChange w:id="17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</w:t>
      </w:r>
      <w:r w:rsidR="000D0143" w:rsidRPr="00FC64E1">
        <w:rPr>
          <w:rFonts w:ascii="Junicode" w:hAnsi="Junicode"/>
          <w:sz w:val="28"/>
          <w:szCs w:val="28"/>
          <w:rPrChange w:id="17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Nation / </w:t>
      </w:r>
      <w:r w:rsidR="00A2594E" w:rsidRPr="00FC64E1">
        <w:rPr>
          <w:rFonts w:ascii="Junicode" w:hAnsi="Junicode"/>
          <w:sz w:val="28"/>
          <w:szCs w:val="28"/>
          <w:rPrChange w:id="17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onderlich / die </w:t>
      </w:r>
      <w:r w:rsidR="00A2594E" w:rsidRPr="00FC64E1">
        <w:rPr>
          <w:rFonts w:ascii="Junicode" w:hAnsi="Junicode"/>
          <w:sz w:val="28"/>
          <w:szCs w:val="28"/>
          <w:rPrChange w:id="17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an Her</w:t>
      </w:r>
      <w:r w:rsidR="00EA50DB" w:rsidRPr="00FC64E1">
        <w:rPr>
          <w:rFonts w:ascii="Junicode" w:hAnsi="Junicode"/>
          <w:sz w:val="28"/>
          <w:szCs w:val="28"/>
          <w:rPrChange w:id="17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22535" w:rsidRPr="00FC64E1">
        <w:rPr>
          <w:rFonts w:ascii="Junicode" w:hAnsi="Junicode"/>
          <w:sz w:val="28"/>
          <w:szCs w:val="28"/>
          <w:rPrChange w:id="17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0D0143" w:rsidRPr="00FC64E1">
        <w:rPr>
          <w:rFonts w:ascii="Junicode" w:hAnsi="Junicode"/>
          <w:sz w:val="28"/>
          <w:szCs w:val="28"/>
          <w:rPrChange w:id="17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7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F22535" w:rsidRPr="00FC64E1">
        <w:rPr>
          <w:rFonts w:ascii="Junicode" w:hAnsi="Junicode"/>
          <w:sz w:val="28"/>
          <w:szCs w:val="28"/>
          <w:rPrChange w:id="17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fen </w:t>
      </w:r>
      <w:r w:rsidR="00A2594E" w:rsidRPr="00FC64E1">
        <w:rPr>
          <w:rFonts w:ascii="Junicode" w:hAnsi="Junicode"/>
          <w:sz w:val="28"/>
          <w:szCs w:val="28"/>
          <w:rPrChange w:id="17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/ auf den Univer</w:t>
      </w:r>
      <w:r w:rsidR="00A2594E" w:rsidRPr="00FC64E1">
        <w:rPr>
          <w:rFonts w:ascii="Junicode" w:hAnsi="Junicode"/>
          <w:sz w:val="28"/>
          <w:szCs w:val="28"/>
          <w:rPrChange w:id="17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</w:t>
      </w:r>
      <w:r w:rsidR="00A2594E" w:rsidRPr="00FC64E1">
        <w:rPr>
          <w:rFonts w:ascii="Junicode" w:hAnsi="Junicode"/>
          <w:sz w:val="28"/>
          <w:szCs w:val="28"/>
          <w:rPrChange w:id="17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22535" w:rsidRPr="00FC64E1">
        <w:rPr>
          <w:rFonts w:ascii="Junicode" w:hAnsi="Junicode"/>
          <w:sz w:val="28"/>
          <w:szCs w:val="28"/>
          <w:rPrChange w:id="17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  <w:r w:rsidR="000D0143" w:rsidRPr="00FC64E1">
        <w:rPr>
          <w:rFonts w:ascii="Junicode" w:hAnsi="Junicode"/>
          <w:sz w:val="28"/>
          <w:szCs w:val="28"/>
          <w:rPrChange w:id="17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den vornemen Handels-</w:t>
      </w:r>
      <w:r w:rsidR="00A2594E" w:rsidRPr="00FC64E1">
        <w:rPr>
          <w:rFonts w:ascii="Junicode" w:hAnsi="Junicode"/>
          <w:sz w:val="28"/>
          <w:szCs w:val="28"/>
          <w:rPrChange w:id="17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7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F22535" w:rsidRPr="00FC64E1">
        <w:rPr>
          <w:rFonts w:ascii="Junicode" w:hAnsi="Junicode"/>
          <w:sz w:val="28"/>
          <w:szCs w:val="28"/>
          <w:rPrChange w:id="17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0D0143" w:rsidRPr="00FC64E1">
        <w:rPr>
          <w:rFonts w:ascii="Junicode" w:hAnsi="Junicode"/>
          <w:sz w:val="28"/>
          <w:szCs w:val="28"/>
          <w:rPrChange w:id="17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auffhalten / da entweder / die</w:t>
      </w:r>
      <w:r w:rsidR="000D0143" w:rsidRPr="00FC64E1">
        <w:rPr>
          <w:rFonts w:ascii="Junicode" w:hAnsi="Junicode"/>
          <w:sz w:val="28"/>
          <w:szCs w:val="28"/>
          <w:rPrChange w:id="17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7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22535" w:rsidRPr="00FC64E1">
        <w:rPr>
          <w:rFonts w:ascii="Junicode" w:hAnsi="Junicode"/>
          <w:sz w:val="28"/>
          <w:szCs w:val="28"/>
          <w:rPrChange w:id="17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und Profe</w:t>
      </w:r>
      <w:r w:rsidR="00A2594E" w:rsidRPr="00FC64E1">
        <w:rPr>
          <w:rFonts w:ascii="Junicode" w:hAnsi="Junicode"/>
          <w:sz w:val="28"/>
          <w:szCs w:val="28"/>
          <w:rPrChange w:id="17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22535" w:rsidRPr="00FC64E1">
        <w:rPr>
          <w:rFonts w:ascii="Junicode" w:hAnsi="Junicode"/>
          <w:sz w:val="28"/>
          <w:szCs w:val="28"/>
          <w:rPrChange w:id="17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ores vielmal</w:t>
      </w:r>
      <w:r w:rsidR="000D0143" w:rsidRPr="00FC64E1">
        <w:rPr>
          <w:rFonts w:ascii="Junicode" w:hAnsi="Junicode"/>
          <w:sz w:val="28"/>
          <w:szCs w:val="28"/>
          <w:rPrChange w:id="17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Legation-Sachen ver</w:t>
      </w:r>
      <w:r w:rsidR="00A2594E" w:rsidRPr="00FC64E1">
        <w:rPr>
          <w:rFonts w:ascii="Junicode" w:hAnsi="Junicode"/>
          <w:sz w:val="28"/>
          <w:szCs w:val="28"/>
          <w:rPrChange w:id="17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chiket</w:t>
      </w:r>
      <w:r w:rsidR="000D0143" w:rsidRPr="00FC64E1">
        <w:rPr>
          <w:rFonts w:ascii="Junicode" w:hAnsi="Junicode"/>
          <w:sz w:val="28"/>
          <w:szCs w:val="28"/>
          <w:rPrChange w:id="17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/ oder aber die</w:t>
      </w:r>
      <w:r w:rsidR="00A2594E" w:rsidRPr="00FC64E1">
        <w:rPr>
          <w:rFonts w:ascii="Junicode" w:hAnsi="Junicode"/>
          <w:sz w:val="28"/>
          <w:szCs w:val="28"/>
          <w:rPrChange w:id="17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Kauffher</w:t>
      </w:r>
      <w:r w:rsidR="00EA50DB" w:rsidRPr="00FC64E1">
        <w:rPr>
          <w:rFonts w:ascii="Junicode" w:hAnsi="Junicode"/>
          <w:sz w:val="28"/>
          <w:szCs w:val="28"/>
          <w:rPrChange w:id="17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F22535" w:rsidRPr="00FC64E1">
        <w:rPr>
          <w:rFonts w:ascii="Junicode" w:hAnsi="Junicode"/>
          <w:sz w:val="28"/>
          <w:szCs w:val="28"/>
          <w:rPrChange w:id="17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jhrer Negotiation und Handlung zu treiben / etliche mal im</w:t>
      </w:r>
      <w:r w:rsidR="000D0143" w:rsidRPr="00FC64E1">
        <w:rPr>
          <w:rFonts w:ascii="Junicode" w:hAnsi="Junicode"/>
          <w:sz w:val="28"/>
          <w:szCs w:val="28"/>
          <w:rPrChange w:id="17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F22535" w:rsidRPr="00FC64E1">
        <w:rPr>
          <w:rFonts w:ascii="Junicode" w:hAnsi="Junicode"/>
          <w:sz w:val="28"/>
          <w:szCs w:val="28"/>
          <w:rPrChange w:id="17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Jare auff ver</w:t>
      </w:r>
      <w:r w:rsidR="00A2594E" w:rsidRPr="00FC64E1">
        <w:rPr>
          <w:rFonts w:ascii="Junicode" w:hAnsi="Junicode"/>
          <w:sz w:val="28"/>
          <w:szCs w:val="28"/>
          <w:rPrChange w:id="17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F22535" w:rsidRPr="00FC64E1">
        <w:rPr>
          <w:rFonts w:ascii="Junicode" w:hAnsi="Junicode"/>
          <w:sz w:val="28"/>
          <w:szCs w:val="28"/>
          <w:rPrChange w:id="17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cheidene Me</w:t>
      </w:r>
      <w:r w:rsidR="00A2594E" w:rsidRPr="00FC64E1">
        <w:rPr>
          <w:rFonts w:ascii="Junicode" w:hAnsi="Junicode"/>
          <w:sz w:val="28"/>
          <w:szCs w:val="28"/>
          <w:rPrChange w:id="17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F22535" w:rsidRPr="00FC64E1">
        <w:rPr>
          <w:rFonts w:ascii="Junicode" w:hAnsi="Junicode"/>
          <w:sz w:val="28"/>
          <w:szCs w:val="28"/>
          <w:rPrChange w:id="17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ver-</w:t>
      </w:r>
      <w:r w:rsidR="00470D88" w:rsidRPr="00FC64E1">
        <w:rPr>
          <w:rFonts w:ascii="Junicode" w:hAnsi="Junicode"/>
          <w:sz w:val="28"/>
          <w:szCs w:val="28"/>
          <w:rPrChange w:id="17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A2594E" w:rsidRPr="00FC64E1">
        <w:rPr>
          <w:rFonts w:ascii="Junicode" w:hAnsi="Junicode"/>
          <w:sz w:val="28"/>
          <w:szCs w:val="28"/>
          <w:rPrChange w:id="17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765C9" w:rsidRPr="00FC64E1">
        <w:rPr>
          <w:rFonts w:ascii="Junicode" w:hAnsi="Junicode"/>
          <w:sz w:val="28"/>
          <w:szCs w:val="28"/>
          <w:rPrChange w:id="17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hin und wider in weite L</w:t>
      </w:r>
      <w:r w:rsidR="00A2594E" w:rsidRPr="00FC64E1">
        <w:rPr>
          <w:rFonts w:ascii="Junicode" w:hAnsi="Junicode"/>
          <w:sz w:val="28"/>
          <w:szCs w:val="28"/>
          <w:rPrChange w:id="17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D765C9" w:rsidRPr="00FC64E1">
        <w:rPr>
          <w:rFonts w:ascii="Junicode" w:hAnsi="Junicode"/>
          <w:sz w:val="28"/>
          <w:szCs w:val="28"/>
          <w:rPrChange w:id="17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 ziehen / handeln / kauffen / jhre</w:t>
      </w:r>
      <w:r w:rsidR="000D0143" w:rsidRPr="00FC64E1">
        <w:rPr>
          <w:rFonts w:ascii="Junicode" w:hAnsi="Junicode"/>
          <w:sz w:val="28"/>
          <w:szCs w:val="28"/>
          <w:rPrChange w:id="17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Schulden eintreiben / offt nicht allein etliche Wochen und Monat /</w:t>
      </w:r>
      <w:r w:rsidR="000D0143" w:rsidRPr="00FC64E1">
        <w:rPr>
          <w:rFonts w:ascii="Junicode" w:hAnsi="Junicode"/>
          <w:sz w:val="28"/>
          <w:szCs w:val="28"/>
          <w:rPrChange w:id="17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auch etliche Jare ausbleiben / die</w:t>
      </w:r>
      <w:r w:rsidR="00A2594E" w:rsidRPr="00FC64E1">
        <w:rPr>
          <w:rFonts w:ascii="Junicode" w:hAnsi="Junicode"/>
          <w:sz w:val="28"/>
          <w:szCs w:val="28"/>
          <w:rPrChange w:id="17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Damen haben eine be</w:t>
      </w:r>
      <w:r w:rsidR="00A2594E" w:rsidRPr="00FC64E1">
        <w:rPr>
          <w:rFonts w:ascii="Junicode" w:hAnsi="Junicode"/>
          <w:sz w:val="28"/>
          <w:szCs w:val="28"/>
          <w:rPrChange w:id="17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765C9" w:rsidRPr="00FC64E1">
        <w:rPr>
          <w:rFonts w:ascii="Junicode" w:hAnsi="Junicode"/>
          <w:sz w:val="28"/>
          <w:szCs w:val="28"/>
          <w:rPrChange w:id="17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Occa</w:t>
      </w:r>
      <w:r w:rsidR="00A2594E" w:rsidRPr="00FC64E1">
        <w:rPr>
          <w:rFonts w:ascii="Junicode" w:hAnsi="Junicode"/>
          <w:sz w:val="28"/>
          <w:szCs w:val="28"/>
          <w:rPrChange w:id="17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ion / </w:t>
      </w:r>
      <w:r w:rsidR="00A2594E" w:rsidRPr="00FC64E1">
        <w:rPr>
          <w:rFonts w:ascii="Junicode" w:hAnsi="Junicode"/>
          <w:sz w:val="28"/>
          <w:szCs w:val="28"/>
          <w:rPrChange w:id="17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auch </w:t>
      </w:r>
      <w:r w:rsidR="00A2594E" w:rsidRPr="00FC64E1">
        <w:rPr>
          <w:rFonts w:ascii="Junicode" w:hAnsi="Junicode"/>
          <w:sz w:val="28"/>
          <w:szCs w:val="28"/>
          <w:rPrChange w:id="17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icherer</w:t>
      </w:r>
      <w:r w:rsidR="000D0143" w:rsidRPr="00FC64E1">
        <w:rPr>
          <w:rFonts w:ascii="Junicode" w:hAnsi="Junicode"/>
          <w:sz w:val="28"/>
          <w:szCs w:val="28"/>
          <w:rPrChange w:id="17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</w:t>
      </w:r>
      <w:r w:rsidR="000D0143" w:rsidRPr="00FC64E1">
        <w:rPr>
          <w:rFonts w:ascii="Junicode" w:hAnsi="Junicode"/>
          <w:sz w:val="28"/>
          <w:szCs w:val="28"/>
          <w:rPrChange w:id="17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Sachen zu effectuiren (zu vol</w:t>
      </w:r>
      <w:r w:rsidR="00D765C9" w:rsidRPr="00FC64E1">
        <w:rPr>
          <w:rFonts w:ascii="Junicode" w:hAnsi="Junicode"/>
          <w:sz w:val="28"/>
          <w:szCs w:val="28"/>
          <w:rPrChange w:id="17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zi</w:t>
      </w:r>
      <w:r w:rsidR="000D0143" w:rsidRPr="00FC64E1">
        <w:rPr>
          <w:rFonts w:ascii="Junicode" w:hAnsi="Junicode"/>
          <w:sz w:val="28"/>
          <w:szCs w:val="28"/>
          <w:rPrChange w:id="17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/) dan dieweil der Mann al</w:t>
      </w:r>
      <w:r w:rsidR="00D765C9" w:rsidRPr="00FC64E1">
        <w:rPr>
          <w:rFonts w:ascii="Junicode" w:hAnsi="Junicode"/>
          <w:sz w:val="28"/>
          <w:szCs w:val="28"/>
          <w:rPrChange w:id="17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zulang au</w:t>
      </w:r>
      <w:r w:rsidR="00A2594E" w:rsidRPr="00FC64E1">
        <w:rPr>
          <w:rFonts w:ascii="Junicode" w:hAnsi="Junicode"/>
          <w:sz w:val="28"/>
          <w:szCs w:val="28"/>
          <w:rPrChange w:id="17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D765C9" w:rsidRPr="00FC64E1">
        <w:rPr>
          <w:rFonts w:ascii="Junicode" w:hAnsi="Junicode"/>
          <w:sz w:val="28"/>
          <w:szCs w:val="28"/>
          <w:rPrChange w:id="17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bleibet / behilfft </w:t>
      </w:r>
      <w:r w:rsidR="00A2594E" w:rsidRPr="00FC64E1">
        <w:rPr>
          <w:rFonts w:ascii="Junicode" w:hAnsi="Junicode"/>
          <w:sz w:val="28"/>
          <w:szCs w:val="28"/>
          <w:rPrChange w:id="17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0D0143" w:rsidRPr="00FC64E1">
        <w:rPr>
          <w:rFonts w:ascii="Junicode" w:hAnsi="Junicode"/>
          <w:sz w:val="28"/>
          <w:szCs w:val="28"/>
          <w:rPrChange w:id="17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Clytemne</w:t>
      </w:r>
      <w:r w:rsidR="00A2594E" w:rsidRPr="00FC64E1">
        <w:rPr>
          <w:rFonts w:ascii="Junicode" w:hAnsi="Junicode"/>
          <w:sz w:val="28"/>
          <w:szCs w:val="28"/>
          <w:rPrChange w:id="17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 bißweilen mit den</w:t>
      </w:r>
      <w:r w:rsidR="000D0143" w:rsidRPr="00FC64E1">
        <w:rPr>
          <w:rFonts w:ascii="Junicode" w:hAnsi="Junicode"/>
          <w:sz w:val="28"/>
          <w:szCs w:val="28"/>
          <w:rPrChange w:id="17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0D0143" w:rsidRPr="00FC64E1">
        <w:rPr>
          <w:rFonts w:ascii="Junicode" w:hAnsi="Junicode"/>
          <w:sz w:val="28"/>
          <w:szCs w:val="28"/>
          <w:rPrChange w:id="17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nern / eine mit einem guten Stu</w:t>
      </w:r>
      <w:r w:rsidR="00D765C9" w:rsidRPr="00FC64E1">
        <w:rPr>
          <w:rFonts w:ascii="Junicode" w:hAnsi="Junicode"/>
          <w:sz w:val="28"/>
          <w:szCs w:val="28"/>
          <w:rPrChange w:id="17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denten / eine andere mit einem guten</w:t>
      </w:r>
      <w:r w:rsidR="000D0143" w:rsidRPr="00FC64E1">
        <w:rPr>
          <w:rFonts w:ascii="Junicode" w:hAnsi="Junicode"/>
          <w:sz w:val="28"/>
          <w:szCs w:val="28"/>
          <w:rPrChange w:id="17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Scribenten / welche </w:t>
      </w:r>
      <w:r w:rsidR="00A2594E" w:rsidRPr="00FC64E1">
        <w:rPr>
          <w:rFonts w:ascii="Junicode" w:hAnsi="Junicode"/>
          <w:sz w:val="28"/>
          <w:szCs w:val="28"/>
          <w:rPrChange w:id="17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pizige Federn</w:t>
      </w:r>
      <w:r w:rsidR="000D0143" w:rsidRPr="00FC64E1">
        <w:rPr>
          <w:rFonts w:ascii="Junicode" w:hAnsi="Junicode"/>
          <w:sz w:val="28"/>
          <w:szCs w:val="28"/>
          <w:rPrChange w:id="17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haben / </w:t>
      </w:r>
      <w:r w:rsidR="00A2594E" w:rsidRPr="00FC64E1">
        <w:rPr>
          <w:rFonts w:ascii="Junicode" w:hAnsi="Junicode"/>
          <w:sz w:val="28"/>
          <w:szCs w:val="28"/>
          <w:rPrChange w:id="17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7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auch mit einem guten</w:t>
      </w:r>
      <w:r w:rsidR="000D0143" w:rsidRPr="00FC64E1">
        <w:rPr>
          <w:rFonts w:ascii="Junicode" w:hAnsi="Junicode"/>
          <w:sz w:val="28"/>
          <w:szCs w:val="28"/>
          <w:rPrChange w:id="17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7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D765C9" w:rsidRPr="00FC64E1">
        <w:rPr>
          <w:rFonts w:ascii="Junicode" w:hAnsi="Junicode"/>
          <w:sz w:val="28"/>
          <w:szCs w:val="28"/>
          <w:rPrChange w:id="17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fling / gleich wie wir </w:t>
      </w:r>
      <w:r w:rsidR="00A2594E" w:rsidRPr="00FC64E1">
        <w:rPr>
          <w:rFonts w:ascii="Junicode" w:hAnsi="Junicode"/>
          <w:sz w:val="28"/>
          <w:szCs w:val="28"/>
          <w:rPrChange w:id="17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an</w:t>
      </w:r>
      <w:r w:rsidR="000D0143" w:rsidRPr="00FC64E1">
        <w:rPr>
          <w:rFonts w:ascii="Junicode" w:hAnsi="Junicode"/>
          <w:sz w:val="28"/>
          <w:szCs w:val="28"/>
          <w:rPrChange w:id="17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der Helena / des Menelai Gema</w:t>
      </w:r>
      <w:r w:rsidR="00D765C9" w:rsidRPr="00FC64E1">
        <w:rPr>
          <w:rFonts w:ascii="Junicode" w:hAnsi="Junicode"/>
          <w:sz w:val="28"/>
          <w:szCs w:val="28"/>
          <w:rPrChange w:id="17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lin / welche in Abwe</w:t>
      </w:r>
      <w:r w:rsidR="00A2594E" w:rsidRPr="00FC64E1">
        <w:rPr>
          <w:rFonts w:ascii="Junicode" w:hAnsi="Junicode"/>
          <w:sz w:val="28"/>
          <w:szCs w:val="28"/>
          <w:rPrChange w:id="17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enheit jhres</w:t>
      </w:r>
      <w:r w:rsidR="000D0143" w:rsidRPr="00FC64E1">
        <w:rPr>
          <w:rFonts w:ascii="Junicode" w:hAnsi="Junicode"/>
          <w:sz w:val="28"/>
          <w:szCs w:val="28"/>
          <w:rPrChange w:id="17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Mannes /</w:t>
      </w:r>
      <w:r w:rsidR="000D0143" w:rsidRPr="00FC64E1">
        <w:rPr>
          <w:rFonts w:ascii="Junicode" w:hAnsi="Junicode"/>
          <w:sz w:val="28"/>
          <w:szCs w:val="28"/>
          <w:rPrChange w:id="17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– pror</w:t>
      </w:r>
      <w:r w:rsidR="00A2594E" w:rsidRPr="00FC64E1">
        <w:rPr>
          <w:rFonts w:ascii="Junicode" w:hAnsi="Junicode"/>
          <w:sz w:val="28"/>
          <w:szCs w:val="28"/>
          <w:rPrChange w:id="17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us ne </w:t>
      </w:r>
      <w:r w:rsidR="00A2594E" w:rsidRPr="00FC64E1">
        <w:rPr>
          <w:rFonts w:ascii="Junicode" w:hAnsi="Junicode"/>
          <w:sz w:val="28"/>
          <w:szCs w:val="28"/>
          <w:rPrChange w:id="17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ola jaceret</w:t>
      </w:r>
      <w:r w:rsidR="000D0143" w:rsidRPr="00FC64E1">
        <w:rPr>
          <w:rFonts w:ascii="Junicode" w:hAnsi="Junicode"/>
          <w:sz w:val="28"/>
          <w:szCs w:val="28"/>
          <w:rPrChange w:id="17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D765C9" w:rsidRPr="00FC64E1">
        <w:rPr>
          <w:rFonts w:ascii="Junicode" w:hAnsi="Junicode"/>
          <w:sz w:val="28"/>
          <w:szCs w:val="28"/>
          <w:rPrChange w:id="17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Hospitis e</w:t>
      </w:r>
      <w:r w:rsidR="00A2594E" w:rsidRPr="00FC64E1">
        <w:rPr>
          <w:rFonts w:ascii="Junicode" w:hAnsi="Junicode"/>
          <w:sz w:val="28"/>
          <w:szCs w:val="28"/>
          <w:rPrChange w:id="17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tepido nocte recepta </w:t>
      </w:r>
      <w:r w:rsidR="00A2594E" w:rsidRPr="00FC64E1">
        <w:rPr>
          <w:rFonts w:ascii="Junicode" w:hAnsi="Junicode"/>
          <w:sz w:val="28"/>
          <w:szCs w:val="28"/>
          <w:rPrChange w:id="17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D765C9" w:rsidRPr="00FC64E1">
        <w:rPr>
          <w:rFonts w:ascii="Junicode" w:hAnsi="Junicode"/>
          <w:sz w:val="28"/>
          <w:szCs w:val="28"/>
          <w:rPrChange w:id="17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inu.</w:t>
      </w:r>
      <w:r w:rsidR="000D0143" w:rsidRPr="00FC64E1">
        <w:rPr>
          <w:rFonts w:ascii="Junicode" w:hAnsi="Junicode"/>
          <w:sz w:val="28"/>
          <w:szCs w:val="28"/>
          <w:rPrChange w:id="17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C6AC2" w:rsidRPr="00FC64E1">
        <w:rPr>
          <w:rFonts w:ascii="Junicode" w:hAnsi="Junicode"/>
          <w:sz w:val="28"/>
          <w:szCs w:val="28"/>
          <w:rPrChange w:id="17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gern allein </w:t>
      </w:r>
      <w:r w:rsidR="00A2594E" w:rsidRPr="00FC64E1">
        <w:rPr>
          <w:rFonts w:ascii="Junicode" w:hAnsi="Junicode"/>
          <w:sz w:val="28"/>
          <w:szCs w:val="28"/>
          <w:rPrChange w:id="17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chlaffen wol</w:t>
      </w:r>
      <w:r w:rsidR="00AC6AC2" w:rsidRPr="00FC64E1">
        <w:rPr>
          <w:rFonts w:ascii="Junicode" w:hAnsi="Junicode"/>
          <w:sz w:val="28"/>
          <w:szCs w:val="28"/>
          <w:rPrChange w:id="17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/ einen andern fremden Her</w:t>
      </w:r>
      <w:r w:rsidR="00EA50DB" w:rsidRPr="00FC64E1">
        <w:rPr>
          <w:rFonts w:ascii="Junicode" w:hAnsi="Junicode"/>
          <w:sz w:val="28"/>
          <w:szCs w:val="28"/>
          <w:rPrChange w:id="17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C6AC2" w:rsidRPr="00FC64E1">
        <w:rPr>
          <w:rFonts w:ascii="Junicode" w:hAnsi="Junicode"/>
          <w:sz w:val="28"/>
          <w:szCs w:val="28"/>
          <w:rPrChange w:id="17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0D0143" w:rsidRPr="00FC64E1">
        <w:rPr>
          <w:rFonts w:ascii="Junicode" w:hAnsi="Junicode"/>
          <w:sz w:val="28"/>
          <w:szCs w:val="28"/>
          <w:rPrChange w:id="17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C6AC2" w:rsidRPr="00FC64E1">
        <w:rPr>
          <w:rFonts w:ascii="Junicode" w:hAnsi="Junicode"/>
          <w:sz w:val="28"/>
          <w:szCs w:val="28"/>
          <w:rPrChange w:id="17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zur Ge</w:t>
      </w:r>
      <w:r w:rsidR="00A2594E" w:rsidRPr="00FC64E1">
        <w:rPr>
          <w:rFonts w:ascii="Junicode" w:hAnsi="Junicode"/>
          <w:sz w:val="28"/>
          <w:szCs w:val="28"/>
          <w:rPrChange w:id="17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C6AC2" w:rsidRPr="00FC64E1">
        <w:rPr>
          <w:rFonts w:ascii="Junicode" w:hAnsi="Junicode"/>
          <w:sz w:val="28"/>
          <w:szCs w:val="28"/>
          <w:rPrChange w:id="17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A2594E" w:rsidRPr="00FC64E1">
        <w:rPr>
          <w:rFonts w:ascii="Junicode" w:hAnsi="Junicode"/>
          <w:sz w:val="28"/>
          <w:szCs w:val="28"/>
          <w:rPrChange w:id="17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C6AC2" w:rsidRPr="00FC64E1">
        <w:rPr>
          <w:rFonts w:ascii="Junicode" w:hAnsi="Junicode"/>
          <w:sz w:val="28"/>
          <w:szCs w:val="28"/>
          <w:rPrChange w:id="17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angenommen /</w:t>
      </w:r>
      <w:r w:rsidR="00470D88" w:rsidRPr="00FC64E1">
        <w:rPr>
          <w:rFonts w:ascii="Junicode" w:hAnsi="Junicode"/>
          <w:sz w:val="28"/>
          <w:szCs w:val="28"/>
          <w:rPrChange w:id="17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C6AC2" w:rsidRPr="00FC64E1">
        <w:rPr>
          <w:rFonts w:ascii="Junicode" w:hAnsi="Junicode"/>
          <w:sz w:val="28"/>
          <w:szCs w:val="28"/>
          <w:rPrChange w:id="17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die Zeit damit vertrieben hat /</w:t>
      </w:r>
      <w:r w:rsidR="000D0143" w:rsidRPr="00FC64E1">
        <w:rPr>
          <w:rFonts w:ascii="Junicode" w:hAnsi="Junicode"/>
          <w:sz w:val="28"/>
          <w:szCs w:val="28"/>
          <w:rPrChange w:id="17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C6AC2" w:rsidRPr="00FC64E1">
        <w:rPr>
          <w:rFonts w:ascii="Junicode" w:hAnsi="Junicode"/>
          <w:sz w:val="28"/>
          <w:szCs w:val="28"/>
          <w:rPrChange w:id="17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 zu des Mannes Widerkunfft.</w:t>
      </w:r>
    </w:p>
    <w:p w14:paraId="3A38D5FE" w14:textId="766425C3" w:rsidR="00AC6AC2" w:rsidRPr="00FC64E1" w:rsidRDefault="00AC6AC2" w:rsidP="001B2A6D">
      <w:pPr>
        <w:spacing w:line="360" w:lineRule="auto"/>
        <w:rPr>
          <w:rFonts w:ascii="Junicode" w:hAnsi="Junicode"/>
          <w:sz w:val="28"/>
          <w:szCs w:val="28"/>
          <w:rPrChange w:id="17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Etlicher Kauffher</w:t>
      </w:r>
      <w:r w:rsidR="00EA50DB" w:rsidRPr="00FC64E1">
        <w:rPr>
          <w:rFonts w:ascii="Junicode" w:hAnsi="Junicode"/>
          <w:sz w:val="28"/>
          <w:szCs w:val="28"/>
          <w:rPrChange w:id="17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7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T</w:t>
      </w:r>
      <w:r w:rsidR="00A2594E" w:rsidRPr="00FC64E1">
        <w:rPr>
          <w:rFonts w:ascii="Junicode" w:hAnsi="Junicode"/>
          <w:sz w:val="28"/>
          <w:szCs w:val="28"/>
          <w:rPrChange w:id="17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</w:t>
      </w:r>
      <w:r w:rsidR="000D0143" w:rsidRPr="00FC64E1">
        <w:rPr>
          <w:rFonts w:ascii="Junicode" w:hAnsi="Junicode"/>
          <w:sz w:val="28"/>
          <w:szCs w:val="28"/>
          <w:rPrChange w:id="17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Frauen / machen es heut zu</w:t>
      </w:r>
      <w:r w:rsidR="000D0143" w:rsidRPr="00FC64E1">
        <w:rPr>
          <w:rFonts w:ascii="Junicode" w:hAnsi="Junicode"/>
          <w:sz w:val="28"/>
          <w:szCs w:val="28"/>
          <w:rPrChange w:id="17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Tage / gar zu grob und zu gemein /</w:t>
      </w:r>
      <w:r w:rsidR="000D0143" w:rsidRPr="00FC64E1">
        <w:rPr>
          <w:rFonts w:ascii="Junicode" w:hAnsi="Junicode"/>
          <w:sz w:val="28"/>
          <w:szCs w:val="28"/>
          <w:rPrChange w:id="17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haben eigene und </w:t>
      </w:r>
      <w:r w:rsidR="00A2594E" w:rsidRPr="00FC64E1">
        <w:rPr>
          <w:rFonts w:ascii="Junicode" w:hAnsi="Junicode"/>
          <w:sz w:val="28"/>
          <w:szCs w:val="28"/>
          <w:rPrChange w:id="17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onderliche K</w:t>
      </w:r>
      <w:r w:rsidR="00A2594E" w:rsidRPr="00FC64E1">
        <w:rPr>
          <w:rFonts w:ascii="Junicode" w:hAnsi="Junicode"/>
          <w:sz w:val="28"/>
          <w:szCs w:val="28"/>
          <w:rPrChange w:id="17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7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die </w:t>
      </w:r>
      <w:r w:rsidR="00A2594E" w:rsidRPr="00FC64E1">
        <w:rPr>
          <w:rFonts w:ascii="Junicode" w:hAnsi="Junicode"/>
          <w:sz w:val="28"/>
          <w:szCs w:val="28"/>
          <w:rPrChange w:id="17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in Abwe</w:t>
      </w:r>
      <w:r w:rsidR="00A2594E" w:rsidRPr="00FC64E1">
        <w:rPr>
          <w:rFonts w:ascii="Junicode" w:hAnsi="Junicode"/>
          <w:sz w:val="28"/>
          <w:szCs w:val="28"/>
          <w:rPrChange w:id="17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enheit des</w:t>
      </w:r>
      <w:r w:rsidR="000D0143" w:rsidRPr="00FC64E1">
        <w:rPr>
          <w:rFonts w:ascii="Junicode" w:hAnsi="Junicode"/>
          <w:sz w:val="28"/>
          <w:szCs w:val="28"/>
          <w:rPrChange w:id="17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Manns ins Fen</w:t>
      </w:r>
      <w:r w:rsidR="00A2594E" w:rsidRPr="00FC64E1">
        <w:rPr>
          <w:rFonts w:ascii="Junicode" w:hAnsi="Junicode"/>
          <w:sz w:val="28"/>
          <w:szCs w:val="28"/>
          <w:rPrChange w:id="17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l</w:t>
      </w:r>
      <w:r w:rsidR="00A2594E" w:rsidRPr="00FC64E1">
        <w:rPr>
          <w:rFonts w:ascii="Junicode" w:hAnsi="Junicode"/>
          <w:sz w:val="28"/>
          <w:szCs w:val="28"/>
          <w:rPrChange w:id="17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7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und den</w:t>
      </w:r>
      <w:r w:rsidR="000D0143" w:rsidRPr="00FC64E1">
        <w:rPr>
          <w:rFonts w:ascii="Junicode" w:hAnsi="Junicode"/>
          <w:sz w:val="28"/>
          <w:szCs w:val="28"/>
          <w:rPrChange w:id="17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ganzen Tag hinauß </w:t>
      </w:r>
      <w:r w:rsidR="00A2594E" w:rsidRPr="00FC64E1">
        <w:rPr>
          <w:rFonts w:ascii="Junicode" w:hAnsi="Junicode"/>
          <w:sz w:val="28"/>
          <w:szCs w:val="28"/>
          <w:rPrChange w:id="17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 biß daß</w:t>
      </w:r>
      <w:r w:rsidR="000D0143" w:rsidRPr="00FC64E1">
        <w:rPr>
          <w:rFonts w:ascii="Junicode" w:hAnsi="Junicode"/>
          <w:sz w:val="28"/>
          <w:szCs w:val="28"/>
          <w:rPrChange w:id="17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liebe getreue vorbei pa</w:t>
      </w:r>
      <w:r w:rsidR="00A2594E" w:rsidRPr="00FC64E1">
        <w:rPr>
          <w:rFonts w:ascii="Junicode" w:hAnsi="Junicode"/>
          <w:sz w:val="28"/>
          <w:szCs w:val="28"/>
          <w:rPrChange w:id="17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iret /</w:t>
      </w:r>
      <w:r w:rsidR="000D0143" w:rsidRPr="00FC64E1">
        <w:rPr>
          <w:rFonts w:ascii="Junicode" w:hAnsi="Junicode"/>
          <w:sz w:val="28"/>
          <w:szCs w:val="28"/>
          <w:rPrChange w:id="17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von dem </w:t>
      </w:r>
      <w:r w:rsidR="00A2594E" w:rsidRPr="00FC64E1">
        <w:rPr>
          <w:rFonts w:ascii="Junicode" w:hAnsi="Junicode"/>
          <w:sz w:val="28"/>
          <w:szCs w:val="28"/>
          <w:rPrChange w:id="17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den Segen mit verlan</w:t>
      </w:r>
      <w:r w:rsidRPr="00FC64E1">
        <w:rPr>
          <w:rFonts w:ascii="Junicode" w:hAnsi="Junicode"/>
          <w:sz w:val="28"/>
          <w:szCs w:val="28"/>
          <w:rPrChange w:id="17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gen erwarten </w:t>
      </w:r>
      <w:r w:rsidR="00A2594E" w:rsidRPr="00FC64E1">
        <w:rPr>
          <w:rFonts w:ascii="Junicode" w:hAnsi="Junicode"/>
          <w:sz w:val="28"/>
          <w:szCs w:val="28"/>
          <w:rPrChange w:id="17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ecundum glo</w:t>
      </w:r>
      <w:r w:rsidR="00A2594E" w:rsidRPr="00FC64E1">
        <w:rPr>
          <w:rFonts w:ascii="Junicode" w:hAnsi="Junicode"/>
          <w:sz w:val="28"/>
          <w:szCs w:val="28"/>
          <w:rPrChange w:id="17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in c.</w:t>
      </w:r>
      <w:r w:rsidR="000D0143" w:rsidRPr="00FC64E1">
        <w:rPr>
          <w:rFonts w:ascii="Junicode" w:hAnsi="Junicode"/>
          <w:sz w:val="28"/>
          <w:szCs w:val="28"/>
          <w:rPrChange w:id="17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</w:t>
      </w:r>
      <w:r w:rsidR="00A2594E" w:rsidRPr="00FC64E1">
        <w:rPr>
          <w:rFonts w:ascii="Junicode" w:hAnsi="Junicode"/>
          <w:sz w:val="28"/>
          <w:szCs w:val="28"/>
          <w:rPrChange w:id="17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it. 11. q. 3. cap. Scripturis di</w:t>
      </w:r>
      <w:r w:rsidR="00A2594E" w:rsidRPr="00FC64E1">
        <w:rPr>
          <w:rFonts w:ascii="Junicode" w:hAnsi="Junicode"/>
          <w:sz w:val="28"/>
          <w:szCs w:val="28"/>
          <w:rPrChange w:id="17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tinct.</w:t>
      </w:r>
      <w:r w:rsidR="000D0143" w:rsidRPr="00FC64E1">
        <w:rPr>
          <w:rFonts w:ascii="Junicode" w:hAnsi="Junicode"/>
          <w:sz w:val="28"/>
          <w:szCs w:val="28"/>
          <w:rPrChange w:id="17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96. </w:t>
      </w:r>
      <w:r w:rsidR="00A2594E" w:rsidRPr="00FC64E1">
        <w:rPr>
          <w:rFonts w:ascii="Junicode" w:hAnsi="Junicode"/>
          <w:sz w:val="28"/>
          <w:szCs w:val="28"/>
          <w:rPrChange w:id="17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bald </w:t>
      </w:r>
      <w:r w:rsidR="00A2594E" w:rsidRPr="00FC64E1">
        <w:rPr>
          <w:rFonts w:ascii="Junicode" w:hAnsi="Junicode"/>
          <w:sz w:val="28"/>
          <w:szCs w:val="28"/>
          <w:rPrChange w:id="17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de</w:t>
      </w:r>
      <w:r w:rsidR="00A2594E" w:rsidRPr="00FC64E1">
        <w:rPr>
          <w:rFonts w:ascii="Junicode" w:hAnsi="Junicode"/>
          <w:sz w:val="28"/>
          <w:szCs w:val="28"/>
          <w:rPrChange w:id="17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gewar werden /</w:t>
      </w:r>
      <w:r w:rsidR="000D0143" w:rsidRPr="00FC64E1">
        <w:rPr>
          <w:rFonts w:ascii="Junicode" w:hAnsi="Junicode"/>
          <w:sz w:val="28"/>
          <w:szCs w:val="28"/>
          <w:rPrChange w:id="17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ruffen </w:t>
      </w:r>
      <w:r w:rsidR="00A2594E" w:rsidRPr="00FC64E1">
        <w:rPr>
          <w:rFonts w:ascii="Junicode" w:hAnsi="Junicode"/>
          <w:sz w:val="28"/>
          <w:szCs w:val="28"/>
          <w:rPrChange w:id="17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unge</w:t>
      </w:r>
      <w:r w:rsidR="00A2594E" w:rsidRPr="00FC64E1">
        <w:rPr>
          <w:rFonts w:ascii="Junicode" w:hAnsi="Junicode"/>
          <w:sz w:val="28"/>
          <w:szCs w:val="28"/>
          <w:rPrChange w:id="17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cheuet. Wo hinaus</w:t>
      </w:r>
      <w:r w:rsidR="000D0143" w:rsidRPr="00FC64E1">
        <w:rPr>
          <w:rFonts w:ascii="Junicode" w:hAnsi="Junicode"/>
          <w:sz w:val="28"/>
          <w:szCs w:val="28"/>
          <w:rPrChange w:id="17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7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7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Jacobus / wie i</w:t>
      </w:r>
      <w:r w:rsidR="00A2594E" w:rsidRPr="00FC64E1">
        <w:rPr>
          <w:rFonts w:ascii="Junicode" w:hAnsi="Junicode"/>
          <w:sz w:val="28"/>
          <w:szCs w:val="28"/>
          <w:rPrChange w:id="17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Her</w:t>
      </w:r>
      <w:r w:rsidR="00EA50DB" w:rsidRPr="00FC64E1">
        <w:rPr>
          <w:rFonts w:ascii="Junicode" w:hAnsi="Junicode"/>
          <w:sz w:val="28"/>
          <w:szCs w:val="28"/>
          <w:rPrChange w:id="17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D0143" w:rsidRPr="00FC64E1">
        <w:rPr>
          <w:rFonts w:ascii="Junicode" w:hAnsi="Junicode"/>
          <w:sz w:val="28"/>
          <w:szCs w:val="28"/>
          <w:rPrChange w:id="17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gar </w:t>
      </w:r>
      <w:r w:rsidR="00A2594E" w:rsidRPr="00FC64E1">
        <w:rPr>
          <w:rFonts w:ascii="Junicode" w:hAnsi="Junicode"/>
          <w:sz w:val="28"/>
          <w:szCs w:val="28"/>
          <w:rPrChange w:id="17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tolz / daß er gute arme Leute</w:t>
      </w:r>
      <w:r w:rsidR="000D0143" w:rsidRPr="00FC64E1">
        <w:rPr>
          <w:rFonts w:ascii="Junicode" w:hAnsi="Junicode"/>
          <w:sz w:val="28"/>
          <w:szCs w:val="28"/>
          <w:rPrChange w:id="17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mehr kennen wil / beh</w:t>
      </w:r>
      <w:r w:rsidR="00A2594E" w:rsidRPr="00FC64E1">
        <w:rPr>
          <w:rFonts w:ascii="Junicode" w:hAnsi="Junicode"/>
          <w:sz w:val="28"/>
          <w:szCs w:val="28"/>
          <w:rPrChange w:id="17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Gott /</w:t>
      </w:r>
      <w:r w:rsidR="000D0143" w:rsidRPr="00FC64E1">
        <w:rPr>
          <w:rFonts w:ascii="Junicode" w:hAnsi="Junicode"/>
          <w:sz w:val="28"/>
          <w:szCs w:val="28"/>
          <w:rPrChange w:id="17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Mann i</w:t>
      </w:r>
      <w:r w:rsidR="00A2594E" w:rsidRPr="00FC64E1">
        <w:rPr>
          <w:rFonts w:ascii="Junicode" w:hAnsi="Junicode"/>
          <w:sz w:val="28"/>
          <w:szCs w:val="28"/>
          <w:rPrChange w:id="17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nach Frankfurt</w:t>
      </w:r>
      <w:r w:rsidR="000D0143" w:rsidRPr="00FC64E1">
        <w:rPr>
          <w:rFonts w:ascii="Junicode" w:hAnsi="Junicode"/>
          <w:sz w:val="28"/>
          <w:szCs w:val="28"/>
          <w:rPrChange w:id="17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EA50DB" w:rsidRPr="00FC64E1">
        <w:rPr>
          <w:rFonts w:ascii="Junicode" w:hAnsi="Junicode"/>
          <w:sz w:val="28"/>
          <w:szCs w:val="28"/>
          <w:rPrChange w:id="17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2594E" w:rsidRPr="00FC64E1">
        <w:rPr>
          <w:rFonts w:ascii="Junicode" w:hAnsi="Junicode"/>
          <w:sz w:val="28"/>
          <w:szCs w:val="28"/>
          <w:rPrChange w:id="17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7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komt in vierzehen Tagen</w:t>
      </w:r>
      <w:r w:rsidR="000D0143" w:rsidRPr="00FC64E1">
        <w:rPr>
          <w:rFonts w:ascii="Junicode" w:hAnsi="Junicode"/>
          <w:sz w:val="28"/>
          <w:szCs w:val="28"/>
          <w:rPrChange w:id="17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wider / bitte kommet gegen</w:t>
      </w:r>
      <w:r w:rsidR="000D0143" w:rsidRPr="00FC64E1">
        <w:rPr>
          <w:rFonts w:ascii="Junicode" w:hAnsi="Junicode"/>
          <w:sz w:val="28"/>
          <w:szCs w:val="28"/>
          <w:rPrChange w:id="17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Abend / und helffet mir den Laden</w:t>
      </w:r>
      <w:r w:rsidR="000D0143" w:rsidRPr="00FC64E1">
        <w:rPr>
          <w:rFonts w:ascii="Junicode" w:hAnsi="Junicode"/>
          <w:sz w:val="28"/>
          <w:szCs w:val="28"/>
          <w:rPrChange w:id="17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machen / </w:t>
      </w:r>
      <w:r w:rsidR="00EA50DB" w:rsidRPr="00FC64E1">
        <w:rPr>
          <w:rFonts w:ascii="Junicode" w:hAnsi="Junicode"/>
          <w:sz w:val="28"/>
          <w:szCs w:val="28"/>
          <w:rPrChange w:id="17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7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68122573" w14:textId="7FD5046E" w:rsidR="008015A8" w:rsidRPr="00FC64E1" w:rsidRDefault="008015A8" w:rsidP="001B2A6D">
      <w:pPr>
        <w:spacing w:line="360" w:lineRule="auto"/>
        <w:rPr>
          <w:rFonts w:ascii="Junicode" w:hAnsi="Junicode"/>
          <w:sz w:val="28"/>
          <w:szCs w:val="28"/>
          <w:rPrChange w:id="17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Eine andere machet es der ge</w:t>
      </w:r>
      <w:r w:rsidR="00A2594E" w:rsidRPr="00FC64E1">
        <w:rPr>
          <w:rFonts w:ascii="Junicode" w:hAnsi="Junicode"/>
          <w:sz w:val="28"/>
          <w:szCs w:val="28"/>
          <w:rPrChange w:id="17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talt etwa zierlicher / und </w:t>
      </w:r>
      <w:r w:rsidR="00A2594E" w:rsidRPr="00FC64E1">
        <w:rPr>
          <w:rFonts w:ascii="Junicode" w:hAnsi="Junicode"/>
          <w:sz w:val="28"/>
          <w:szCs w:val="28"/>
          <w:rPrChange w:id="17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pricht:</w:t>
      </w:r>
      <w:r w:rsidR="000D0143" w:rsidRPr="00FC64E1">
        <w:rPr>
          <w:rFonts w:ascii="Junicode" w:hAnsi="Junicode"/>
          <w:sz w:val="28"/>
          <w:szCs w:val="28"/>
          <w:rPrChange w:id="17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Eja GOtt lone Ju / wie i</w:t>
      </w:r>
      <w:r w:rsidR="00A2594E" w:rsidRPr="00FC64E1">
        <w:rPr>
          <w:rFonts w:ascii="Junicode" w:hAnsi="Junicode"/>
          <w:sz w:val="28"/>
          <w:szCs w:val="28"/>
          <w:rPrChange w:id="17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</w:t>
      </w:r>
      <w:r w:rsidR="000D0143" w:rsidRPr="00FC64E1">
        <w:rPr>
          <w:rFonts w:ascii="Junicode" w:hAnsi="Junicode"/>
          <w:sz w:val="28"/>
          <w:szCs w:val="28"/>
          <w:rPrChange w:id="17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</w:t>
      </w:r>
      <w:r w:rsidR="00EA50DB" w:rsidRPr="00FC64E1">
        <w:rPr>
          <w:rFonts w:ascii="Junicode" w:hAnsi="Junicode"/>
          <w:sz w:val="28"/>
          <w:szCs w:val="28"/>
          <w:rPrChange w:id="17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7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7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die ma</w:t>
      </w:r>
      <w:r w:rsidR="00A2594E" w:rsidRPr="00FC64E1">
        <w:rPr>
          <w:rFonts w:ascii="Junicode" w:hAnsi="Junicode"/>
          <w:sz w:val="28"/>
          <w:szCs w:val="28"/>
          <w:rPrChange w:id="17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hoff</w:t>
      </w:r>
      <w:r w:rsidR="00A2594E" w:rsidRPr="00FC64E1">
        <w:rPr>
          <w:rFonts w:ascii="Junicode" w:hAnsi="Junicode"/>
          <w:sz w:val="28"/>
          <w:szCs w:val="28"/>
          <w:rPrChange w:id="17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7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rtig /</w:t>
      </w:r>
      <w:r w:rsidR="000D0143" w:rsidRPr="00FC64E1">
        <w:rPr>
          <w:rFonts w:ascii="Junicode" w:hAnsi="Junicode"/>
          <w:sz w:val="28"/>
          <w:szCs w:val="28"/>
          <w:rPrChange w:id="17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er vorbei gangen / und gute</w:t>
      </w:r>
      <w:r w:rsidR="000D0143" w:rsidRPr="00FC64E1">
        <w:rPr>
          <w:rFonts w:ascii="Junicode" w:hAnsi="Junicode"/>
          <w:sz w:val="28"/>
          <w:szCs w:val="28"/>
          <w:rPrChange w:id="17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Leute nicht einmal gegr</w:t>
      </w:r>
      <w:r w:rsidR="00A2594E" w:rsidRPr="00FC64E1">
        <w:rPr>
          <w:rFonts w:ascii="Junicode" w:hAnsi="Junicode"/>
          <w:sz w:val="28"/>
          <w:szCs w:val="28"/>
          <w:rPrChange w:id="17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7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</w:t>
      </w:r>
      <w:r w:rsidR="00A2594E" w:rsidRPr="00FC64E1">
        <w:rPr>
          <w:rFonts w:ascii="Junicode" w:hAnsi="Junicode"/>
          <w:sz w:val="28"/>
          <w:szCs w:val="28"/>
          <w:rPrChange w:id="17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0D0143" w:rsidRPr="00FC64E1">
        <w:rPr>
          <w:rFonts w:ascii="Junicode" w:hAnsi="Junicode"/>
          <w:sz w:val="28"/>
          <w:szCs w:val="28"/>
          <w:rPrChange w:id="17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Enniken und un</w:t>
      </w:r>
      <w:r w:rsidR="00A2594E" w:rsidRPr="00FC64E1">
        <w:rPr>
          <w:rFonts w:ascii="Junicode" w:hAnsi="Junicode"/>
          <w:sz w:val="28"/>
          <w:szCs w:val="28"/>
          <w:rPrChange w:id="17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Johannes / </w:t>
      </w:r>
      <w:r w:rsidR="00A2594E" w:rsidRPr="00FC64E1">
        <w:rPr>
          <w:rFonts w:ascii="Junicode" w:hAnsi="Junicode"/>
          <w:sz w:val="28"/>
          <w:szCs w:val="28"/>
          <w:rPrChange w:id="17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</w:t>
      </w:r>
      <w:r w:rsidR="000D0143" w:rsidRPr="00FC64E1">
        <w:rPr>
          <w:rFonts w:ascii="Junicode" w:hAnsi="Junicode"/>
          <w:sz w:val="28"/>
          <w:szCs w:val="28"/>
          <w:rPrChange w:id="17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fa</w:t>
      </w:r>
      <w:r w:rsidR="00A2594E" w:rsidRPr="00FC64E1">
        <w:rPr>
          <w:rFonts w:ascii="Junicode" w:hAnsi="Junicode"/>
          <w:sz w:val="28"/>
          <w:szCs w:val="28"/>
          <w:rPrChange w:id="17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wol f</w:t>
      </w:r>
      <w:r w:rsidR="00A2594E" w:rsidRPr="00FC64E1">
        <w:rPr>
          <w:rFonts w:ascii="Junicode" w:hAnsi="Junicode"/>
          <w:sz w:val="28"/>
          <w:szCs w:val="28"/>
          <w:rPrChange w:id="17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nff oder </w:t>
      </w:r>
      <w:r w:rsidR="00A2594E" w:rsidRPr="00FC64E1">
        <w:rPr>
          <w:rFonts w:ascii="Junicode" w:hAnsi="Junicode"/>
          <w:sz w:val="28"/>
          <w:szCs w:val="28"/>
          <w:rPrChange w:id="17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echs Tage</w:t>
      </w:r>
      <w:r w:rsidR="000D0143" w:rsidRPr="00FC64E1">
        <w:rPr>
          <w:rFonts w:ascii="Junicode" w:hAnsi="Junicode"/>
          <w:sz w:val="28"/>
          <w:szCs w:val="28"/>
          <w:rPrChange w:id="17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chwerlich krank gewe</w:t>
      </w:r>
      <w:r w:rsidR="00A2594E" w:rsidRPr="00FC64E1">
        <w:rPr>
          <w:rFonts w:ascii="Junicode" w:hAnsi="Junicode"/>
          <w:sz w:val="28"/>
          <w:szCs w:val="28"/>
          <w:rPrChange w:id="17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wolt jhr</w:t>
      </w:r>
      <w:r w:rsidR="000D0143" w:rsidRPr="00FC64E1">
        <w:rPr>
          <w:rFonts w:ascii="Junicode" w:hAnsi="Junicode"/>
          <w:sz w:val="28"/>
          <w:szCs w:val="28"/>
          <w:rPrChange w:id="17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eins kommen </w:t>
      </w:r>
      <w:r w:rsidR="00A2594E" w:rsidRPr="00FC64E1">
        <w:rPr>
          <w:rFonts w:ascii="Junicode" w:hAnsi="Junicode"/>
          <w:sz w:val="28"/>
          <w:szCs w:val="28"/>
          <w:rPrChange w:id="17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zu be</w:t>
      </w:r>
      <w:r w:rsidR="00A2594E" w:rsidRPr="00FC64E1">
        <w:rPr>
          <w:rFonts w:ascii="Junicode" w:hAnsi="Junicode"/>
          <w:sz w:val="28"/>
          <w:szCs w:val="28"/>
          <w:rPrChange w:id="17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/</w:t>
      </w:r>
      <w:r w:rsidR="000D0143" w:rsidRPr="00FC64E1">
        <w:rPr>
          <w:rFonts w:ascii="Junicode" w:hAnsi="Junicode"/>
          <w:sz w:val="28"/>
          <w:szCs w:val="28"/>
          <w:rPrChange w:id="17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Vater i</w:t>
      </w:r>
      <w:r w:rsidR="00A2594E" w:rsidRPr="00FC64E1">
        <w:rPr>
          <w:rFonts w:ascii="Junicode" w:hAnsi="Junicode"/>
          <w:sz w:val="28"/>
          <w:szCs w:val="28"/>
          <w:rPrChange w:id="17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ver</w:t>
      </w:r>
      <w:r w:rsidR="00EA50DB" w:rsidRPr="00FC64E1">
        <w:rPr>
          <w:rFonts w:ascii="Junicode" w:hAnsi="Junicode"/>
          <w:sz w:val="28"/>
          <w:szCs w:val="28"/>
          <w:rPrChange w:id="17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A2594E" w:rsidRPr="00FC64E1">
        <w:rPr>
          <w:rFonts w:ascii="Junicode" w:hAnsi="Junicode"/>
          <w:sz w:val="28"/>
          <w:szCs w:val="28"/>
          <w:rPrChange w:id="17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7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 ich bin</w:t>
      </w:r>
      <w:r w:rsidR="000D0143" w:rsidRPr="00FC64E1">
        <w:rPr>
          <w:rFonts w:ascii="Junicode" w:hAnsi="Junicode"/>
          <w:sz w:val="28"/>
          <w:szCs w:val="28"/>
          <w:rPrChange w:id="17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nur allein zu Haus / kommet ein /</w:t>
      </w:r>
      <w:r w:rsidR="000D0143" w:rsidRPr="00FC64E1">
        <w:rPr>
          <w:rFonts w:ascii="Junicode" w:hAnsi="Junicode"/>
          <w:sz w:val="28"/>
          <w:szCs w:val="28"/>
          <w:rPrChange w:id="17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</w:t>
      </w:r>
      <w:r w:rsidR="00A2594E" w:rsidRPr="00FC64E1">
        <w:rPr>
          <w:rFonts w:ascii="Junicode" w:hAnsi="Junicode"/>
          <w:sz w:val="28"/>
          <w:szCs w:val="28"/>
          <w:rPrChange w:id="17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ehet wie es mit jhnen be</w:t>
      </w:r>
      <w:r w:rsidR="00A2594E" w:rsidRPr="00FC64E1">
        <w:rPr>
          <w:rFonts w:ascii="Junicode" w:hAnsi="Junicode"/>
          <w:sz w:val="28"/>
          <w:szCs w:val="28"/>
          <w:rPrChange w:id="17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</w:t>
      </w:r>
      <w:r w:rsidRPr="00FC64E1">
        <w:rPr>
          <w:rFonts w:ascii="Junicode" w:hAnsi="Junicode"/>
          <w:sz w:val="28"/>
          <w:szCs w:val="28"/>
          <w:rPrChange w:id="17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fen i</w:t>
      </w:r>
      <w:r w:rsidR="00A2594E" w:rsidRPr="00FC64E1">
        <w:rPr>
          <w:rFonts w:ascii="Junicode" w:hAnsi="Junicode"/>
          <w:sz w:val="28"/>
          <w:szCs w:val="28"/>
          <w:rPrChange w:id="17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EA50DB" w:rsidRPr="00FC64E1">
        <w:rPr>
          <w:rFonts w:ascii="Junicode" w:hAnsi="Junicode"/>
          <w:sz w:val="28"/>
          <w:szCs w:val="28"/>
          <w:rPrChange w:id="17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7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Aber es i</w:t>
      </w:r>
      <w:r w:rsidR="00A2594E" w:rsidRPr="00FC64E1">
        <w:rPr>
          <w:rFonts w:ascii="Junicode" w:hAnsi="Junicode"/>
          <w:sz w:val="28"/>
          <w:szCs w:val="28"/>
          <w:rPrChange w:id="17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jhnen </w:t>
      </w:r>
      <w:r w:rsidR="00A2594E" w:rsidRPr="00FC64E1">
        <w:rPr>
          <w:rFonts w:ascii="Junicode" w:hAnsi="Junicode"/>
          <w:sz w:val="28"/>
          <w:szCs w:val="28"/>
          <w:rPrChange w:id="17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</w:t>
      </w:r>
      <w:r w:rsidR="000D0143" w:rsidRPr="00FC64E1">
        <w:rPr>
          <w:rFonts w:ascii="Junicode" w:hAnsi="Junicode"/>
          <w:sz w:val="28"/>
          <w:szCs w:val="28"/>
          <w:rPrChange w:id="17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</w:t>
      </w:r>
      <w:r w:rsidR="00A2594E" w:rsidRPr="00FC64E1">
        <w:rPr>
          <w:rFonts w:ascii="Junicode" w:hAnsi="Junicode"/>
          <w:sz w:val="28"/>
          <w:szCs w:val="28"/>
          <w:rPrChange w:id="17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lffe der Kinder nicht zuthun /</w:t>
      </w:r>
      <w:r w:rsidR="000D0143" w:rsidRPr="00FC64E1">
        <w:rPr>
          <w:rFonts w:ascii="Junicode" w:hAnsi="Junicode"/>
          <w:sz w:val="28"/>
          <w:szCs w:val="28"/>
          <w:rPrChange w:id="17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denen mag es gehen wie es w</w:t>
      </w:r>
      <w:r w:rsidR="00A2594E" w:rsidRPr="00FC64E1">
        <w:rPr>
          <w:rFonts w:ascii="Junicode" w:hAnsi="Junicode"/>
          <w:sz w:val="28"/>
          <w:szCs w:val="28"/>
          <w:rPrChange w:id="17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lle /</w:t>
      </w:r>
      <w:r w:rsidR="000D0143" w:rsidRPr="00FC64E1">
        <w:rPr>
          <w:rFonts w:ascii="Junicode" w:hAnsi="Junicode"/>
          <w:sz w:val="28"/>
          <w:szCs w:val="28"/>
          <w:rPrChange w:id="17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wan </w:t>
      </w:r>
      <w:r w:rsidR="00A2594E" w:rsidRPr="00FC64E1">
        <w:rPr>
          <w:rFonts w:ascii="Junicode" w:hAnsi="Junicode"/>
          <w:sz w:val="28"/>
          <w:szCs w:val="28"/>
          <w:rPrChange w:id="17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nur Tro</w:t>
      </w:r>
      <w:r w:rsidR="00A2594E" w:rsidRPr="00FC64E1">
        <w:rPr>
          <w:rFonts w:ascii="Junicode" w:hAnsi="Junicode"/>
          <w:sz w:val="28"/>
          <w:szCs w:val="28"/>
          <w:rPrChange w:id="17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empfangen m</w:t>
      </w:r>
      <w:r w:rsidR="00A2594E" w:rsidRPr="00FC64E1">
        <w:rPr>
          <w:rFonts w:ascii="Junicode" w:hAnsi="Junicode"/>
          <w:sz w:val="28"/>
          <w:szCs w:val="28"/>
          <w:rPrChange w:id="17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gen.</w:t>
      </w:r>
    </w:p>
    <w:p w14:paraId="0818B0DC" w14:textId="10DFC0EE" w:rsidR="004338AB" w:rsidRPr="00FC64E1" w:rsidRDefault="008015A8" w:rsidP="001B2A6D">
      <w:pPr>
        <w:spacing w:line="360" w:lineRule="auto"/>
        <w:rPr>
          <w:rFonts w:ascii="Junicode" w:hAnsi="Junicode"/>
          <w:sz w:val="28"/>
          <w:szCs w:val="28"/>
          <w:rPrChange w:id="17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Etliche aber </w:t>
      </w:r>
      <w:r w:rsidR="00A2594E" w:rsidRPr="00FC64E1">
        <w:rPr>
          <w:rFonts w:ascii="Junicode" w:hAnsi="Junicode"/>
          <w:sz w:val="28"/>
          <w:szCs w:val="28"/>
          <w:rPrChange w:id="17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 noch h</w:t>
      </w:r>
      <w:r w:rsidR="00A2594E" w:rsidRPr="00FC64E1">
        <w:rPr>
          <w:rFonts w:ascii="Junicode" w:hAnsi="Junicode"/>
          <w:sz w:val="28"/>
          <w:szCs w:val="28"/>
          <w:rPrChange w:id="17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flicher</w:t>
      </w:r>
      <w:r w:rsidR="000D0143" w:rsidRPr="00FC64E1">
        <w:rPr>
          <w:rFonts w:ascii="Junicode" w:hAnsi="Junicode"/>
          <w:sz w:val="28"/>
          <w:szCs w:val="28"/>
          <w:rPrChange w:id="17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die vorgemeldete / geben vor /</w:t>
      </w:r>
      <w:r w:rsidR="000D0143" w:rsidRPr="00FC64E1">
        <w:rPr>
          <w:rFonts w:ascii="Junicode" w:hAnsi="Junicode"/>
          <w:sz w:val="28"/>
          <w:szCs w:val="28"/>
          <w:rPrChange w:id="17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der Mann habe jhnen allerhand</w:t>
      </w:r>
      <w:r w:rsidR="000D0143" w:rsidRPr="00FC64E1">
        <w:rPr>
          <w:rFonts w:ascii="Junicode" w:hAnsi="Junicode"/>
          <w:sz w:val="28"/>
          <w:szCs w:val="28"/>
          <w:rPrChange w:id="17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7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Waren von Sartin und</w:t>
      </w:r>
      <w:r w:rsidR="000D0143" w:rsidRPr="00FC64E1">
        <w:rPr>
          <w:rFonts w:ascii="Junicode" w:hAnsi="Junicode"/>
          <w:sz w:val="28"/>
          <w:szCs w:val="28"/>
          <w:rPrChange w:id="17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Atlaß / allerhand </w:t>
      </w:r>
      <w:r w:rsidR="00A2594E" w:rsidRPr="00FC64E1">
        <w:rPr>
          <w:rFonts w:ascii="Junicode" w:hAnsi="Junicode"/>
          <w:sz w:val="28"/>
          <w:szCs w:val="28"/>
          <w:rPrChange w:id="17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="00A2594E" w:rsidRPr="00FC64E1">
        <w:rPr>
          <w:rFonts w:ascii="Junicode" w:hAnsi="Junicode"/>
          <w:sz w:val="28"/>
          <w:szCs w:val="28"/>
          <w:rPrChange w:id="17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7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Gewand /</w:t>
      </w:r>
      <w:r w:rsidR="000D0143" w:rsidRPr="00FC64E1">
        <w:rPr>
          <w:rFonts w:ascii="Junicode" w:hAnsi="Junicode"/>
          <w:sz w:val="28"/>
          <w:szCs w:val="28"/>
          <w:rPrChange w:id="17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allerhand Lind von Frankfurt oder</w:t>
      </w:r>
      <w:r w:rsidR="000D0143" w:rsidRPr="00FC64E1">
        <w:rPr>
          <w:rFonts w:ascii="Junicode" w:hAnsi="Junicode"/>
          <w:sz w:val="28"/>
          <w:szCs w:val="28"/>
          <w:rPrChange w:id="17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aus Holland ge</w:t>
      </w:r>
      <w:r w:rsidR="00A2594E" w:rsidRPr="00FC64E1">
        <w:rPr>
          <w:rFonts w:ascii="Junicode" w:hAnsi="Junicode"/>
          <w:sz w:val="28"/>
          <w:szCs w:val="28"/>
          <w:rPrChange w:id="17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chiket wolle nach</w:t>
      </w:r>
      <w:r w:rsidR="00470D88" w:rsidRPr="00FC64E1">
        <w:rPr>
          <w:rFonts w:ascii="Junicode" w:hAnsi="Junicode"/>
          <w:sz w:val="28"/>
          <w:szCs w:val="28"/>
          <w:rPrChange w:id="17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acht Tagen auch </w:t>
      </w:r>
      <w:r w:rsidR="00A2594E" w:rsidRPr="00FC64E1">
        <w:rPr>
          <w:rFonts w:ascii="Junicode" w:hAnsi="Junicode"/>
          <w:sz w:val="28"/>
          <w:szCs w:val="28"/>
          <w:rPrChange w:id="17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elber hin</w:t>
      </w:r>
      <w:r w:rsidR="00A2594E" w:rsidRPr="00FC64E1">
        <w:rPr>
          <w:rFonts w:ascii="Junicode" w:hAnsi="Junicode"/>
          <w:sz w:val="28"/>
          <w:szCs w:val="28"/>
          <w:rPrChange w:id="17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0D0143" w:rsidRPr="00FC64E1">
        <w:rPr>
          <w:rFonts w:ascii="Junicode" w:hAnsi="Junicode"/>
          <w:sz w:val="28"/>
          <w:szCs w:val="28"/>
          <w:rPrChange w:id="17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kom</w:t>
      </w:r>
      <w:r w:rsidR="004338AB" w:rsidRPr="00FC64E1">
        <w:rPr>
          <w:rFonts w:ascii="Junicode" w:hAnsi="Junicode"/>
          <w:sz w:val="28"/>
          <w:szCs w:val="28"/>
          <w:rPrChange w:id="17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men / und mehr Waren mit </w:t>
      </w:r>
      <w:r w:rsidR="00A2594E" w:rsidRPr="00FC64E1">
        <w:rPr>
          <w:rFonts w:ascii="Junicode" w:hAnsi="Junicode"/>
          <w:sz w:val="28"/>
          <w:szCs w:val="28"/>
          <w:rPrChange w:id="17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0D0143" w:rsidRPr="00FC64E1">
        <w:rPr>
          <w:rFonts w:ascii="Junicode" w:hAnsi="Junicode"/>
          <w:sz w:val="28"/>
          <w:szCs w:val="28"/>
          <w:rPrChange w:id="17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bringen / er wolle nach </w:t>
      </w:r>
      <w:r w:rsidR="00A2594E" w:rsidRPr="00FC64E1">
        <w:rPr>
          <w:rFonts w:ascii="Junicode" w:hAnsi="Junicode"/>
          <w:sz w:val="28"/>
          <w:szCs w:val="28"/>
          <w:rPrChange w:id="17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belie</w:t>
      </w:r>
      <w:r w:rsidR="004338AB" w:rsidRPr="00FC64E1">
        <w:rPr>
          <w:rFonts w:ascii="Junicode" w:hAnsi="Junicode"/>
          <w:sz w:val="28"/>
          <w:szCs w:val="28"/>
          <w:rPrChange w:id="17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einsmals die</w:t>
      </w:r>
      <w:r w:rsidR="00A2594E" w:rsidRPr="00FC64E1">
        <w:rPr>
          <w:rFonts w:ascii="Junicode" w:hAnsi="Junicode"/>
          <w:sz w:val="28"/>
          <w:szCs w:val="28"/>
          <w:rPrChange w:id="17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Waren be</w:t>
      </w:r>
      <w:r w:rsidR="00A2594E" w:rsidRPr="00FC64E1">
        <w:rPr>
          <w:rFonts w:ascii="Junicode" w:hAnsi="Junicode"/>
          <w:sz w:val="28"/>
          <w:szCs w:val="28"/>
          <w:rPrChange w:id="17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  <w:r w:rsidR="000D0143" w:rsidRPr="00FC64E1">
        <w:rPr>
          <w:rFonts w:ascii="Junicode" w:hAnsi="Junicode"/>
          <w:sz w:val="28"/>
          <w:szCs w:val="28"/>
          <w:rPrChange w:id="17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ob etwan dabei were / welches jhm</w:t>
      </w:r>
      <w:r w:rsidR="000D0143" w:rsidRPr="00FC64E1">
        <w:rPr>
          <w:rFonts w:ascii="Junicode" w:hAnsi="Junicode"/>
          <w:sz w:val="28"/>
          <w:szCs w:val="28"/>
          <w:rPrChange w:id="17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dienete / das be</w:t>
      </w:r>
      <w:r w:rsidR="00A2594E" w:rsidRPr="00FC64E1">
        <w:rPr>
          <w:rFonts w:ascii="Junicode" w:hAnsi="Junicode"/>
          <w:sz w:val="28"/>
          <w:szCs w:val="28"/>
          <w:rPrChange w:id="17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hette er </w:t>
      </w:r>
      <w:r w:rsidR="00A2594E" w:rsidRPr="00FC64E1">
        <w:rPr>
          <w:rFonts w:ascii="Junicode" w:hAnsi="Junicode"/>
          <w:sz w:val="28"/>
          <w:szCs w:val="28"/>
          <w:rPrChange w:id="17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0D0143" w:rsidRPr="00FC64E1">
        <w:rPr>
          <w:rFonts w:ascii="Junicode" w:hAnsi="Junicode"/>
          <w:sz w:val="28"/>
          <w:szCs w:val="28"/>
          <w:rPrChange w:id="17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A2594E" w:rsidRPr="00FC64E1">
        <w:rPr>
          <w:rFonts w:ascii="Junicode" w:hAnsi="Junicode"/>
          <w:sz w:val="28"/>
          <w:szCs w:val="28"/>
          <w:rPrChange w:id="17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7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com </w:t>
      </w:r>
      <w:r w:rsidR="00A2594E" w:rsidRPr="00FC64E1">
        <w:rPr>
          <w:rFonts w:ascii="Junicode" w:hAnsi="Junicode"/>
          <w:sz w:val="28"/>
          <w:szCs w:val="28"/>
          <w:rPrChange w:id="17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imilibus, blad l</w:t>
      </w:r>
      <w:r w:rsidR="00A2594E" w:rsidRPr="00FC64E1">
        <w:rPr>
          <w:rFonts w:ascii="Junicode" w:hAnsi="Junicode"/>
          <w:sz w:val="28"/>
          <w:szCs w:val="28"/>
          <w:rPrChange w:id="17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4338AB" w:rsidRPr="00FC64E1">
        <w:rPr>
          <w:rFonts w:ascii="Junicode" w:hAnsi="Junicode"/>
          <w:sz w:val="28"/>
          <w:szCs w:val="28"/>
          <w:rPrChange w:id="17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et </w:t>
      </w:r>
      <w:r w:rsidR="00A2594E" w:rsidRPr="00FC64E1">
        <w:rPr>
          <w:rFonts w:ascii="Junicode" w:hAnsi="Junicode"/>
          <w:sz w:val="28"/>
          <w:szCs w:val="28"/>
          <w:rPrChange w:id="17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</w:t>
      </w:r>
      <w:r w:rsidR="000D0143" w:rsidRPr="00FC64E1">
        <w:rPr>
          <w:rFonts w:ascii="Junicode" w:hAnsi="Junicode"/>
          <w:sz w:val="28"/>
          <w:szCs w:val="28"/>
          <w:rPrChange w:id="17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Her</w:t>
      </w:r>
      <w:r w:rsidR="00EA50DB" w:rsidRPr="00FC64E1">
        <w:rPr>
          <w:rFonts w:ascii="Junicode" w:hAnsi="Junicode"/>
          <w:sz w:val="28"/>
          <w:szCs w:val="28"/>
          <w:rPrChange w:id="17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4338AB" w:rsidRPr="00FC64E1">
        <w:rPr>
          <w:rFonts w:ascii="Junicode" w:hAnsi="Junicode"/>
          <w:sz w:val="28"/>
          <w:szCs w:val="28"/>
          <w:rPrChange w:id="17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gefallen / k</w:t>
      </w:r>
      <w:r w:rsidR="00A2594E" w:rsidRPr="00FC64E1">
        <w:rPr>
          <w:rFonts w:ascii="Junicode" w:hAnsi="Junicode"/>
          <w:sz w:val="28"/>
          <w:szCs w:val="28"/>
          <w:rPrChange w:id="17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338AB" w:rsidRPr="00FC64E1">
        <w:rPr>
          <w:rFonts w:ascii="Junicode" w:hAnsi="Junicode"/>
          <w:sz w:val="28"/>
          <w:szCs w:val="28"/>
          <w:rPrChange w:id="17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mt zu der</w:t>
      </w:r>
      <w:r w:rsidR="000D0143" w:rsidRPr="00FC64E1">
        <w:rPr>
          <w:rFonts w:ascii="Junicode" w:hAnsi="Junicode"/>
          <w:sz w:val="28"/>
          <w:szCs w:val="28"/>
          <w:rPrChange w:id="17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/ vi</w:t>
      </w:r>
      <w:r w:rsidR="00A2594E" w:rsidRPr="00FC64E1">
        <w:rPr>
          <w:rFonts w:ascii="Junicode" w:hAnsi="Junicode"/>
          <w:sz w:val="28"/>
          <w:szCs w:val="28"/>
          <w:rPrChange w:id="17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itiret jhr den Kram-Laden </w:t>
      </w:r>
      <w:r w:rsidR="00A2594E" w:rsidRPr="00FC64E1">
        <w:rPr>
          <w:rFonts w:ascii="Junicode" w:hAnsi="Junicode"/>
          <w:sz w:val="28"/>
          <w:szCs w:val="28"/>
          <w:rPrChange w:id="17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flei</w:t>
      </w:r>
      <w:r w:rsidR="00A2594E" w:rsidRPr="00FC64E1">
        <w:rPr>
          <w:rFonts w:ascii="Junicode" w:hAnsi="Junicode"/>
          <w:sz w:val="28"/>
          <w:szCs w:val="28"/>
          <w:rPrChange w:id="17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D0143" w:rsidRPr="00FC64E1">
        <w:rPr>
          <w:rFonts w:ascii="Junicode" w:hAnsi="Junicode"/>
          <w:sz w:val="28"/>
          <w:szCs w:val="28"/>
          <w:rPrChange w:id="17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ig / daß weder Schimmel / weder Spinwebe darein ver</w:t>
      </w:r>
      <w:r w:rsidR="004338AB" w:rsidRPr="00FC64E1">
        <w:rPr>
          <w:rFonts w:ascii="Junicode" w:hAnsi="Junicode"/>
          <w:sz w:val="28"/>
          <w:szCs w:val="28"/>
          <w:rPrChange w:id="17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bleiben m</w:t>
      </w:r>
      <w:r w:rsidR="00A2594E" w:rsidRPr="00FC64E1">
        <w:rPr>
          <w:rFonts w:ascii="Junicode" w:hAnsi="Junicode"/>
          <w:sz w:val="28"/>
          <w:szCs w:val="28"/>
          <w:rPrChange w:id="17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338AB" w:rsidRPr="00FC64E1">
        <w:rPr>
          <w:rFonts w:ascii="Junicode" w:hAnsi="Junicode"/>
          <w:sz w:val="28"/>
          <w:szCs w:val="28"/>
          <w:rPrChange w:id="17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 circa prædicta e</w:t>
      </w:r>
      <w:r w:rsidR="00A2594E" w:rsidRPr="00FC64E1">
        <w:rPr>
          <w:rFonts w:ascii="Junicode" w:hAnsi="Junicode"/>
          <w:sz w:val="28"/>
          <w:szCs w:val="28"/>
          <w:rPrChange w:id="17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338AB" w:rsidRPr="00FC64E1">
        <w:rPr>
          <w:rFonts w:ascii="Junicode" w:hAnsi="Junicode"/>
          <w:sz w:val="28"/>
          <w:szCs w:val="28"/>
          <w:rPrChange w:id="17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</w:t>
      </w:r>
      <w:r w:rsidR="000D0143" w:rsidRPr="00FC64E1">
        <w:rPr>
          <w:rFonts w:ascii="Junicode" w:hAnsi="Junicode"/>
          <w:sz w:val="28"/>
          <w:szCs w:val="28"/>
          <w:rPrChange w:id="17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quidem multa notabilia, </w:t>
      </w:r>
      <w:r w:rsidR="00A2594E" w:rsidRPr="00FC64E1">
        <w:rPr>
          <w:rFonts w:ascii="Junicode" w:hAnsi="Junicode"/>
          <w:sz w:val="28"/>
          <w:szCs w:val="28"/>
          <w:rPrChange w:id="17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ed quia</w:t>
      </w:r>
      <w:r w:rsidR="000D0143" w:rsidRPr="00FC64E1">
        <w:rPr>
          <w:rFonts w:ascii="Junicode" w:hAnsi="Junicode"/>
          <w:sz w:val="28"/>
          <w:szCs w:val="28"/>
          <w:rPrChange w:id="17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odio</w:t>
      </w:r>
      <w:r w:rsidR="00A2594E" w:rsidRPr="00FC64E1">
        <w:rPr>
          <w:rFonts w:ascii="Junicode" w:hAnsi="Junicode"/>
          <w:sz w:val="28"/>
          <w:szCs w:val="28"/>
          <w:rPrChange w:id="17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 </w:t>
      </w:r>
      <w:r w:rsidR="00A2594E" w:rsidRPr="00FC64E1">
        <w:rPr>
          <w:rFonts w:ascii="Junicode" w:hAnsi="Junicode"/>
          <w:sz w:val="28"/>
          <w:szCs w:val="28"/>
          <w:rPrChange w:id="17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 re</w:t>
      </w:r>
      <w:r w:rsidR="00A2594E" w:rsidRPr="00FC64E1">
        <w:rPr>
          <w:rFonts w:ascii="Junicode" w:hAnsi="Junicode"/>
          <w:sz w:val="28"/>
          <w:szCs w:val="28"/>
          <w:rPrChange w:id="17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tringenda. wird der</w:t>
      </w:r>
      <w:r w:rsidR="000D0143" w:rsidRPr="00FC64E1">
        <w:rPr>
          <w:rFonts w:ascii="Junicode" w:hAnsi="Junicode"/>
          <w:sz w:val="28"/>
          <w:szCs w:val="28"/>
          <w:rPrChange w:id="17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</w:t>
      </w:r>
      <w:r w:rsidR="00A2594E" w:rsidRPr="00FC64E1">
        <w:rPr>
          <w:rFonts w:ascii="Junicode" w:hAnsi="Junicode"/>
          <w:sz w:val="28"/>
          <w:szCs w:val="28"/>
          <w:rPrChange w:id="17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al</w:t>
      </w:r>
      <w:r w:rsidR="00A2594E" w:rsidRPr="00FC64E1">
        <w:rPr>
          <w:rFonts w:ascii="Junicode" w:hAnsi="Junicode"/>
          <w:sz w:val="28"/>
          <w:szCs w:val="28"/>
          <w:rPrChange w:id="17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vor dismal zu er t</w:t>
      </w:r>
      <w:r w:rsidR="00A2594E" w:rsidRPr="00FC64E1">
        <w:rPr>
          <w:rFonts w:ascii="Junicode" w:hAnsi="Junicode"/>
          <w:sz w:val="28"/>
          <w:szCs w:val="28"/>
          <w:rPrChange w:id="17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D0143" w:rsidRPr="00FC64E1">
        <w:rPr>
          <w:rFonts w:ascii="Junicode" w:hAnsi="Junicode"/>
          <w:sz w:val="28"/>
          <w:szCs w:val="28"/>
          <w:rPrChange w:id="17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</w:t>
      </w:r>
      <w:r w:rsidR="004338AB" w:rsidRPr="00FC64E1">
        <w:rPr>
          <w:rFonts w:ascii="Junicode" w:hAnsi="Junicode"/>
          <w:sz w:val="28"/>
          <w:szCs w:val="28"/>
          <w:rPrChange w:id="17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0D0143" w:rsidRPr="00FC64E1">
        <w:rPr>
          <w:rFonts w:ascii="Junicode" w:hAnsi="Junicode"/>
          <w:sz w:val="28"/>
          <w:szCs w:val="28"/>
          <w:rPrChange w:id="17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ichen Erfarung und Ubung hinver</w:t>
      </w:r>
      <w:r w:rsidR="004338AB" w:rsidRPr="00FC64E1">
        <w:rPr>
          <w:rFonts w:ascii="Junicode" w:hAnsi="Junicode"/>
          <w:sz w:val="28"/>
          <w:szCs w:val="28"/>
          <w:rPrChange w:id="17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</w:t>
      </w:r>
      <w:r w:rsidR="00A2594E" w:rsidRPr="00FC64E1">
        <w:rPr>
          <w:rFonts w:ascii="Junicode" w:hAnsi="Junicode"/>
          <w:sz w:val="28"/>
          <w:szCs w:val="28"/>
          <w:rPrChange w:id="17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338AB" w:rsidRPr="00FC64E1">
        <w:rPr>
          <w:rFonts w:ascii="Junicode" w:hAnsi="Junicode"/>
          <w:sz w:val="28"/>
          <w:szCs w:val="28"/>
          <w:rPrChange w:id="17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juxta illud:</w:t>
      </w:r>
      <w:r w:rsidR="000D0143" w:rsidRPr="00FC64E1">
        <w:rPr>
          <w:rFonts w:ascii="Junicode" w:hAnsi="Junicode"/>
          <w:sz w:val="28"/>
          <w:szCs w:val="28"/>
          <w:rPrChange w:id="17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338AB" w:rsidRPr="00FC64E1">
        <w:rPr>
          <w:rFonts w:ascii="Junicode" w:hAnsi="Junicode"/>
          <w:sz w:val="28"/>
          <w:szCs w:val="28"/>
          <w:rPrChange w:id="17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Explicit explicuit cætera praxis habet.</w:t>
      </w:r>
    </w:p>
    <w:p w14:paraId="722F8748" w14:textId="516CD985" w:rsidR="006E39B1" w:rsidRPr="00FC64E1" w:rsidRDefault="004338AB" w:rsidP="001B2A6D">
      <w:pPr>
        <w:spacing w:line="360" w:lineRule="auto"/>
        <w:rPr>
          <w:rFonts w:ascii="Junicode" w:hAnsi="Junicode"/>
          <w:sz w:val="28"/>
          <w:szCs w:val="28"/>
          <w:rPrChange w:id="17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Damit nun die</w:t>
      </w:r>
      <w:r w:rsidR="00A2594E" w:rsidRPr="00FC64E1">
        <w:rPr>
          <w:rFonts w:ascii="Junicode" w:hAnsi="Junicode"/>
          <w:sz w:val="28"/>
          <w:szCs w:val="28"/>
          <w:rPrChange w:id="17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</w:t>
      </w:r>
      <w:r w:rsidR="00A2594E" w:rsidRPr="00FC64E1">
        <w:rPr>
          <w:rFonts w:ascii="Junicode" w:hAnsi="Junicode"/>
          <w:sz w:val="28"/>
          <w:szCs w:val="28"/>
          <w:rPrChange w:id="17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Rede /</w:t>
      </w:r>
      <w:r w:rsidR="000D0143" w:rsidRPr="00FC64E1">
        <w:rPr>
          <w:rFonts w:ascii="Junicode" w:hAnsi="Junicode"/>
          <w:sz w:val="28"/>
          <w:szCs w:val="28"/>
          <w:rPrChange w:id="17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0979" w:rsidRPr="00FC64E1">
        <w:rPr>
          <w:rFonts w:ascii="Junicode" w:hAnsi="Junicode"/>
          <w:sz w:val="28"/>
          <w:szCs w:val="28"/>
          <w:rPrChange w:id="17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7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</w:t>
      </w:r>
      <w:r w:rsidR="00A2594E" w:rsidRPr="00FC64E1">
        <w:rPr>
          <w:rFonts w:ascii="Junicode" w:hAnsi="Junicode"/>
          <w:sz w:val="28"/>
          <w:szCs w:val="28"/>
          <w:rPrChange w:id="17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wolmeinende Arbeit /</w:t>
      </w:r>
      <w:r w:rsidR="000D0143" w:rsidRPr="00FC64E1">
        <w:rPr>
          <w:rFonts w:ascii="Junicode" w:hAnsi="Junicode"/>
          <w:sz w:val="28"/>
          <w:szCs w:val="28"/>
          <w:rPrChange w:id="17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0979" w:rsidRPr="00FC64E1">
        <w:rPr>
          <w:rFonts w:ascii="Junicode" w:hAnsi="Junicode"/>
          <w:sz w:val="28"/>
          <w:szCs w:val="28"/>
          <w:rPrChange w:id="17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 nur einen </w:t>
      </w:r>
      <w:r w:rsidR="00A2594E" w:rsidRPr="00FC64E1">
        <w:rPr>
          <w:rFonts w:ascii="Junicode" w:hAnsi="Junicode"/>
          <w:sz w:val="28"/>
          <w:szCs w:val="28"/>
          <w:rPrChange w:id="17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chlechten rece</w:t>
      </w:r>
      <w:r w:rsidR="00A2594E" w:rsidRPr="00FC64E1">
        <w:rPr>
          <w:rFonts w:ascii="Junicode" w:hAnsi="Junicode"/>
          <w:sz w:val="28"/>
          <w:szCs w:val="28"/>
          <w:rPrChange w:id="17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7B0979" w:rsidRPr="00FC64E1">
        <w:rPr>
          <w:rFonts w:ascii="Junicode" w:hAnsi="Junicode"/>
          <w:sz w:val="28"/>
          <w:szCs w:val="28"/>
          <w:rPrChange w:id="17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ui</w:t>
      </w:r>
      <w:r w:rsidR="000D0143" w:rsidRPr="00FC64E1">
        <w:rPr>
          <w:rFonts w:ascii="Junicode" w:hAnsi="Junicode"/>
          <w:sz w:val="28"/>
          <w:szCs w:val="28"/>
          <w:rPrChange w:id="17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0979" w:rsidRPr="00FC64E1">
        <w:rPr>
          <w:rFonts w:ascii="Junicode" w:hAnsi="Junicode"/>
          <w:sz w:val="28"/>
          <w:szCs w:val="28"/>
          <w:rPrChange w:id="17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gleich </w:t>
      </w:r>
      <w:r w:rsidR="00A2594E" w:rsidRPr="00FC64E1">
        <w:rPr>
          <w:rFonts w:ascii="Junicode" w:hAnsi="Junicode"/>
          <w:sz w:val="28"/>
          <w:szCs w:val="28"/>
          <w:rPrChange w:id="17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 / </w:t>
      </w:r>
      <w:r w:rsidR="00A2594E" w:rsidRPr="00FC64E1">
        <w:rPr>
          <w:rFonts w:ascii="Junicode" w:hAnsi="Junicode"/>
          <w:sz w:val="28"/>
          <w:szCs w:val="28"/>
          <w:rPrChange w:id="17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auch etwa Lehre /</w:t>
      </w:r>
      <w:r w:rsidR="000D0143" w:rsidRPr="00FC64E1">
        <w:rPr>
          <w:rFonts w:ascii="Junicode" w:hAnsi="Junicode"/>
          <w:sz w:val="28"/>
          <w:szCs w:val="28"/>
          <w:rPrChange w:id="17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7B0979" w:rsidRPr="00FC64E1">
        <w:rPr>
          <w:rFonts w:ascii="Junicode" w:hAnsi="Junicode"/>
          <w:sz w:val="28"/>
          <w:szCs w:val="28"/>
          <w:rPrChange w:id="17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Unter</w:t>
      </w:r>
      <w:r w:rsidR="00EA50DB" w:rsidRPr="00FC64E1">
        <w:rPr>
          <w:rFonts w:ascii="Junicode" w:hAnsi="Junicode"/>
          <w:sz w:val="28"/>
          <w:szCs w:val="28"/>
          <w:rPrChange w:id="17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7B0979" w:rsidRPr="00FC64E1">
        <w:rPr>
          <w:rFonts w:ascii="Junicode" w:hAnsi="Junicode"/>
          <w:sz w:val="28"/>
          <w:szCs w:val="28"/>
          <w:rPrChange w:id="17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und Tro</w:t>
      </w:r>
      <w:r w:rsidR="00A2594E" w:rsidRPr="00FC64E1">
        <w:rPr>
          <w:rFonts w:ascii="Junicode" w:hAnsi="Junicode"/>
          <w:sz w:val="28"/>
          <w:szCs w:val="28"/>
          <w:rPrChange w:id="17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in </w:t>
      </w:r>
      <w:r w:rsidR="00A2594E" w:rsidRPr="00FC64E1">
        <w:rPr>
          <w:rFonts w:ascii="Junicode" w:hAnsi="Junicode"/>
          <w:sz w:val="28"/>
          <w:szCs w:val="28"/>
          <w:rPrChange w:id="17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begreiffen / </w:t>
      </w:r>
      <w:r w:rsidR="00A2594E" w:rsidRPr="00FC64E1">
        <w:rPr>
          <w:rFonts w:ascii="Junicode" w:hAnsi="Junicode"/>
          <w:sz w:val="28"/>
          <w:szCs w:val="28"/>
          <w:rPrChange w:id="17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7B0979" w:rsidRPr="00FC64E1">
        <w:rPr>
          <w:rFonts w:ascii="Junicode" w:hAnsi="Junicode"/>
          <w:sz w:val="28"/>
          <w:szCs w:val="28"/>
          <w:rPrChange w:id="17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wollen wir vornemlich und zu</w:t>
      </w:r>
      <w:r w:rsidR="00470D88" w:rsidRPr="00FC64E1">
        <w:rPr>
          <w:rFonts w:ascii="Junicode" w:hAnsi="Junicode"/>
          <w:sz w:val="28"/>
          <w:szCs w:val="28"/>
          <w:rPrChange w:id="17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vorder</w:t>
      </w:r>
      <w:r w:rsidR="00A2594E" w:rsidRPr="00FC64E1">
        <w:rPr>
          <w:rFonts w:ascii="Junicode" w:hAnsi="Junicode"/>
          <w:sz w:val="28"/>
          <w:szCs w:val="28"/>
          <w:rPrChange w:id="17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alle H</w:t>
      </w:r>
      <w:r w:rsidR="00A2594E" w:rsidRPr="00FC64E1">
        <w:rPr>
          <w:rFonts w:ascii="Junicode" w:hAnsi="Junicode"/>
          <w:sz w:val="28"/>
          <w:szCs w:val="28"/>
          <w:rPrChange w:id="17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ußv</w:t>
      </w:r>
      <w:r w:rsidR="00A2594E" w:rsidRPr="00FC64E1">
        <w:rPr>
          <w:rFonts w:ascii="Junicode" w:hAnsi="Junicode"/>
          <w:sz w:val="28"/>
          <w:szCs w:val="28"/>
          <w:rPrChange w:id="17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 getreulich vermanet haben / daß </w:t>
      </w:r>
      <w:r w:rsidR="00A2594E" w:rsidRPr="00FC64E1">
        <w:rPr>
          <w:rFonts w:ascii="Junicode" w:hAnsi="Junicode"/>
          <w:sz w:val="28"/>
          <w:szCs w:val="28"/>
          <w:rPrChange w:id="17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zu</w:t>
      </w:r>
      <w:r w:rsidR="000D0143" w:rsidRPr="00FC64E1">
        <w:rPr>
          <w:rFonts w:ascii="Junicode" w:hAnsi="Junicode"/>
          <w:sz w:val="28"/>
          <w:szCs w:val="28"/>
          <w:rPrChange w:id="17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</w:t>
      </w:r>
      <w:r w:rsidR="00A2594E" w:rsidRPr="00FC64E1">
        <w:rPr>
          <w:rFonts w:ascii="Junicode" w:hAnsi="Junicode"/>
          <w:sz w:val="28"/>
          <w:szCs w:val="28"/>
          <w:rPrChange w:id="17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bleiben / oder da es ja n</w:t>
      </w:r>
      <w:r w:rsidR="00A2594E" w:rsidRPr="00FC64E1">
        <w:rPr>
          <w:rFonts w:ascii="Junicode" w:hAnsi="Junicode"/>
          <w:sz w:val="28"/>
          <w:szCs w:val="28"/>
          <w:rPrChange w:id="17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6210B" w:rsidRPr="00FC64E1">
        <w:rPr>
          <w:rFonts w:ascii="Junicode" w:hAnsi="Junicode"/>
          <w:sz w:val="28"/>
          <w:szCs w:val="28"/>
          <w:rPrChange w:id="17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</w:t>
      </w:r>
      <w:r w:rsidR="000D0143" w:rsidRPr="00FC64E1">
        <w:rPr>
          <w:rFonts w:ascii="Junicode" w:hAnsi="Junicode"/>
          <w:sz w:val="28"/>
          <w:szCs w:val="28"/>
          <w:rPrChange w:id="17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r</w:t>
      </w:r>
      <w:r w:rsidR="00A2594E" w:rsidRPr="00FC64E1">
        <w:rPr>
          <w:rFonts w:ascii="Junicode" w:hAnsi="Junicode"/>
          <w:sz w:val="28"/>
          <w:szCs w:val="28"/>
          <w:rPrChange w:id="17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die Frauen mit </w:t>
      </w:r>
      <w:r w:rsidR="00A2594E" w:rsidRPr="00FC64E1">
        <w:rPr>
          <w:rFonts w:ascii="Junicode" w:hAnsi="Junicode"/>
          <w:sz w:val="28"/>
          <w:szCs w:val="28"/>
          <w:rPrChange w:id="17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</w:t>
      </w:r>
      <w:r w:rsidR="00A2594E" w:rsidRPr="00FC64E1">
        <w:rPr>
          <w:rFonts w:ascii="Junicode" w:hAnsi="Junicode"/>
          <w:sz w:val="28"/>
          <w:szCs w:val="28"/>
          <w:rPrChange w:id="17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6210B" w:rsidRPr="00FC64E1">
        <w:rPr>
          <w:rFonts w:ascii="Junicode" w:hAnsi="Junicode"/>
          <w:sz w:val="28"/>
          <w:szCs w:val="28"/>
          <w:rPrChange w:id="17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hren / oder aber wan der Mann</w:t>
      </w:r>
      <w:r w:rsidR="000D0143" w:rsidRPr="00FC64E1">
        <w:rPr>
          <w:rFonts w:ascii="Junicode" w:hAnsi="Junicode"/>
          <w:sz w:val="28"/>
          <w:szCs w:val="28"/>
          <w:rPrChange w:id="17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allein ausr</w:t>
      </w:r>
      <w:r w:rsidR="00A2594E" w:rsidRPr="00FC64E1">
        <w:rPr>
          <w:rFonts w:ascii="Junicode" w:hAnsi="Junicode"/>
          <w:sz w:val="28"/>
          <w:szCs w:val="28"/>
          <w:rPrChange w:id="17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wil / </w:t>
      </w:r>
      <w:r w:rsidR="00A2594E" w:rsidRPr="00FC64E1">
        <w:rPr>
          <w:rFonts w:ascii="Junicode" w:hAnsi="Junicode"/>
          <w:sz w:val="28"/>
          <w:szCs w:val="28"/>
          <w:rPrChange w:id="17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Haus-Arbeit bevor und zuer</w:t>
      </w:r>
      <w:r w:rsidR="00A2594E" w:rsidRPr="00FC64E1">
        <w:rPr>
          <w:rFonts w:ascii="Junicode" w:hAnsi="Junicode"/>
          <w:sz w:val="28"/>
          <w:szCs w:val="28"/>
          <w:rPrChange w:id="17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wol verrichte / und dannoch </w:t>
      </w:r>
      <w:r w:rsidR="00A2594E" w:rsidRPr="00FC64E1">
        <w:rPr>
          <w:rFonts w:ascii="Junicode" w:hAnsi="Junicode"/>
          <w:sz w:val="28"/>
          <w:szCs w:val="28"/>
          <w:rPrChange w:id="17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bald es</w:t>
      </w:r>
      <w:r w:rsidR="000D0143" w:rsidRPr="00FC64E1">
        <w:rPr>
          <w:rFonts w:ascii="Junicode" w:hAnsi="Junicode"/>
          <w:sz w:val="28"/>
          <w:szCs w:val="28"/>
          <w:rPrChange w:id="17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jmmer m</w:t>
      </w:r>
      <w:r w:rsidR="00A2594E" w:rsidRPr="00FC64E1">
        <w:rPr>
          <w:rFonts w:ascii="Junicode" w:hAnsi="Junicode"/>
          <w:sz w:val="28"/>
          <w:szCs w:val="28"/>
          <w:rPrChange w:id="17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6210B" w:rsidRPr="00FC64E1">
        <w:rPr>
          <w:rFonts w:ascii="Junicode" w:hAnsi="Junicode"/>
          <w:sz w:val="28"/>
          <w:szCs w:val="28"/>
          <w:rPrChange w:id="17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glich wider heim komme / </w:t>
      </w:r>
      <w:r w:rsidR="00A2594E" w:rsidRPr="00FC64E1">
        <w:rPr>
          <w:rFonts w:ascii="Junicode" w:hAnsi="Junicode"/>
          <w:sz w:val="28"/>
          <w:szCs w:val="28"/>
          <w:rPrChange w:id="17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intemal gewiß i</w:t>
      </w:r>
      <w:r w:rsidR="00A2594E" w:rsidRPr="00FC64E1">
        <w:rPr>
          <w:rFonts w:ascii="Junicode" w:hAnsi="Junicode"/>
          <w:sz w:val="28"/>
          <w:szCs w:val="28"/>
          <w:rPrChange w:id="17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A2594E" w:rsidRPr="00FC64E1">
        <w:rPr>
          <w:rFonts w:ascii="Junicode" w:hAnsi="Junicode"/>
          <w:sz w:val="28"/>
          <w:szCs w:val="28"/>
          <w:rPrChange w:id="17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mal</w:t>
      </w:r>
      <w:r w:rsidR="000D0143" w:rsidRPr="00FC64E1">
        <w:rPr>
          <w:rFonts w:ascii="Junicode" w:hAnsi="Junicode"/>
          <w:sz w:val="28"/>
          <w:szCs w:val="28"/>
          <w:rPrChange w:id="17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M</w:t>
      </w:r>
      <w:r w:rsidR="00A2594E" w:rsidRPr="00FC64E1">
        <w:rPr>
          <w:rFonts w:ascii="Junicode" w:hAnsi="Junicode"/>
          <w:sz w:val="28"/>
          <w:szCs w:val="28"/>
          <w:rPrChange w:id="17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ausr</w:t>
      </w:r>
      <w:r w:rsidR="00A2594E" w:rsidRPr="00FC64E1">
        <w:rPr>
          <w:rFonts w:ascii="Junicode" w:hAnsi="Junicode"/>
          <w:sz w:val="28"/>
          <w:szCs w:val="28"/>
          <w:rPrChange w:id="17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6210B" w:rsidRPr="00FC64E1">
        <w:rPr>
          <w:rFonts w:ascii="Junicode" w:hAnsi="Junicode"/>
          <w:sz w:val="28"/>
          <w:szCs w:val="28"/>
          <w:rPrChange w:id="17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</w:t>
      </w:r>
      <w:r w:rsidR="00A2594E" w:rsidRPr="00FC64E1">
        <w:rPr>
          <w:rFonts w:ascii="Junicode" w:hAnsi="Junicode"/>
          <w:sz w:val="28"/>
          <w:szCs w:val="28"/>
          <w:rPrChange w:id="17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7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viel</w:t>
      </w:r>
      <w:r w:rsidR="0036210B" w:rsidRPr="00FC64E1">
        <w:rPr>
          <w:rFonts w:ascii="Junicode" w:hAnsi="Junicode"/>
          <w:sz w:val="28"/>
          <w:szCs w:val="28"/>
          <w:rPrChange w:id="17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mal verge</w:t>
      </w:r>
      <w:r w:rsidR="00A2594E" w:rsidRPr="00FC64E1">
        <w:rPr>
          <w:rFonts w:ascii="Junicode" w:hAnsi="Junicode"/>
          <w:sz w:val="28"/>
          <w:szCs w:val="28"/>
          <w:rPrChange w:id="17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6210B" w:rsidRPr="00FC64E1">
        <w:rPr>
          <w:rFonts w:ascii="Junicode" w:hAnsi="Junicode"/>
          <w:sz w:val="28"/>
          <w:szCs w:val="28"/>
          <w:rPrChange w:id="17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jhrer die Weiber /</w:t>
      </w:r>
      <w:r w:rsidR="000D0143" w:rsidRPr="00FC64E1">
        <w:rPr>
          <w:rFonts w:ascii="Junicode" w:hAnsi="Junicode"/>
          <w:sz w:val="28"/>
          <w:szCs w:val="28"/>
          <w:rPrChange w:id="17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man jhnen dan das Flei</w:t>
      </w:r>
      <w:r w:rsidR="00A2594E" w:rsidRPr="00FC64E1">
        <w:rPr>
          <w:rFonts w:ascii="Junicode" w:hAnsi="Junicode"/>
          <w:sz w:val="28"/>
          <w:szCs w:val="28"/>
          <w:rPrChange w:id="17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 he</w:t>
      </w:r>
      <w:r w:rsidR="0036210B" w:rsidRPr="00FC64E1">
        <w:rPr>
          <w:rFonts w:ascii="Junicode" w:hAnsi="Junicode"/>
          <w:sz w:val="28"/>
          <w:szCs w:val="28"/>
          <w:rPrChange w:id="17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bet an zu juken / nemen </w:t>
      </w:r>
      <w:r w:rsidR="00A2594E" w:rsidRPr="00FC64E1">
        <w:rPr>
          <w:rFonts w:ascii="Junicode" w:hAnsi="Junicode"/>
          <w:sz w:val="28"/>
          <w:szCs w:val="28"/>
          <w:rPrChange w:id="17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/ was</w:t>
      </w:r>
      <w:r w:rsidR="000D0143" w:rsidRPr="00FC64E1">
        <w:rPr>
          <w:rFonts w:ascii="Junicode" w:hAnsi="Junicode"/>
          <w:sz w:val="28"/>
          <w:szCs w:val="28"/>
          <w:rPrChange w:id="17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 i</w:t>
      </w:r>
      <w:r w:rsidR="00A2594E" w:rsidRPr="00FC64E1">
        <w:rPr>
          <w:rFonts w:ascii="Junicode" w:hAnsi="Junicode"/>
          <w:sz w:val="28"/>
          <w:szCs w:val="28"/>
          <w:rPrChange w:id="17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/ </w:t>
      </w:r>
      <w:r w:rsidR="00EA50DB" w:rsidRPr="00FC64E1">
        <w:rPr>
          <w:rFonts w:ascii="Junicode" w:hAnsi="Junicode"/>
          <w:sz w:val="28"/>
          <w:szCs w:val="28"/>
          <w:rPrChange w:id="17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6210B" w:rsidRPr="00FC64E1">
        <w:rPr>
          <w:rFonts w:ascii="Junicode" w:hAnsi="Junicode"/>
          <w:sz w:val="28"/>
          <w:szCs w:val="28"/>
          <w:rPrChange w:id="17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 De</w:t>
      </w:r>
      <w:r w:rsidR="00A2594E" w:rsidRPr="00FC64E1">
        <w:rPr>
          <w:rFonts w:ascii="Junicode" w:hAnsi="Junicode"/>
          <w:sz w:val="28"/>
          <w:szCs w:val="28"/>
          <w:rPrChange w:id="17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6210B" w:rsidRPr="00FC64E1">
        <w:rPr>
          <w:rFonts w:ascii="Junicode" w:hAnsi="Junicode"/>
          <w:sz w:val="28"/>
          <w:szCs w:val="28"/>
          <w:rPrChange w:id="17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ein Exempel zu</w:t>
      </w:r>
      <w:r w:rsidR="000D0143" w:rsidRPr="00FC64E1">
        <w:rPr>
          <w:rFonts w:ascii="Junicode" w:hAnsi="Junicode"/>
          <w:sz w:val="28"/>
          <w:szCs w:val="28"/>
          <w:rPrChange w:id="17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</w:t>
      </w:r>
      <w:r w:rsidR="00A2594E" w:rsidRPr="00FC64E1">
        <w:rPr>
          <w:rFonts w:ascii="Junicode" w:hAnsi="Junicode"/>
          <w:sz w:val="28"/>
          <w:szCs w:val="28"/>
          <w:rPrChange w:id="17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i</w:t>
      </w:r>
      <w:r w:rsidR="00A2594E" w:rsidRPr="00FC64E1">
        <w:rPr>
          <w:rFonts w:ascii="Junicode" w:hAnsi="Junicode"/>
          <w:sz w:val="28"/>
          <w:szCs w:val="28"/>
          <w:rPrChange w:id="17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bei dem Nevi. lib. 4. num.</w:t>
      </w:r>
      <w:r w:rsidR="000D0143" w:rsidRPr="00FC64E1">
        <w:rPr>
          <w:rFonts w:ascii="Junicode" w:hAnsi="Junicode"/>
          <w:sz w:val="28"/>
          <w:szCs w:val="28"/>
          <w:rPrChange w:id="17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88. von der Dejanira / wie </w:t>
      </w:r>
      <w:r w:rsidR="00A2594E" w:rsidRPr="00FC64E1">
        <w:rPr>
          <w:rFonts w:ascii="Junicode" w:hAnsi="Junicode"/>
          <w:sz w:val="28"/>
          <w:szCs w:val="28"/>
          <w:rPrChange w:id="17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D0143" w:rsidRPr="00FC64E1">
        <w:rPr>
          <w:rFonts w:ascii="Junicode" w:hAnsi="Junicode"/>
          <w:sz w:val="28"/>
          <w:szCs w:val="28"/>
          <w:rPrChange w:id="17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17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tiglich </w:t>
      </w:r>
      <w:r w:rsidR="00A2594E" w:rsidRPr="00FC64E1">
        <w:rPr>
          <w:rFonts w:ascii="Junicode" w:hAnsi="Junicode"/>
          <w:sz w:val="28"/>
          <w:szCs w:val="28"/>
          <w:rPrChange w:id="17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D0143" w:rsidRPr="00FC64E1">
        <w:rPr>
          <w:rFonts w:ascii="Junicode" w:hAnsi="Junicode"/>
          <w:sz w:val="28"/>
          <w:szCs w:val="28"/>
          <w:rPrChange w:id="17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klaget um die viel</w:t>
      </w:r>
      <w:r w:rsidR="0036210B" w:rsidRPr="00FC64E1">
        <w:rPr>
          <w:rFonts w:ascii="Junicode" w:hAnsi="Junicode"/>
          <w:sz w:val="28"/>
          <w:szCs w:val="28"/>
          <w:rPrChange w:id="17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7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D0143" w:rsidRPr="00FC64E1">
        <w:rPr>
          <w:rFonts w:ascii="Junicode" w:hAnsi="Junicode"/>
          <w:sz w:val="28"/>
          <w:szCs w:val="28"/>
          <w:rPrChange w:id="17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ltige / und viel zu lange Ab</w:t>
      </w:r>
      <w:r w:rsidR="0036210B" w:rsidRPr="00FC64E1">
        <w:rPr>
          <w:rFonts w:ascii="Junicode" w:hAnsi="Junicode"/>
          <w:sz w:val="28"/>
          <w:szCs w:val="28"/>
          <w:rPrChange w:id="17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</w:t>
      </w:r>
      <w:r w:rsidR="00A2594E" w:rsidRPr="00FC64E1">
        <w:rPr>
          <w:rFonts w:ascii="Junicode" w:hAnsi="Junicode"/>
          <w:sz w:val="28"/>
          <w:szCs w:val="28"/>
          <w:rPrChange w:id="17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enheit jhres Her</w:t>
      </w:r>
      <w:r w:rsidR="00EA50DB" w:rsidRPr="00FC64E1">
        <w:rPr>
          <w:rFonts w:ascii="Junicode" w:hAnsi="Junicode"/>
          <w:sz w:val="28"/>
          <w:szCs w:val="28"/>
          <w:rPrChange w:id="17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36210B" w:rsidRPr="00FC64E1">
        <w:rPr>
          <w:rFonts w:ascii="Junicode" w:hAnsi="Junicode"/>
          <w:sz w:val="28"/>
          <w:szCs w:val="28"/>
          <w:rPrChange w:id="17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 / daß </w:t>
      </w:r>
      <w:r w:rsidR="00A2594E" w:rsidRPr="00FC64E1">
        <w:rPr>
          <w:rFonts w:ascii="Junicode" w:hAnsi="Junicode"/>
          <w:sz w:val="28"/>
          <w:szCs w:val="28"/>
          <w:rPrChange w:id="17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0D0143" w:rsidRPr="00FC64E1">
        <w:rPr>
          <w:rFonts w:ascii="Junicode" w:hAnsi="Junicode"/>
          <w:sz w:val="28"/>
          <w:szCs w:val="28"/>
          <w:rPrChange w:id="17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gleich / einer Witwen </w:t>
      </w:r>
      <w:r w:rsidR="00A2594E" w:rsidRPr="00FC64E1">
        <w:rPr>
          <w:rFonts w:ascii="Junicode" w:hAnsi="Junicode"/>
          <w:sz w:val="28"/>
          <w:szCs w:val="28"/>
          <w:rPrChange w:id="17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und die</w:t>
      </w:r>
      <w:r w:rsidR="000D0143" w:rsidRPr="00FC64E1">
        <w:rPr>
          <w:rFonts w:ascii="Junicode" w:hAnsi="Junicode"/>
          <w:sz w:val="28"/>
          <w:szCs w:val="28"/>
          <w:rPrChange w:id="17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Woll</w:t>
      </w:r>
      <w:r w:rsidR="00A2594E" w:rsidRPr="00FC64E1">
        <w:rPr>
          <w:rFonts w:ascii="Junicode" w:hAnsi="Junicode"/>
          <w:sz w:val="28"/>
          <w:szCs w:val="28"/>
          <w:rPrChange w:id="17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="0036210B" w:rsidRPr="00FC64E1">
        <w:rPr>
          <w:rFonts w:ascii="Junicode" w:hAnsi="Junicode"/>
          <w:sz w:val="28"/>
          <w:szCs w:val="28"/>
          <w:rPrChange w:id="17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wie andere Weiber von</w:t>
      </w:r>
      <w:r w:rsidR="000D0143" w:rsidRPr="00FC64E1">
        <w:rPr>
          <w:rFonts w:ascii="Junicode" w:hAnsi="Junicode"/>
          <w:sz w:val="28"/>
          <w:szCs w:val="28"/>
          <w:rPrChange w:id="17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jhrem Manne nicht genie</w:t>
      </w:r>
      <w:r w:rsidR="00A2594E" w:rsidRPr="00FC64E1">
        <w:rPr>
          <w:rFonts w:ascii="Junicode" w:hAnsi="Junicode"/>
          <w:sz w:val="28"/>
          <w:szCs w:val="28"/>
          <w:rPrChange w:id="17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6210B" w:rsidRPr="00FC64E1">
        <w:rPr>
          <w:rFonts w:ascii="Junicode" w:hAnsi="Junicode"/>
          <w:sz w:val="28"/>
          <w:szCs w:val="28"/>
          <w:rPrChange w:id="17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</w:t>
      </w:r>
      <w:r w:rsidR="00A2594E" w:rsidRPr="00FC64E1">
        <w:rPr>
          <w:rFonts w:ascii="Junicode" w:hAnsi="Junicode"/>
          <w:sz w:val="28"/>
          <w:szCs w:val="28"/>
          <w:rPrChange w:id="17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6210B" w:rsidRPr="00FC64E1">
        <w:rPr>
          <w:rFonts w:ascii="Junicode" w:hAnsi="Junicode"/>
          <w:sz w:val="28"/>
          <w:szCs w:val="28"/>
          <w:rPrChange w:id="17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 /</w:t>
      </w:r>
      <w:r w:rsidR="000D0143" w:rsidRPr="00FC64E1">
        <w:rPr>
          <w:rFonts w:ascii="Junicode" w:hAnsi="Junicode"/>
          <w:sz w:val="28"/>
          <w:szCs w:val="28"/>
          <w:rPrChange w:id="17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6210B" w:rsidRPr="00FC64E1">
        <w:rPr>
          <w:rFonts w:ascii="Junicode" w:hAnsi="Junicode"/>
          <w:sz w:val="28"/>
          <w:szCs w:val="28"/>
          <w:rPrChange w:id="17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</w:t>
      </w:r>
      <w:r w:rsidR="00A2594E" w:rsidRPr="00FC64E1">
        <w:rPr>
          <w:rFonts w:ascii="Junicode" w:hAnsi="Junicode"/>
          <w:sz w:val="28"/>
          <w:szCs w:val="28"/>
          <w:rPrChange w:id="17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7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6210B" w:rsidRPr="00FC64E1">
        <w:rPr>
          <w:rFonts w:ascii="Junicode" w:hAnsi="Junicode"/>
          <w:sz w:val="28"/>
          <w:szCs w:val="28"/>
          <w:rPrChange w:id="17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aget:</w:t>
      </w:r>
      <w:r w:rsidR="00910851" w:rsidRPr="00FC64E1">
        <w:rPr>
          <w:rFonts w:ascii="Junicode" w:hAnsi="Junicode"/>
          <w:sz w:val="28"/>
          <w:szCs w:val="28"/>
          <w:rPrChange w:id="17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2141C" w:rsidRPr="00FC64E1">
        <w:rPr>
          <w:rFonts w:ascii="Junicode" w:hAnsi="Junicode"/>
          <w:sz w:val="28"/>
          <w:szCs w:val="28"/>
          <w:rPrChange w:id="17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Vir mihi </w:t>
      </w:r>
      <w:r w:rsidR="00A2594E" w:rsidRPr="00FC64E1">
        <w:rPr>
          <w:rFonts w:ascii="Junicode" w:hAnsi="Junicode"/>
          <w:sz w:val="28"/>
          <w:szCs w:val="28"/>
          <w:rPrChange w:id="17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emper abe</w:t>
      </w:r>
      <w:r w:rsidR="00A2594E" w:rsidRPr="00FC64E1">
        <w:rPr>
          <w:rFonts w:ascii="Junicode" w:hAnsi="Junicode"/>
          <w:sz w:val="28"/>
          <w:szCs w:val="28"/>
          <w:rPrChange w:id="17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t, &amp; conjuge notior</w:t>
      </w:r>
      <w:r w:rsidR="000D0143" w:rsidRPr="00FC64E1">
        <w:rPr>
          <w:rFonts w:ascii="Junicode" w:hAnsi="Junicode"/>
          <w:sz w:val="28"/>
          <w:szCs w:val="28"/>
          <w:rPrChange w:id="17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2141C" w:rsidRPr="00FC64E1">
        <w:rPr>
          <w:rFonts w:ascii="Junicode" w:hAnsi="Junicode"/>
          <w:sz w:val="28"/>
          <w:szCs w:val="28"/>
          <w:rPrChange w:id="17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</w:t>
      </w:r>
      <w:r w:rsidR="00A2594E" w:rsidRPr="00FC64E1">
        <w:rPr>
          <w:rFonts w:ascii="Junicode" w:hAnsi="Junicode"/>
          <w:sz w:val="28"/>
          <w:szCs w:val="28"/>
          <w:rPrChange w:id="17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pes</w:t>
      </w:r>
      <w:r w:rsidR="00910851" w:rsidRPr="00FC64E1">
        <w:rPr>
          <w:rFonts w:ascii="Junicode" w:hAnsi="Junicode"/>
          <w:sz w:val="28"/>
          <w:szCs w:val="28"/>
          <w:rPrChange w:id="17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2141C" w:rsidRPr="00FC64E1">
        <w:rPr>
          <w:rFonts w:ascii="Junicode" w:hAnsi="Junicode"/>
          <w:sz w:val="28"/>
          <w:szCs w:val="28"/>
          <w:rPrChange w:id="17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Mon</w:t>
      </w:r>
      <w:r w:rsidR="00A2594E" w:rsidRPr="00FC64E1">
        <w:rPr>
          <w:rFonts w:ascii="Junicode" w:hAnsi="Junicode"/>
          <w:sz w:val="28"/>
          <w:szCs w:val="28"/>
          <w:rPrChange w:id="17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traque terribiles per</w:t>
      </w:r>
      <w:r w:rsidR="00A2594E" w:rsidRPr="00FC64E1">
        <w:rPr>
          <w:rFonts w:ascii="Junicode" w:hAnsi="Junicode"/>
          <w:sz w:val="28"/>
          <w:szCs w:val="28"/>
          <w:rPrChange w:id="17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equiturque</w:t>
      </w:r>
      <w:r w:rsidR="000D0143" w:rsidRPr="00FC64E1">
        <w:rPr>
          <w:rFonts w:ascii="Junicode" w:hAnsi="Junicode"/>
          <w:sz w:val="28"/>
          <w:szCs w:val="28"/>
          <w:rPrChange w:id="17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2141C" w:rsidRPr="00FC64E1">
        <w:rPr>
          <w:rFonts w:ascii="Junicode" w:hAnsi="Junicode"/>
          <w:sz w:val="28"/>
          <w:szCs w:val="28"/>
          <w:rPrChange w:id="17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feras</w:t>
      </w:r>
      <w:r w:rsidR="00910851" w:rsidRPr="00FC64E1">
        <w:rPr>
          <w:rFonts w:ascii="Junicode" w:hAnsi="Junicode"/>
          <w:sz w:val="28"/>
          <w:szCs w:val="28"/>
          <w:rPrChange w:id="17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2141C" w:rsidRPr="00FC64E1">
        <w:rPr>
          <w:rFonts w:ascii="Junicode" w:hAnsi="Junicode"/>
          <w:sz w:val="28"/>
          <w:szCs w:val="28"/>
          <w:rPrChange w:id="17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Ip</w:t>
      </w:r>
      <w:r w:rsidR="00A2594E" w:rsidRPr="00FC64E1">
        <w:rPr>
          <w:rFonts w:ascii="Junicode" w:hAnsi="Junicode"/>
          <w:sz w:val="28"/>
          <w:szCs w:val="28"/>
          <w:rPrChange w:id="17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2141C" w:rsidRPr="00FC64E1">
        <w:rPr>
          <w:rFonts w:ascii="Junicode" w:hAnsi="Junicode"/>
          <w:sz w:val="28"/>
          <w:szCs w:val="28"/>
          <w:rPrChange w:id="17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 domo vidua votis oper</w:t>
      </w:r>
      <w:r w:rsidR="006E39B1" w:rsidRPr="00FC64E1">
        <w:rPr>
          <w:rFonts w:ascii="Junicode" w:hAnsi="Junicode"/>
          <w:sz w:val="28"/>
          <w:szCs w:val="28"/>
          <w:rPrChange w:id="17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A2594E" w:rsidRPr="00FC64E1">
        <w:rPr>
          <w:rFonts w:ascii="Junicode" w:hAnsi="Junicode"/>
          <w:sz w:val="28"/>
          <w:szCs w:val="28"/>
          <w:rPrChange w:id="17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39B1" w:rsidRPr="00FC64E1">
        <w:rPr>
          <w:rFonts w:ascii="Junicode" w:hAnsi="Junicode"/>
          <w:sz w:val="28"/>
          <w:szCs w:val="28"/>
          <w:rPrChange w:id="17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 pudicis</w:t>
      </w:r>
      <w:r w:rsidR="0048688B" w:rsidRPr="00FC64E1">
        <w:rPr>
          <w:rFonts w:ascii="Junicode" w:hAnsi="Junicode"/>
          <w:sz w:val="28"/>
          <w:szCs w:val="28"/>
          <w:rPrChange w:id="17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E39B1" w:rsidRPr="00FC64E1">
        <w:rPr>
          <w:rFonts w:ascii="Junicode" w:hAnsi="Junicode"/>
          <w:sz w:val="28"/>
          <w:szCs w:val="28"/>
          <w:rPrChange w:id="17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Torqueor, infe</w:t>
      </w:r>
      <w:r w:rsidR="00A2594E" w:rsidRPr="00FC64E1">
        <w:rPr>
          <w:rFonts w:ascii="Junicode" w:hAnsi="Junicode"/>
          <w:sz w:val="28"/>
          <w:szCs w:val="28"/>
          <w:rPrChange w:id="17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39B1" w:rsidRPr="00FC64E1">
        <w:rPr>
          <w:rFonts w:ascii="Junicode" w:hAnsi="Junicode"/>
          <w:sz w:val="28"/>
          <w:szCs w:val="28"/>
          <w:rPrChange w:id="17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 ne vir ab ho</w:t>
      </w:r>
      <w:r w:rsidR="00A2594E" w:rsidRPr="00FC64E1">
        <w:rPr>
          <w:rFonts w:ascii="Junicode" w:hAnsi="Junicode"/>
          <w:sz w:val="28"/>
          <w:szCs w:val="28"/>
          <w:rPrChange w:id="17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39B1" w:rsidRPr="00FC64E1">
        <w:rPr>
          <w:rFonts w:ascii="Junicode" w:hAnsi="Junicode"/>
          <w:sz w:val="28"/>
          <w:szCs w:val="28"/>
          <w:rPrChange w:id="17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cadat.</w:t>
      </w:r>
      <w:r w:rsidR="0048688B" w:rsidRPr="00FC64E1">
        <w:rPr>
          <w:rFonts w:ascii="Junicode" w:hAnsi="Junicode"/>
          <w:sz w:val="28"/>
          <w:szCs w:val="28"/>
          <w:rPrChange w:id="17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E39B1" w:rsidRPr="00FC64E1">
        <w:rPr>
          <w:rFonts w:ascii="Junicode" w:hAnsi="Junicode"/>
          <w:sz w:val="28"/>
          <w:szCs w:val="28"/>
          <w:rPrChange w:id="17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vide ulterius idem. ibid. nu. </w:t>
      </w:r>
      <w:r w:rsidR="00A2594E" w:rsidRPr="00FC64E1">
        <w:rPr>
          <w:rFonts w:ascii="Junicode" w:hAnsi="Junicode"/>
          <w:sz w:val="28"/>
          <w:szCs w:val="28"/>
          <w:rPrChange w:id="17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E39B1" w:rsidRPr="00FC64E1">
        <w:rPr>
          <w:rFonts w:ascii="Junicode" w:hAnsi="Junicode"/>
          <w:sz w:val="28"/>
          <w:szCs w:val="28"/>
          <w:rPrChange w:id="17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eq.</w:t>
      </w:r>
    </w:p>
    <w:p w14:paraId="16FCB841" w14:textId="19F5A933" w:rsidR="006E39B1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La</w:t>
      </w:r>
      <w:r w:rsidR="00A2594E" w:rsidRPr="00FC64E1">
        <w:rPr>
          <w:rFonts w:ascii="Junicode" w:hAnsi="Junicode"/>
          <w:sz w:val="28"/>
          <w:szCs w:val="28"/>
          <w:rPrChange w:id="17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euch das Exempel jenes</w:t>
      </w:r>
      <w:r w:rsidR="0048688B" w:rsidRPr="00FC64E1">
        <w:rPr>
          <w:rFonts w:ascii="Junicode" w:hAnsi="Junicode"/>
          <w:sz w:val="28"/>
          <w:szCs w:val="28"/>
          <w:rPrChange w:id="17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Schmides ja </w:t>
      </w:r>
      <w:r w:rsidR="00A2594E" w:rsidRPr="00FC64E1">
        <w:rPr>
          <w:rFonts w:ascii="Junicode" w:hAnsi="Junicode"/>
          <w:sz w:val="28"/>
          <w:szCs w:val="28"/>
          <w:rPrChange w:id="17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im Ged</w:t>
      </w:r>
      <w:r w:rsidR="00A2594E" w:rsidRPr="00FC64E1">
        <w:rPr>
          <w:rFonts w:ascii="Junicode" w:hAnsi="Junicode"/>
          <w:sz w:val="28"/>
          <w:szCs w:val="28"/>
          <w:rPrChange w:id="17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7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chtn</w:t>
      </w:r>
      <w:r w:rsidR="00A2594E" w:rsidRPr="00FC64E1">
        <w:rPr>
          <w:rFonts w:ascii="Junicode" w:hAnsi="Junicode"/>
          <w:sz w:val="28"/>
          <w:szCs w:val="28"/>
          <w:rPrChange w:id="17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</w:t>
      </w:r>
      <w:r w:rsidR="0048688B" w:rsidRPr="00FC64E1">
        <w:rPr>
          <w:rFonts w:ascii="Junicode" w:hAnsi="Junicode"/>
          <w:sz w:val="28"/>
          <w:szCs w:val="28"/>
          <w:rPrChange w:id="17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f</w:t>
      </w:r>
      <w:r w:rsidR="00A2594E" w:rsidRPr="00FC64E1">
        <w:rPr>
          <w:rFonts w:ascii="Junicode" w:hAnsi="Junicode"/>
          <w:sz w:val="28"/>
          <w:szCs w:val="28"/>
          <w:rPrChange w:id="17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Augen </w:t>
      </w:r>
      <w:r w:rsidR="00A2594E" w:rsidRPr="00FC64E1">
        <w:rPr>
          <w:rFonts w:ascii="Junicode" w:hAnsi="Junicode"/>
          <w:sz w:val="28"/>
          <w:szCs w:val="28"/>
          <w:rPrChange w:id="17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7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chweben / von wel</w:t>
      </w:r>
      <w:r w:rsidRPr="00FC64E1">
        <w:rPr>
          <w:rFonts w:ascii="Junicode" w:hAnsi="Junicode"/>
          <w:sz w:val="28"/>
          <w:szCs w:val="28"/>
          <w:rPrChange w:id="17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chem S. von Golau </w:t>
      </w:r>
      <w:r w:rsidR="00A2594E" w:rsidRPr="00FC64E1">
        <w:rPr>
          <w:rFonts w:ascii="Junicode" w:hAnsi="Junicode"/>
          <w:sz w:val="28"/>
          <w:szCs w:val="28"/>
          <w:rPrChange w:id="17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chreibet:</w:t>
      </w:r>
    </w:p>
    <w:p w14:paraId="386BE8FA" w14:textId="2C1458D3" w:rsidR="006E39B1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Schmid verließ </w:t>
      </w:r>
      <w:r w:rsidR="00A2594E" w:rsidRPr="00FC64E1">
        <w:rPr>
          <w:rFonts w:ascii="Junicode" w:hAnsi="Junicode"/>
          <w:sz w:val="28"/>
          <w:szCs w:val="28"/>
          <w:rPrChange w:id="17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Weib / war au</w:t>
      </w:r>
      <w:r w:rsidR="00A2594E" w:rsidRPr="00FC64E1">
        <w:rPr>
          <w:rFonts w:ascii="Junicode" w:hAnsi="Junicode"/>
          <w:sz w:val="28"/>
          <w:szCs w:val="28"/>
          <w:rPrChange w:id="17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manches Jar;</w:t>
      </w:r>
    </w:p>
    <w:p w14:paraId="54F643BB" w14:textId="1E03E92F" w:rsidR="006E39B1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de</w:t>
      </w:r>
      <w:r w:rsidR="00A2594E" w:rsidRPr="00FC64E1">
        <w:rPr>
          <w:rFonts w:ascii="Junicode" w:hAnsi="Junicode"/>
          <w:sz w:val="28"/>
          <w:szCs w:val="28"/>
          <w:rPrChange w:id="17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7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war der Knecht nnd die</w:t>
      </w:r>
      <w:r w:rsidR="00A2594E" w:rsidRPr="00FC64E1">
        <w:rPr>
          <w:rFonts w:ascii="Junicode" w:hAnsi="Junicode"/>
          <w:sz w:val="28"/>
          <w:szCs w:val="28"/>
          <w:rPrChange w:id="17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</w:t>
      </w:r>
      <w:r w:rsidR="0048688B" w:rsidRPr="00FC64E1">
        <w:rPr>
          <w:rFonts w:ascii="Junicode" w:hAnsi="Junicode"/>
          <w:sz w:val="28"/>
          <w:szCs w:val="28"/>
          <w:rPrChange w:id="17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Weib ein Paar:</w:t>
      </w:r>
    </w:p>
    <w:p w14:paraId="5B6184D2" w14:textId="2102206C" w:rsidR="006E39B1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wider kam der Schmid / da teilten </w:t>
      </w:r>
      <w:r w:rsidR="00A2594E" w:rsidRPr="00FC64E1">
        <w:rPr>
          <w:rFonts w:ascii="Junicode" w:hAnsi="Junicode"/>
          <w:sz w:val="28"/>
          <w:szCs w:val="28"/>
          <w:rPrChange w:id="17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8688B" w:rsidRPr="00FC64E1">
        <w:rPr>
          <w:rFonts w:ascii="Junicode" w:hAnsi="Junicode"/>
          <w:sz w:val="28"/>
          <w:szCs w:val="28"/>
          <w:rPrChange w:id="17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Stelle /</w:t>
      </w:r>
    </w:p>
    <w:p w14:paraId="42829EB9" w14:textId="440F0A50" w:rsidR="006E39B1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A2594E" w:rsidRPr="00FC64E1">
        <w:rPr>
          <w:rFonts w:ascii="Junicode" w:hAnsi="Junicode"/>
          <w:sz w:val="28"/>
          <w:szCs w:val="28"/>
          <w:rPrChange w:id="17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Mei</w:t>
      </w:r>
      <w:r w:rsidR="00A2594E" w:rsidRPr="00FC64E1">
        <w:rPr>
          <w:rFonts w:ascii="Junicode" w:hAnsi="Junicode"/>
          <w:sz w:val="28"/>
          <w:szCs w:val="28"/>
          <w:rPrChange w:id="17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 Arbeit’ der / und jener f</w:t>
      </w:r>
      <w:r w:rsidR="00A2594E" w:rsidRPr="00FC64E1">
        <w:rPr>
          <w:rFonts w:ascii="Junicode" w:hAnsi="Junicode"/>
          <w:sz w:val="28"/>
          <w:szCs w:val="28"/>
          <w:rPrChange w:id="17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</w:t>
      </w:r>
      <w:r w:rsidR="0048688B" w:rsidRPr="00FC64E1">
        <w:rPr>
          <w:rFonts w:ascii="Junicode" w:hAnsi="Junicode"/>
          <w:sz w:val="28"/>
          <w:szCs w:val="28"/>
          <w:rPrChange w:id="17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</w:t>
      </w:r>
      <w:r w:rsidR="00A2594E" w:rsidRPr="00FC64E1">
        <w:rPr>
          <w:rFonts w:ascii="Junicode" w:hAnsi="Junicode"/>
          <w:sz w:val="28"/>
          <w:szCs w:val="28"/>
          <w:rPrChange w:id="17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elle.</w:t>
      </w:r>
    </w:p>
    <w:p w14:paraId="57B58B80" w14:textId="6B13654E" w:rsidR="00186BAC" w:rsidRPr="00FC64E1" w:rsidRDefault="006E39B1" w:rsidP="001B2A6D">
      <w:pPr>
        <w:spacing w:line="360" w:lineRule="auto"/>
        <w:rPr>
          <w:rFonts w:ascii="Junicode" w:hAnsi="Junicode"/>
          <w:sz w:val="28"/>
          <w:szCs w:val="28"/>
          <w:rPrChange w:id="17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7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Die Weiber </w:t>
      </w:r>
      <w:r w:rsidR="00A2594E" w:rsidRPr="00FC64E1">
        <w:rPr>
          <w:rFonts w:ascii="Junicode" w:hAnsi="Junicode"/>
          <w:sz w:val="28"/>
          <w:szCs w:val="28"/>
          <w:rPrChange w:id="17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nicht alle </w:t>
      </w:r>
      <w:r w:rsidR="00A2594E" w:rsidRPr="00FC64E1">
        <w:rPr>
          <w:rFonts w:ascii="Junicode" w:hAnsi="Junicode"/>
          <w:sz w:val="28"/>
          <w:szCs w:val="28"/>
          <w:rPrChange w:id="17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7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8688B" w:rsidRPr="00FC64E1">
        <w:rPr>
          <w:rFonts w:ascii="Junicode" w:hAnsi="Junicode"/>
          <w:sz w:val="28"/>
          <w:szCs w:val="28"/>
          <w:rPrChange w:id="17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7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</w:t>
      </w:r>
      <w:r w:rsidR="00A2594E" w:rsidRPr="00FC64E1">
        <w:rPr>
          <w:rFonts w:ascii="Junicode" w:hAnsi="Junicode"/>
          <w:sz w:val="28"/>
          <w:szCs w:val="28"/>
          <w:rPrChange w:id="17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7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chtig / wie des Fulvij Torquati</w:t>
      </w:r>
      <w:r w:rsidR="0048688B" w:rsidRPr="00FC64E1">
        <w:rPr>
          <w:rFonts w:ascii="Junicode" w:hAnsi="Junicode"/>
          <w:sz w:val="28"/>
          <w:szCs w:val="28"/>
          <w:rPrChange w:id="17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7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Gemalin / weiland zu Rom</w:t>
      </w:r>
      <w:r w:rsidR="0048688B" w:rsidRPr="00FC64E1">
        <w:rPr>
          <w:rFonts w:ascii="Junicode" w:hAnsi="Junicode"/>
          <w:sz w:val="28"/>
          <w:szCs w:val="28"/>
          <w:rPrChange w:id="18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gewe</w:t>
      </w:r>
      <w:r w:rsidR="00A2594E" w:rsidRPr="00FC64E1">
        <w:rPr>
          <w:rFonts w:ascii="Junicode" w:hAnsi="Junicode"/>
          <w:sz w:val="28"/>
          <w:szCs w:val="28"/>
          <w:rPrChange w:id="18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dan die</w:t>
      </w:r>
      <w:r w:rsidR="00A2594E" w:rsidRPr="00FC64E1">
        <w:rPr>
          <w:rFonts w:ascii="Junicode" w:hAnsi="Junicode"/>
          <w:sz w:val="28"/>
          <w:szCs w:val="28"/>
          <w:rPrChange w:id="18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hat </w:t>
      </w:r>
      <w:r w:rsidR="00A2594E" w:rsidRPr="00FC64E1">
        <w:rPr>
          <w:rFonts w:ascii="Junicode" w:hAnsi="Junicode"/>
          <w:sz w:val="28"/>
          <w:szCs w:val="28"/>
          <w:rPrChange w:id="18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 der</w:t>
      </w:r>
      <w:r w:rsidR="0048688B" w:rsidRPr="00FC64E1">
        <w:rPr>
          <w:rFonts w:ascii="Junicode" w:hAnsi="Junicode"/>
          <w:sz w:val="28"/>
          <w:szCs w:val="28"/>
          <w:rPrChange w:id="18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Zeit / als jhr Mann </w:t>
      </w:r>
      <w:r w:rsidR="00A2594E" w:rsidRPr="00FC64E1">
        <w:rPr>
          <w:rFonts w:ascii="Junicode" w:hAnsi="Junicode"/>
          <w:sz w:val="28"/>
          <w:szCs w:val="28"/>
          <w:rPrChange w:id="18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die eilff</w:t>
      </w:r>
      <w:r w:rsidR="00470D88" w:rsidRPr="00FC64E1">
        <w:rPr>
          <w:rFonts w:ascii="Junicode" w:hAnsi="Junicode"/>
          <w:sz w:val="28"/>
          <w:szCs w:val="28"/>
          <w:rPrChange w:id="18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Jare in Krieges Ver</w:t>
      </w:r>
      <w:r w:rsidR="00EA50DB" w:rsidRPr="00FC64E1">
        <w:rPr>
          <w:rFonts w:ascii="Junicode" w:hAnsi="Junicode"/>
          <w:sz w:val="28"/>
          <w:szCs w:val="28"/>
          <w:rPrChange w:id="18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48688B" w:rsidRPr="00FC64E1">
        <w:rPr>
          <w:rFonts w:ascii="Junicode" w:hAnsi="Junicode"/>
          <w:sz w:val="28"/>
          <w:szCs w:val="28"/>
          <w:rPrChange w:id="18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ichtung ge</w:t>
      </w:r>
      <w:r w:rsidR="00186BAC" w:rsidRPr="00FC64E1">
        <w:rPr>
          <w:rFonts w:ascii="Junicode" w:hAnsi="Junicode"/>
          <w:sz w:val="28"/>
          <w:szCs w:val="28"/>
          <w:rPrChange w:id="18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</w:t>
      </w:r>
      <w:r w:rsidR="00A2594E" w:rsidRPr="00FC64E1">
        <w:rPr>
          <w:rFonts w:ascii="Junicode" w:hAnsi="Junicode"/>
          <w:sz w:val="28"/>
          <w:szCs w:val="28"/>
          <w:rPrChange w:id="18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niemal </w:t>
      </w:r>
      <w:r w:rsidR="00A2594E" w:rsidRPr="00FC64E1">
        <w:rPr>
          <w:rFonts w:ascii="Junicode" w:hAnsi="Junicode"/>
          <w:sz w:val="28"/>
          <w:szCs w:val="28"/>
          <w:rPrChange w:id="18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la</w:t>
      </w:r>
      <w:r w:rsidR="00A2594E" w:rsidRPr="00FC64E1">
        <w:rPr>
          <w:rFonts w:ascii="Junicode" w:hAnsi="Junicode"/>
          <w:sz w:val="28"/>
          <w:szCs w:val="28"/>
          <w:rPrChange w:id="18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86BAC" w:rsidRPr="00FC64E1">
        <w:rPr>
          <w:rFonts w:ascii="Junicode" w:hAnsi="Junicode"/>
          <w:sz w:val="28"/>
          <w:szCs w:val="28"/>
          <w:rPrChange w:id="18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</w:t>
      </w:r>
      <w:r w:rsidR="00A2594E" w:rsidRPr="00FC64E1">
        <w:rPr>
          <w:rFonts w:ascii="Junicode" w:hAnsi="Junicode"/>
          <w:sz w:val="28"/>
          <w:szCs w:val="28"/>
          <w:rPrChange w:id="18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</w:t>
      </w:r>
      <w:r w:rsidR="0048688B" w:rsidRPr="00FC64E1">
        <w:rPr>
          <w:rFonts w:ascii="Junicode" w:hAnsi="Junicode"/>
          <w:sz w:val="28"/>
          <w:szCs w:val="28"/>
          <w:rPrChange w:id="18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allezeit ein ein</w:t>
      </w:r>
      <w:r w:rsidR="00A2594E" w:rsidRPr="00FC64E1">
        <w:rPr>
          <w:rFonts w:ascii="Junicode" w:hAnsi="Junicode"/>
          <w:sz w:val="28"/>
          <w:szCs w:val="28"/>
          <w:rPrChange w:id="18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ames Leben gef</w:t>
      </w:r>
      <w:r w:rsidR="00A2594E" w:rsidRPr="00FC64E1">
        <w:rPr>
          <w:rFonts w:ascii="Junicode" w:hAnsi="Junicode"/>
          <w:sz w:val="28"/>
          <w:szCs w:val="28"/>
          <w:rPrChange w:id="18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86BAC" w:rsidRPr="00FC64E1">
        <w:rPr>
          <w:rFonts w:ascii="Junicode" w:hAnsi="Junicode"/>
          <w:sz w:val="28"/>
          <w:szCs w:val="28"/>
          <w:rPrChange w:id="18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/</w:t>
      </w:r>
      <w:r w:rsidR="0048688B" w:rsidRPr="00FC64E1">
        <w:rPr>
          <w:rFonts w:ascii="Junicode" w:hAnsi="Junicode"/>
          <w:sz w:val="28"/>
          <w:szCs w:val="28"/>
          <w:rPrChange w:id="18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keine Mansper</w:t>
      </w:r>
      <w:r w:rsidR="00A2594E" w:rsidRPr="00FC64E1">
        <w:rPr>
          <w:rFonts w:ascii="Junicode" w:hAnsi="Junicode"/>
          <w:sz w:val="28"/>
          <w:szCs w:val="28"/>
          <w:rPrChange w:id="18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on </w:t>
      </w:r>
      <w:r w:rsidR="00A2594E" w:rsidRPr="00FC64E1">
        <w:rPr>
          <w:rFonts w:ascii="Junicode" w:hAnsi="Junicode"/>
          <w:sz w:val="28"/>
          <w:szCs w:val="28"/>
          <w:rPrChange w:id="18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86BAC" w:rsidRPr="00FC64E1">
        <w:rPr>
          <w:rFonts w:ascii="Junicode" w:hAnsi="Junicode"/>
          <w:sz w:val="28"/>
          <w:szCs w:val="28"/>
          <w:rPrChange w:id="18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acht</w:t>
      </w:r>
      <w:r w:rsidR="0048688B" w:rsidRPr="00FC64E1">
        <w:rPr>
          <w:rFonts w:ascii="Junicode" w:hAnsi="Junicode"/>
          <w:sz w:val="28"/>
          <w:szCs w:val="28"/>
          <w:rPrChange w:id="18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Jare alt in jhr Haus zukommen ge</w:t>
      </w:r>
      <w:r w:rsidR="00A2594E" w:rsidRPr="00FC64E1">
        <w:rPr>
          <w:rFonts w:ascii="Junicode" w:hAnsi="Junicode"/>
          <w:sz w:val="28"/>
          <w:szCs w:val="28"/>
          <w:rPrChange w:id="18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tattet. Al</w:t>
      </w:r>
      <w:r w:rsidR="00A2594E" w:rsidRPr="00FC64E1">
        <w:rPr>
          <w:rFonts w:ascii="Junicode" w:hAnsi="Junicode"/>
          <w:sz w:val="28"/>
          <w:szCs w:val="28"/>
          <w:rPrChange w:id="18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be</w:t>
      </w:r>
      <w:r w:rsidR="00A2594E" w:rsidRPr="00FC64E1">
        <w:rPr>
          <w:rFonts w:ascii="Junicode" w:hAnsi="Junicode"/>
          <w:sz w:val="28"/>
          <w:szCs w:val="28"/>
          <w:rPrChange w:id="18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Sal. von</w:t>
      </w:r>
      <w:r w:rsidR="0048688B" w:rsidRPr="00FC64E1">
        <w:rPr>
          <w:rFonts w:ascii="Junicode" w:hAnsi="Junicode"/>
          <w:sz w:val="28"/>
          <w:szCs w:val="28"/>
          <w:rPrChange w:id="18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Golau jene fromme Frau / derer</w:t>
      </w:r>
      <w:r w:rsidR="0048688B" w:rsidRPr="00FC64E1">
        <w:rPr>
          <w:rFonts w:ascii="Junicode" w:hAnsi="Junicode"/>
          <w:sz w:val="28"/>
          <w:szCs w:val="28"/>
          <w:rPrChange w:id="18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gleichwol unter tau</w:t>
      </w:r>
      <w:r w:rsidR="00A2594E" w:rsidRPr="00FC64E1">
        <w:rPr>
          <w:rFonts w:ascii="Junicode" w:hAnsi="Junicode"/>
          <w:sz w:val="28"/>
          <w:szCs w:val="28"/>
          <w:rPrChange w:id="18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enden / kaum</w:t>
      </w:r>
      <w:r w:rsidR="0048688B" w:rsidRPr="00FC64E1">
        <w:rPr>
          <w:rFonts w:ascii="Junicode" w:hAnsi="Junicode"/>
          <w:sz w:val="28"/>
          <w:szCs w:val="28"/>
          <w:rPrChange w:id="18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 zufinden.</w:t>
      </w:r>
      <w:r w:rsidR="0048688B" w:rsidRPr="00FC64E1">
        <w:rPr>
          <w:rFonts w:ascii="Junicode" w:hAnsi="Junicode"/>
          <w:sz w:val="28"/>
          <w:szCs w:val="28"/>
          <w:rPrChange w:id="18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Proba ward von einem Buler </w:t>
      </w:r>
      <w:r w:rsidR="00A2594E" w:rsidRPr="00FC64E1">
        <w:rPr>
          <w:rFonts w:ascii="Junicode" w:hAnsi="Junicode"/>
          <w:sz w:val="28"/>
          <w:szCs w:val="28"/>
          <w:rPrChange w:id="18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86BAC" w:rsidRPr="00FC64E1">
        <w:rPr>
          <w:rFonts w:ascii="Junicode" w:hAnsi="Junicode"/>
          <w:sz w:val="28"/>
          <w:szCs w:val="28"/>
          <w:rPrChange w:id="18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die</w:t>
      </w:r>
      <w:r w:rsidR="0048688B" w:rsidRPr="00FC64E1">
        <w:rPr>
          <w:rFonts w:ascii="Junicode" w:hAnsi="Junicode"/>
          <w:sz w:val="28"/>
          <w:szCs w:val="28"/>
          <w:rPrChange w:id="18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Gun</w:t>
      </w:r>
      <w:r w:rsidR="00A2594E" w:rsidRPr="00FC64E1">
        <w:rPr>
          <w:rFonts w:ascii="Junicode" w:hAnsi="Junicode"/>
          <w:sz w:val="28"/>
          <w:szCs w:val="28"/>
          <w:rPrChange w:id="18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ge</w:t>
      </w:r>
      <w:r w:rsidR="00A2594E" w:rsidRPr="00FC64E1">
        <w:rPr>
          <w:rFonts w:ascii="Junicode" w:hAnsi="Junicode"/>
          <w:sz w:val="28"/>
          <w:szCs w:val="28"/>
          <w:rPrChange w:id="18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prochen an;</w:t>
      </w:r>
      <w:r w:rsidR="0048688B" w:rsidRPr="00FC64E1">
        <w:rPr>
          <w:rFonts w:ascii="Junicode" w:hAnsi="Junicode"/>
          <w:sz w:val="28"/>
          <w:szCs w:val="28"/>
          <w:rPrChange w:id="18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Weil </w:t>
      </w:r>
      <w:r w:rsidR="00A2594E" w:rsidRPr="00FC64E1">
        <w:rPr>
          <w:rFonts w:ascii="Junicode" w:hAnsi="Junicode"/>
          <w:sz w:val="28"/>
          <w:szCs w:val="28"/>
          <w:rPrChange w:id="18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/ </w:t>
      </w:r>
      <w:r w:rsidR="00A2594E" w:rsidRPr="00FC64E1">
        <w:rPr>
          <w:rFonts w:ascii="Junicode" w:hAnsi="Junicode"/>
          <w:sz w:val="28"/>
          <w:szCs w:val="28"/>
          <w:rPrChange w:id="18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prach </w:t>
      </w:r>
      <w:r w:rsidR="00A2594E" w:rsidRPr="00FC64E1">
        <w:rPr>
          <w:rFonts w:ascii="Junicode" w:hAnsi="Junicode"/>
          <w:sz w:val="28"/>
          <w:szCs w:val="28"/>
          <w:rPrChange w:id="18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/ meines Mannes / </w:t>
      </w:r>
      <w:r w:rsidR="00A2594E" w:rsidRPr="00FC64E1">
        <w:rPr>
          <w:rFonts w:ascii="Junicode" w:hAnsi="Junicode"/>
          <w:sz w:val="28"/>
          <w:szCs w:val="28"/>
          <w:rPrChange w:id="18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86BAC" w:rsidRPr="00FC64E1">
        <w:rPr>
          <w:rFonts w:ascii="Junicode" w:hAnsi="Junicode"/>
          <w:sz w:val="28"/>
          <w:szCs w:val="28"/>
          <w:rPrChange w:id="18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</w:t>
      </w:r>
      <w:r w:rsidR="0048688B" w:rsidRPr="00FC64E1">
        <w:rPr>
          <w:rFonts w:ascii="Junicode" w:hAnsi="Junicode"/>
          <w:sz w:val="28"/>
          <w:szCs w:val="28"/>
          <w:rPrChange w:id="18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86BAC" w:rsidRPr="00FC64E1">
        <w:rPr>
          <w:rFonts w:ascii="Junicode" w:hAnsi="Junicode"/>
          <w:sz w:val="28"/>
          <w:szCs w:val="28"/>
          <w:rPrChange w:id="18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befrage vor den Mann.</w:t>
      </w:r>
    </w:p>
    <w:p w14:paraId="41C7CB01" w14:textId="3D8992BD" w:rsidR="00505DAA" w:rsidRPr="00FC64E1" w:rsidRDefault="00186BAC" w:rsidP="001B2A6D">
      <w:pPr>
        <w:spacing w:line="360" w:lineRule="auto"/>
        <w:rPr>
          <w:rFonts w:ascii="Junicode" w:hAnsi="Junicode"/>
          <w:sz w:val="28"/>
          <w:szCs w:val="28"/>
          <w:rPrChange w:id="18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024456" w:rsidRPr="00FC64E1">
        <w:rPr>
          <w:rFonts w:ascii="Junicode" w:hAnsi="Junicode"/>
          <w:sz w:val="28"/>
          <w:szCs w:val="28"/>
          <w:rPrChange w:id="18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Wo findet man anjez </w:t>
      </w:r>
      <w:r w:rsidR="00A2594E" w:rsidRPr="00FC64E1">
        <w:rPr>
          <w:rFonts w:ascii="Junicode" w:hAnsi="Junicode"/>
          <w:sz w:val="28"/>
          <w:szCs w:val="28"/>
          <w:rPrChange w:id="18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</w:t>
      </w:r>
      <w:r w:rsidR="0048688B" w:rsidRPr="00FC64E1">
        <w:rPr>
          <w:rFonts w:ascii="Junicode" w:hAnsi="Junicode"/>
          <w:sz w:val="28"/>
          <w:szCs w:val="28"/>
          <w:rPrChange w:id="18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Frauen? weil </w:t>
      </w:r>
      <w:r w:rsidR="00A2594E" w:rsidRPr="00FC64E1">
        <w:rPr>
          <w:rFonts w:ascii="Junicode" w:hAnsi="Junicode"/>
          <w:sz w:val="28"/>
          <w:szCs w:val="28"/>
          <w:rPrChange w:id="18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alle Dinge in der</w:t>
      </w:r>
      <w:r w:rsidR="0048688B" w:rsidRPr="00FC64E1">
        <w:rPr>
          <w:rFonts w:ascii="Junicode" w:hAnsi="Junicode"/>
          <w:sz w:val="28"/>
          <w:szCs w:val="28"/>
          <w:rPrChange w:id="18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Welt / al</w:t>
      </w:r>
      <w:r w:rsidR="00A2594E" w:rsidRPr="00FC64E1">
        <w:rPr>
          <w:rFonts w:ascii="Junicode" w:hAnsi="Junicode"/>
          <w:sz w:val="28"/>
          <w:szCs w:val="28"/>
          <w:rPrChange w:id="18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hat </w:t>
      </w:r>
      <w:r w:rsidR="00A2594E" w:rsidRPr="00FC64E1">
        <w:rPr>
          <w:rFonts w:ascii="Junicode" w:hAnsi="Junicode"/>
          <w:sz w:val="28"/>
          <w:szCs w:val="28"/>
          <w:rPrChange w:id="18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auch die Erbarkeit der Weiber / ge</w:t>
      </w:r>
      <w:r w:rsidR="00A2594E" w:rsidRPr="00FC64E1">
        <w:rPr>
          <w:rFonts w:ascii="Junicode" w:hAnsi="Junicode"/>
          <w:sz w:val="28"/>
          <w:szCs w:val="28"/>
          <w:rPrChange w:id="18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24456" w:rsidRPr="00FC64E1">
        <w:rPr>
          <w:rFonts w:ascii="Junicode" w:hAnsi="Junicode"/>
          <w:sz w:val="28"/>
          <w:szCs w:val="28"/>
          <w:rPrChange w:id="18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ndert / bißweilen aber thun </w:t>
      </w:r>
      <w:r w:rsidR="00A2594E" w:rsidRPr="00FC64E1">
        <w:rPr>
          <w:rFonts w:ascii="Junicode" w:hAnsi="Junicode"/>
          <w:sz w:val="28"/>
          <w:szCs w:val="28"/>
          <w:rPrChange w:id="18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nichts ohn ur</w:t>
      </w:r>
      <w:r w:rsidR="00A2594E" w:rsidRPr="00FC64E1">
        <w:rPr>
          <w:rFonts w:ascii="Junicode" w:hAnsi="Junicode"/>
          <w:sz w:val="28"/>
          <w:szCs w:val="28"/>
          <w:rPrChange w:id="18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ach / den </w:t>
      </w:r>
      <w:r w:rsidR="00A2594E" w:rsidRPr="00FC64E1">
        <w:rPr>
          <w:rFonts w:ascii="Junicode" w:hAnsi="Junicode"/>
          <w:sz w:val="28"/>
          <w:szCs w:val="28"/>
          <w:rPrChange w:id="18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jhr M</w:t>
      </w:r>
      <w:r w:rsidR="00A2594E" w:rsidRPr="00FC64E1">
        <w:rPr>
          <w:rFonts w:ascii="Junicode" w:hAnsi="Junicode"/>
          <w:sz w:val="28"/>
          <w:szCs w:val="28"/>
          <w:rPrChange w:id="18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24456" w:rsidRPr="00FC64E1">
        <w:rPr>
          <w:rFonts w:ascii="Junicode" w:hAnsi="Junicode"/>
          <w:sz w:val="28"/>
          <w:szCs w:val="28"/>
          <w:rPrChange w:id="18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nner auch vielmal die Treue verge</w:t>
      </w:r>
      <w:r w:rsidR="00A2594E" w:rsidRPr="00FC64E1">
        <w:rPr>
          <w:rFonts w:ascii="Junicode" w:hAnsi="Junicode"/>
          <w:sz w:val="28"/>
          <w:szCs w:val="28"/>
          <w:rPrChange w:id="18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24456" w:rsidRPr="00FC64E1">
        <w:rPr>
          <w:rFonts w:ascii="Junicode" w:hAnsi="Junicode"/>
          <w:sz w:val="28"/>
          <w:szCs w:val="28"/>
          <w:rPrChange w:id="18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und b</w:t>
      </w:r>
      <w:r w:rsidR="00A2594E" w:rsidRPr="00FC64E1">
        <w:rPr>
          <w:rFonts w:ascii="Junicode" w:hAnsi="Junicode"/>
          <w:sz w:val="28"/>
          <w:szCs w:val="28"/>
          <w:rPrChange w:id="18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024456" w:rsidRPr="00FC64E1">
        <w:rPr>
          <w:rFonts w:ascii="Junicode" w:hAnsi="Junicode"/>
          <w:sz w:val="28"/>
          <w:szCs w:val="28"/>
          <w:rPrChange w:id="18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48688B" w:rsidRPr="00FC64E1">
        <w:rPr>
          <w:rFonts w:ascii="Junicode" w:hAnsi="Junicode"/>
          <w:sz w:val="28"/>
          <w:szCs w:val="28"/>
          <w:rPrChange w:id="18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been </w:t>
      </w:r>
      <w:r w:rsidR="00A2594E" w:rsidRPr="00FC64E1">
        <w:rPr>
          <w:rFonts w:ascii="Junicode" w:hAnsi="Junicode"/>
          <w:sz w:val="28"/>
          <w:szCs w:val="28"/>
          <w:rPrChange w:id="18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poelet (wie die Holl</w:t>
      </w:r>
      <w:r w:rsidR="00A2594E" w:rsidRPr="00FC64E1">
        <w:rPr>
          <w:rFonts w:ascii="Junicode" w:hAnsi="Junicode"/>
          <w:sz w:val="28"/>
          <w:szCs w:val="28"/>
          <w:rPrChange w:id="18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024456" w:rsidRPr="00FC64E1">
        <w:rPr>
          <w:rFonts w:ascii="Junicode" w:hAnsi="Junicode"/>
          <w:sz w:val="28"/>
          <w:szCs w:val="28"/>
          <w:rPrChange w:id="18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</w:t>
      </w:r>
      <w:r w:rsidR="0048688B" w:rsidRPr="00FC64E1">
        <w:rPr>
          <w:rFonts w:ascii="Junicode" w:hAnsi="Junicode"/>
          <w:sz w:val="28"/>
          <w:szCs w:val="28"/>
          <w:rPrChange w:id="18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 und) mit ledigem Beutel</w:t>
      </w:r>
      <w:r w:rsidR="0048688B" w:rsidRPr="00FC64E1">
        <w:rPr>
          <w:rFonts w:ascii="Junicode" w:hAnsi="Junicode"/>
          <w:sz w:val="28"/>
          <w:szCs w:val="28"/>
          <w:rPrChange w:id="18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Hau</w:t>
      </w:r>
      <w:r w:rsidR="00A2594E" w:rsidRPr="00FC64E1">
        <w:rPr>
          <w:rFonts w:ascii="Junicode" w:hAnsi="Junicode"/>
          <w:sz w:val="28"/>
          <w:szCs w:val="28"/>
          <w:rPrChange w:id="18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 kommet / (welches </w:t>
      </w:r>
      <w:r w:rsidR="00A2594E" w:rsidRPr="00FC64E1">
        <w:rPr>
          <w:rFonts w:ascii="Junicode" w:hAnsi="Junicode"/>
          <w:sz w:val="28"/>
          <w:szCs w:val="28"/>
          <w:rPrChange w:id="18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bald</w:t>
      </w:r>
      <w:r w:rsidR="0048688B" w:rsidRPr="00FC64E1">
        <w:rPr>
          <w:rFonts w:ascii="Junicode" w:hAnsi="Junicode"/>
          <w:sz w:val="28"/>
          <w:szCs w:val="28"/>
          <w:rPrChange w:id="18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vermerken) k</w:t>
      </w:r>
      <w:r w:rsidR="00A2594E" w:rsidRPr="00FC64E1">
        <w:rPr>
          <w:rFonts w:ascii="Junicode" w:hAnsi="Junicode"/>
          <w:sz w:val="28"/>
          <w:szCs w:val="28"/>
          <w:rPrChange w:id="18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70D88" w:rsidRPr="00FC64E1">
        <w:rPr>
          <w:rFonts w:ascii="Junicode" w:hAnsi="Junicode"/>
          <w:sz w:val="28"/>
          <w:szCs w:val="28"/>
          <w:rPrChange w:id="18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 die Frauen hin</w:t>
      </w:r>
      <w:r w:rsidR="00024456" w:rsidRPr="00FC64E1">
        <w:rPr>
          <w:rFonts w:ascii="Junicode" w:hAnsi="Junicode"/>
          <w:sz w:val="28"/>
          <w:szCs w:val="28"/>
          <w:rPrChange w:id="18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widerum </w:t>
      </w:r>
      <w:r w:rsidR="00A2594E" w:rsidRPr="00FC64E1">
        <w:rPr>
          <w:rFonts w:ascii="Junicode" w:hAnsi="Junicode"/>
          <w:sz w:val="28"/>
          <w:szCs w:val="28"/>
          <w:rPrChange w:id="18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mit gleicher ma</w:t>
      </w:r>
      <w:r w:rsidR="00A2594E" w:rsidRPr="00FC64E1">
        <w:rPr>
          <w:rFonts w:ascii="Junicode" w:hAnsi="Junicode"/>
          <w:sz w:val="28"/>
          <w:szCs w:val="28"/>
          <w:rPrChange w:id="18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8688B" w:rsidRPr="00FC64E1">
        <w:rPr>
          <w:rFonts w:ascii="Junicode" w:hAnsi="Junicode"/>
          <w:sz w:val="28"/>
          <w:szCs w:val="28"/>
          <w:rPrChange w:id="18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be</w:t>
      </w:r>
      <w:r w:rsidR="00024456" w:rsidRPr="00FC64E1">
        <w:rPr>
          <w:rFonts w:ascii="Junicode" w:hAnsi="Junicode"/>
          <w:sz w:val="28"/>
          <w:szCs w:val="28"/>
          <w:rPrChange w:id="18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zalen / pote</w:t>
      </w:r>
      <w:r w:rsidR="00A2594E" w:rsidRPr="00FC64E1">
        <w:rPr>
          <w:rFonts w:ascii="Junicode" w:hAnsi="Junicode"/>
          <w:sz w:val="28"/>
          <w:szCs w:val="28"/>
          <w:rPrChange w:id="18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enim conditionem</w:t>
      </w:r>
      <w:r w:rsidR="0048688B" w:rsidRPr="00FC64E1">
        <w:rPr>
          <w:rFonts w:ascii="Junicode" w:hAnsi="Junicode"/>
          <w:sz w:val="28"/>
          <w:szCs w:val="28"/>
          <w:rPrChange w:id="18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viri </w:t>
      </w:r>
      <w:r w:rsidR="00A2594E" w:rsidRPr="00FC64E1">
        <w:rPr>
          <w:rFonts w:ascii="Junicode" w:hAnsi="Junicode"/>
          <w:sz w:val="28"/>
          <w:szCs w:val="28"/>
          <w:rPrChange w:id="18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ui </w:t>
      </w:r>
      <w:r w:rsidR="00A2594E" w:rsidRPr="00FC64E1">
        <w:rPr>
          <w:rFonts w:ascii="Junicode" w:hAnsi="Junicode"/>
          <w:sz w:val="28"/>
          <w:szCs w:val="28"/>
          <w:rPrChange w:id="18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equi, naturaque mulierum</w:t>
      </w:r>
      <w:r w:rsidR="0048688B" w:rsidRPr="00FC64E1">
        <w:rPr>
          <w:rFonts w:ascii="Junicode" w:hAnsi="Junicode"/>
          <w:sz w:val="28"/>
          <w:szCs w:val="28"/>
          <w:rPrChange w:id="18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ad vindictam e</w:t>
      </w:r>
      <w:r w:rsidR="00A2594E" w:rsidRPr="00FC64E1">
        <w:rPr>
          <w:rFonts w:ascii="Junicode" w:hAnsi="Junicode"/>
          <w:sz w:val="28"/>
          <w:szCs w:val="28"/>
          <w:rPrChange w:id="18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admodum pro</w:t>
      </w:r>
      <w:r w:rsidR="00024456" w:rsidRPr="00FC64E1">
        <w:rPr>
          <w:rFonts w:ascii="Junicode" w:hAnsi="Junicode"/>
          <w:sz w:val="28"/>
          <w:szCs w:val="28"/>
          <w:rPrChange w:id="18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clivis &amp; </w:t>
      </w:r>
      <w:r w:rsidR="00A2594E" w:rsidRPr="00FC64E1">
        <w:rPr>
          <w:rFonts w:ascii="Junicode" w:hAnsi="Junicode"/>
          <w:sz w:val="28"/>
          <w:szCs w:val="28"/>
          <w:rPrChange w:id="18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 paria delicta mutua com</w:t>
      </w:r>
      <w:r w:rsidR="00024456" w:rsidRPr="00FC64E1">
        <w:rPr>
          <w:rFonts w:ascii="Junicode" w:hAnsi="Junicode"/>
          <w:sz w:val="28"/>
          <w:szCs w:val="28"/>
          <w:rPrChange w:id="18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pen</w:t>
      </w:r>
      <w:r w:rsidR="00A2594E" w:rsidRPr="00FC64E1">
        <w:rPr>
          <w:rFonts w:ascii="Junicode" w:hAnsi="Junicode"/>
          <w:sz w:val="28"/>
          <w:szCs w:val="28"/>
          <w:rPrChange w:id="18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atione tolluntur. l. 39. &amp; ibid.</w:t>
      </w:r>
      <w:r w:rsidR="0048688B" w:rsidRPr="00FC64E1">
        <w:rPr>
          <w:rFonts w:ascii="Junicode" w:hAnsi="Junicode"/>
          <w:sz w:val="28"/>
          <w:szCs w:val="28"/>
          <w:rPrChange w:id="18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Barthol. ff. </w:t>
      </w:r>
      <w:r w:rsidR="00A2594E" w:rsidRPr="00FC64E1">
        <w:rPr>
          <w:rFonts w:ascii="Junicode" w:hAnsi="Junicode"/>
          <w:sz w:val="28"/>
          <w:szCs w:val="28"/>
          <w:rPrChange w:id="18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olut. matrim. c. 6. fin. X.</w:t>
      </w:r>
      <w:r w:rsidR="0048688B" w:rsidRPr="00FC64E1">
        <w:rPr>
          <w:rFonts w:ascii="Junicode" w:hAnsi="Junicode"/>
          <w:sz w:val="28"/>
          <w:szCs w:val="28"/>
          <w:rPrChange w:id="18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adult. l. 39. ff. de dol. mal. l. 57.</w:t>
      </w:r>
      <w:r w:rsidR="0048688B" w:rsidRPr="00FC64E1">
        <w:rPr>
          <w:rFonts w:ascii="Junicode" w:hAnsi="Junicode"/>
          <w:sz w:val="28"/>
          <w:szCs w:val="28"/>
          <w:rPrChange w:id="18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ff. de conrrah. empt. i</w:t>
      </w:r>
      <w:r w:rsidR="00A2594E" w:rsidRPr="00FC64E1">
        <w:rPr>
          <w:rFonts w:ascii="Junicode" w:hAnsi="Junicode"/>
          <w:sz w:val="28"/>
          <w:szCs w:val="28"/>
          <w:rPrChange w:id="18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024456" w:rsidRPr="00FC64E1">
        <w:rPr>
          <w:rFonts w:ascii="Junicode" w:hAnsi="Junicode"/>
          <w:sz w:val="28"/>
          <w:szCs w:val="28"/>
          <w:rPrChange w:id="18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derhalben</w:t>
      </w:r>
      <w:r w:rsidR="0048688B" w:rsidRPr="00FC64E1">
        <w:rPr>
          <w:rFonts w:ascii="Junicode" w:hAnsi="Junicode"/>
          <w:sz w:val="28"/>
          <w:szCs w:val="28"/>
          <w:rPrChange w:id="18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8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24456" w:rsidRPr="00FC64E1">
        <w:rPr>
          <w:rFonts w:ascii="Junicode" w:hAnsi="Junicode"/>
          <w:sz w:val="28"/>
          <w:szCs w:val="28"/>
          <w:rPrChange w:id="18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/ daß Mann und Frau </w:t>
      </w:r>
      <w:r w:rsidR="00A2594E" w:rsidRPr="00FC64E1">
        <w:rPr>
          <w:rFonts w:ascii="Junicode" w:hAnsi="Junicode"/>
          <w:sz w:val="28"/>
          <w:szCs w:val="28"/>
          <w:rPrChange w:id="18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</w:t>
      </w:r>
      <w:r w:rsidR="00024456" w:rsidRPr="00FC64E1">
        <w:rPr>
          <w:rFonts w:ascii="Junicode" w:hAnsi="Junicode"/>
          <w:sz w:val="28"/>
          <w:szCs w:val="28"/>
          <w:rPrChange w:id="18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ber jhre Notdurfft ver</w:t>
      </w:r>
      <w:r w:rsidR="00EA50DB" w:rsidRPr="00FC64E1">
        <w:rPr>
          <w:rFonts w:ascii="Junicode" w:hAnsi="Junicode"/>
          <w:sz w:val="28"/>
          <w:szCs w:val="28"/>
          <w:rPrChange w:id="18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024456" w:rsidRPr="00FC64E1">
        <w:rPr>
          <w:rFonts w:ascii="Junicode" w:hAnsi="Junicode"/>
          <w:sz w:val="28"/>
          <w:szCs w:val="28"/>
          <w:rPrChange w:id="18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ichten / als</w:t>
      </w:r>
      <w:r w:rsidR="0048688B" w:rsidRPr="00FC64E1">
        <w:rPr>
          <w:rFonts w:ascii="Junicode" w:hAnsi="Junicode"/>
          <w:sz w:val="28"/>
          <w:szCs w:val="28"/>
          <w:rPrChange w:id="18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024456" w:rsidRPr="00FC64E1">
        <w:rPr>
          <w:rFonts w:ascii="Junicode" w:hAnsi="Junicode"/>
          <w:sz w:val="28"/>
          <w:szCs w:val="28"/>
          <w:rPrChange w:id="18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andere Coadjutores zu zula</w:t>
      </w:r>
      <w:r w:rsidR="00A2594E" w:rsidRPr="00FC64E1">
        <w:rPr>
          <w:rFonts w:ascii="Junicode" w:hAnsi="Junicode"/>
          <w:sz w:val="28"/>
          <w:szCs w:val="28"/>
          <w:rPrChange w:id="18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024456" w:rsidRPr="00FC64E1">
        <w:rPr>
          <w:rFonts w:ascii="Junicode" w:hAnsi="Junicode"/>
          <w:sz w:val="28"/>
          <w:szCs w:val="28"/>
          <w:rPrChange w:id="18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="0048688B" w:rsidRPr="00FC64E1">
        <w:rPr>
          <w:rFonts w:ascii="Junicode" w:hAnsi="Junicode"/>
          <w:sz w:val="28"/>
          <w:szCs w:val="28"/>
          <w:rPrChange w:id="18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dazu auch den Frauen keine Ur</w:t>
      </w:r>
      <w:r w:rsidR="00A2594E" w:rsidRPr="00FC64E1">
        <w:rPr>
          <w:rFonts w:ascii="Junicode" w:hAnsi="Junicode"/>
          <w:sz w:val="28"/>
          <w:szCs w:val="28"/>
          <w:rPrChange w:id="18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05DAA" w:rsidRPr="00FC64E1">
        <w:rPr>
          <w:rFonts w:ascii="Junicode" w:hAnsi="Junicode"/>
          <w:sz w:val="28"/>
          <w:szCs w:val="28"/>
          <w:rPrChange w:id="18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ache gegeben werden muß / juxta</w:t>
      </w:r>
      <w:r w:rsidR="0048688B" w:rsidRPr="00FC64E1">
        <w:rPr>
          <w:rFonts w:ascii="Junicode" w:hAnsi="Junicode"/>
          <w:sz w:val="28"/>
          <w:szCs w:val="28"/>
          <w:rPrChange w:id="18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05DAA" w:rsidRPr="00FC64E1">
        <w:rPr>
          <w:rFonts w:ascii="Junicode" w:hAnsi="Junicode"/>
          <w:sz w:val="28"/>
          <w:szCs w:val="28"/>
          <w:rPrChange w:id="18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præd. educta.</w:t>
      </w:r>
    </w:p>
    <w:p w14:paraId="18432E1F" w14:textId="1BEA3565" w:rsidR="00A95661" w:rsidRPr="00FC64E1" w:rsidRDefault="00505DAA" w:rsidP="001B2A6D">
      <w:pPr>
        <w:spacing w:line="360" w:lineRule="auto"/>
        <w:rPr>
          <w:rFonts w:ascii="Junicode" w:hAnsi="Junicode"/>
          <w:sz w:val="28"/>
          <w:szCs w:val="28"/>
          <w:rPrChange w:id="18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alten Seniores, auch die</w:t>
      </w:r>
      <w:r w:rsidR="0048688B" w:rsidRPr="00FC64E1">
        <w:rPr>
          <w:rFonts w:ascii="Junicode" w:hAnsi="Junicode"/>
          <w:sz w:val="28"/>
          <w:szCs w:val="28"/>
          <w:rPrChange w:id="18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nunmehro in die</w:t>
      </w:r>
      <w:r w:rsidR="00A2594E" w:rsidRPr="00FC64E1">
        <w:rPr>
          <w:rFonts w:ascii="Junicode" w:hAnsi="Junicode"/>
          <w:sz w:val="28"/>
          <w:szCs w:val="28"/>
          <w:rPrChange w:id="18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un</w:t>
      </w:r>
      <w:r w:rsidR="00A2594E" w:rsidRPr="00FC64E1">
        <w:rPr>
          <w:rFonts w:ascii="Junicode" w:hAnsi="Junicode"/>
          <w:sz w:val="28"/>
          <w:szCs w:val="28"/>
          <w:rPrChange w:id="18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</w:t>
      </w:r>
      <w:r w:rsidR="00A2594E" w:rsidRPr="00FC64E1">
        <w:rPr>
          <w:rFonts w:ascii="Junicode" w:hAnsi="Junicode"/>
          <w:sz w:val="28"/>
          <w:szCs w:val="28"/>
          <w:rPrChange w:id="18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</w:t>
      </w:r>
      <w:r w:rsidRPr="00FC64E1">
        <w:rPr>
          <w:rFonts w:ascii="Junicode" w:hAnsi="Junicode"/>
          <w:sz w:val="28"/>
          <w:szCs w:val="28"/>
          <w:rPrChange w:id="18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lerei Profe</w:t>
      </w:r>
      <w:r w:rsidR="00A2594E" w:rsidRPr="00FC64E1">
        <w:rPr>
          <w:rFonts w:ascii="Junicode" w:hAnsi="Junicode"/>
          <w:sz w:val="28"/>
          <w:szCs w:val="28"/>
          <w:rPrChange w:id="18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8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ores emeriti </w:t>
      </w:r>
      <w:r w:rsidR="00A2594E" w:rsidRPr="00FC64E1">
        <w:rPr>
          <w:rFonts w:ascii="Junicode" w:hAnsi="Junicode"/>
          <w:sz w:val="28"/>
          <w:szCs w:val="28"/>
          <w:rPrChange w:id="18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wol</w:t>
      </w:r>
      <w:r w:rsidRPr="00FC64E1">
        <w:rPr>
          <w:rFonts w:ascii="Junicode" w:hAnsi="Junicode"/>
          <w:sz w:val="28"/>
          <w:szCs w:val="28"/>
          <w:rPrChange w:id="18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len / warnen wir hiemit in</w:t>
      </w:r>
      <w:r w:rsidR="00A2594E" w:rsidRPr="00FC64E1">
        <w:rPr>
          <w:rFonts w:ascii="Junicode" w:hAnsi="Junicode"/>
          <w:sz w:val="28"/>
          <w:szCs w:val="28"/>
          <w:rPrChange w:id="18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</w:t>
      </w:r>
      <w:r w:rsidRPr="00FC64E1">
        <w:rPr>
          <w:rFonts w:ascii="Junicode" w:hAnsi="Junicode"/>
          <w:sz w:val="28"/>
          <w:szCs w:val="28"/>
          <w:rPrChange w:id="18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heit / daß </w:t>
      </w:r>
      <w:r w:rsidR="00A2594E" w:rsidRPr="00FC64E1">
        <w:rPr>
          <w:rFonts w:ascii="Junicode" w:hAnsi="Junicode"/>
          <w:sz w:val="28"/>
          <w:szCs w:val="28"/>
          <w:rPrChange w:id="18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die junge Weiber</w:t>
      </w:r>
      <w:r w:rsidRPr="00FC64E1">
        <w:rPr>
          <w:rFonts w:ascii="Junicode" w:hAnsi="Junicode"/>
          <w:sz w:val="28"/>
          <w:szCs w:val="28"/>
          <w:rPrChange w:id="18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ungevexiret la</w:t>
      </w:r>
      <w:r w:rsidR="00A2594E" w:rsidRPr="00FC64E1">
        <w:rPr>
          <w:rFonts w:ascii="Junicode" w:hAnsi="Junicode"/>
          <w:sz w:val="28"/>
          <w:szCs w:val="28"/>
          <w:rPrChange w:id="18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8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aus ur</w:t>
      </w:r>
      <w:r w:rsidR="00A2594E" w:rsidRPr="00FC64E1">
        <w:rPr>
          <w:rFonts w:ascii="Junicode" w:hAnsi="Junicode"/>
          <w:sz w:val="28"/>
          <w:szCs w:val="28"/>
          <w:rPrChange w:id="18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</w:t>
      </w:r>
      <w:r w:rsidRPr="00FC64E1">
        <w:rPr>
          <w:rFonts w:ascii="Junicode" w:hAnsi="Junicode"/>
          <w:sz w:val="28"/>
          <w:szCs w:val="28"/>
          <w:rPrChange w:id="18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 wie oben ausf</w:t>
      </w:r>
      <w:r w:rsidR="00A2594E" w:rsidRPr="00FC64E1">
        <w:rPr>
          <w:rFonts w:ascii="Junicode" w:hAnsi="Junicode"/>
          <w:sz w:val="28"/>
          <w:szCs w:val="28"/>
          <w:rPrChange w:id="18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8688B" w:rsidRPr="00FC64E1">
        <w:rPr>
          <w:rFonts w:ascii="Junicode" w:hAnsi="Junicode"/>
          <w:sz w:val="28"/>
          <w:szCs w:val="28"/>
          <w:rPrChange w:id="18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hrlich ver</w:t>
      </w:r>
      <w:r w:rsidRPr="00FC64E1">
        <w:rPr>
          <w:rFonts w:ascii="Junicode" w:hAnsi="Junicode"/>
          <w:sz w:val="28"/>
          <w:szCs w:val="28"/>
          <w:rPrChange w:id="18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meldet / oder aber </w:t>
      </w:r>
      <w:r w:rsidR="00A2594E" w:rsidRPr="00FC64E1">
        <w:rPr>
          <w:rFonts w:ascii="Junicode" w:hAnsi="Junicode"/>
          <w:sz w:val="28"/>
          <w:szCs w:val="28"/>
          <w:rPrChange w:id="18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8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bereits ein</w:t>
      </w:r>
      <w:r w:rsidR="0048688B" w:rsidRPr="00FC64E1">
        <w:rPr>
          <w:rFonts w:ascii="Junicode" w:hAnsi="Junicode"/>
          <w:sz w:val="28"/>
          <w:szCs w:val="28"/>
          <w:rPrChange w:id="18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junges Weib genommen / jhr Haus-Arbeit wol ver</w:t>
      </w:r>
      <w:r w:rsidR="00EA50DB" w:rsidRPr="00FC64E1">
        <w:rPr>
          <w:rFonts w:ascii="Junicode" w:hAnsi="Junicode"/>
          <w:sz w:val="28"/>
          <w:szCs w:val="28"/>
          <w:rPrChange w:id="18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8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ichten / </w:t>
      </w:r>
      <w:r w:rsidR="00A2594E" w:rsidRPr="00FC64E1">
        <w:rPr>
          <w:rFonts w:ascii="Junicode" w:hAnsi="Junicode"/>
          <w:sz w:val="28"/>
          <w:szCs w:val="28"/>
          <w:rPrChange w:id="18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onderlich</w:t>
      </w:r>
      <w:r w:rsidR="00470D88" w:rsidRPr="00FC64E1">
        <w:rPr>
          <w:rFonts w:ascii="Junicode" w:hAnsi="Junicode"/>
          <w:sz w:val="28"/>
          <w:szCs w:val="28"/>
          <w:rPrChange w:id="18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auch </w:t>
      </w:r>
      <w:r w:rsidR="00A2594E" w:rsidRPr="00FC64E1">
        <w:rPr>
          <w:rFonts w:ascii="Junicode" w:hAnsi="Junicode"/>
          <w:sz w:val="28"/>
          <w:szCs w:val="28"/>
          <w:rPrChange w:id="18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</w:t>
      </w:r>
      <w:r w:rsidR="00A2594E" w:rsidRPr="00FC64E1">
        <w:rPr>
          <w:rFonts w:ascii="Junicode" w:hAnsi="Junicode"/>
          <w:sz w:val="28"/>
          <w:szCs w:val="28"/>
          <w:rPrChange w:id="18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f</w:t>
      </w:r>
      <w:r w:rsidR="00A2594E" w:rsidRPr="00FC64E1">
        <w:rPr>
          <w:rFonts w:ascii="Junicode" w:hAnsi="Junicode"/>
          <w:sz w:val="28"/>
          <w:szCs w:val="28"/>
          <w:rPrChange w:id="18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den fal</w:t>
      </w:r>
      <w:r w:rsidR="00A2594E" w:rsidRPr="00FC64E1">
        <w:rPr>
          <w:rFonts w:ascii="Junicode" w:hAnsi="Junicode"/>
          <w:sz w:val="28"/>
          <w:szCs w:val="28"/>
          <w:rPrChange w:id="18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</w:t>
      </w:r>
      <w:r w:rsidR="0048688B" w:rsidRPr="00FC64E1">
        <w:rPr>
          <w:rFonts w:ascii="Junicode" w:hAnsi="Junicode"/>
          <w:sz w:val="28"/>
          <w:szCs w:val="28"/>
          <w:rPrChange w:id="18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Propheten / die man Studenten</w:t>
      </w:r>
      <w:r w:rsidR="0048688B" w:rsidRPr="00FC64E1">
        <w:rPr>
          <w:rFonts w:ascii="Junicode" w:hAnsi="Junicode"/>
          <w:sz w:val="28"/>
          <w:szCs w:val="28"/>
          <w:rPrChange w:id="18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nennet / </w:t>
      </w:r>
      <w:r w:rsidR="00A2594E" w:rsidRPr="00FC64E1">
        <w:rPr>
          <w:rFonts w:ascii="Junicode" w:hAnsi="Junicode"/>
          <w:sz w:val="28"/>
          <w:szCs w:val="28"/>
          <w:rPrChange w:id="18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8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entweder Do</w:t>
      </w:r>
      <w:r w:rsidRPr="00FC64E1">
        <w:rPr>
          <w:rFonts w:ascii="Junicode" w:hAnsi="Junicode"/>
          <w:sz w:val="28"/>
          <w:szCs w:val="28"/>
          <w:rPrChange w:id="18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ctores, Licentiati, Candidati,</w:t>
      </w:r>
      <w:r w:rsidR="0048688B" w:rsidRPr="00FC64E1">
        <w:rPr>
          <w:rFonts w:ascii="Junicode" w:hAnsi="Junicode"/>
          <w:sz w:val="28"/>
          <w:szCs w:val="28"/>
          <w:rPrChange w:id="18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Magi</w:t>
      </w:r>
      <w:r w:rsidR="00A2594E" w:rsidRPr="00FC64E1">
        <w:rPr>
          <w:rFonts w:ascii="Junicode" w:hAnsi="Junicode"/>
          <w:sz w:val="28"/>
          <w:szCs w:val="28"/>
          <w:rPrChange w:id="18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tri, Secretarij, Sub</w:t>
      </w:r>
      <w:r w:rsidR="00A2594E" w:rsidRPr="00FC64E1">
        <w:rPr>
          <w:rFonts w:ascii="Junicode" w:hAnsi="Junicode"/>
          <w:sz w:val="28"/>
          <w:szCs w:val="28"/>
          <w:rPrChange w:id="18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tituti</w:t>
      </w:r>
      <w:r w:rsidR="0048688B" w:rsidRPr="00FC64E1">
        <w:rPr>
          <w:rFonts w:ascii="Junicode" w:hAnsi="Junicode"/>
          <w:sz w:val="28"/>
          <w:szCs w:val="28"/>
          <w:rPrChange w:id="18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und Scribenten / </w:t>
      </w:r>
      <w:r w:rsidR="00A2594E" w:rsidRPr="00FC64E1">
        <w:rPr>
          <w:rFonts w:ascii="Junicode" w:hAnsi="Junicode"/>
          <w:sz w:val="28"/>
          <w:szCs w:val="28"/>
          <w:rPrChange w:id="18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lang </w:t>
      </w:r>
      <w:r w:rsidR="00A2594E" w:rsidRPr="00FC64E1">
        <w:rPr>
          <w:rFonts w:ascii="Junicode" w:hAnsi="Junicode"/>
          <w:sz w:val="28"/>
          <w:szCs w:val="28"/>
          <w:rPrChange w:id="18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auff</w:t>
      </w:r>
      <w:r w:rsidR="0048688B" w:rsidRPr="00FC64E1">
        <w:rPr>
          <w:rFonts w:ascii="Junicode" w:hAnsi="Junicode"/>
          <w:sz w:val="28"/>
          <w:szCs w:val="28"/>
          <w:rPrChange w:id="18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Univer</w:t>
      </w:r>
      <w:r w:rsidR="00A2594E" w:rsidRPr="00FC64E1">
        <w:rPr>
          <w:rFonts w:ascii="Junicode" w:hAnsi="Junicode"/>
          <w:sz w:val="28"/>
          <w:szCs w:val="28"/>
          <w:rPrChange w:id="18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</w:t>
      </w:r>
      <w:r w:rsidR="00A2594E" w:rsidRPr="00FC64E1">
        <w:rPr>
          <w:rFonts w:ascii="Junicode" w:hAnsi="Junicode"/>
          <w:sz w:val="28"/>
          <w:szCs w:val="28"/>
          <w:rPrChange w:id="18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8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 Gymna</w:t>
      </w:r>
      <w:r w:rsidR="00A2594E" w:rsidRPr="00FC64E1">
        <w:rPr>
          <w:rFonts w:ascii="Junicode" w:hAnsi="Junicode"/>
          <w:sz w:val="28"/>
          <w:szCs w:val="28"/>
          <w:rPrChange w:id="18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iis </w:t>
      </w:r>
      <w:r w:rsidR="00A2594E" w:rsidRPr="00FC64E1">
        <w:rPr>
          <w:rFonts w:ascii="Junicode" w:hAnsi="Junicode"/>
          <w:sz w:val="28"/>
          <w:szCs w:val="28"/>
          <w:rPrChange w:id="18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tudi</w:t>
      </w:r>
      <w:r w:rsidR="00A95661" w:rsidRPr="00FC64E1">
        <w:rPr>
          <w:rFonts w:ascii="Junicode" w:hAnsi="Junicode"/>
          <w:sz w:val="28"/>
          <w:szCs w:val="28"/>
          <w:rPrChange w:id="18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ren / oder aber / auff Canzeleien /</w:t>
      </w:r>
      <w:r w:rsidR="0048688B" w:rsidRPr="00FC64E1">
        <w:rPr>
          <w:rFonts w:ascii="Junicode" w:hAnsi="Junicode"/>
          <w:sz w:val="28"/>
          <w:szCs w:val="28"/>
          <w:rPrChange w:id="18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Rath- und Notariat-Stuben co</w:t>
      </w:r>
      <w:r w:rsidR="00A95661" w:rsidRPr="00FC64E1">
        <w:rPr>
          <w:rFonts w:ascii="Junicode" w:hAnsi="Junicode"/>
          <w:sz w:val="28"/>
          <w:szCs w:val="28"/>
          <w:rPrChange w:id="18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puren und </w:t>
      </w:r>
      <w:r w:rsidR="00A2594E" w:rsidRPr="00FC64E1">
        <w:rPr>
          <w:rFonts w:ascii="Junicode" w:hAnsi="Junicode"/>
          <w:sz w:val="28"/>
          <w:szCs w:val="28"/>
          <w:rPrChange w:id="18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/ practiciren</w:t>
      </w:r>
      <w:r w:rsidR="0048688B" w:rsidRPr="00FC64E1">
        <w:rPr>
          <w:rFonts w:ascii="Junicode" w:hAnsi="Junicode"/>
          <w:sz w:val="28"/>
          <w:szCs w:val="28"/>
          <w:rPrChange w:id="18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nichts anders / als wie </w:t>
      </w:r>
      <w:r w:rsidR="00A2594E" w:rsidRPr="00FC64E1">
        <w:rPr>
          <w:rFonts w:ascii="Junicode" w:hAnsi="Junicode"/>
          <w:sz w:val="28"/>
          <w:szCs w:val="28"/>
          <w:rPrChange w:id="18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euere</w:t>
      </w:r>
      <w:r w:rsidR="0048688B" w:rsidRPr="00FC64E1">
        <w:rPr>
          <w:rFonts w:ascii="Junicode" w:hAnsi="Junicode"/>
          <w:sz w:val="28"/>
          <w:szCs w:val="28"/>
          <w:rPrChange w:id="18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junge Frauen und T</w:t>
      </w:r>
      <w:r w:rsidR="00A2594E" w:rsidRPr="00FC64E1">
        <w:rPr>
          <w:rFonts w:ascii="Junicode" w:hAnsi="Junicode"/>
          <w:sz w:val="28"/>
          <w:szCs w:val="28"/>
          <w:rPrChange w:id="18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 in ca</w:t>
      </w:r>
      <w:r w:rsidR="00A95661" w:rsidRPr="00FC64E1">
        <w:rPr>
          <w:rFonts w:ascii="Junicode" w:hAnsi="Junicode"/>
          <w:sz w:val="28"/>
          <w:szCs w:val="28"/>
          <w:rPrChange w:id="18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meram charitatis (in die L</w:t>
      </w:r>
      <w:r w:rsidR="00A2594E" w:rsidRPr="00FC64E1">
        <w:rPr>
          <w:rFonts w:ascii="Junicode" w:hAnsi="Junicode"/>
          <w:sz w:val="28"/>
          <w:szCs w:val="28"/>
          <w:rPrChange w:id="18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95661" w:rsidRPr="00FC64E1">
        <w:rPr>
          <w:rFonts w:ascii="Junicode" w:hAnsi="Junicode"/>
          <w:sz w:val="28"/>
          <w:szCs w:val="28"/>
          <w:rPrChange w:id="18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ffel-Zunfft /) einf</w:t>
      </w:r>
      <w:r w:rsidR="00A2594E" w:rsidRPr="00FC64E1">
        <w:rPr>
          <w:rFonts w:ascii="Junicode" w:hAnsi="Junicode"/>
          <w:sz w:val="28"/>
          <w:szCs w:val="28"/>
          <w:rPrChange w:id="18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hren m</w:t>
      </w:r>
      <w:r w:rsidR="00A2594E" w:rsidRPr="00FC64E1">
        <w:rPr>
          <w:rFonts w:ascii="Junicode" w:hAnsi="Junicode"/>
          <w:sz w:val="28"/>
          <w:szCs w:val="28"/>
          <w:rPrChange w:id="18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(wel</w:t>
      </w:r>
      <w:r w:rsidR="00A95661" w:rsidRPr="00FC64E1">
        <w:rPr>
          <w:rFonts w:ascii="Junicode" w:hAnsi="Junicode"/>
          <w:sz w:val="28"/>
          <w:szCs w:val="28"/>
          <w:rPrChange w:id="18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ches nicht allein die</w:t>
      </w:r>
      <w:r w:rsidR="00A2594E" w:rsidRPr="00FC64E1">
        <w:rPr>
          <w:rFonts w:ascii="Junicode" w:hAnsi="Junicode"/>
          <w:sz w:val="28"/>
          <w:szCs w:val="28"/>
          <w:rPrChange w:id="18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alten Senio</w:t>
      </w:r>
      <w:r w:rsidR="00A95661" w:rsidRPr="00FC64E1">
        <w:rPr>
          <w:rFonts w:ascii="Junicode" w:hAnsi="Junicode"/>
          <w:sz w:val="28"/>
          <w:szCs w:val="28"/>
          <w:rPrChange w:id="18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ribus, </w:t>
      </w:r>
      <w:r w:rsidR="00A2594E" w:rsidRPr="00FC64E1">
        <w:rPr>
          <w:rFonts w:ascii="Junicode" w:hAnsi="Junicode"/>
          <w:sz w:val="28"/>
          <w:szCs w:val="28"/>
          <w:rPrChange w:id="18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 auch den andern zu</w:t>
      </w:r>
      <w:r w:rsidR="00A95661" w:rsidRPr="00FC64E1">
        <w:rPr>
          <w:rFonts w:ascii="Junicode" w:hAnsi="Junicode"/>
          <w:sz w:val="28"/>
          <w:szCs w:val="28"/>
          <w:rPrChange w:id="18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befaren </w:t>
      </w:r>
      <w:r w:rsidR="00A2594E" w:rsidRPr="00FC64E1">
        <w:rPr>
          <w:rFonts w:ascii="Junicode" w:hAnsi="Junicode"/>
          <w:sz w:val="28"/>
          <w:szCs w:val="28"/>
          <w:rPrChange w:id="18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tehet) da</w:t>
      </w:r>
      <w:r w:rsidR="00A2594E" w:rsidRPr="00FC64E1">
        <w:rPr>
          <w:rFonts w:ascii="Junicode" w:hAnsi="Junicode"/>
          <w:sz w:val="28"/>
          <w:szCs w:val="28"/>
          <w:rPrChange w:id="18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8688B" w:rsidRPr="00FC64E1">
        <w:rPr>
          <w:rFonts w:ascii="Junicode" w:hAnsi="Junicode"/>
          <w:sz w:val="28"/>
          <w:szCs w:val="28"/>
          <w:rPrChange w:id="18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ehrlieben</w:t>
      </w:r>
      <w:r w:rsidR="00A95661" w:rsidRPr="00FC64E1">
        <w:rPr>
          <w:rFonts w:ascii="Junicode" w:hAnsi="Junicode"/>
          <w:sz w:val="28"/>
          <w:szCs w:val="28"/>
          <w:rPrChange w:id="18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 Ge</w:t>
      </w:r>
      <w:r w:rsidR="00A2594E" w:rsidRPr="00FC64E1">
        <w:rPr>
          <w:rFonts w:ascii="Junicode" w:hAnsi="Junicode"/>
          <w:sz w:val="28"/>
          <w:szCs w:val="28"/>
          <w:rPrChange w:id="18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indlein / i</w:t>
      </w:r>
      <w:r w:rsidR="00A2594E" w:rsidRPr="00FC64E1">
        <w:rPr>
          <w:rFonts w:ascii="Junicode" w:hAnsi="Junicode"/>
          <w:sz w:val="28"/>
          <w:szCs w:val="28"/>
          <w:rPrChange w:id="18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8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raubgierig /</w:t>
      </w:r>
      <w:r w:rsidR="0048688B" w:rsidRPr="00FC64E1">
        <w:rPr>
          <w:rFonts w:ascii="Junicode" w:hAnsi="Junicode"/>
          <w:sz w:val="28"/>
          <w:szCs w:val="28"/>
          <w:rPrChange w:id="18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nach euer und euerer Weiber Eh</w:t>
      </w:r>
      <w:r w:rsidR="00A95661" w:rsidRPr="00FC64E1">
        <w:rPr>
          <w:rFonts w:ascii="Junicode" w:hAnsi="Junicode"/>
          <w:sz w:val="28"/>
          <w:szCs w:val="28"/>
          <w:rPrChange w:id="18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/ jhnen wider</w:t>
      </w:r>
      <w:r w:rsidR="00A2594E" w:rsidRPr="00FC64E1">
        <w:rPr>
          <w:rFonts w:ascii="Junicode" w:hAnsi="Junicode"/>
          <w:sz w:val="28"/>
          <w:szCs w:val="28"/>
          <w:rPrChange w:id="18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tehet nichts / den</w:t>
      </w:r>
      <w:r w:rsidR="0048688B" w:rsidRPr="00FC64E1">
        <w:rPr>
          <w:rFonts w:ascii="Junicode" w:hAnsi="Junicode"/>
          <w:sz w:val="28"/>
          <w:szCs w:val="28"/>
          <w:rPrChange w:id="18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was </w:t>
      </w:r>
      <w:r w:rsidR="00A2594E" w:rsidRPr="00FC64E1">
        <w:rPr>
          <w:rFonts w:ascii="Junicode" w:hAnsi="Junicode"/>
          <w:sz w:val="28"/>
          <w:szCs w:val="28"/>
          <w:rPrChange w:id="18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nur anfangen oder erden</w:t>
      </w:r>
      <w:r w:rsidR="00A95661" w:rsidRPr="00FC64E1">
        <w:rPr>
          <w:rFonts w:ascii="Junicode" w:hAnsi="Junicode"/>
          <w:sz w:val="28"/>
          <w:szCs w:val="28"/>
          <w:rPrChange w:id="18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</w:t>
      </w:r>
      <w:r w:rsidR="0048688B" w:rsidRPr="00FC64E1">
        <w:rPr>
          <w:rFonts w:ascii="Junicode" w:hAnsi="Junicode"/>
          <w:sz w:val="28"/>
          <w:szCs w:val="28"/>
          <w:rPrChange w:id="18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das gelinget alles miteinan</w:t>
      </w:r>
      <w:r w:rsidR="00A95661" w:rsidRPr="00FC64E1">
        <w:rPr>
          <w:rFonts w:ascii="Junicode" w:hAnsi="Junicode"/>
          <w:sz w:val="28"/>
          <w:szCs w:val="28"/>
          <w:rPrChange w:id="18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/ dan </w:t>
      </w:r>
      <w:r w:rsidR="00A2594E" w:rsidRPr="00FC64E1">
        <w:rPr>
          <w:rFonts w:ascii="Junicode" w:hAnsi="Junicode"/>
          <w:sz w:val="28"/>
          <w:szCs w:val="28"/>
          <w:rPrChange w:id="18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k</w:t>
      </w:r>
      <w:r w:rsidR="00A2594E" w:rsidRPr="00FC64E1">
        <w:rPr>
          <w:rFonts w:ascii="Junicode" w:hAnsi="Junicode"/>
          <w:sz w:val="28"/>
          <w:szCs w:val="28"/>
          <w:rPrChange w:id="18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95661" w:rsidRPr="00FC64E1">
        <w:rPr>
          <w:rFonts w:ascii="Junicode" w:hAnsi="Junicode"/>
          <w:sz w:val="28"/>
          <w:szCs w:val="28"/>
          <w:rPrChange w:id="18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18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freund</w:t>
      </w:r>
      <w:r w:rsidR="00A95661" w:rsidRPr="00FC64E1">
        <w:rPr>
          <w:rFonts w:ascii="Junicode" w:hAnsi="Junicode"/>
          <w:sz w:val="28"/>
          <w:szCs w:val="28"/>
          <w:rPrChange w:id="18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 geberden / from und eingezogen</w:t>
      </w:r>
      <w:r w:rsidR="0048688B" w:rsidRPr="00FC64E1">
        <w:rPr>
          <w:rFonts w:ascii="Junicode" w:hAnsi="Junicode"/>
          <w:sz w:val="28"/>
          <w:szCs w:val="28"/>
          <w:rPrChange w:id="18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tellen / als weren </w:t>
      </w:r>
      <w:r w:rsidR="00A2594E" w:rsidRPr="00FC64E1">
        <w:rPr>
          <w:rFonts w:ascii="Junicode" w:hAnsi="Junicode"/>
          <w:sz w:val="28"/>
          <w:szCs w:val="28"/>
          <w:rPrChange w:id="18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liebe Engelein /</w:t>
      </w:r>
      <w:r w:rsidR="00470D88" w:rsidRPr="00FC64E1">
        <w:rPr>
          <w:rFonts w:ascii="Junicode" w:hAnsi="Junicode"/>
          <w:sz w:val="28"/>
          <w:szCs w:val="28"/>
          <w:rPrChange w:id="18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eind doch rechte Teufel ex fructibus</w:t>
      </w:r>
      <w:r w:rsidR="0048688B" w:rsidRPr="00FC64E1">
        <w:rPr>
          <w:rFonts w:ascii="Junicode" w:hAnsi="Junicode"/>
          <w:sz w:val="28"/>
          <w:szCs w:val="28"/>
          <w:rPrChange w:id="18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eorum cogno</w:t>
      </w:r>
      <w:r w:rsidR="00A2594E" w:rsidRPr="00FC64E1">
        <w:rPr>
          <w:rFonts w:ascii="Junicode" w:hAnsi="Junicode"/>
          <w:sz w:val="28"/>
          <w:szCs w:val="28"/>
          <w:rPrChange w:id="18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cetis eos, </w:t>
      </w:r>
      <w:r w:rsidR="00A2594E" w:rsidRPr="00FC64E1">
        <w:rPr>
          <w:rFonts w:ascii="Junicode" w:hAnsi="Junicode"/>
          <w:sz w:val="28"/>
          <w:szCs w:val="28"/>
          <w:rPrChange w:id="18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zerbre</w:t>
      </w:r>
      <w:r w:rsidR="00A95661" w:rsidRPr="00FC64E1">
        <w:rPr>
          <w:rFonts w:ascii="Junicode" w:hAnsi="Junicode"/>
          <w:sz w:val="28"/>
          <w:szCs w:val="28"/>
          <w:rPrChange w:id="18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den Ha</w:t>
      </w:r>
      <w:r w:rsidR="00A2594E" w:rsidRPr="00FC64E1">
        <w:rPr>
          <w:rFonts w:ascii="Junicode" w:hAnsi="Junicode"/>
          <w:sz w:val="28"/>
          <w:szCs w:val="28"/>
          <w:rPrChange w:id="18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la</w:t>
      </w:r>
      <w:r w:rsidR="00A2594E" w:rsidRPr="00FC64E1">
        <w:rPr>
          <w:rFonts w:ascii="Junicode" w:hAnsi="Junicode"/>
          <w:sz w:val="28"/>
          <w:szCs w:val="28"/>
          <w:rPrChange w:id="18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95661" w:rsidRPr="00FC64E1">
        <w:rPr>
          <w:rFonts w:ascii="Junicode" w:hAnsi="Junicode"/>
          <w:sz w:val="28"/>
          <w:szCs w:val="28"/>
          <w:rPrChange w:id="18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euch die</w:t>
      </w:r>
      <w:r w:rsidR="0048688B" w:rsidRPr="00FC64E1">
        <w:rPr>
          <w:rFonts w:ascii="Junicode" w:hAnsi="Junicode"/>
          <w:sz w:val="28"/>
          <w:szCs w:val="28"/>
          <w:rPrChange w:id="18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Scherben leken. Und wen jhr </w:t>
      </w:r>
      <w:r w:rsidR="00A2594E" w:rsidRPr="00FC64E1">
        <w:rPr>
          <w:rFonts w:ascii="Junicode" w:hAnsi="Junicode"/>
          <w:sz w:val="28"/>
          <w:szCs w:val="28"/>
          <w:rPrChange w:id="18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chon</w:t>
      </w:r>
      <w:r w:rsidR="0048688B" w:rsidRPr="00FC64E1">
        <w:rPr>
          <w:rFonts w:ascii="Junicode" w:hAnsi="Junicode"/>
          <w:sz w:val="28"/>
          <w:szCs w:val="28"/>
          <w:rPrChange w:id="18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euere Weiber in einen ei</w:t>
      </w:r>
      <w:r w:rsidR="00A2594E" w:rsidRPr="00FC64E1">
        <w:rPr>
          <w:rFonts w:ascii="Junicode" w:hAnsi="Junicode"/>
          <w:sz w:val="28"/>
          <w:szCs w:val="28"/>
          <w:rPrChange w:id="18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ern Korb</w:t>
      </w:r>
      <w:r w:rsidR="0048688B" w:rsidRPr="00FC64E1">
        <w:rPr>
          <w:rFonts w:ascii="Junicode" w:hAnsi="Junicode"/>
          <w:sz w:val="28"/>
          <w:szCs w:val="28"/>
          <w:rPrChange w:id="18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</w:t>
      </w:r>
      <w:r w:rsidR="00A2594E" w:rsidRPr="00FC64E1">
        <w:rPr>
          <w:rFonts w:ascii="Junicode" w:hAnsi="Junicode"/>
          <w:sz w:val="28"/>
          <w:szCs w:val="28"/>
          <w:rPrChange w:id="18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18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95661" w:rsidRPr="00FC64E1">
        <w:rPr>
          <w:rFonts w:ascii="Junicode" w:hAnsi="Junicode"/>
          <w:sz w:val="28"/>
          <w:szCs w:val="28"/>
          <w:rPrChange w:id="18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lie</w:t>
      </w:r>
      <w:r w:rsidR="00A2594E" w:rsidRPr="00FC64E1">
        <w:rPr>
          <w:rFonts w:ascii="Junicode" w:hAnsi="Junicode"/>
          <w:sz w:val="28"/>
          <w:szCs w:val="28"/>
          <w:rPrChange w:id="18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A95661" w:rsidRPr="00FC64E1">
        <w:rPr>
          <w:rFonts w:ascii="Junicode" w:hAnsi="Junicode"/>
          <w:sz w:val="28"/>
          <w:szCs w:val="28"/>
          <w:rPrChange w:id="18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/ wie M</w:t>
      </w:r>
      <w:r w:rsidR="00A2594E" w:rsidRPr="00FC64E1">
        <w:rPr>
          <w:rFonts w:ascii="Junicode" w:hAnsi="Junicode"/>
          <w:sz w:val="28"/>
          <w:szCs w:val="28"/>
          <w:rPrChange w:id="18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8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ter.</w:t>
      </w:r>
      <w:r w:rsidR="0048688B" w:rsidRPr="00FC64E1">
        <w:rPr>
          <w:rFonts w:ascii="Junicode" w:hAnsi="Junicode"/>
          <w:sz w:val="28"/>
          <w:szCs w:val="28"/>
          <w:rPrChange w:id="18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</w:t>
      </w:r>
      <w:r w:rsidR="00A2594E" w:rsidRPr="00FC64E1">
        <w:rPr>
          <w:rFonts w:ascii="Junicode" w:hAnsi="Junicode"/>
          <w:sz w:val="28"/>
          <w:szCs w:val="28"/>
          <w:rPrChange w:id="18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mograph. l. 4. von dem Tamer</w:t>
      </w:r>
      <w:r w:rsidR="00A95661" w:rsidRPr="00FC64E1">
        <w:rPr>
          <w:rFonts w:ascii="Junicode" w:hAnsi="Junicode"/>
          <w:sz w:val="28"/>
          <w:szCs w:val="28"/>
          <w:rPrChange w:id="18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lanes der Skiten K</w:t>
      </w:r>
      <w:r w:rsidR="00A2594E" w:rsidRPr="00FC64E1">
        <w:rPr>
          <w:rFonts w:ascii="Junicode" w:hAnsi="Junicode"/>
          <w:sz w:val="28"/>
          <w:szCs w:val="28"/>
          <w:rPrChange w:id="18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A95661" w:rsidRPr="00FC64E1">
        <w:rPr>
          <w:rFonts w:ascii="Junicode" w:hAnsi="Junicode"/>
          <w:sz w:val="28"/>
          <w:szCs w:val="28"/>
          <w:rPrChange w:id="18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nige </w:t>
      </w:r>
      <w:r w:rsidR="00A2594E" w:rsidRPr="00FC64E1">
        <w:rPr>
          <w:rFonts w:ascii="Junicode" w:hAnsi="Junicode"/>
          <w:sz w:val="28"/>
          <w:szCs w:val="28"/>
          <w:rPrChange w:id="18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chreibet /</w:t>
      </w:r>
      <w:r w:rsidR="0048688B" w:rsidRPr="00FC64E1">
        <w:rPr>
          <w:rFonts w:ascii="Junicode" w:hAnsi="Junicode"/>
          <w:sz w:val="28"/>
          <w:szCs w:val="28"/>
          <w:rPrChange w:id="18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beu euch </w:t>
      </w:r>
      <w:r w:rsidR="00A2594E" w:rsidRPr="00FC64E1">
        <w:rPr>
          <w:rFonts w:ascii="Junicode" w:hAnsi="Junicode"/>
          <w:sz w:val="28"/>
          <w:szCs w:val="28"/>
          <w:rPrChange w:id="18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f</w:t>
      </w:r>
      <w:r w:rsidR="00A2594E" w:rsidRPr="00FC64E1">
        <w:rPr>
          <w:rFonts w:ascii="Junicode" w:hAnsi="Junicode"/>
          <w:sz w:val="28"/>
          <w:szCs w:val="28"/>
          <w:rPrChange w:id="18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hrete / </w:t>
      </w:r>
      <w:r w:rsidR="00A2594E" w:rsidRPr="00FC64E1">
        <w:rPr>
          <w:rFonts w:ascii="Junicode" w:hAnsi="Junicode"/>
          <w:sz w:val="28"/>
          <w:szCs w:val="28"/>
          <w:rPrChange w:id="18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</w:t>
      </w:r>
      <w:r w:rsidR="00A2594E" w:rsidRPr="00FC64E1">
        <w:rPr>
          <w:rFonts w:ascii="Junicode" w:hAnsi="Junicode"/>
          <w:sz w:val="28"/>
          <w:szCs w:val="28"/>
          <w:rPrChange w:id="18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eind </w:t>
      </w:r>
      <w:r w:rsidR="00A2594E" w:rsidRPr="00FC64E1">
        <w:rPr>
          <w:rFonts w:ascii="Junicode" w:hAnsi="Junicode"/>
          <w:sz w:val="28"/>
          <w:szCs w:val="28"/>
          <w:rPrChange w:id="18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48688B" w:rsidRPr="00FC64E1">
        <w:rPr>
          <w:rFonts w:ascii="Junicode" w:hAnsi="Junicode"/>
          <w:sz w:val="28"/>
          <w:szCs w:val="28"/>
          <w:rPrChange w:id="18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dannoch un</w:t>
      </w:r>
      <w:r w:rsidR="00A2594E" w:rsidRPr="00FC64E1">
        <w:rPr>
          <w:rFonts w:ascii="Junicode" w:hAnsi="Junicode"/>
          <w:sz w:val="28"/>
          <w:szCs w:val="28"/>
          <w:rPrChange w:id="18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 von die</w:t>
      </w:r>
      <w:r w:rsidR="00A2594E" w:rsidRPr="00FC64E1">
        <w:rPr>
          <w:rFonts w:ascii="Junicode" w:hAnsi="Junicode"/>
          <w:sz w:val="28"/>
          <w:szCs w:val="28"/>
          <w:rPrChange w:id="18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Raub</w:t>
      </w:r>
      <w:r w:rsidR="00A95661" w:rsidRPr="00FC64E1">
        <w:rPr>
          <w:rFonts w:ascii="Junicode" w:hAnsi="Junicode"/>
          <w:sz w:val="28"/>
          <w:szCs w:val="28"/>
          <w:rPrChange w:id="18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</w:t>
      </w:r>
      <w:r w:rsidR="00A2594E" w:rsidRPr="00FC64E1">
        <w:rPr>
          <w:rFonts w:ascii="Junicode" w:hAnsi="Junicode"/>
          <w:sz w:val="28"/>
          <w:szCs w:val="28"/>
          <w:rPrChange w:id="18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geln / darum dan ein jeder Hauß</w:t>
      </w:r>
      <w:r w:rsidR="00A95661" w:rsidRPr="00FC64E1">
        <w:rPr>
          <w:rFonts w:ascii="Junicode" w:hAnsi="Junicode"/>
          <w:sz w:val="28"/>
          <w:szCs w:val="28"/>
          <w:rPrChange w:id="18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vater f</w:t>
      </w:r>
      <w:r w:rsidR="00A2594E" w:rsidRPr="00FC64E1">
        <w:rPr>
          <w:rFonts w:ascii="Junicode" w:hAnsi="Junicode"/>
          <w:sz w:val="28"/>
          <w:szCs w:val="28"/>
          <w:rPrChange w:id="18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</w:t>
      </w:r>
      <w:r w:rsidR="00A2594E" w:rsidRPr="00FC64E1">
        <w:rPr>
          <w:rFonts w:ascii="Junicode" w:hAnsi="Junicode"/>
          <w:sz w:val="28"/>
          <w:szCs w:val="28"/>
          <w:rPrChange w:id="18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T</w:t>
      </w:r>
      <w:r w:rsidR="00A2594E" w:rsidRPr="00FC64E1">
        <w:rPr>
          <w:rFonts w:ascii="Junicode" w:hAnsi="Junicode"/>
          <w:sz w:val="28"/>
          <w:szCs w:val="28"/>
          <w:rPrChange w:id="18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mit g</w:t>
      </w:r>
      <w:r w:rsidR="00A2594E" w:rsidRPr="00FC64E1">
        <w:rPr>
          <w:rFonts w:ascii="Junicode" w:hAnsi="Junicode"/>
          <w:sz w:val="28"/>
          <w:szCs w:val="28"/>
          <w:rPrChange w:id="18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A95661" w:rsidRPr="00FC64E1">
        <w:rPr>
          <w:rFonts w:ascii="Junicode" w:hAnsi="Junicode"/>
          <w:sz w:val="28"/>
          <w:szCs w:val="28"/>
          <w:rPrChange w:id="18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ldenen</w:t>
      </w:r>
      <w:r w:rsidR="0048688B" w:rsidRPr="00FC64E1">
        <w:rPr>
          <w:rFonts w:ascii="Junicode" w:hAnsi="Junicode"/>
          <w:sz w:val="28"/>
          <w:szCs w:val="28"/>
          <w:rPrChange w:id="18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Buch</w:t>
      </w:r>
      <w:r w:rsidR="00A2594E" w:rsidRPr="00FC64E1">
        <w:rPr>
          <w:rFonts w:ascii="Junicode" w:hAnsi="Junicode"/>
          <w:sz w:val="28"/>
          <w:szCs w:val="28"/>
          <w:rPrChange w:id="18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taben </w:t>
      </w:r>
      <w:r w:rsidR="00A2594E" w:rsidRPr="00FC64E1">
        <w:rPr>
          <w:rFonts w:ascii="Junicode" w:hAnsi="Junicode"/>
          <w:sz w:val="28"/>
          <w:szCs w:val="28"/>
          <w:rPrChange w:id="18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chreiben mag den alten</w:t>
      </w:r>
      <w:r w:rsidR="0048688B" w:rsidRPr="00FC64E1">
        <w:rPr>
          <w:rFonts w:ascii="Junicode" w:hAnsi="Junicode"/>
          <w:sz w:val="28"/>
          <w:szCs w:val="28"/>
          <w:rPrChange w:id="18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95661" w:rsidRPr="00FC64E1">
        <w:rPr>
          <w:rFonts w:ascii="Junicode" w:hAnsi="Junicode"/>
          <w:sz w:val="28"/>
          <w:szCs w:val="28"/>
          <w:rPrChange w:id="18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bekanten Teut</w:t>
      </w:r>
      <w:r w:rsidR="00A2594E" w:rsidRPr="00FC64E1">
        <w:rPr>
          <w:rFonts w:ascii="Junicode" w:hAnsi="Junicode"/>
          <w:sz w:val="28"/>
          <w:szCs w:val="28"/>
          <w:rPrChange w:id="18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A95661" w:rsidRPr="00FC64E1">
        <w:rPr>
          <w:rFonts w:ascii="Junicode" w:hAnsi="Junicode"/>
          <w:sz w:val="28"/>
          <w:szCs w:val="28"/>
          <w:rPrChange w:id="18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Verß:</w:t>
      </w:r>
    </w:p>
    <w:p w14:paraId="5F0D3A50" w14:textId="747A23FB" w:rsidR="00A95661" w:rsidRPr="00FC64E1" w:rsidRDefault="00A95661" w:rsidP="001B2A6D">
      <w:pPr>
        <w:spacing w:line="360" w:lineRule="auto"/>
        <w:rPr>
          <w:rFonts w:ascii="Junicode" w:hAnsi="Junicode"/>
          <w:sz w:val="28"/>
          <w:szCs w:val="28"/>
          <w:rPrChange w:id="18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wil daß in </w:t>
      </w:r>
      <w:r w:rsidR="00A2594E" w:rsidRPr="00FC64E1">
        <w:rPr>
          <w:rFonts w:ascii="Junicode" w:hAnsi="Junicode"/>
          <w:sz w:val="28"/>
          <w:szCs w:val="28"/>
          <w:rPrChange w:id="18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einem Hau</w:t>
      </w:r>
      <w:r w:rsidR="00A2594E" w:rsidRPr="00FC64E1">
        <w:rPr>
          <w:rFonts w:ascii="Junicode" w:hAnsi="Junicode"/>
          <w:sz w:val="28"/>
          <w:szCs w:val="28"/>
          <w:rPrChange w:id="18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Frau und</w:t>
      </w:r>
      <w:r w:rsidR="00470D88" w:rsidRPr="00FC64E1">
        <w:rPr>
          <w:rFonts w:ascii="Junicode" w:hAnsi="Junicode"/>
          <w:sz w:val="28"/>
          <w:szCs w:val="28"/>
          <w:rPrChange w:id="18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Tochter bleibe rein /</w:t>
      </w:r>
    </w:p>
    <w:p w14:paraId="70D3CD5E" w14:textId="3AE59586" w:rsidR="00A95661" w:rsidRPr="00FC64E1" w:rsidRDefault="00A95661" w:rsidP="001B2A6D">
      <w:pPr>
        <w:spacing w:line="360" w:lineRule="auto"/>
        <w:rPr>
          <w:rFonts w:ascii="Junicode" w:hAnsi="Junicode"/>
          <w:sz w:val="28"/>
          <w:szCs w:val="28"/>
          <w:rPrChange w:id="18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8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8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keine w</w:t>
      </w:r>
      <w:r w:rsidR="00A2594E" w:rsidRPr="00FC64E1">
        <w:rPr>
          <w:rFonts w:ascii="Junicode" w:hAnsi="Junicode"/>
          <w:sz w:val="28"/>
          <w:szCs w:val="28"/>
          <w:rPrChange w:id="18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</w:t>
      </w:r>
      <w:r w:rsidRPr="00FC64E1">
        <w:rPr>
          <w:rFonts w:ascii="Junicode" w:hAnsi="Junicode"/>
          <w:sz w:val="28"/>
          <w:szCs w:val="28"/>
          <w:rPrChange w:id="18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S</w:t>
      </w:r>
      <w:r w:rsidR="00A2594E" w:rsidRPr="00FC64E1">
        <w:rPr>
          <w:rFonts w:ascii="Junicode" w:hAnsi="Junicode"/>
          <w:sz w:val="28"/>
          <w:szCs w:val="28"/>
          <w:rPrChange w:id="18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8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ue / Tauben / noch</w:t>
      </w:r>
      <w:r w:rsidR="00470D88" w:rsidRPr="00FC64E1">
        <w:rPr>
          <w:rFonts w:ascii="Junicode" w:hAnsi="Junicode"/>
          <w:sz w:val="28"/>
          <w:szCs w:val="28"/>
          <w:rPrChange w:id="18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Studenten ein.</w:t>
      </w:r>
    </w:p>
    <w:p w14:paraId="004C18DA" w14:textId="3E6F785D" w:rsidR="005E1FD8" w:rsidRPr="00FC64E1" w:rsidRDefault="00A95661" w:rsidP="001B2A6D">
      <w:pPr>
        <w:spacing w:line="360" w:lineRule="auto"/>
        <w:rPr>
          <w:rFonts w:ascii="Junicode" w:hAnsi="Junicode"/>
          <w:sz w:val="28"/>
          <w:szCs w:val="28"/>
          <w:rPrChange w:id="18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</w:t>
      </w:r>
      <w:r w:rsidR="00A2594E" w:rsidRPr="00FC64E1">
        <w:rPr>
          <w:rFonts w:ascii="Junicode" w:hAnsi="Junicode"/>
          <w:sz w:val="28"/>
          <w:szCs w:val="28"/>
          <w:rPrChange w:id="18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haben von Jugend auff ge</w:t>
      </w:r>
      <w:r w:rsidRPr="00FC64E1">
        <w:rPr>
          <w:rFonts w:ascii="Junicode" w:hAnsi="Junicode"/>
          <w:sz w:val="28"/>
          <w:szCs w:val="28"/>
          <w:rPrChange w:id="18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lernet / aus dem Terentius / quod</w:t>
      </w:r>
      <w:r w:rsidR="0048688B" w:rsidRPr="00FC64E1">
        <w:rPr>
          <w:rFonts w:ascii="Junicode" w:hAnsi="Junicode"/>
          <w:sz w:val="28"/>
          <w:szCs w:val="28"/>
          <w:rPrChange w:id="18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non </w:t>
      </w:r>
      <w:r w:rsidR="00A2594E" w:rsidRPr="00FC64E1">
        <w:rPr>
          <w:rFonts w:ascii="Junicode" w:hAnsi="Junicode"/>
          <w:sz w:val="28"/>
          <w:szCs w:val="28"/>
          <w:rPrChange w:id="18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 vitium adole</w:t>
      </w:r>
      <w:r w:rsidR="00A2594E" w:rsidRPr="00FC64E1">
        <w:rPr>
          <w:rFonts w:ascii="Junicode" w:hAnsi="Junicode"/>
          <w:sz w:val="28"/>
          <w:szCs w:val="28"/>
          <w:rPrChange w:id="18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centem </w:t>
      </w:r>
      <w:r w:rsidR="00A2594E" w:rsidRPr="00FC64E1">
        <w:rPr>
          <w:rFonts w:ascii="Junicode" w:hAnsi="Junicode"/>
          <w:sz w:val="28"/>
          <w:szCs w:val="28"/>
          <w:rPrChange w:id="18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cortari,</w:t>
      </w:r>
      <w:r w:rsidR="0048688B" w:rsidRPr="00FC64E1">
        <w:rPr>
          <w:rFonts w:ascii="Junicode" w:hAnsi="Junicode"/>
          <w:sz w:val="28"/>
          <w:szCs w:val="28"/>
          <w:rPrChange w:id="18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wenig Huren </w:t>
      </w:r>
      <w:r w:rsidR="00A2594E" w:rsidRPr="00FC64E1">
        <w:rPr>
          <w:rFonts w:ascii="Junicode" w:hAnsi="Junicode"/>
          <w:sz w:val="28"/>
          <w:szCs w:val="28"/>
          <w:rPrChange w:id="18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tehe nicht </w:t>
      </w:r>
      <w:r w:rsidR="00A2594E" w:rsidRPr="00FC64E1">
        <w:rPr>
          <w:rFonts w:ascii="Junicode" w:hAnsi="Junicode"/>
          <w:sz w:val="28"/>
          <w:szCs w:val="28"/>
          <w:rPrChange w:id="18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bel /</w:t>
      </w:r>
      <w:r w:rsidR="0048688B" w:rsidRPr="00FC64E1">
        <w:rPr>
          <w:rFonts w:ascii="Junicode" w:hAnsi="Junicode"/>
          <w:sz w:val="28"/>
          <w:szCs w:val="28"/>
          <w:rPrChange w:id="18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aus dem Euripidis / daß ein</w:t>
      </w:r>
      <w:r w:rsidR="0048688B" w:rsidRPr="00FC64E1">
        <w:rPr>
          <w:rFonts w:ascii="Junicode" w:hAnsi="Junicode"/>
          <w:sz w:val="28"/>
          <w:szCs w:val="28"/>
          <w:rPrChange w:id="18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alter Mann und ein junges Weib</w:t>
      </w:r>
      <w:r w:rsidR="00470D88" w:rsidRPr="00FC64E1">
        <w:rPr>
          <w:rFonts w:ascii="Junicode" w:hAnsi="Junicode"/>
          <w:sz w:val="28"/>
          <w:szCs w:val="28"/>
          <w:rPrChange w:id="18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E1FD8" w:rsidRPr="00FC64E1">
        <w:rPr>
          <w:rFonts w:ascii="Junicode" w:hAnsi="Junicode"/>
          <w:sz w:val="28"/>
          <w:szCs w:val="28"/>
          <w:rPrChange w:id="18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nicht wol zu</w:t>
      </w:r>
      <w:r w:rsidR="00A2594E" w:rsidRPr="00FC64E1">
        <w:rPr>
          <w:rFonts w:ascii="Junicode" w:hAnsi="Junicode"/>
          <w:sz w:val="28"/>
          <w:szCs w:val="28"/>
          <w:rPrChange w:id="18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E1FD8" w:rsidRPr="00FC64E1">
        <w:rPr>
          <w:rFonts w:ascii="Junicode" w:hAnsi="Junicode"/>
          <w:sz w:val="28"/>
          <w:szCs w:val="28"/>
          <w:rPrChange w:id="18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ammen </w:t>
      </w:r>
      <w:r w:rsidR="00A2594E" w:rsidRPr="00FC64E1">
        <w:rPr>
          <w:rFonts w:ascii="Junicode" w:hAnsi="Junicode"/>
          <w:sz w:val="28"/>
          <w:szCs w:val="28"/>
          <w:rPrChange w:id="18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5E1FD8" w:rsidRPr="00FC64E1">
        <w:rPr>
          <w:rFonts w:ascii="Junicode" w:hAnsi="Junicode"/>
          <w:sz w:val="28"/>
          <w:szCs w:val="28"/>
          <w:rPrChange w:id="18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chiken / es</w:t>
      </w:r>
      <w:r w:rsidR="0048688B" w:rsidRPr="00FC64E1">
        <w:rPr>
          <w:rFonts w:ascii="Junicode" w:hAnsi="Junicode"/>
          <w:sz w:val="28"/>
          <w:szCs w:val="28"/>
          <w:rPrChange w:id="18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5E1FD8" w:rsidRPr="00FC64E1">
        <w:rPr>
          <w:rFonts w:ascii="Junicode" w:hAnsi="Junicode"/>
          <w:sz w:val="28"/>
          <w:szCs w:val="28"/>
          <w:rPrChange w:id="18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</w:t>
      </w:r>
      <w:r w:rsidR="0048688B" w:rsidRPr="00FC64E1">
        <w:rPr>
          <w:rFonts w:ascii="Junicode" w:hAnsi="Junicode"/>
          <w:sz w:val="28"/>
          <w:szCs w:val="28"/>
          <w:rPrChange w:id="18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erde dan das Weib von andern zu</w:t>
      </w:r>
      <w:r w:rsidR="005E1FD8" w:rsidRPr="00FC64E1">
        <w:rPr>
          <w:rFonts w:ascii="Junicode" w:hAnsi="Junicode"/>
          <w:sz w:val="28"/>
          <w:szCs w:val="28"/>
          <w:rPrChange w:id="18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weilen getr</w:t>
      </w:r>
      <w:r w:rsidR="00A2594E" w:rsidRPr="00FC64E1">
        <w:rPr>
          <w:rFonts w:ascii="Junicode" w:hAnsi="Junicode"/>
          <w:sz w:val="28"/>
          <w:szCs w:val="28"/>
          <w:rPrChange w:id="18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oͤſ</w:t>
      </w:r>
      <w:r w:rsidR="005E1FD8" w:rsidRPr="00FC64E1">
        <w:rPr>
          <w:rFonts w:ascii="Junicode" w:hAnsi="Junicode"/>
          <w:sz w:val="28"/>
          <w:szCs w:val="28"/>
          <w:rPrChange w:id="18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tet.</w:t>
      </w:r>
    </w:p>
    <w:p w14:paraId="65FF2C85" w14:textId="4703E699" w:rsidR="003527F3" w:rsidRPr="00FC64E1" w:rsidRDefault="005E1FD8" w:rsidP="001B2A6D">
      <w:pPr>
        <w:spacing w:line="360" w:lineRule="auto"/>
        <w:rPr>
          <w:rFonts w:ascii="Junicode" w:hAnsi="Junicode"/>
          <w:sz w:val="28"/>
          <w:szCs w:val="28"/>
          <w:rPrChange w:id="18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Wan dan die Studio</w:t>
      </w:r>
      <w:r w:rsidR="00A2594E" w:rsidRPr="00FC64E1">
        <w:rPr>
          <w:rFonts w:ascii="Junicode" w:hAnsi="Junicode"/>
          <w:sz w:val="28"/>
          <w:szCs w:val="28"/>
          <w:rPrChange w:id="18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 autorita</w:t>
      </w:r>
      <w:r w:rsidRPr="00FC64E1">
        <w:rPr>
          <w:rFonts w:ascii="Junicode" w:hAnsi="Junicode"/>
          <w:sz w:val="28"/>
          <w:szCs w:val="28"/>
          <w:rPrChange w:id="18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3527F3" w:rsidRPr="00FC64E1">
        <w:rPr>
          <w:rFonts w:ascii="Junicode" w:hAnsi="Junicode"/>
          <w:sz w:val="28"/>
          <w:szCs w:val="28"/>
          <w:rPrChange w:id="18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om Doctorum, wie </w:t>
      </w:r>
      <w:r w:rsidR="00A2594E" w:rsidRPr="00FC64E1">
        <w:rPr>
          <w:rFonts w:ascii="Junicode" w:hAnsi="Junicode"/>
          <w:sz w:val="28"/>
          <w:szCs w:val="28"/>
          <w:rPrChange w:id="18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8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/ haben /</w:t>
      </w:r>
      <w:r w:rsidR="0048688B" w:rsidRPr="00FC64E1">
        <w:rPr>
          <w:rFonts w:ascii="Junicode" w:hAnsi="Junicode"/>
          <w:sz w:val="28"/>
          <w:szCs w:val="28"/>
          <w:rPrChange w:id="18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vermeinen </w:t>
      </w:r>
      <w:r w:rsidR="00A2594E" w:rsidRPr="00FC64E1">
        <w:rPr>
          <w:rFonts w:ascii="Junicode" w:hAnsi="Junicode"/>
          <w:sz w:val="28"/>
          <w:szCs w:val="28"/>
          <w:rPrChange w:id="18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ein Werk der Barm</w:t>
      </w:r>
      <w:r w:rsidR="003527F3" w:rsidRPr="00FC64E1">
        <w:rPr>
          <w:rFonts w:ascii="Junicode" w:hAnsi="Junicode"/>
          <w:sz w:val="28"/>
          <w:szCs w:val="28"/>
          <w:rPrChange w:id="18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herzigkeit daran zu ver</w:t>
      </w:r>
      <w:r w:rsidR="00A2594E" w:rsidRPr="00FC64E1">
        <w:rPr>
          <w:rFonts w:ascii="Junicode" w:hAnsi="Junicode"/>
          <w:sz w:val="28"/>
          <w:szCs w:val="28"/>
          <w:rPrChange w:id="18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7F3" w:rsidRPr="00FC64E1">
        <w:rPr>
          <w:rFonts w:ascii="Junicode" w:hAnsi="Junicode"/>
          <w:sz w:val="28"/>
          <w:szCs w:val="28"/>
          <w:rPrChange w:id="18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ben / auch</w:t>
      </w:r>
      <w:r w:rsidR="0048688B" w:rsidRPr="00FC64E1">
        <w:rPr>
          <w:rFonts w:ascii="Junicode" w:hAnsi="Junicode"/>
          <w:sz w:val="28"/>
          <w:szCs w:val="28"/>
          <w:rPrChange w:id="18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Gottes Lohn zu verdienen /</w:t>
      </w:r>
      <w:r w:rsidR="0048688B" w:rsidRPr="00FC64E1">
        <w:rPr>
          <w:rFonts w:ascii="Junicode" w:hAnsi="Junicode"/>
          <w:sz w:val="28"/>
          <w:szCs w:val="28"/>
          <w:rPrChange w:id="18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bringen jhre Sachen </w:t>
      </w:r>
      <w:r w:rsidR="00A2594E" w:rsidRPr="00FC64E1">
        <w:rPr>
          <w:rFonts w:ascii="Junicode" w:hAnsi="Junicode"/>
          <w:sz w:val="28"/>
          <w:szCs w:val="28"/>
          <w:rPrChange w:id="18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hoch / und</w:t>
      </w:r>
      <w:r w:rsidR="0048688B" w:rsidRPr="00FC64E1">
        <w:rPr>
          <w:rFonts w:ascii="Junicode" w:hAnsi="Junicode"/>
          <w:sz w:val="28"/>
          <w:szCs w:val="28"/>
          <w:rPrChange w:id="18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vermeinen zu vertheidigen / daß die</w:t>
      </w:r>
      <w:r w:rsidR="0048688B" w:rsidRPr="00FC64E1">
        <w:rPr>
          <w:rFonts w:ascii="Junicode" w:hAnsi="Junicode"/>
          <w:sz w:val="28"/>
          <w:szCs w:val="28"/>
          <w:rPrChange w:id="18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Hurerei in jure zul</w:t>
      </w:r>
      <w:r w:rsidR="00A2594E" w:rsidRPr="00FC64E1">
        <w:rPr>
          <w:rFonts w:ascii="Junicode" w:hAnsi="Junicode"/>
          <w:sz w:val="28"/>
          <w:szCs w:val="28"/>
          <w:rPrChange w:id="18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aͤſſ</w:t>
      </w:r>
      <w:r w:rsidR="003527F3" w:rsidRPr="00FC64E1">
        <w:rPr>
          <w:rFonts w:ascii="Junicode" w:hAnsi="Junicode"/>
          <w:sz w:val="28"/>
          <w:szCs w:val="28"/>
          <w:rPrChange w:id="18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ig </w:t>
      </w:r>
      <w:r w:rsidR="00A2594E" w:rsidRPr="00FC64E1">
        <w:rPr>
          <w:rFonts w:ascii="Junicode" w:hAnsi="Junicode"/>
          <w:sz w:val="28"/>
          <w:szCs w:val="28"/>
          <w:rPrChange w:id="18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wen</w:t>
      </w:r>
      <w:r w:rsidR="0048688B" w:rsidRPr="00FC64E1">
        <w:rPr>
          <w:rFonts w:ascii="Junicode" w:hAnsi="Junicode"/>
          <w:sz w:val="28"/>
          <w:szCs w:val="28"/>
          <w:rPrChange w:id="18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einer </w:t>
      </w:r>
      <w:r w:rsidR="00A2594E" w:rsidRPr="00FC64E1">
        <w:rPr>
          <w:rFonts w:ascii="Junicode" w:hAnsi="Junicode"/>
          <w:sz w:val="28"/>
          <w:szCs w:val="28"/>
          <w:rPrChange w:id="18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chon eine Meze mit </w:t>
      </w:r>
      <w:r w:rsidR="00A2594E" w:rsidRPr="00FC64E1">
        <w:rPr>
          <w:rFonts w:ascii="Junicode" w:hAnsi="Junicode"/>
          <w:sz w:val="28"/>
          <w:szCs w:val="28"/>
          <w:rPrChange w:id="18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ins</w:t>
      </w:r>
      <w:r w:rsidR="0048688B" w:rsidRPr="00FC64E1">
        <w:rPr>
          <w:rFonts w:ascii="Junicode" w:hAnsi="Junicode"/>
          <w:sz w:val="28"/>
          <w:szCs w:val="28"/>
          <w:rPrChange w:id="18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Hauß br</w:t>
      </w:r>
      <w:r w:rsidR="00A2594E" w:rsidRPr="00FC64E1">
        <w:rPr>
          <w:rFonts w:ascii="Junicode" w:hAnsi="Junicode"/>
          <w:sz w:val="28"/>
          <w:szCs w:val="28"/>
          <w:rPrChange w:id="184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3527F3" w:rsidRPr="00FC64E1">
        <w:rPr>
          <w:rFonts w:ascii="Junicode" w:hAnsi="Junicode"/>
          <w:sz w:val="28"/>
          <w:szCs w:val="28"/>
          <w:rPrChange w:id="184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chte / und auff </w:t>
      </w:r>
      <w:r w:rsidR="00A2594E" w:rsidRPr="00FC64E1">
        <w:rPr>
          <w:rFonts w:ascii="Junicode" w:hAnsi="Junicode"/>
          <w:sz w:val="28"/>
          <w:szCs w:val="28"/>
          <w:rPrChange w:id="184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4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</w:t>
      </w:r>
      <w:r w:rsidR="0048688B" w:rsidRPr="00FC64E1">
        <w:rPr>
          <w:rFonts w:ascii="Junicode" w:hAnsi="Junicode"/>
          <w:sz w:val="28"/>
          <w:szCs w:val="28"/>
          <w:rPrChange w:id="184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4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Schlaffkammer gef</w:t>
      </w:r>
      <w:r w:rsidR="00A2594E" w:rsidRPr="00FC64E1">
        <w:rPr>
          <w:rFonts w:ascii="Junicode" w:hAnsi="Junicode"/>
          <w:sz w:val="28"/>
          <w:szCs w:val="28"/>
          <w:rPrChange w:id="185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7F3" w:rsidRPr="00FC64E1">
        <w:rPr>
          <w:rFonts w:ascii="Junicode" w:hAnsi="Junicode"/>
          <w:sz w:val="28"/>
          <w:szCs w:val="28"/>
          <w:rPrChange w:id="185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hette / dannoch der Haußwirt </w:t>
      </w:r>
      <w:r w:rsidR="00A2594E" w:rsidRPr="00FC64E1">
        <w:rPr>
          <w:rFonts w:ascii="Junicode" w:hAnsi="Junicode"/>
          <w:sz w:val="28"/>
          <w:szCs w:val="28"/>
          <w:rPrChange w:id="185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 von den</w:t>
      </w:r>
      <w:r w:rsidR="0048688B" w:rsidRPr="00FC64E1">
        <w:rPr>
          <w:rFonts w:ascii="Junicode" w:hAnsi="Junicode"/>
          <w:sz w:val="28"/>
          <w:szCs w:val="28"/>
          <w:rPrChange w:id="185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Stube / welche er den Studenten</w:t>
      </w:r>
      <w:r w:rsidR="0048688B" w:rsidRPr="00FC64E1">
        <w:rPr>
          <w:rFonts w:ascii="Junicode" w:hAnsi="Junicode"/>
          <w:sz w:val="28"/>
          <w:szCs w:val="28"/>
          <w:rPrChange w:id="185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verhe</w:t>
      </w:r>
      <w:r w:rsidR="00A2594E" w:rsidRPr="00FC64E1">
        <w:rPr>
          <w:rFonts w:ascii="Junicode" w:hAnsi="Junicode"/>
          <w:sz w:val="28"/>
          <w:szCs w:val="28"/>
          <w:rPrChange w:id="185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7F3" w:rsidRPr="00FC64E1">
        <w:rPr>
          <w:rFonts w:ascii="Junicode" w:hAnsi="Junicode"/>
          <w:sz w:val="28"/>
          <w:szCs w:val="28"/>
          <w:rPrChange w:id="185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ret hette / nicht abjagen d</w:t>
      </w:r>
      <w:r w:rsidR="00A2594E" w:rsidRPr="00FC64E1">
        <w:rPr>
          <w:rFonts w:ascii="Junicode" w:hAnsi="Junicode"/>
          <w:sz w:val="28"/>
          <w:szCs w:val="28"/>
          <w:rPrChange w:id="185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3527F3" w:rsidRPr="00FC64E1">
        <w:rPr>
          <w:rFonts w:ascii="Junicode" w:hAnsi="Junicode"/>
          <w:sz w:val="28"/>
          <w:szCs w:val="28"/>
          <w:rPrChange w:id="185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rffte / ange</w:t>
      </w:r>
      <w:r w:rsidR="00A2594E" w:rsidRPr="00FC64E1">
        <w:rPr>
          <w:rFonts w:ascii="Junicode" w:hAnsi="Junicode"/>
          <w:sz w:val="28"/>
          <w:szCs w:val="28"/>
          <w:rPrChange w:id="185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ehen </w:t>
      </w:r>
      <w:r w:rsidR="00A2594E" w:rsidRPr="00FC64E1">
        <w:rPr>
          <w:rFonts w:ascii="Junicode" w:hAnsi="Junicode"/>
          <w:sz w:val="28"/>
          <w:szCs w:val="28"/>
          <w:rPrChange w:id="185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olchen zu bedenken</w:t>
      </w:r>
      <w:r w:rsidR="0048688B" w:rsidRPr="00FC64E1">
        <w:rPr>
          <w:rFonts w:ascii="Junicode" w:hAnsi="Junicode"/>
          <w:sz w:val="28"/>
          <w:szCs w:val="28"/>
          <w:rPrChange w:id="185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</w:t>
      </w:r>
      <w:r w:rsidR="00A2594E" w:rsidRPr="00FC64E1">
        <w:rPr>
          <w:rFonts w:ascii="Junicode" w:hAnsi="Junicode"/>
          <w:sz w:val="28"/>
          <w:szCs w:val="28"/>
          <w:rPrChange w:id="185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527F3" w:rsidRPr="00FC64E1">
        <w:rPr>
          <w:rFonts w:ascii="Junicode" w:hAnsi="Junicode"/>
          <w:sz w:val="28"/>
          <w:szCs w:val="28"/>
          <w:rPrChange w:id="185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ret / quod </w:t>
      </w:r>
      <w:r w:rsidR="00A2594E" w:rsidRPr="00FC64E1">
        <w:rPr>
          <w:rFonts w:ascii="Junicode" w:hAnsi="Junicode"/>
          <w:sz w:val="28"/>
          <w:szCs w:val="28"/>
          <w:rPrChange w:id="185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tudio</w:t>
      </w:r>
      <w:r w:rsidR="00A2594E" w:rsidRPr="00FC64E1">
        <w:rPr>
          <w:rFonts w:ascii="Junicode" w:hAnsi="Junicode"/>
          <w:sz w:val="28"/>
          <w:szCs w:val="28"/>
          <w:rPrChange w:id="185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us non po</w:t>
      </w:r>
      <w:r w:rsidR="00A2594E" w:rsidRPr="00FC64E1">
        <w:rPr>
          <w:rFonts w:ascii="Junicode" w:hAnsi="Junicode"/>
          <w:sz w:val="28"/>
          <w:szCs w:val="28"/>
          <w:rPrChange w:id="185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3527F3" w:rsidRPr="00FC64E1">
        <w:rPr>
          <w:rFonts w:ascii="Junicode" w:hAnsi="Junicode"/>
          <w:sz w:val="28"/>
          <w:szCs w:val="28"/>
          <w:rPrChange w:id="185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it</w:t>
      </w:r>
      <w:r w:rsidR="0048688B" w:rsidRPr="00FC64E1">
        <w:rPr>
          <w:rFonts w:ascii="Junicode" w:hAnsi="Junicode"/>
          <w:sz w:val="28"/>
          <w:szCs w:val="28"/>
          <w:rPrChange w:id="185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ca</w:t>
      </w:r>
      <w:r w:rsidR="00A2594E" w:rsidRPr="00FC64E1">
        <w:rPr>
          <w:rFonts w:ascii="Junicode" w:hAnsi="Junicode"/>
          <w:sz w:val="28"/>
          <w:szCs w:val="28"/>
          <w:rPrChange w:id="185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tus vivere, und kein Bokfinke </w:t>
      </w:r>
      <w:r w:rsidR="00A2594E" w:rsidRPr="00FC64E1">
        <w:rPr>
          <w:rFonts w:ascii="Junicode" w:hAnsi="Junicode"/>
          <w:sz w:val="28"/>
          <w:szCs w:val="28"/>
          <w:rPrChange w:id="185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</w:t>
      </w:r>
      <w:r w:rsidR="0048688B" w:rsidRPr="00FC64E1">
        <w:rPr>
          <w:rFonts w:ascii="Junicode" w:hAnsi="Junicode"/>
          <w:sz w:val="28"/>
          <w:szCs w:val="28"/>
          <w:rPrChange w:id="185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auff dem Baum herum tanzet.</w:t>
      </w:r>
      <w:r w:rsidR="0048688B" w:rsidRPr="00FC64E1">
        <w:rPr>
          <w:rFonts w:ascii="Junicode" w:hAnsi="Junicode"/>
          <w:sz w:val="28"/>
          <w:szCs w:val="28"/>
          <w:rPrChange w:id="185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Secund. Bald. in l. ædem. C. de</w:t>
      </w:r>
      <w:r w:rsidR="0048688B" w:rsidRPr="00FC64E1">
        <w:rPr>
          <w:rFonts w:ascii="Junicode" w:hAnsi="Junicode"/>
          <w:sz w:val="28"/>
          <w:szCs w:val="28"/>
          <w:rPrChange w:id="185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locat. &amp; cond. Albert. in l. non</w:t>
      </w:r>
      <w:r w:rsidR="0048688B" w:rsidRPr="00FC64E1">
        <w:rPr>
          <w:rFonts w:ascii="Junicode" w:hAnsi="Junicode"/>
          <w:sz w:val="28"/>
          <w:szCs w:val="28"/>
          <w:rPrChange w:id="185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aliter. ff. de u</w:t>
      </w:r>
      <w:r w:rsidR="00A2594E" w:rsidRPr="00FC64E1">
        <w:rPr>
          <w:rFonts w:ascii="Junicode" w:hAnsi="Junicode"/>
          <w:sz w:val="28"/>
          <w:szCs w:val="28"/>
          <w:rPrChange w:id="185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 &amp; habit. Pet. Rebuff.</w:t>
      </w:r>
      <w:r w:rsidR="0048688B" w:rsidRPr="00FC64E1">
        <w:rPr>
          <w:rFonts w:ascii="Junicode" w:hAnsi="Junicode"/>
          <w:sz w:val="28"/>
          <w:szCs w:val="28"/>
          <w:rPrChange w:id="185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comm. ad auth. habitam. C. ne</w:t>
      </w:r>
      <w:r w:rsidR="00470D88" w:rsidRPr="00FC64E1">
        <w:rPr>
          <w:rFonts w:ascii="Junicode" w:hAnsi="Junicode"/>
          <w:sz w:val="28"/>
          <w:szCs w:val="28"/>
          <w:rPrChange w:id="185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fil. pro pat. &amp; de privil. univer</w:t>
      </w:r>
      <w:r w:rsidR="00A2594E" w:rsidRPr="00FC64E1">
        <w:rPr>
          <w:rFonts w:ascii="Junicode" w:hAnsi="Junicode"/>
          <w:sz w:val="28"/>
          <w:szCs w:val="28"/>
          <w:rPrChange w:id="185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527F3" w:rsidRPr="00FC64E1">
        <w:rPr>
          <w:rFonts w:ascii="Junicode" w:hAnsi="Junicode"/>
          <w:sz w:val="28"/>
          <w:szCs w:val="28"/>
          <w:rPrChange w:id="185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. p.</w:t>
      </w:r>
      <w:r w:rsidR="0048688B" w:rsidRPr="00FC64E1">
        <w:rPr>
          <w:rFonts w:ascii="Junicode" w:hAnsi="Junicode"/>
          <w:sz w:val="28"/>
          <w:szCs w:val="28"/>
          <w:rPrChange w:id="185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527F3" w:rsidRPr="00FC64E1">
        <w:rPr>
          <w:rFonts w:ascii="Junicode" w:hAnsi="Junicode"/>
          <w:sz w:val="28"/>
          <w:szCs w:val="28"/>
          <w:rPrChange w:id="185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1. c. 2.</w:t>
      </w:r>
    </w:p>
    <w:p w14:paraId="0BBC7775" w14:textId="09234255" w:rsidR="003527F3" w:rsidRPr="00FC64E1" w:rsidRDefault="003527F3" w:rsidP="001B2A6D">
      <w:pPr>
        <w:spacing w:line="360" w:lineRule="auto"/>
        <w:rPr>
          <w:rFonts w:ascii="Junicode" w:hAnsi="Junicode"/>
          <w:sz w:val="28"/>
          <w:szCs w:val="28"/>
          <w:rPrChange w:id="185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5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Derowegen wan jhr </w:t>
      </w:r>
      <w:r w:rsidR="00A2594E" w:rsidRPr="00FC64E1">
        <w:rPr>
          <w:rFonts w:ascii="Junicode" w:hAnsi="Junicode"/>
          <w:sz w:val="28"/>
          <w:szCs w:val="28"/>
          <w:rPrChange w:id="185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ehet / daß</w:t>
      </w:r>
      <w:r w:rsidR="0048688B" w:rsidRPr="00FC64E1">
        <w:rPr>
          <w:rFonts w:ascii="Junicode" w:hAnsi="Junicode"/>
          <w:sz w:val="28"/>
          <w:szCs w:val="28"/>
          <w:rPrChange w:id="185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jhre Jungen oder Po</w:t>
      </w:r>
      <w:r w:rsidR="00A2594E" w:rsidRPr="00FC64E1">
        <w:rPr>
          <w:rFonts w:ascii="Junicode" w:hAnsi="Junicode"/>
          <w:sz w:val="28"/>
          <w:szCs w:val="28"/>
          <w:rPrChange w:id="185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tilionen zu</w:t>
      </w:r>
      <w:r w:rsidR="0048688B" w:rsidRPr="00FC64E1">
        <w:rPr>
          <w:rFonts w:ascii="Junicode" w:hAnsi="Junicode"/>
          <w:sz w:val="28"/>
          <w:szCs w:val="28"/>
          <w:rPrChange w:id="185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eueren Weibern und T</w:t>
      </w:r>
      <w:r w:rsidR="00A2594E" w:rsidRPr="00FC64E1">
        <w:rPr>
          <w:rFonts w:ascii="Junicode" w:hAnsi="Junicode"/>
          <w:sz w:val="28"/>
          <w:szCs w:val="28"/>
          <w:rPrChange w:id="185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5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chtern ab- </w:t>
      </w:r>
      <w:r w:rsidRPr="00FC64E1">
        <w:rPr>
          <w:rFonts w:ascii="Junicode" w:hAnsi="Junicode"/>
          <w:sz w:val="28"/>
          <w:szCs w:val="28"/>
          <w:rPrChange w:id="185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zugehen / gedenket frei / daß</w:t>
      </w:r>
      <w:r w:rsidR="0048688B" w:rsidRPr="00FC64E1">
        <w:rPr>
          <w:rFonts w:ascii="Junicode" w:hAnsi="Junicode"/>
          <w:sz w:val="28"/>
          <w:szCs w:val="28"/>
          <w:rPrChange w:id="185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Ende nah / und das es </w:t>
      </w:r>
      <w:r w:rsidR="00A2594E" w:rsidRPr="00FC64E1">
        <w:rPr>
          <w:rFonts w:ascii="Junicode" w:hAnsi="Junicode"/>
          <w:sz w:val="28"/>
          <w:szCs w:val="28"/>
          <w:rPrChange w:id="185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5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</w:t>
      </w:r>
      <w:r w:rsidR="0048688B" w:rsidRPr="00FC64E1">
        <w:rPr>
          <w:rFonts w:ascii="Junicode" w:hAnsi="Junicode"/>
          <w:sz w:val="28"/>
          <w:szCs w:val="28"/>
          <w:rPrChange w:id="185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5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/ und jhre Ehre allein zu thun</w:t>
      </w:r>
      <w:r w:rsidR="0048688B" w:rsidRPr="00FC64E1">
        <w:rPr>
          <w:rFonts w:ascii="Junicode" w:hAnsi="Junicode"/>
          <w:sz w:val="28"/>
          <w:szCs w:val="28"/>
          <w:rPrChange w:id="185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5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/ dar</w:t>
      </w:r>
      <w:r w:rsidR="00A2594E" w:rsidRPr="00FC64E1">
        <w:rPr>
          <w:rFonts w:ascii="Junicode" w:hAnsi="Junicode"/>
          <w:sz w:val="28"/>
          <w:szCs w:val="28"/>
          <w:rPrChange w:id="185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5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 bauet vor / und </w:t>
      </w:r>
      <w:r w:rsidR="00A2594E" w:rsidRPr="00FC64E1">
        <w:rPr>
          <w:rFonts w:ascii="Junicode" w:hAnsi="Junicode"/>
          <w:sz w:val="28"/>
          <w:szCs w:val="28"/>
          <w:rPrChange w:id="185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chaffet</w:t>
      </w:r>
      <w:r w:rsidR="0048688B" w:rsidRPr="00FC64E1">
        <w:rPr>
          <w:rFonts w:ascii="Junicode" w:hAnsi="Junicode"/>
          <w:sz w:val="28"/>
          <w:szCs w:val="28"/>
          <w:rPrChange w:id="185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dergleichen Po</w:t>
      </w:r>
      <w:r w:rsidR="00A2594E" w:rsidRPr="00FC64E1">
        <w:rPr>
          <w:rFonts w:ascii="Junicode" w:hAnsi="Junicode"/>
          <w:sz w:val="28"/>
          <w:szCs w:val="28"/>
          <w:rPrChange w:id="185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tboten ab / auff</w:t>
      </w:r>
      <w:r w:rsidR="0048688B" w:rsidRPr="00FC64E1">
        <w:rPr>
          <w:rFonts w:ascii="Junicode" w:hAnsi="Junicode"/>
          <w:sz w:val="28"/>
          <w:szCs w:val="28"/>
          <w:rPrChange w:id="185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daß jhr nicht zu </w:t>
      </w:r>
      <w:r w:rsidR="00A2594E" w:rsidRPr="00FC64E1">
        <w:rPr>
          <w:rFonts w:ascii="Junicode" w:hAnsi="Junicode"/>
          <w:sz w:val="28"/>
          <w:szCs w:val="28"/>
          <w:rPrChange w:id="185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</w:t>
      </w:r>
      <w:r w:rsidR="00A2594E" w:rsidRPr="00FC64E1">
        <w:rPr>
          <w:rFonts w:ascii="Junicode" w:hAnsi="Junicode"/>
          <w:sz w:val="28"/>
          <w:szCs w:val="28"/>
          <w:rPrChange w:id="185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8688B" w:rsidRPr="00FC64E1">
        <w:rPr>
          <w:rFonts w:ascii="Junicode" w:hAnsi="Junicode"/>
          <w:sz w:val="28"/>
          <w:szCs w:val="28"/>
          <w:rPrChange w:id="185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mit dem Euripide klaget / malarum fœmina</w:t>
      </w:r>
      <w:r w:rsidRPr="00FC64E1">
        <w:rPr>
          <w:rFonts w:ascii="Junicode" w:hAnsi="Junicode"/>
          <w:sz w:val="28"/>
          <w:szCs w:val="28"/>
          <w:rPrChange w:id="185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rum introitus me perdidit, quæ</w:t>
      </w:r>
      <w:r w:rsidR="0048688B" w:rsidRPr="00FC64E1">
        <w:rPr>
          <w:rFonts w:ascii="Junicode" w:hAnsi="Junicode"/>
          <w:sz w:val="28"/>
          <w:szCs w:val="28"/>
          <w:rPrChange w:id="185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mihi vel potius filiabus, &amp; fœminæ</w:t>
      </w:r>
      <w:r w:rsidR="0048688B" w:rsidRPr="00FC64E1">
        <w:rPr>
          <w:rFonts w:ascii="Junicode" w:hAnsi="Junicode"/>
          <w:sz w:val="28"/>
          <w:szCs w:val="28"/>
          <w:rPrChange w:id="185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meis loquentes hos blandè per</w:t>
      </w:r>
      <w:r w:rsidR="00A2594E" w:rsidRPr="00FC64E1">
        <w:rPr>
          <w:rFonts w:ascii="Junicode" w:hAnsi="Junicode"/>
          <w:sz w:val="28"/>
          <w:szCs w:val="28"/>
          <w:rPrChange w:id="185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uaferunt </w:t>
      </w:r>
      <w:r w:rsidR="00A2594E" w:rsidRPr="00FC64E1">
        <w:rPr>
          <w:rFonts w:ascii="Junicode" w:hAnsi="Junicode"/>
          <w:sz w:val="28"/>
          <w:szCs w:val="28"/>
          <w:rPrChange w:id="185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5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ermones &amp;c. d. i. Alte Huren</w:t>
      </w:r>
      <w:r w:rsidR="0048688B" w:rsidRPr="00FC64E1">
        <w:rPr>
          <w:rFonts w:ascii="Junicode" w:hAnsi="Junicode"/>
          <w:sz w:val="28"/>
          <w:szCs w:val="28"/>
          <w:rPrChange w:id="185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Kuplerinnen / haben durch</w:t>
      </w:r>
      <w:r w:rsidR="0048688B" w:rsidRPr="00FC64E1">
        <w:rPr>
          <w:rFonts w:ascii="Junicode" w:hAnsi="Junicode"/>
          <w:sz w:val="28"/>
          <w:szCs w:val="28"/>
          <w:rPrChange w:id="185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5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offters be</w:t>
      </w:r>
      <w:r w:rsidR="00A2594E" w:rsidRPr="00FC64E1">
        <w:rPr>
          <w:rFonts w:ascii="Junicode" w:hAnsi="Junicode"/>
          <w:sz w:val="28"/>
          <w:szCs w:val="28"/>
          <w:rPrChange w:id="186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uchen und durch jhre</w:t>
      </w:r>
      <w:r w:rsidR="0048688B" w:rsidRPr="00FC64E1">
        <w:rPr>
          <w:rFonts w:ascii="Junicode" w:hAnsi="Junicode"/>
          <w:sz w:val="28"/>
          <w:szCs w:val="28"/>
          <w:rPrChange w:id="186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6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chmeichleri</w:t>
      </w:r>
      <w:r w:rsidR="00A2594E" w:rsidRPr="00FC64E1">
        <w:rPr>
          <w:rFonts w:ascii="Junicode" w:hAnsi="Junicode"/>
          <w:sz w:val="28"/>
          <w:szCs w:val="28"/>
          <w:rPrChange w:id="186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Reden / mein Haus</w:t>
      </w:r>
      <w:r w:rsidR="0048688B" w:rsidRPr="00FC64E1">
        <w:rPr>
          <w:rFonts w:ascii="Junicode" w:hAnsi="Junicode"/>
          <w:sz w:val="28"/>
          <w:szCs w:val="28"/>
          <w:rPrChange w:id="186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6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befleket / meine Frau und T</w:t>
      </w:r>
      <w:r w:rsidR="00A2594E" w:rsidRPr="00FC64E1">
        <w:rPr>
          <w:rFonts w:ascii="Junicode" w:hAnsi="Junicode"/>
          <w:sz w:val="28"/>
          <w:szCs w:val="28"/>
          <w:rPrChange w:id="186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86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chter</w:t>
      </w:r>
      <w:r w:rsidR="0048688B" w:rsidRPr="00FC64E1">
        <w:rPr>
          <w:rFonts w:ascii="Junicode" w:hAnsi="Junicode"/>
          <w:sz w:val="28"/>
          <w:szCs w:val="28"/>
          <w:rPrChange w:id="186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6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Spot / und Schand ge</w:t>
      </w:r>
      <w:r w:rsidR="00A2594E" w:rsidRPr="00FC64E1">
        <w:rPr>
          <w:rFonts w:ascii="Junicode" w:hAnsi="Junicode"/>
          <w:sz w:val="28"/>
          <w:szCs w:val="28"/>
          <w:rPrChange w:id="186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 ja</w:t>
      </w:r>
      <w:r w:rsidR="0048688B" w:rsidRPr="00FC64E1">
        <w:rPr>
          <w:rFonts w:ascii="Junicode" w:hAnsi="Junicode"/>
          <w:sz w:val="28"/>
          <w:szCs w:val="28"/>
          <w:rPrChange w:id="186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6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mich </w:t>
      </w:r>
      <w:r w:rsidR="00A2594E" w:rsidRPr="00FC64E1">
        <w:rPr>
          <w:rFonts w:ascii="Junicode" w:hAnsi="Junicode"/>
          <w:sz w:val="28"/>
          <w:szCs w:val="28"/>
          <w:rPrChange w:id="186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6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 Ehre und guter Namen</w:t>
      </w:r>
      <w:r w:rsidR="0048688B" w:rsidRPr="00FC64E1">
        <w:rPr>
          <w:rFonts w:ascii="Junicode" w:hAnsi="Junicode"/>
          <w:sz w:val="28"/>
          <w:szCs w:val="28"/>
          <w:rPrChange w:id="186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6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gebracht.</w:t>
      </w:r>
    </w:p>
    <w:p w14:paraId="2F91B996" w14:textId="0472772D" w:rsidR="00404556" w:rsidRPr="00FC64E1" w:rsidRDefault="003527F3" w:rsidP="001B2A6D">
      <w:pPr>
        <w:spacing w:line="360" w:lineRule="auto"/>
        <w:rPr>
          <w:rFonts w:ascii="Junicode" w:hAnsi="Junicode"/>
          <w:sz w:val="28"/>
          <w:szCs w:val="28"/>
          <w:rPrChange w:id="186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6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G</w:t>
      </w:r>
      <w:r w:rsidR="00A2594E" w:rsidRPr="00FC64E1">
        <w:rPr>
          <w:rFonts w:ascii="Junicode" w:hAnsi="Junicode"/>
          <w:sz w:val="28"/>
          <w:szCs w:val="28"/>
          <w:rPrChange w:id="186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86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nnet euren Weibern uñ T</w:t>
      </w:r>
      <w:r w:rsidR="00A2594E" w:rsidRPr="00FC64E1">
        <w:rPr>
          <w:rFonts w:ascii="Junicode" w:hAnsi="Junicode"/>
          <w:sz w:val="28"/>
          <w:szCs w:val="28"/>
          <w:rPrChange w:id="186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6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</w:t>
      </w:r>
      <w:r w:rsidRPr="00FC64E1">
        <w:rPr>
          <w:rFonts w:ascii="Junicode" w:hAnsi="Junicode"/>
          <w:sz w:val="28"/>
          <w:szCs w:val="28"/>
          <w:rPrChange w:id="186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tern auch nicht / daß </w:t>
      </w:r>
      <w:r w:rsidR="00A2594E" w:rsidRPr="00FC64E1">
        <w:rPr>
          <w:rFonts w:ascii="Junicode" w:hAnsi="Junicode"/>
          <w:sz w:val="28"/>
          <w:szCs w:val="28"/>
          <w:rPrChange w:id="186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6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auff allen</w:t>
      </w:r>
      <w:r w:rsidR="00470D88" w:rsidRPr="00FC64E1">
        <w:rPr>
          <w:rFonts w:ascii="Junicode" w:hAnsi="Junicode"/>
          <w:sz w:val="28"/>
          <w:szCs w:val="28"/>
          <w:rPrChange w:id="186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Hochzeiten / Abendt</w:t>
      </w:r>
      <w:r w:rsidR="00A2594E" w:rsidRPr="00FC64E1">
        <w:rPr>
          <w:rFonts w:ascii="Junicode" w:hAnsi="Junicode"/>
          <w:sz w:val="28"/>
          <w:szCs w:val="28"/>
          <w:rPrChange w:id="186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8688B" w:rsidRPr="00FC64E1">
        <w:rPr>
          <w:rFonts w:ascii="Junicode" w:hAnsi="Junicode"/>
          <w:sz w:val="28"/>
          <w:szCs w:val="28"/>
          <w:rPrChange w:id="186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nzen und Co</w:t>
      </w:r>
      <w:r w:rsidR="00662D50" w:rsidRPr="00FC64E1">
        <w:rPr>
          <w:rFonts w:ascii="Junicode" w:hAnsi="Junicode"/>
          <w:sz w:val="28"/>
          <w:szCs w:val="28"/>
          <w:rPrChange w:id="186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mœdien / auch Balleten </w:t>
      </w:r>
      <w:r w:rsidR="00A2594E" w:rsidRPr="00FC64E1">
        <w:rPr>
          <w:rFonts w:ascii="Junicode" w:hAnsi="Junicode"/>
          <w:sz w:val="28"/>
          <w:szCs w:val="28"/>
          <w:rPrChange w:id="186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62D50" w:rsidRPr="00FC64E1">
        <w:rPr>
          <w:rFonts w:ascii="Junicode" w:hAnsi="Junicode"/>
          <w:sz w:val="28"/>
          <w:szCs w:val="28"/>
          <w:rPrChange w:id="186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finden</w:t>
      </w:r>
      <w:r w:rsidR="0048688B" w:rsidRPr="00FC64E1">
        <w:rPr>
          <w:rFonts w:ascii="Junicode" w:hAnsi="Junicode"/>
          <w:sz w:val="28"/>
          <w:szCs w:val="28"/>
          <w:rPrChange w:id="186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86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662D50" w:rsidRPr="00FC64E1">
        <w:rPr>
          <w:rFonts w:ascii="Junicode" w:hAnsi="Junicode"/>
          <w:sz w:val="28"/>
          <w:szCs w:val="28"/>
          <w:rPrChange w:id="186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und wie man </w:t>
      </w:r>
      <w:r w:rsidR="00A2594E" w:rsidRPr="00FC64E1">
        <w:rPr>
          <w:rFonts w:ascii="Junicode" w:hAnsi="Junicode"/>
          <w:sz w:val="28"/>
          <w:szCs w:val="28"/>
          <w:rPrChange w:id="186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62D50" w:rsidRPr="00FC64E1">
        <w:rPr>
          <w:rFonts w:ascii="Junicode" w:hAnsi="Junicode"/>
          <w:sz w:val="28"/>
          <w:szCs w:val="28"/>
          <w:rPrChange w:id="186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aget / die Na</w:t>
      </w:r>
      <w:r w:rsidR="00A2594E" w:rsidRPr="00FC64E1">
        <w:rPr>
          <w:rFonts w:ascii="Junicode" w:hAnsi="Junicode"/>
          <w:sz w:val="28"/>
          <w:szCs w:val="28"/>
          <w:rPrChange w:id="186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62D50" w:rsidRPr="00FC64E1">
        <w:rPr>
          <w:rFonts w:ascii="Junicode" w:hAnsi="Junicode"/>
          <w:sz w:val="28"/>
          <w:szCs w:val="28"/>
          <w:rPrChange w:id="186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8688B" w:rsidRPr="00FC64E1">
        <w:rPr>
          <w:rFonts w:ascii="Junicode" w:hAnsi="Junicode"/>
          <w:sz w:val="28"/>
          <w:szCs w:val="28"/>
          <w:rPrChange w:id="186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allen L</w:t>
      </w:r>
      <w:r w:rsidR="00A2594E" w:rsidRPr="00FC64E1">
        <w:rPr>
          <w:rFonts w:ascii="Junicode" w:hAnsi="Junicode"/>
          <w:sz w:val="28"/>
          <w:szCs w:val="28"/>
          <w:rPrChange w:id="186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662D50" w:rsidRPr="00FC64E1">
        <w:rPr>
          <w:rFonts w:ascii="Junicode" w:hAnsi="Junicode"/>
          <w:sz w:val="28"/>
          <w:szCs w:val="28"/>
          <w:rPrChange w:id="186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chern haben / Es i</w:t>
      </w:r>
      <w:r w:rsidR="00A2594E" w:rsidRPr="00FC64E1">
        <w:rPr>
          <w:rFonts w:ascii="Junicode" w:hAnsi="Junicode"/>
          <w:sz w:val="28"/>
          <w:szCs w:val="28"/>
          <w:rPrChange w:id="186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62D50" w:rsidRPr="00FC64E1">
        <w:rPr>
          <w:rFonts w:ascii="Junicode" w:hAnsi="Junicode"/>
          <w:sz w:val="28"/>
          <w:szCs w:val="28"/>
          <w:rPrChange w:id="186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ein</w:t>
      </w:r>
      <w:r w:rsidR="0048688B" w:rsidRPr="00FC64E1">
        <w:rPr>
          <w:rFonts w:ascii="Junicode" w:hAnsi="Junicode"/>
          <w:sz w:val="28"/>
          <w:szCs w:val="28"/>
          <w:rPrChange w:id="186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altes Sprichwort / daß Vorwiz</w:t>
      </w:r>
      <w:r w:rsidR="0048688B" w:rsidRPr="00FC64E1">
        <w:rPr>
          <w:rFonts w:ascii="Junicode" w:hAnsi="Junicode"/>
          <w:sz w:val="28"/>
          <w:szCs w:val="28"/>
          <w:rPrChange w:id="186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machet Jungfrauen theuer / und</w:t>
      </w:r>
      <w:r w:rsidR="0048688B" w:rsidRPr="00FC64E1">
        <w:rPr>
          <w:rFonts w:ascii="Junicode" w:hAnsi="Junicode"/>
          <w:sz w:val="28"/>
          <w:szCs w:val="28"/>
          <w:rPrChange w:id="186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662D50" w:rsidRPr="00FC64E1">
        <w:rPr>
          <w:rFonts w:ascii="Junicode" w:hAnsi="Junicode"/>
          <w:sz w:val="28"/>
          <w:szCs w:val="28"/>
          <w:rPrChange w:id="186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die</w:t>
      </w:r>
      <w:r w:rsidR="00A2594E" w:rsidRPr="00FC64E1">
        <w:rPr>
          <w:rFonts w:ascii="Junicode" w:hAnsi="Junicode"/>
          <w:sz w:val="28"/>
          <w:szCs w:val="28"/>
          <w:rPrChange w:id="186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662D50" w:rsidRPr="00FC64E1">
        <w:rPr>
          <w:rFonts w:ascii="Junicode" w:hAnsi="Junicode"/>
          <w:sz w:val="28"/>
          <w:szCs w:val="28"/>
          <w:rPrChange w:id="186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</w:t>
      </w:r>
      <w:r w:rsidR="00404556" w:rsidRPr="00FC64E1">
        <w:rPr>
          <w:rFonts w:ascii="Junicode" w:hAnsi="Junicode"/>
          <w:sz w:val="28"/>
          <w:szCs w:val="28"/>
          <w:rPrChange w:id="186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Comœdien vor Frucht</w:t>
      </w:r>
      <w:r w:rsidR="0048688B" w:rsidRPr="00FC64E1">
        <w:rPr>
          <w:rFonts w:ascii="Junicode" w:hAnsi="Junicode"/>
          <w:sz w:val="28"/>
          <w:szCs w:val="28"/>
          <w:rPrChange w:id="186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bringen / </w:t>
      </w:r>
      <w:r w:rsidR="00A2594E" w:rsidRPr="00FC64E1">
        <w:rPr>
          <w:rFonts w:ascii="Junicode" w:hAnsi="Junicode"/>
          <w:sz w:val="28"/>
          <w:szCs w:val="28"/>
          <w:rPrChange w:id="186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olches i</w:t>
      </w:r>
      <w:r w:rsidR="00A2594E" w:rsidRPr="00FC64E1">
        <w:rPr>
          <w:rFonts w:ascii="Junicode" w:hAnsi="Junicode"/>
          <w:sz w:val="28"/>
          <w:szCs w:val="28"/>
          <w:rPrChange w:id="186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aus vielen</w:t>
      </w:r>
      <w:r w:rsidR="0048688B" w:rsidRPr="00FC64E1">
        <w:rPr>
          <w:rFonts w:ascii="Junicode" w:hAnsi="Junicode"/>
          <w:sz w:val="28"/>
          <w:szCs w:val="28"/>
          <w:rPrChange w:id="186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Exempeln abzunemen / in</w:t>
      </w:r>
      <w:r w:rsidR="00A2594E" w:rsidRPr="00FC64E1">
        <w:rPr>
          <w:rFonts w:ascii="Junicode" w:hAnsi="Junicode"/>
          <w:sz w:val="28"/>
          <w:szCs w:val="28"/>
          <w:rPrChange w:id="186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onderheit</w:t>
      </w:r>
      <w:r w:rsidR="0048688B" w:rsidRPr="00FC64E1">
        <w:rPr>
          <w:rFonts w:ascii="Junicode" w:hAnsi="Junicode"/>
          <w:sz w:val="28"/>
          <w:szCs w:val="28"/>
          <w:rPrChange w:id="186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la</w:t>
      </w:r>
      <w:r w:rsidR="00A2594E" w:rsidRPr="00FC64E1">
        <w:rPr>
          <w:rFonts w:ascii="Junicode" w:hAnsi="Junicode"/>
          <w:sz w:val="28"/>
          <w:szCs w:val="28"/>
          <w:rPrChange w:id="186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04556" w:rsidRPr="00FC64E1">
        <w:rPr>
          <w:rFonts w:ascii="Junicode" w:hAnsi="Junicode"/>
          <w:sz w:val="28"/>
          <w:szCs w:val="28"/>
          <w:rPrChange w:id="186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jhnen nicht zu / daß </w:t>
      </w:r>
      <w:r w:rsidR="00A2594E" w:rsidRPr="00FC64E1">
        <w:rPr>
          <w:rFonts w:ascii="Junicode" w:hAnsi="Junicode"/>
          <w:sz w:val="28"/>
          <w:szCs w:val="28"/>
          <w:rPrChange w:id="186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viel den</w:t>
      </w:r>
      <w:r w:rsidR="0048688B" w:rsidRPr="00FC64E1">
        <w:rPr>
          <w:rFonts w:ascii="Junicode" w:hAnsi="Junicode"/>
          <w:sz w:val="28"/>
          <w:szCs w:val="28"/>
          <w:rPrChange w:id="186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Ovidius von Kun</w:t>
      </w:r>
      <w:r w:rsidR="00A2594E" w:rsidRPr="00FC64E1">
        <w:rPr>
          <w:rFonts w:ascii="Junicode" w:hAnsi="Junicode"/>
          <w:sz w:val="28"/>
          <w:szCs w:val="28"/>
          <w:rPrChange w:id="186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der Liebe /</w:t>
      </w:r>
      <w:r w:rsidR="0048688B" w:rsidRPr="00FC64E1">
        <w:rPr>
          <w:rFonts w:ascii="Junicode" w:hAnsi="Junicode"/>
          <w:sz w:val="28"/>
          <w:szCs w:val="28"/>
          <w:rPrChange w:id="186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im Amadiß / in den Complementen /</w:t>
      </w:r>
      <w:r w:rsidR="0048688B" w:rsidRPr="00FC64E1">
        <w:rPr>
          <w:rFonts w:ascii="Junicode" w:hAnsi="Junicode"/>
          <w:sz w:val="28"/>
          <w:szCs w:val="28"/>
          <w:rPrChange w:id="186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Liebes-B</w:t>
      </w:r>
      <w:r w:rsidR="00A2594E" w:rsidRPr="00FC64E1">
        <w:rPr>
          <w:rFonts w:ascii="Junicode" w:hAnsi="Junicode"/>
          <w:sz w:val="28"/>
          <w:szCs w:val="28"/>
          <w:rPrChange w:id="186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6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chern und Hi</w:t>
      </w:r>
      <w:r w:rsidR="00A2594E" w:rsidRPr="00FC64E1">
        <w:rPr>
          <w:rFonts w:ascii="Junicode" w:hAnsi="Junicode"/>
          <w:sz w:val="28"/>
          <w:szCs w:val="28"/>
          <w:rPrChange w:id="186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6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torien ob</w:t>
      </w:r>
      <w:r w:rsidR="00404556" w:rsidRPr="00FC64E1">
        <w:rPr>
          <w:rFonts w:ascii="Junicode" w:hAnsi="Junicode"/>
          <w:sz w:val="28"/>
          <w:szCs w:val="28"/>
          <w:rPrChange w:id="186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gemeldet / auch im gering</w:t>
      </w:r>
      <w:r w:rsidR="00A2594E" w:rsidRPr="00FC64E1">
        <w:rPr>
          <w:rFonts w:ascii="Junicode" w:hAnsi="Junicode"/>
          <w:sz w:val="28"/>
          <w:szCs w:val="28"/>
          <w:rPrChange w:id="186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nicht</w:t>
      </w:r>
      <w:r w:rsidR="0048688B" w:rsidRPr="00FC64E1">
        <w:rPr>
          <w:rFonts w:ascii="Junicode" w:hAnsi="Junicode"/>
          <w:sz w:val="28"/>
          <w:szCs w:val="28"/>
          <w:rPrChange w:id="186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in des Boccaccii zwei hundert</w:t>
      </w:r>
      <w:r w:rsidR="0048688B" w:rsidRPr="00FC64E1">
        <w:rPr>
          <w:rFonts w:ascii="Junicode" w:hAnsi="Junicode"/>
          <w:sz w:val="28"/>
          <w:szCs w:val="28"/>
          <w:rPrChange w:id="186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6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</w:t>
      </w:r>
      <w:r w:rsidR="00A2594E" w:rsidRPr="00FC64E1">
        <w:rPr>
          <w:rFonts w:ascii="Junicode" w:hAnsi="Junicode"/>
          <w:sz w:val="28"/>
          <w:szCs w:val="28"/>
          <w:rPrChange w:id="186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torien le</w:t>
      </w:r>
      <w:r w:rsidR="00A2594E" w:rsidRPr="00FC64E1">
        <w:rPr>
          <w:rFonts w:ascii="Junicode" w:hAnsi="Junicode"/>
          <w:sz w:val="28"/>
          <w:szCs w:val="28"/>
          <w:rPrChange w:id="186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6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und </w:t>
      </w:r>
      <w:r w:rsidR="00A2594E" w:rsidRPr="00FC64E1">
        <w:rPr>
          <w:rFonts w:ascii="Junicode" w:hAnsi="Junicode"/>
          <w:sz w:val="28"/>
          <w:szCs w:val="28"/>
          <w:rPrChange w:id="186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tudiren / dan</w:t>
      </w:r>
      <w:r w:rsidR="0048688B" w:rsidRPr="00FC64E1">
        <w:rPr>
          <w:rFonts w:ascii="Junicode" w:hAnsi="Junicode"/>
          <w:sz w:val="28"/>
          <w:szCs w:val="28"/>
          <w:rPrChange w:id="187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7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87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olten </w:t>
      </w:r>
      <w:r w:rsidR="00A2594E" w:rsidRPr="00FC64E1">
        <w:rPr>
          <w:rFonts w:ascii="Junicode" w:hAnsi="Junicode"/>
          <w:sz w:val="28"/>
          <w:szCs w:val="28"/>
          <w:rPrChange w:id="187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</w:t>
      </w:r>
      <w:r w:rsidR="00A2594E" w:rsidRPr="00FC64E1">
        <w:rPr>
          <w:rFonts w:ascii="Junicode" w:hAnsi="Junicode"/>
          <w:sz w:val="28"/>
          <w:szCs w:val="28"/>
          <w:rPrChange w:id="187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 Praxin und</w:t>
      </w:r>
      <w:r w:rsidR="0048688B" w:rsidRPr="00FC64E1">
        <w:rPr>
          <w:rFonts w:ascii="Junicode" w:hAnsi="Junicode"/>
          <w:sz w:val="28"/>
          <w:szCs w:val="28"/>
          <w:rPrChange w:id="187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Stylum bald fa</w:t>
      </w:r>
      <w:r w:rsidR="00A2594E" w:rsidRPr="00FC64E1">
        <w:rPr>
          <w:rFonts w:ascii="Junicode" w:hAnsi="Junicode"/>
          <w:sz w:val="28"/>
          <w:szCs w:val="28"/>
          <w:rPrChange w:id="187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04556" w:rsidRPr="00FC64E1">
        <w:rPr>
          <w:rFonts w:ascii="Junicode" w:hAnsi="Junicode"/>
          <w:sz w:val="28"/>
          <w:szCs w:val="28"/>
          <w:rPrChange w:id="187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euch</w:t>
      </w:r>
      <w:r w:rsidR="0048688B" w:rsidRPr="00FC64E1">
        <w:rPr>
          <w:rFonts w:ascii="Junicode" w:hAnsi="Junicode"/>
          <w:sz w:val="28"/>
          <w:szCs w:val="28"/>
          <w:rPrChange w:id="187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</w:t>
      </w:r>
      <w:r w:rsidR="00A2594E" w:rsidRPr="00FC64E1">
        <w:rPr>
          <w:rFonts w:ascii="Junicode" w:hAnsi="Junicode"/>
          <w:sz w:val="28"/>
          <w:szCs w:val="28"/>
          <w:rPrChange w:id="187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ehend betriegen / derohalbe</w:t>
      </w:r>
      <w:r w:rsidR="0048688B" w:rsidRPr="00FC64E1">
        <w:rPr>
          <w:rFonts w:ascii="Junicode" w:hAnsi="Junicode"/>
          <w:sz w:val="28"/>
          <w:szCs w:val="28"/>
          <w:rPrChange w:id="187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folget gegebenem Rath und Cau</w:t>
      </w:r>
      <w:r w:rsidR="00404556" w:rsidRPr="00FC64E1">
        <w:rPr>
          <w:rFonts w:ascii="Junicode" w:hAnsi="Junicode"/>
          <w:sz w:val="28"/>
          <w:szCs w:val="28"/>
          <w:rPrChange w:id="187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tel / damit jhr die H</w:t>
      </w:r>
      <w:r w:rsidR="00A2594E" w:rsidRPr="00FC64E1">
        <w:rPr>
          <w:rFonts w:ascii="Junicode" w:hAnsi="Junicode"/>
          <w:sz w:val="28"/>
          <w:szCs w:val="28"/>
          <w:rPrChange w:id="187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04556" w:rsidRPr="00FC64E1">
        <w:rPr>
          <w:rFonts w:ascii="Junicode" w:hAnsi="Junicode"/>
          <w:sz w:val="28"/>
          <w:szCs w:val="28"/>
          <w:rPrChange w:id="187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rner / </w:t>
      </w:r>
      <w:r w:rsidR="00A2594E" w:rsidRPr="00FC64E1">
        <w:rPr>
          <w:rFonts w:ascii="Junicode" w:hAnsi="Junicode"/>
          <w:sz w:val="28"/>
          <w:szCs w:val="28"/>
          <w:rPrChange w:id="187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euch</w:t>
      </w:r>
      <w:r w:rsidR="0048688B" w:rsidRPr="00FC64E1">
        <w:rPr>
          <w:rFonts w:ascii="Junicode" w:hAnsi="Junicode"/>
          <w:sz w:val="28"/>
          <w:szCs w:val="28"/>
          <w:rPrChange w:id="187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  <w:r w:rsidR="00A2594E" w:rsidRPr="00FC64E1">
        <w:rPr>
          <w:rFonts w:ascii="Junicode" w:hAnsi="Junicode"/>
          <w:sz w:val="28"/>
          <w:szCs w:val="28"/>
          <w:rPrChange w:id="187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04556" w:rsidRPr="00FC64E1">
        <w:rPr>
          <w:rFonts w:ascii="Junicode" w:hAnsi="Junicode"/>
          <w:sz w:val="28"/>
          <w:szCs w:val="28"/>
          <w:rPrChange w:id="187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zugel</w:t>
      </w:r>
      <w:r w:rsidR="00A2594E" w:rsidRPr="00FC64E1">
        <w:rPr>
          <w:rFonts w:ascii="Junicode" w:hAnsi="Junicode"/>
          <w:sz w:val="28"/>
          <w:szCs w:val="28"/>
          <w:rPrChange w:id="187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8688B" w:rsidRPr="00FC64E1">
        <w:rPr>
          <w:rFonts w:ascii="Junicode" w:hAnsi="Junicode"/>
          <w:sz w:val="28"/>
          <w:szCs w:val="28"/>
          <w:rPrChange w:id="187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werden / vermei</w:t>
      </w:r>
      <w:r w:rsidR="00404556" w:rsidRPr="00FC64E1">
        <w:rPr>
          <w:rFonts w:ascii="Junicode" w:hAnsi="Junicode"/>
          <w:sz w:val="28"/>
          <w:szCs w:val="28"/>
          <w:rPrChange w:id="187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k</w:t>
      </w:r>
      <w:r w:rsidR="00A2594E" w:rsidRPr="00FC64E1">
        <w:rPr>
          <w:rFonts w:ascii="Junicode" w:hAnsi="Junicode"/>
          <w:sz w:val="28"/>
          <w:szCs w:val="28"/>
          <w:rPrChange w:id="187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04556" w:rsidRPr="00FC64E1">
        <w:rPr>
          <w:rFonts w:ascii="Junicode" w:hAnsi="Junicode"/>
          <w:sz w:val="28"/>
          <w:szCs w:val="28"/>
          <w:rPrChange w:id="187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nnet.</w:t>
      </w:r>
    </w:p>
    <w:p w14:paraId="6B2E2C71" w14:textId="500C5B6D" w:rsidR="00404556" w:rsidRPr="00FC64E1" w:rsidRDefault="0048688B" w:rsidP="001B2A6D">
      <w:pPr>
        <w:spacing w:line="360" w:lineRule="auto"/>
        <w:rPr>
          <w:rFonts w:ascii="Junicode" w:hAnsi="Junicode"/>
          <w:sz w:val="28"/>
          <w:szCs w:val="28"/>
          <w:rPrChange w:id="187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7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Die junge Weiber und Jung</w:t>
      </w:r>
      <w:r w:rsidR="00404556" w:rsidRPr="00FC64E1">
        <w:rPr>
          <w:rFonts w:ascii="Junicode" w:hAnsi="Junicode"/>
          <w:sz w:val="28"/>
          <w:szCs w:val="28"/>
          <w:rPrChange w:id="187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(die M</w:t>
      </w:r>
      <w:r w:rsidR="00A2594E" w:rsidRPr="00FC64E1">
        <w:rPr>
          <w:rFonts w:ascii="Junicode" w:hAnsi="Junicode"/>
          <w:sz w:val="28"/>
          <w:szCs w:val="28"/>
          <w:rPrChange w:id="187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7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87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teri</w:t>
      </w:r>
      <w:r w:rsidR="00A2594E" w:rsidRPr="00FC64E1">
        <w:rPr>
          <w:rFonts w:ascii="Junicode" w:hAnsi="Junicode"/>
          <w:sz w:val="28"/>
          <w:szCs w:val="28"/>
          <w:rPrChange w:id="187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aber</w:t>
      </w:r>
      <w:r w:rsidR="00470D88" w:rsidRPr="00FC64E1">
        <w:rPr>
          <w:rFonts w:ascii="Junicode" w:hAnsi="Junicode"/>
          <w:sz w:val="28"/>
          <w:szCs w:val="28"/>
          <w:rPrChange w:id="187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unge</w:t>
      </w:r>
      <w:r w:rsidRPr="00FC64E1">
        <w:rPr>
          <w:rFonts w:ascii="Junicode" w:hAnsi="Junicode"/>
          <w:sz w:val="28"/>
          <w:szCs w:val="28"/>
          <w:rPrChange w:id="187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meinet) wollen wir zum Be</w:t>
      </w:r>
      <w:r w:rsidR="00A2594E" w:rsidRPr="00FC64E1">
        <w:rPr>
          <w:rFonts w:ascii="Junicode" w:hAnsi="Junicode"/>
          <w:sz w:val="28"/>
          <w:szCs w:val="28"/>
          <w:rPrChange w:id="187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</w:t>
      </w:r>
      <w:r w:rsidRPr="00FC64E1">
        <w:rPr>
          <w:rFonts w:ascii="Junicode" w:hAnsi="Junicode"/>
          <w:sz w:val="28"/>
          <w:szCs w:val="28"/>
          <w:rPrChange w:id="187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hluß auch gewarnet / und gleich</w:t>
      </w:r>
      <w:r w:rsidR="00A2594E" w:rsidRPr="00FC64E1">
        <w:rPr>
          <w:rFonts w:ascii="Junicode" w:hAnsi="Junicode"/>
          <w:sz w:val="28"/>
          <w:szCs w:val="28"/>
          <w:rPrChange w:id="187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am gebetten haben / daß </w:t>
      </w:r>
      <w:r w:rsidR="00A2594E" w:rsidRPr="00FC64E1">
        <w:rPr>
          <w:rFonts w:ascii="Junicode" w:hAnsi="Junicode"/>
          <w:sz w:val="28"/>
          <w:szCs w:val="28"/>
          <w:rPrChange w:id="187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7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alle vorgesezte Puncten mit Fleiß beher</w:t>
      </w:r>
      <w:r w:rsidR="00404556" w:rsidRPr="00FC64E1">
        <w:rPr>
          <w:rFonts w:ascii="Junicode" w:hAnsi="Junicode"/>
          <w:sz w:val="28"/>
          <w:szCs w:val="28"/>
          <w:rPrChange w:id="187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zigen / und </w:t>
      </w:r>
      <w:r w:rsidR="00A2594E" w:rsidRPr="00FC64E1">
        <w:rPr>
          <w:rFonts w:ascii="Junicode" w:hAnsi="Junicode"/>
          <w:sz w:val="28"/>
          <w:szCs w:val="28"/>
          <w:rPrChange w:id="187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immer m</w:t>
      </w:r>
      <w:r w:rsidR="00A2594E" w:rsidRPr="00FC64E1">
        <w:rPr>
          <w:rFonts w:ascii="Junicode" w:hAnsi="Junicode"/>
          <w:sz w:val="28"/>
          <w:szCs w:val="28"/>
          <w:rPrChange w:id="187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7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/</w:t>
      </w:r>
      <w:r w:rsidRPr="00FC64E1">
        <w:rPr>
          <w:rFonts w:ascii="Junicode" w:hAnsi="Junicode"/>
          <w:sz w:val="28"/>
          <w:szCs w:val="28"/>
          <w:rPrChange w:id="187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7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 h</w:t>
      </w:r>
      <w:r w:rsidR="00A2594E" w:rsidRPr="00FC64E1">
        <w:rPr>
          <w:rFonts w:ascii="Junicode" w:hAnsi="Junicode"/>
          <w:sz w:val="28"/>
          <w:szCs w:val="28"/>
          <w:rPrChange w:id="187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7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wollen / nicht allein vor</w:t>
      </w:r>
      <w:r w:rsidRPr="00FC64E1">
        <w:rPr>
          <w:rFonts w:ascii="Junicode" w:hAnsi="Junicode"/>
          <w:sz w:val="28"/>
          <w:szCs w:val="28"/>
          <w:rPrChange w:id="187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obge</w:t>
      </w:r>
      <w:r w:rsidR="00A2594E" w:rsidRPr="00FC64E1">
        <w:rPr>
          <w:rFonts w:ascii="Junicode" w:hAnsi="Junicode"/>
          <w:sz w:val="28"/>
          <w:szCs w:val="28"/>
          <w:rPrChange w:id="187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ezten Raubv</w:t>
      </w:r>
      <w:r w:rsidR="00A2594E" w:rsidRPr="00FC64E1">
        <w:rPr>
          <w:rFonts w:ascii="Junicode" w:hAnsi="Junicode"/>
          <w:sz w:val="28"/>
          <w:szCs w:val="28"/>
          <w:rPrChange w:id="187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87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geln / Stu</w:t>
      </w:r>
      <w:r w:rsidR="00404556" w:rsidRPr="00FC64E1">
        <w:rPr>
          <w:rFonts w:ascii="Junicode" w:hAnsi="Junicode"/>
          <w:sz w:val="28"/>
          <w:szCs w:val="28"/>
          <w:rPrChange w:id="187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denten und Scribenten / </w:t>
      </w:r>
      <w:r w:rsidR="00A2594E" w:rsidRPr="00FC64E1">
        <w:rPr>
          <w:rFonts w:ascii="Junicode" w:hAnsi="Junicode"/>
          <w:sz w:val="28"/>
          <w:szCs w:val="28"/>
          <w:rPrChange w:id="187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ondern</w:t>
      </w:r>
      <w:r w:rsidRPr="00FC64E1">
        <w:rPr>
          <w:rFonts w:ascii="Junicode" w:hAnsi="Junicode"/>
          <w:sz w:val="28"/>
          <w:szCs w:val="28"/>
          <w:rPrChange w:id="187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f</w:t>
      </w:r>
      <w:r w:rsidR="00A2594E" w:rsidRPr="00FC64E1">
        <w:rPr>
          <w:rFonts w:ascii="Junicode" w:hAnsi="Junicode"/>
          <w:sz w:val="28"/>
          <w:szCs w:val="28"/>
          <w:rPrChange w:id="187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7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allerhand fremden Nation /</w:t>
      </w:r>
      <w:r w:rsidRPr="00FC64E1">
        <w:rPr>
          <w:rFonts w:ascii="Junicode" w:hAnsi="Junicode"/>
          <w:sz w:val="28"/>
          <w:szCs w:val="28"/>
          <w:rPrChange w:id="187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da </w:t>
      </w:r>
      <w:r w:rsidR="00A2594E" w:rsidRPr="00FC64E1">
        <w:rPr>
          <w:rFonts w:ascii="Junicode" w:hAnsi="Junicode"/>
          <w:sz w:val="28"/>
          <w:szCs w:val="28"/>
          <w:rPrChange w:id="187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Jtali</w:t>
      </w:r>
      <w:r w:rsidR="00A2594E" w:rsidRPr="00FC64E1">
        <w:rPr>
          <w:rFonts w:ascii="Junicode" w:hAnsi="Junicode"/>
          <w:sz w:val="28"/>
          <w:szCs w:val="28"/>
          <w:rPrChange w:id="187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04556" w:rsidRPr="00FC64E1">
        <w:rPr>
          <w:rFonts w:ascii="Junicode" w:hAnsi="Junicode"/>
          <w:sz w:val="28"/>
          <w:szCs w:val="28"/>
          <w:rPrChange w:id="187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ner / Spaniarden /</w:t>
      </w:r>
      <w:r w:rsidRPr="00FC64E1">
        <w:rPr>
          <w:rFonts w:ascii="Junicode" w:hAnsi="Junicode"/>
          <w:sz w:val="28"/>
          <w:szCs w:val="28"/>
          <w:rPrChange w:id="187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Holl</w:t>
      </w:r>
      <w:r w:rsidR="00A2594E" w:rsidRPr="00FC64E1">
        <w:rPr>
          <w:rFonts w:ascii="Junicode" w:hAnsi="Junicode"/>
          <w:sz w:val="28"/>
          <w:szCs w:val="28"/>
          <w:rPrChange w:id="187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04556" w:rsidRPr="00FC64E1">
        <w:rPr>
          <w:rFonts w:ascii="Junicode" w:hAnsi="Junicode"/>
          <w:sz w:val="28"/>
          <w:szCs w:val="28"/>
          <w:rPrChange w:id="187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 / Portugie</w:t>
      </w:r>
      <w:r w:rsidR="00A2594E" w:rsidRPr="00FC64E1">
        <w:rPr>
          <w:rFonts w:ascii="Junicode" w:hAnsi="Junicode"/>
          <w:sz w:val="28"/>
          <w:szCs w:val="28"/>
          <w:rPrChange w:id="187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7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Man</w:t>
      </w:r>
      <w:r w:rsidR="00404556" w:rsidRPr="00FC64E1">
        <w:rPr>
          <w:rFonts w:ascii="Junicode" w:hAnsi="Junicode"/>
          <w:sz w:val="28"/>
          <w:szCs w:val="28"/>
          <w:rPrChange w:id="187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tuaner / und in</w:t>
      </w:r>
      <w:r w:rsidR="00A2594E" w:rsidRPr="00FC64E1">
        <w:rPr>
          <w:rFonts w:ascii="Junicode" w:hAnsi="Junicode"/>
          <w:sz w:val="28"/>
          <w:szCs w:val="28"/>
          <w:rPrChange w:id="187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onderheit f</w:t>
      </w:r>
      <w:r w:rsidR="00A2594E" w:rsidRPr="00FC64E1">
        <w:rPr>
          <w:rFonts w:ascii="Junicode" w:hAnsi="Junicode"/>
          <w:sz w:val="28"/>
          <w:szCs w:val="28"/>
          <w:rPrChange w:id="187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7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denen</w:t>
      </w:r>
      <w:r w:rsidRPr="00FC64E1">
        <w:rPr>
          <w:rFonts w:ascii="Junicode" w:hAnsi="Junicode"/>
          <w:sz w:val="28"/>
          <w:szCs w:val="28"/>
          <w:rPrChange w:id="187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alzuviel eindringenden Franzo</w:t>
      </w:r>
      <w:r w:rsidR="00A2594E" w:rsidRPr="00FC64E1">
        <w:rPr>
          <w:rFonts w:ascii="Junicode" w:hAnsi="Junicode"/>
          <w:sz w:val="28"/>
          <w:szCs w:val="28"/>
          <w:rPrChange w:id="187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  <w:r w:rsidRPr="00FC64E1">
        <w:rPr>
          <w:rFonts w:ascii="Junicode" w:hAnsi="Junicode"/>
          <w:sz w:val="28"/>
          <w:szCs w:val="28"/>
          <w:rPrChange w:id="187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7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welche / weil wir Teut</w:t>
      </w:r>
      <w:r w:rsidR="00A2594E" w:rsidRPr="00FC64E1">
        <w:rPr>
          <w:rFonts w:ascii="Junicode" w:hAnsi="Junicode"/>
          <w:sz w:val="28"/>
          <w:szCs w:val="28"/>
          <w:rPrChange w:id="187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7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 in jhren</w:t>
      </w:r>
      <w:r w:rsidRPr="00FC64E1">
        <w:rPr>
          <w:rFonts w:ascii="Junicode" w:hAnsi="Junicode"/>
          <w:sz w:val="28"/>
          <w:szCs w:val="28"/>
          <w:rPrChange w:id="188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88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404556" w:rsidRPr="00FC64E1">
        <w:rPr>
          <w:rFonts w:ascii="Junicode" w:hAnsi="Junicode"/>
          <w:sz w:val="28"/>
          <w:szCs w:val="28"/>
          <w:rPrChange w:id="188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ndern / allenthalben das Præ</w:t>
      </w:r>
      <w:r w:rsidRPr="00FC64E1">
        <w:rPr>
          <w:rFonts w:ascii="Junicode" w:hAnsi="Junicode"/>
          <w:sz w:val="28"/>
          <w:szCs w:val="28"/>
          <w:rPrChange w:id="188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haben / und von jhren Frauen und</w:t>
      </w:r>
      <w:r w:rsidRPr="00FC64E1">
        <w:rPr>
          <w:rFonts w:ascii="Junicode" w:hAnsi="Junicode"/>
          <w:sz w:val="28"/>
          <w:szCs w:val="28"/>
          <w:rPrChange w:id="188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Jungfrauen f</w:t>
      </w:r>
      <w:r w:rsidR="00A2594E" w:rsidRPr="00FC64E1">
        <w:rPr>
          <w:rFonts w:ascii="Junicode" w:hAnsi="Junicode"/>
          <w:sz w:val="28"/>
          <w:szCs w:val="28"/>
          <w:rPrChange w:id="188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8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allen Nationen</w:t>
      </w:r>
      <w:r w:rsidRPr="00FC64E1">
        <w:rPr>
          <w:rFonts w:ascii="Junicode" w:hAnsi="Junicode"/>
          <w:sz w:val="28"/>
          <w:szCs w:val="28"/>
          <w:rPrChange w:id="188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8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 geprie</w:t>
      </w:r>
      <w:r w:rsidR="00A2594E" w:rsidRPr="00FC64E1">
        <w:rPr>
          <w:rFonts w:ascii="Junicode" w:hAnsi="Junicode"/>
          <w:sz w:val="28"/>
          <w:szCs w:val="28"/>
          <w:rPrChange w:id="188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und geliebet werden /</w:t>
      </w:r>
      <w:r w:rsidRPr="00FC64E1">
        <w:rPr>
          <w:rFonts w:ascii="Junicode" w:hAnsi="Junicode"/>
          <w:sz w:val="28"/>
          <w:szCs w:val="28"/>
          <w:rPrChange w:id="188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hi</w:t>
      </w:r>
      <w:r w:rsidRPr="00FC64E1">
        <w:rPr>
          <w:rFonts w:ascii="Junicode" w:hAnsi="Junicode"/>
          <w:sz w:val="28"/>
          <w:szCs w:val="28"/>
          <w:rPrChange w:id="188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nwider trachten / und nichts an</w:t>
      </w:r>
      <w:r w:rsidR="00404556" w:rsidRPr="00FC64E1">
        <w:rPr>
          <w:rFonts w:ascii="Junicode" w:hAnsi="Junicode"/>
          <w:sz w:val="28"/>
          <w:szCs w:val="28"/>
          <w:rPrChange w:id="188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ders bedenken / als wie </w:t>
      </w:r>
      <w:r w:rsidR="00A2594E" w:rsidRPr="00FC64E1">
        <w:rPr>
          <w:rFonts w:ascii="Junicode" w:hAnsi="Junicode"/>
          <w:sz w:val="28"/>
          <w:szCs w:val="28"/>
          <w:rPrChange w:id="188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uns einen</w:t>
      </w:r>
      <w:r w:rsidRPr="00FC64E1">
        <w:rPr>
          <w:rFonts w:ascii="Junicode" w:hAnsi="Junicode"/>
          <w:sz w:val="28"/>
          <w:szCs w:val="28"/>
          <w:rPrChange w:id="188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8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chimpff wider anthun / und die</w:t>
      </w:r>
      <w:r w:rsidRPr="00FC64E1">
        <w:rPr>
          <w:rFonts w:ascii="Junicode" w:hAnsi="Junicode"/>
          <w:sz w:val="28"/>
          <w:szCs w:val="28"/>
          <w:rPrChange w:id="188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Ehre haben m</w:t>
      </w:r>
      <w:r w:rsidR="00A2594E" w:rsidRPr="00FC64E1">
        <w:rPr>
          <w:rFonts w:ascii="Junicode" w:hAnsi="Junicode"/>
          <w:sz w:val="28"/>
          <w:szCs w:val="28"/>
          <w:rPrChange w:id="188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04556" w:rsidRPr="00FC64E1">
        <w:rPr>
          <w:rFonts w:ascii="Junicode" w:hAnsi="Junicode"/>
          <w:sz w:val="28"/>
          <w:szCs w:val="28"/>
          <w:rPrChange w:id="188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f</w:t>
      </w:r>
      <w:r w:rsidR="00A2594E" w:rsidRPr="00FC64E1">
        <w:rPr>
          <w:rFonts w:ascii="Junicode" w:hAnsi="Junicode"/>
          <w:sz w:val="28"/>
          <w:szCs w:val="28"/>
          <w:rPrChange w:id="188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404556" w:rsidRPr="00FC64E1">
        <w:rPr>
          <w:rFonts w:ascii="Junicode" w:hAnsi="Junicode"/>
          <w:sz w:val="28"/>
          <w:szCs w:val="28"/>
          <w:rPrChange w:id="188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</w:t>
      </w:r>
      <w:r w:rsidR="00A2594E" w:rsidRPr="00FC64E1">
        <w:rPr>
          <w:rFonts w:ascii="Junicode" w:hAnsi="Junicode"/>
          <w:sz w:val="28"/>
          <w:szCs w:val="28"/>
          <w:rPrChange w:id="188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manch</w:t>
      </w:r>
      <w:r w:rsidRPr="00FC64E1">
        <w:rPr>
          <w:rFonts w:ascii="Junicode" w:hAnsi="Junicode"/>
          <w:sz w:val="28"/>
          <w:szCs w:val="28"/>
          <w:rPrChange w:id="188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tau</w:t>
      </w:r>
      <w:r w:rsidR="00A2594E" w:rsidRPr="00FC64E1">
        <w:rPr>
          <w:rFonts w:ascii="Junicode" w:hAnsi="Junicode"/>
          <w:sz w:val="28"/>
          <w:szCs w:val="28"/>
          <w:rPrChange w:id="188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end par H</w:t>
      </w:r>
      <w:r w:rsidR="00A2594E" w:rsidRPr="00FC64E1">
        <w:rPr>
          <w:rFonts w:ascii="Junicode" w:hAnsi="Junicode"/>
          <w:sz w:val="28"/>
          <w:szCs w:val="28"/>
          <w:rPrChange w:id="188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04556" w:rsidRPr="00FC64E1">
        <w:rPr>
          <w:rFonts w:ascii="Junicode" w:hAnsi="Junicode"/>
          <w:sz w:val="28"/>
          <w:szCs w:val="28"/>
          <w:rPrChange w:id="188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rner / die jhnen von</w:t>
      </w:r>
      <w:r w:rsidRPr="00FC64E1">
        <w:rPr>
          <w:rFonts w:ascii="Junicode" w:hAnsi="Junicode"/>
          <w:sz w:val="28"/>
          <w:szCs w:val="28"/>
          <w:rPrChange w:id="188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uns Teut</w:t>
      </w:r>
      <w:r w:rsidR="00A2594E" w:rsidRPr="00FC64E1">
        <w:rPr>
          <w:rFonts w:ascii="Junicode" w:hAnsi="Junicode"/>
          <w:sz w:val="28"/>
          <w:szCs w:val="28"/>
          <w:rPrChange w:id="188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werden auffge</w:t>
      </w:r>
      <w:r w:rsidR="00A2594E" w:rsidRPr="00FC64E1">
        <w:rPr>
          <w:rFonts w:ascii="Junicode" w:hAnsi="Junicode"/>
          <w:sz w:val="28"/>
          <w:szCs w:val="28"/>
          <w:rPrChange w:id="188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04556" w:rsidRPr="00FC64E1">
        <w:rPr>
          <w:rFonts w:ascii="Junicode" w:hAnsi="Junicode"/>
          <w:sz w:val="28"/>
          <w:szCs w:val="28"/>
          <w:rPrChange w:id="188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ezet /</w:t>
      </w:r>
      <w:r w:rsidR="00470D88" w:rsidRPr="00FC64E1">
        <w:rPr>
          <w:rFonts w:ascii="Junicode" w:hAnsi="Junicode"/>
          <w:sz w:val="28"/>
          <w:szCs w:val="28"/>
          <w:rPrChange w:id="188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Euch mit einem Kindskopff wider</w:t>
      </w:r>
      <w:r w:rsidRPr="00FC64E1">
        <w:rPr>
          <w:rFonts w:ascii="Junicode" w:hAnsi="Junicode"/>
          <w:sz w:val="28"/>
          <w:szCs w:val="28"/>
          <w:rPrChange w:id="188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404556" w:rsidRPr="00FC64E1">
        <w:rPr>
          <w:rFonts w:ascii="Junicode" w:hAnsi="Junicode"/>
          <w:sz w:val="28"/>
          <w:szCs w:val="28"/>
          <w:rPrChange w:id="188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vorm Sterz zuwerffen.</w:t>
      </w:r>
    </w:p>
    <w:p w14:paraId="578708F9" w14:textId="2742482E" w:rsidR="00B858E8" w:rsidRPr="00FC64E1" w:rsidRDefault="00404556" w:rsidP="001B2A6D">
      <w:pPr>
        <w:spacing w:line="360" w:lineRule="auto"/>
        <w:rPr>
          <w:rFonts w:ascii="Junicode" w:hAnsi="Junicode"/>
          <w:sz w:val="28"/>
          <w:szCs w:val="28"/>
          <w:rPrChange w:id="188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88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¶ H</w:t>
      </w:r>
      <w:r w:rsidR="00A2594E" w:rsidRPr="00FC64E1">
        <w:rPr>
          <w:rFonts w:ascii="Junicode" w:hAnsi="Junicode"/>
          <w:sz w:val="28"/>
          <w:szCs w:val="28"/>
          <w:rPrChange w:id="188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88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 euch vor den allen / weil</w:t>
      </w:r>
      <w:r w:rsidR="0048688B" w:rsidRPr="00FC64E1">
        <w:rPr>
          <w:rFonts w:ascii="Junicode" w:hAnsi="Junicode"/>
          <w:sz w:val="28"/>
          <w:szCs w:val="28"/>
          <w:rPrChange w:id="188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8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8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alle Heimlichkeit / </w:t>
      </w:r>
      <w:r w:rsidR="00A2594E" w:rsidRPr="00FC64E1">
        <w:rPr>
          <w:rFonts w:ascii="Junicode" w:hAnsi="Junicode"/>
          <w:sz w:val="28"/>
          <w:szCs w:val="28"/>
          <w:rPrChange w:id="188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88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jhr in euer</w:t>
      </w:r>
      <w:r w:rsidR="0048688B" w:rsidRPr="00FC64E1">
        <w:rPr>
          <w:rFonts w:ascii="Junicode" w:hAnsi="Junicode"/>
          <w:sz w:val="28"/>
          <w:szCs w:val="28"/>
          <w:rPrChange w:id="188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88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liebe und l</w:t>
      </w:r>
      <w:r w:rsidR="00A2594E" w:rsidRPr="00FC64E1">
        <w:rPr>
          <w:rFonts w:ascii="Junicode" w:hAnsi="Junicode"/>
          <w:sz w:val="28"/>
          <w:szCs w:val="28"/>
          <w:rPrChange w:id="188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8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ffeln gedenket und ge</w:t>
      </w:r>
      <w:r w:rsidR="00892303" w:rsidRPr="00FC64E1">
        <w:rPr>
          <w:rFonts w:ascii="Junicode" w:hAnsi="Junicode"/>
          <w:sz w:val="28"/>
          <w:szCs w:val="28"/>
          <w:rPrChange w:id="188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brauchet / reveliren / und die</w:t>
      </w:r>
      <w:r w:rsidR="00A2594E" w:rsidRPr="00FC64E1">
        <w:rPr>
          <w:rFonts w:ascii="Junicode" w:hAnsi="Junicode"/>
          <w:sz w:val="28"/>
          <w:szCs w:val="28"/>
          <w:rPrChange w:id="188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8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</w:t>
      </w:r>
      <w:r w:rsidR="0048688B" w:rsidRPr="00FC64E1">
        <w:rPr>
          <w:rFonts w:ascii="Junicode" w:hAnsi="Junicode"/>
          <w:sz w:val="28"/>
          <w:szCs w:val="28"/>
          <w:rPrChange w:id="188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8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</w:t>
      </w:r>
      <w:r w:rsidR="00A2594E" w:rsidRPr="00FC64E1">
        <w:rPr>
          <w:rFonts w:ascii="Junicode" w:hAnsi="Junicode"/>
          <w:sz w:val="28"/>
          <w:szCs w:val="28"/>
          <w:rPrChange w:id="188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8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chriebener ma</w:t>
      </w:r>
      <w:r w:rsidR="00A2594E" w:rsidRPr="00FC64E1">
        <w:rPr>
          <w:rFonts w:ascii="Junicode" w:hAnsi="Junicode"/>
          <w:sz w:val="28"/>
          <w:szCs w:val="28"/>
          <w:rPrChange w:id="188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92303" w:rsidRPr="00FC64E1">
        <w:rPr>
          <w:rFonts w:ascii="Junicode" w:hAnsi="Junicode"/>
          <w:sz w:val="28"/>
          <w:szCs w:val="28"/>
          <w:rPrChange w:id="188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dadurch ins</w:t>
      </w:r>
      <w:r w:rsidR="0048688B" w:rsidRPr="00FC64E1">
        <w:rPr>
          <w:rFonts w:ascii="Junicode" w:hAnsi="Junicode"/>
          <w:sz w:val="28"/>
          <w:szCs w:val="28"/>
          <w:rPrChange w:id="188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8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offen k</w:t>
      </w:r>
      <w:r w:rsidR="00A2594E" w:rsidRPr="00FC64E1">
        <w:rPr>
          <w:rFonts w:ascii="Junicode" w:hAnsi="Junicode"/>
          <w:sz w:val="28"/>
          <w:szCs w:val="28"/>
          <w:rPrChange w:id="188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8688B" w:rsidRPr="00FC64E1">
        <w:rPr>
          <w:rFonts w:ascii="Junicode" w:hAnsi="Junicode"/>
          <w:sz w:val="28"/>
          <w:szCs w:val="28"/>
          <w:rPrChange w:id="188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mt / euch mit Fingern nach</w:t>
      </w:r>
      <w:r w:rsidR="00892303" w:rsidRPr="00FC64E1">
        <w:rPr>
          <w:rFonts w:ascii="Junicode" w:hAnsi="Junicode"/>
          <w:sz w:val="28"/>
          <w:szCs w:val="28"/>
          <w:rPrChange w:id="188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</w:t>
      </w:r>
      <w:r w:rsidR="00A2594E" w:rsidRPr="00FC64E1">
        <w:rPr>
          <w:rFonts w:ascii="Junicode" w:hAnsi="Junicode"/>
          <w:sz w:val="28"/>
          <w:szCs w:val="28"/>
          <w:rPrChange w:id="188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8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dahero auch die Bettel</w:t>
      </w:r>
      <w:r w:rsidR="00892303" w:rsidRPr="00FC64E1">
        <w:rPr>
          <w:rFonts w:ascii="Junicode" w:hAnsi="Junicode"/>
          <w:sz w:val="28"/>
          <w:szCs w:val="28"/>
          <w:rPrChange w:id="188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jungen auff der Ga</w:t>
      </w:r>
      <w:r w:rsidR="00A2594E" w:rsidRPr="00FC64E1">
        <w:rPr>
          <w:rFonts w:ascii="Junicode" w:hAnsi="Junicode"/>
          <w:sz w:val="28"/>
          <w:szCs w:val="28"/>
          <w:rPrChange w:id="188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92303" w:rsidRPr="00FC64E1">
        <w:rPr>
          <w:rFonts w:ascii="Junicode" w:hAnsi="Junicode"/>
          <w:sz w:val="28"/>
          <w:szCs w:val="28"/>
          <w:rPrChange w:id="188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/ wi</w:t>
      </w:r>
      <w:r w:rsidR="00A2594E" w:rsidRPr="00FC64E1">
        <w:rPr>
          <w:rFonts w:ascii="Junicode" w:hAnsi="Junicode"/>
          <w:sz w:val="28"/>
          <w:szCs w:val="28"/>
          <w:rPrChange w:id="188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48688B" w:rsidRPr="00FC64E1">
        <w:rPr>
          <w:rFonts w:ascii="Junicode" w:hAnsi="Junicode"/>
          <w:sz w:val="28"/>
          <w:szCs w:val="28"/>
          <w:rPrChange w:id="188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aus</w:t>
      </w:r>
      <w:r w:rsidR="00892303" w:rsidRPr="00FC64E1">
        <w:rPr>
          <w:rFonts w:ascii="Junicode" w:hAnsi="Junicode"/>
          <w:sz w:val="28"/>
          <w:szCs w:val="28"/>
          <w:rPrChange w:id="188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dr</w:t>
      </w:r>
      <w:r w:rsidR="00A2594E" w:rsidRPr="00FC64E1">
        <w:rPr>
          <w:rFonts w:ascii="Junicode" w:hAnsi="Junicode"/>
          <w:sz w:val="28"/>
          <w:szCs w:val="28"/>
          <w:rPrChange w:id="188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92303" w:rsidRPr="00FC64E1">
        <w:rPr>
          <w:rFonts w:ascii="Junicode" w:hAnsi="Junicode"/>
          <w:sz w:val="28"/>
          <w:szCs w:val="28"/>
          <w:rPrChange w:id="188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klich zu reden und zu benennen /</w:t>
      </w:r>
      <w:r w:rsidR="0048688B" w:rsidRPr="00FC64E1">
        <w:rPr>
          <w:rFonts w:ascii="Junicode" w:hAnsi="Junicode"/>
          <w:sz w:val="28"/>
          <w:szCs w:val="28"/>
          <w:rPrChange w:id="188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8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die oder die Frau / den und den</w:t>
      </w:r>
      <w:r w:rsidR="0048688B" w:rsidRPr="00FC64E1">
        <w:rPr>
          <w:rFonts w:ascii="Junicode" w:hAnsi="Junicode"/>
          <w:sz w:val="28"/>
          <w:szCs w:val="28"/>
          <w:rPrChange w:id="188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Serviteur, Auffwarter und Cour</w:t>
      </w:r>
      <w:r w:rsidR="00892303" w:rsidRPr="00FC64E1">
        <w:rPr>
          <w:rFonts w:ascii="Junicode" w:hAnsi="Junicode"/>
          <w:sz w:val="28"/>
          <w:szCs w:val="28"/>
          <w:rPrChange w:id="188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</w:t>
      </w:r>
      <w:r w:rsidR="00A2594E" w:rsidRPr="00FC64E1">
        <w:rPr>
          <w:rFonts w:ascii="Junicode" w:hAnsi="Junicode"/>
          <w:sz w:val="28"/>
          <w:szCs w:val="28"/>
          <w:rPrChange w:id="188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8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habe: Darum la</w:t>
      </w:r>
      <w:r w:rsidR="00A2594E" w:rsidRPr="00FC64E1">
        <w:rPr>
          <w:rFonts w:ascii="Junicode" w:hAnsi="Junicode"/>
          <w:sz w:val="28"/>
          <w:szCs w:val="28"/>
          <w:rPrChange w:id="188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92303" w:rsidRPr="00FC64E1">
        <w:rPr>
          <w:rFonts w:ascii="Junicode" w:hAnsi="Junicode"/>
          <w:sz w:val="28"/>
          <w:szCs w:val="28"/>
          <w:rPrChange w:id="188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et die</w:t>
      </w:r>
      <w:r w:rsidR="00A2594E" w:rsidRPr="00FC64E1">
        <w:rPr>
          <w:rFonts w:ascii="Junicode" w:hAnsi="Junicode"/>
          <w:sz w:val="28"/>
          <w:szCs w:val="28"/>
          <w:rPrChange w:id="188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8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alle</w:t>
      </w:r>
      <w:r w:rsidR="0048688B" w:rsidRPr="00FC64E1">
        <w:rPr>
          <w:rFonts w:ascii="Junicode" w:hAnsi="Junicode"/>
          <w:sz w:val="28"/>
          <w:szCs w:val="28"/>
          <w:rPrChange w:id="188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8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faren / und haltet es zum wenig</w:t>
      </w:r>
      <w:r w:rsidR="00A2594E" w:rsidRPr="00FC64E1">
        <w:rPr>
          <w:rFonts w:ascii="Junicode" w:hAnsi="Junicode"/>
          <w:sz w:val="28"/>
          <w:szCs w:val="28"/>
          <w:rPrChange w:id="188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8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/</w:t>
      </w:r>
      <w:r w:rsidR="0048688B" w:rsidRPr="00FC64E1">
        <w:rPr>
          <w:rFonts w:ascii="Junicode" w:hAnsi="Junicode"/>
          <w:sz w:val="28"/>
          <w:szCs w:val="28"/>
          <w:rPrChange w:id="188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9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mit den guten redlichen Teut</w:t>
      </w:r>
      <w:r w:rsidR="00A2594E" w:rsidRPr="00FC64E1">
        <w:rPr>
          <w:rFonts w:ascii="Junicode" w:hAnsi="Junicode"/>
          <w:sz w:val="28"/>
          <w:szCs w:val="28"/>
          <w:rPrChange w:id="189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 /</w:t>
      </w:r>
      <w:r w:rsidR="0048688B" w:rsidRPr="00FC64E1">
        <w:rPr>
          <w:rFonts w:ascii="Junicode" w:hAnsi="Junicode"/>
          <w:sz w:val="28"/>
          <w:szCs w:val="28"/>
          <w:rPrChange w:id="189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welche auch den Weg nacher Kin</w:t>
      </w:r>
      <w:r w:rsidR="00892303" w:rsidRPr="00FC64E1">
        <w:rPr>
          <w:rFonts w:ascii="Junicode" w:hAnsi="Junicode"/>
          <w:sz w:val="28"/>
          <w:szCs w:val="28"/>
          <w:rPrChange w:id="189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derhau</w:t>
      </w:r>
      <w:r w:rsidR="00A2594E" w:rsidRPr="00FC64E1">
        <w:rPr>
          <w:rFonts w:ascii="Junicode" w:hAnsi="Junicode"/>
          <w:sz w:val="28"/>
          <w:szCs w:val="28"/>
          <w:rPrChange w:id="189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wi</w:t>
      </w:r>
      <w:r w:rsidR="00A2594E" w:rsidRPr="00FC64E1">
        <w:rPr>
          <w:rFonts w:ascii="Junicode" w:hAnsi="Junicode"/>
          <w:sz w:val="28"/>
          <w:szCs w:val="28"/>
          <w:rPrChange w:id="189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892303" w:rsidRPr="00FC64E1">
        <w:rPr>
          <w:rFonts w:ascii="Junicode" w:hAnsi="Junicode"/>
          <w:sz w:val="28"/>
          <w:szCs w:val="28"/>
          <w:rPrChange w:id="189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und k</w:t>
      </w:r>
      <w:r w:rsidR="00A2594E" w:rsidRPr="00FC64E1">
        <w:rPr>
          <w:rFonts w:ascii="Junicode" w:hAnsi="Junicode"/>
          <w:sz w:val="28"/>
          <w:szCs w:val="28"/>
          <w:rPrChange w:id="189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892303" w:rsidRPr="00FC64E1">
        <w:rPr>
          <w:rFonts w:ascii="Junicode" w:hAnsi="Junicode"/>
          <w:sz w:val="28"/>
          <w:szCs w:val="28"/>
          <w:rPrChange w:id="189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nnen</w:t>
      </w:r>
      <w:r w:rsidR="0048688B" w:rsidRPr="00FC64E1">
        <w:rPr>
          <w:rFonts w:ascii="Junicode" w:hAnsi="Junicode"/>
          <w:sz w:val="28"/>
          <w:szCs w:val="28"/>
          <w:rPrChange w:id="189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9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chweigen / wan </w:t>
      </w:r>
      <w:r w:rsidR="0048688B" w:rsidRPr="00FC64E1">
        <w:rPr>
          <w:rFonts w:ascii="Junicode" w:hAnsi="Junicode"/>
          <w:sz w:val="28"/>
          <w:szCs w:val="28"/>
          <w:rPrChange w:id="189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jhnen Barmherzig</w:t>
      </w:r>
      <w:r w:rsidR="00892303" w:rsidRPr="00FC64E1">
        <w:rPr>
          <w:rFonts w:ascii="Junicode" w:hAnsi="Junicode"/>
          <w:sz w:val="28"/>
          <w:szCs w:val="28"/>
          <w:rPrChange w:id="189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keit widerfaren i</w:t>
      </w:r>
      <w:r w:rsidR="00A2594E" w:rsidRPr="00FC64E1">
        <w:rPr>
          <w:rFonts w:ascii="Junicode" w:hAnsi="Junicode"/>
          <w:sz w:val="28"/>
          <w:szCs w:val="28"/>
          <w:rPrChange w:id="189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welches donum</w:t>
      </w:r>
      <w:r w:rsidR="0048688B" w:rsidRPr="00FC64E1">
        <w:rPr>
          <w:rFonts w:ascii="Junicode" w:hAnsi="Junicode"/>
          <w:sz w:val="28"/>
          <w:szCs w:val="28"/>
          <w:rPrChange w:id="189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9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den andern gar </w:t>
      </w:r>
      <w:r w:rsidR="00A2594E" w:rsidRPr="00FC64E1">
        <w:rPr>
          <w:rFonts w:ascii="Junicode" w:hAnsi="Junicode"/>
          <w:sz w:val="28"/>
          <w:szCs w:val="28"/>
          <w:rPrChange w:id="189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elten mit gegeben</w:t>
      </w:r>
      <w:r w:rsidR="0048688B" w:rsidRPr="00FC64E1">
        <w:rPr>
          <w:rFonts w:ascii="Junicode" w:hAnsi="Junicode"/>
          <w:sz w:val="28"/>
          <w:szCs w:val="28"/>
          <w:rPrChange w:id="189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9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worden / oder aber / da noch einer</w:t>
      </w:r>
      <w:r w:rsidR="0048688B" w:rsidRPr="00FC64E1">
        <w:rPr>
          <w:rFonts w:ascii="Junicode" w:hAnsi="Junicode"/>
          <w:sz w:val="28"/>
          <w:szCs w:val="28"/>
          <w:rPrChange w:id="189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9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oder ander i</w:t>
      </w:r>
      <w:r w:rsidR="00A2594E" w:rsidRPr="00FC64E1">
        <w:rPr>
          <w:rFonts w:ascii="Junicode" w:hAnsi="Junicode"/>
          <w:sz w:val="28"/>
          <w:szCs w:val="28"/>
          <w:rPrChange w:id="189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der es mœritiret</w:t>
      </w:r>
      <w:r w:rsidR="0048688B" w:rsidRPr="00FC64E1">
        <w:rPr>
          <w:rFonts w:ascii="Junicode" w:hAnsi="Junicode"/>
          <w:sz w:val="28"/>
          <w:szCs w:val="28"/>
          <w:rPrChange w:id="189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892303" w:rsidRPr="00FC64E1">
        <w:rPr>
          <w:rFonts w:ascii="Junicode" w:hAnsi="Junicode"/>
          <w:sz w:val="28"/>
          <w:szCs w:val="28"/>
          <w:rPrChange w:id="189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(w</w:t>
      </w:r>
      <w:r w:rsidR="00A2594E" w:rsidRPr="00FC64E1">
        <w:rPr>
          <w:rFonts w:ascii="Junicode" w:hAnsi="Junicode"/>
          <w:sz w:val="28"/>
          <w:szCs w:val="28"/>
          <w:rPrChange w:id="189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892303" w:rsidRPr="00FC64E1">
        <w:rPr>
          <w:rFonts w:ascii="Junicode" w:hAnsi="Junicode"/>
          <w:sz w:val="28"/>
          <w:szCs w:val="28"/>
          <w:rPrChange w:id="189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rdig i</w:t>
      </w:r>
      <w:r w:rsidR="00A2594E" w:rsidRPr="00FC64E1">
        <w:rPr>
          <w:rFonts w:ascii="Junicode" w:hAnsi="Junicode"/>
          <w:sz w:val="28"/>
          <w:szCs w:val="28"/>
          <w:rPrChange w:id="189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/) und der auch einen</w:t>
      </w:r>
      <w:r w:rsidR="0048688B" w:rsidRPr="00FC64E1">
        <w:rPr>
          <w:rFonts w:ascii="Junicode" w:hAnsi="Junicode"/>
          <w:sz w:val="28"/>
          <w:szCs w:val="28"/>
          <w:rPrChange w:id="189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9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guten Elenbogen zu </w:t>
      </w:r>
      <w:r w:rsidR="00A2594E" w:rsidRPr="00FC64E1">
        <w:rPr>
          <w:rFonts w:ascii="Junicode" w:hAnsi="Junicode"/>
          <w:sz w:val="28"/>
          <w:szCs w:val="28"/>
          <w:rPrChange w:id="189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892303" w:rsidRPr="00FC64E1">
        <w:rPr>
          <w:rFonts w:ascii="Junicode" w:hAnsi="Junicode"/>
          <w:sz w:val="28"/>
          <w:szCs w:val="28"/>
          <w:rPrChange w:id="189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chweigen</w:t>
      </w:r>
      <w:r w:rsidR="00470D88" w:rsidRPr="00FC64E1">
        <w:rPr>
          <w:rFonts w:ascii="Junicode" w:hAnsi="Junicode"/>
          <w:sz w:val="28"/>
          <w:szCs w:val="28"/>
          <w:rPrChange w:id="189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erlanget hat / daß jhr jhm euere</w:t>
      </w:r>
      <w:r w:rsidR="0048688B" w:rsidRPr="00FC64E1">
        <w:rPr>
          <w:rFonts w:ascii="Junicode" w:hAnsi="Junicode"/>
          <w:sz w:val="28"/>
          <w:szCs w:val="28"/>
          <w:rPrChange w:id="189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Jungfrau</w:t>
      </w:r>
      <w:r w:rsidR="00A2594E" w:rsidRPr="00FC64E1">
        <w:rPr>
          <w:rFonts w:ascii="Junicode" w:hAnsi="Junicode"/>
          <w:sz w:val="28"/>
          <w:szCs w:val="28"/>
          <w:rPrChange w:id="189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chafft / euere Ehre und</w:t>
      </w:r>
      <w:r w:rsidR="0048688B" w:rsidRPr="00FC64E1">
        <w:rPr>
          <w:rFonts w:ascii="Junicode" w:hAnsi="Junicode"/>
          <w:sz w:val="28"/>
          <w:szCs w:val="28"/>
          <w:rPrChange w:id="189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Liebe </w:t>
      </w:r>
      <w:r w:rsidR="00A2594E" w:rsidRPr="00FC64E1">
        <w:rPr>
          <w:rFonts w:ascii="Junicode" w:hAnsi="Junicode"/>
          <w:sz w:val="28"/>
          <w:szCs w:val="28"/>
          <w:rPrChange w:id="189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icher anvertrauen d</w:t>
      </w:r>
      <w:r w:rsidR="00A2594E" w:rsidRPr="00FC64E1">
        <w:rPr>
          <w:rFonts w:ascii="Junicode" w:hAnsi="Junicode"/>
          <w:sz w:val="28"/>
          <w:szCs w:val="28"/>
          <w:rPrChange w:id="189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1B31" w:rsidRPr="00FC64E1">
        <w:rPr>
          <w:rFonts w:ascii="Junicode" w:hAnsi="Junicode"/>
          <w:sz w:val="28"/>
          <w:szCs w:val="28"/>
          <w:rPrChange w:id="189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rffen /</w:t>
      </w:r>
      <w:r w:rsidR="0048688B" w:rsidRPr="00FC64E1">
        <w:rPr>
          <w:rFonts w:ascii="Junicode" w:hAnsi="Junicode"/>
          <w:sz w:val="28"/>
          <w:szCs w:val="28"/>
          <w:rPrChange w:id="189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89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wollet doch zum wenig</w:t>
      </w:r>
      <w:r w:rsidR="00A2594E" w:rsidRPr="00FC64E1">
        <w:rPr>
          <w:rFonts w:ascii="Junicode" w:hAnsi="Junicode"/>
          <w:sz w:val="28"/>
          <w:szCs w:val="28"/>
          <w:rPrChange w:id="189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 hinf</w:t>
      </w:r>
      <w:r w:rsidR="00A2594E" w:rsidRPr="00FC64E1">
        <w:rPr>
          <w:rFonts w:ascii="Junicode" w:hAnsi="Junicode"/>
          <w:sz w:val="28"/>
          <w:szCs w:val="28"/>
          <w:rPrChange w:id="189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1B31" w:rsidRPr="00FC64E1">
        <w:rPr>
          <w:rFonts w:ascii="Junicode" w:hAnsi="Junicode"/>
          <w:sz w:val="28"/>
          <w:szCs w:val="28"/>
          <w:rPrChange w:id="189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ro aller Vor</w:t>
      </w:r>
      <w:r w:rsidR="00A2594E" w:rsidRPr="00FC64E1">
        <w:rPr>
          <w:rFonts w:ascii="Junicode" w:hAnsi="Junicode"/>
          <w:sz w:val="28"/>
          <w:szCs w:val="28"/>
          <w:rPrChange w:id="189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89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ichtigkeit euch be</w:t>
      </w:r>
      <w:r w:rsidR="001D1B31" w:rsidRPr="00FC64E1">
        <w:rPr>
          <w:rFonts w:ascii="Junicode" w:hAnsi="Junicode"/>
          <w:sz w:val="28"/>
          <w:szCs w:val="28"/>
          <w:rPrChange w:id="189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flei</w:t>
      </w:r>
      <w:r w:rsidR="00A2594E" w:rsidRPr="00FC64E1">
        <w:rPr>
          <w:rFonts w:ascii="Junicode" w:hAnsi="Junicode"/>
          <w:sz w:val="28"/>
          <w:szCs w:val="28"/>
          <w:rPrChange w:id="189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D1B31" w:rsidRPr="00FC64E1">
        <w:rPr>
          <w:rFonts w:ascii="Junicode" w:hAnsi="Junicode"/>
          <w:sz w:val="28"/>
          <w:szCs w:val="28"/>
          <w:rPrChange w:id="189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/ und </w:t>
      </w:r>
      <w:r w:rsidR="00A2594E" w:rsidRPr="00FC64E1">
        <w:rPr>
          <w:rFonts w:ascii="Junicode" w:hAnsi="Junicode"/>
          <w:sz w:val="28"/>
          <w:szCs w:val="28"/>
          <w:rPrChange w:id="189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oviel m</w:t>
      </w:r>
      <w:r w:rsidR="00A2594E" w:rsidRPr="00FC64E1">
        <w:rPr>
          <w:rFonts w:ascii="Junicode" w:hAnsi="Junicode"/>
          <w:sz w:val="28"/>
          <w:szCs w:val="28"/>
          <w:rPrChange w:id="189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1B31" w:rsidRPr="00FC64E1">
        <w:rPr>
          <w:rFonts w:ascii="Junicode" w:hAnsi="Junicode"/>
          <w:sz w:val="28"/>
          <w:szCs w:val="28"/>
          <w:rPrChange w:id="189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glich ingeheim</w:t>
      </w:r>
      <w:r w:rsidR="0048688B" w:rsidRPr="00FC64E1">
        <w:rPr>
          <w:rFonts w:ascii="Junicode" w:hAnsi="Junicode"/>
          <w:sz w:val="28"/>
          <w:szCs w:val="28"/>
          <w:rPrChange w:id="189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</w:t>
      </w:r>
      <w:r w:rsidR="00A2594E" w:rsidRPr="00FC64E1">
        <w:rPr>
          <w:rFonts w:ascii="Junicode" w:hAnsi="Junicode"/>
          <w:sz w:val="28"/>
          <w:szCs w:val="28"/>
          <w:rPrChange w:id="189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1D1B31" w:rsidRPr="00FC64E1">
        <w:rPr>
          <w:rFonts w:ascii="Junicode" w:hAnsi="Junicode"/>
          <w:sz w:val="28"/>
          <w:szCs w:val="28"/>
          <w:rPrChange w:id="189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ffeln / damit es nicht jederman</w:t>
      </w:r>
      <w:r w:rsidR="0048688B" w:rsidRPr="00FC64E1">
        <w:rPr>
          <w:rFonts w:ascii="Junicode" w:hAnsi="Junicode"/>
          <w:sz w:val="28"/>
          <w:szCs w:val="28"/>
          <w:rPrChange w:id="189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bekant werde / ma</w:t>
      </w:r>
      <w:r w:rsidR="00A2594E" w:rsidRPr="00FC64E1">
        <w:rPr>
          <w:rFonts w:ascii="Junicode" w:hAnsi="Junicode"/>
          <w:sz w:val="28"/>
          <w:szCs w:val="28"/>
          <w:rPrChange w:id="189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D1B31" w:rsidRPr="00FC64E1">
        <w:rPr>
          <w:rFonts w:ascii="Junicode" w:hAnsi="Junicode"/>
          <w:sz w:val="28"/>
          <w:szCs w:val="28"/>
          <w:rPrChange w:id="189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dan jhr aus</w:t>
      </w:r>
      <w:r w:rsidR="0048688B" w:rsidRPr="00FC64E1">
        <w:rPr>
          <w:rFonts w:ascii="Junicode" w:hAnsi="Junicode"/>
          <w:sz w:val="28"/>
          <w:szCs w:val="28"/>
          <w:rPrChange w:id="189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</w:t>
      </w:r>
      <w:r w:rsidR="00A2594E" w:rsidRPr="00FC64E1">
        <w:rPr>
          <w:rFonts w:ascii="Junicode" w:hAnsi="Junicode"/>
          <w:sz w:val="28"/>
          <w:szCs w:val="28"/>
          <w:rPrChange w:id="189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 Tract</w:t>
      </w:r>
      <w:r w:rsidR="00A2594E" w:rsidRPr="00FC64E1">
        <w:rPr>
          <w:rFonts w:ascii="Junicode" w:hAnsi="Junicode"/>
          <w:sz w:val="28"/>
          <w:szCs w:val="28"/>
          <w:rPrChange w:id="189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D1B31" w:rsidRPr="00FC64E1">
        <w:rPr>
          <w:rFonts w:ascii="Junicode" w:hAnsi="Junicode"/>
          <w:sz w:val="28"/>
          <w:szCs w:val="28"/>
          <w:rPrChange w:id="189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tlein abnemen m</w:t>
      </w:r>
      <w:r w:rsidR="00A2594E" w:rsidRPr="00FC64E1">
        <w:rPr>
          <w:rFonts w:ascii="Junicode" w:hAnsi="Junicode"/>
          <w:sz w:val="28"/>
          <w:szCs w:val="28"/>
          <w:rPrChange w:id="189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1D1B31" w:rsidRPr="00FC64E1">
        <w:rPr>
          <w:rFonts w:ascii="Junicode" w:hAnsi="Junicode"/>
          <w:sz w:val="28"/>
          <w:szCs w:val="28"/>
          <w:rPrChange w:id="189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/</w:t>
      </w:r>
      <w:r w:rsidR="0048688B" w:rsidRPr="00FC64E1">
        <w:rPr>
          <w:rFonts w:ascii="Junicode" w:hAnsi="Junicode"/>
          <w:sz w:val="28"/>
          <w:szCs w:val="28"/>
          <w:rPrChange w:id="189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daß durch euere Unvor</w:t>
      </w:r>
      <w:r w:rsidR="00A2594E" w:rsidRPr="00FC64E1">
        <w:rPr>
          <w:rFonts w:ascii="Junicode" w:hAnsi="Junicode"/>
          <w:sz w:val="28"/>
          <w:szCs w:val="28"/>
          <w:rPrChange w:id="189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ichtigkeit</w:t>
      </w:r>
      <w:r w:rsidR="0048688B" w:rsidRPr="00FC64E1">
        <w:rPr>
          <w:rFonts w:ascii="Junicode" w:hAnsi="Junicode"/>
          <w:sz w:val="28"/>
          <w:szCs w:val="28"/>
          <w:rPrChange w:id="189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auch die allergeheime</w:t>
      </w:r>
      <w:r w:rsidR="00A2594E" w:rsidRPr="00FC64E1">
        <w:rPr>
          <w:rFonts w:ascii="Junicode" w:hAnsi="Junicode"/>
          <w:sz w:val="28"/>
          <w:szCs w:val="28"/>
          <w:rPrChange w:id="189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Sachen</w:t>
      </w:r>
      <w:r w:rsidR="0048688B" w:rsidRPr="00FC64E1">
        <w:rPr>
          <w:rFonts w:ascii="Junicode" w:hAnsi="Junicode"/>
          <w:sz w:val="28"/>
          <w:szCs w:val="28"/>
          <w:rPrChange w:id="189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ans Liecht kommen und offenbar</w:t>
      </w:r>
      <w:r w:rsidR="0048688B" w:rsidRPr="00FC64E1">
        <w:rPr>
          <w:rFonts w:ascii="Junicode" w:hAnsi="Junicode"/>
          <w:sz w:val="28"/>
          <w:szCs w:val="28"/>
          <w:rPrChange w:id="189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89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werden / wie die</w:t>
      </w:r>
      <w:r w:rsidR="00A2594E" w:rsidRPr="00FC64E1">
        <w:rPr>
          <w:rFonts w:ascii="Junicode" w:hAnsi="Junicode"/>
          <w:sz w:val="28"/>
          <w:szCs w:val="28"/>
          <w:rPrChange w:id="189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es aber ge</w:t>
      </w:r>
      <w:r w:rsidR="00A2594E" w:rsidRPr="00FC64E1">
        <w:rPr>
          <w:rFonts w:ascii="Junicode" w:hAnsi="Junicode"/>
          <w:sz w:val="28"/>
          <w:szCs w:val="28"/>
          <w:rPrChange w:id="189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89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</w:t>
      </w:r>
      <w:r w:rsidR="0048688B" w:rsidRPr="00FC64E1">
        <w:rPr>
          <w:rFonts w:ascii="Junicode" w:hAnsi="Junicode"/>
          <w:sz w:val="28"/>
          <w:szCs w:val="28"/>
          <w:rPrChange w:id="189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A2594E" w:rsidRPr="00FC64E1">
        <w:rPr>
          <w:rFonts w:ascii="Junicode" w:hAnsi="Junicode"/>
          <w:sz w:val="28"/>
          <w:szCs w:val="28"/>
          <w:rPrChange w:id="190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olte / davon were wol außf</w:t>
      </w:r>
      <w:r w:rsidR="00A2594E" w:rsidRPr="00FC64E1">
        <w:rPr>
          <w:rFonts w:ascii="Junicode" w:hAnsi="Junicode"/>
          <w:sz w:val="28"/>
          <w:szCs w:val="28"/>
          <w:rPrChange w:id="190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1B31" w:rsidRPr="00FC64E1">
        <w:rPr>
          <w:rFonts w:ascii="Junicode" w:hAnsi="Junicode"/>
          <w:sz w:val="28"/>
          <w:szCs w:val="28"/>
          <w:rPrChange w:id="190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hrlich</w:t>
      </w:r>
      <w:r w:rsidR="0048688B" w:rsidRPr="00FC64E1">
        <w:rPr>
          <w:rFonts w:ascii="Junicode" w:hAnsi="Junicode"/>
          <w:sz w:val="28"/>
          <w:szCs w:val="28"/>
          <w:rPrChange w:id="190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zu </w:t>
      </w:r>
      <w:r w:rsidR="0048688B" w:rsidRPr="00FC64E1">
        <w:rPr>
          <w:rFonts w:ascii="Junicode" w:hAnsi="Junicode"/>
          <w:sz w:val="28"/>
          <w:szCs w:val="28"/>
          <w:rPrChange w:id="190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tractiren / weil aber die Unter</w:t>
      </w:r>
      <w:r w:rsidR="001D1B31" w:rsidRPr="00FC64E1">
        <w:rPr>
          <w:rFonts w:ascii="Junicode" w:hAnsi="Junicode"/>
          <w:sz w:val="28"/>
          <w:szCs w:val="28"/>
          <w:rPrChange w:id="190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</w:t>
      </w:r>
      <w:r w:rsidR="00A2594E" w:rsidRPr="00FC64E1">
        <w:rPr>
          <w:rFonts w:ascii="Junicode" w:hAnsi="Junicode"/>
          <w:sz w:val="28"/>
          <w:szCs w:val="28"/>
          <w:rPrChange w:id="190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</w:t>
      </w:r>
      <w:r w:rsidR="0048688B" w:rsidRPr="00FC64E1">
        <w:rPr>
          <w:rFonts w:ascii="Junicode" w:hAnsi="Junicode"/>
          <w:sz w:val="28"/>
          <w:szCs w:val="28"/>
          <w:rPrChange w:id="190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 heimlich zu lieben / vor die</w:t>
      </w:r>
      <w:r w:rsidR="00A2594E" w:rsidRPr="00FC64E1">
        <w:rPr>
          <w:rFonts w:ascii="Junicode" w:hAnsi="Junicode"/>
          <w:sz w:val="28"/>
          <w:szCs w:val="28"/>
          <w:rPrChange w:id="190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em</w:t>
      </w:r>
      <w:r w:rsidR="0048688B" w:rsidRPr="00FC64E1">
        <w:rPr>
          <w:rFonts w:ascii="Junicode" w:hAnsi="Junicode"/>
          <w:sz w:val="28"/>
          <w:szCs w:val="28"/>
          <w:rPrChange w:id="190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durch einen in kurze Form gezo</w:t>
      </w:r>
      <w:r w:rsidR="001D1B31" w:rsidRPr="00FC64E1">
        <w:rPr>
          <w:rFonts w:ascii="Junicode" w:hAnsi="Junicode"/>
          <w:sz w:val="28"/>
          <w:szCs w:val="28"/>
          <w:rPrChange w:id="190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/ auch unl</w:t>
      </w:r>
      <w:r w:rsidR="00A2594E" w:rsidRPr="00FC64E1">
        <w:rPr>
          <w:rFonts w:ascii="Junicode" w:hAnsi="Junicode"/>
          <w:sz w:val="28"/>
          <w:szCs w:val="28"/>
          <w:rPrChange w:id="190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="001D1B31" w:rsidRPr="00FC64E1">
        <w:rPr>
          <w:rFonts w:ascii="Junicode" w:hAnsi="Junicode"/>
          <w:sz w:val="28"/>
          <w:szCs w:val="28"/>
          <w:rPrChange w:id="190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ng</w:t>
      </w:r>
      <w:r w:rsidR="00A2594E" w:rsidRPr="00FC64E1">
        <w:rPr>
          <w:rFonts w:ascii="Junicode" w:hAnsi="Junicode"/>
          <w:sz w:val="28"/>
          <w:szCs w:val="28"/>
          <w:rPrChange w:id="190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in offenen Druk</w:t>
      </w:r>
      <w:r w:rsidR="0048688B" w:rsidRPr="00FC64E1">
        <w:rPr>
          <w:rFonts w:ascii="Junicode" w:hAnsi="Junicode"/>
          <w:sz w:val="28"/>
          <w:szCs w:val="28"/>
          <w:rPrChange w:id="190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gegeben / wollen wir die</w:t>
      </w:r>
      <w:r w:rsidR="00A2594E" w:rsidRPr="00FC64E1">
        <w:rPr>
          <w:rFonts w:ascii="Junicode" w:hAnsi="Junicode"/>
          <w:sz w:val="28"/>
          <w:szCs w:val="28"/>
          <w:rPrChange w:id="190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elbe noch</w:t>
      </w:r>
      <w:r w:rsidR="0048688B" w:rsidRPr="00FC64E1">
        <w:rPr>
          <w:rFonts w:ascii="Junicode" w:hAnsi="Junicode"/>
          <w:sz w:val="28"/>
          <w:szCs w:val="28"/>
          <w:rPrChange w:id="190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zum Be</w:t>
      </w:r>
      <w:r w:rsidR="00A2594E" w:rsidRPr="00FC64E1">
        <w:rPr>
          <w:rFonts w:ascii="Junicode" w:hAnsi="Junicode"/>
          <w:sz w:val="28"/>
          <w:szCs w:val="28"/>
          <w:rPrChange w:id="190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chluß allhie widerholen /</w:t>
      </w:r>
      <w:r w:rsidR="0048688B" w:rsidRPr="00FC64E1">
        <w:rPr>
          <w:rFonts w:ascii="Junicode" w:hAnsi="Junicode"/>
          <w:sz w:val="28"/>
          <w:szCs w:val="28"/>
          <w:rPrChange w:id="190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und damit die</w:t>
      </w:r>
      <w:r w:rsidR="00A2594E" w:rsidRPr="00FC64E1">
        <w:rPr>
          <w:rFonts w:ascii="Junicode" w:hAnsi="Junicode"/>
          <w:sz w:val="28"/>
          <w:szCs w:val="28"/>
          <w:rPrChange w:id="190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un</w:t>
      </w:r>
      <w:r w:rsidR="00A2594E" w:rsidRPr="00FC64E1">
        <w:rPr>
          <w:rFonts w:ascii="Junicode" w:hAnsi="Junicode"/>
          <w:sz w:val="28"/>
          <w:szCs w:val="28"/>
          <w:rPrChange w:id="190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ere wolgemeinte</w:t>
      </w:r>
      <w:r w:rsidR="0048688B" w:rsidRPr="00FC64E1">
        <w:rPr>
          <w:rFonts w:ascii="Junicode" w:hAnsi="Junicode"/>
          <w:sz w:val="28"/>
          <w:szCs w:val="28"/>
          <w:rPrChange w:id="190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Arbeit </w:t>
      </w:r>
      <w:r w:rsidR="00A2594E" w:rsidRPr="00FC64E1">
        <w:rPr>
          <w:rFonts w:ascii="Junicode" w:hAnsi="Junicode"/>
          <w:sz w:val="28"/>
          <w:szCs w:val="28"/>
          <w:rPrChange w:id="190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chlie</w:t>
      </w:r>
      <w:r w:rsidR="00A2594E" w:rsidRPr="00FC64E1">
        <w:rPr>
          <w:rFonts w:ascii="Junicode" w:hAnsi="Junicode"/>
          <w:sz w:val="28"/>
          <w:szCs w:val="28"/>
          <w:rPrChange w:id="190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="001D1B31" w:rsidRPr="00FC64E1">
        <w:rPr>
          <w:rFonts w:ascii="Junicode" w:hAnsi="Junicode"/>
          <w:sz w:val="28"/>
          <w:szCs w:val="28"/>
          <w:rPrChange w:id="190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 wir geloben und</w:t>
      </w:r>
      <w:r w:rsidR="0048688B" w:rsidRPr="00FC64E1">
        <w:rPr>
          <w:rFonts w:ascii="Junicode" w:hAnsi="Junicode"/>
          <w:sz w:val="28"/>
          <w:szCs w:val="28"/>
          <w:rPrChange w:id="190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</w:t>
      </w:r>
      <w:r w:rsidR="00A2594E" w:rsidRPr="00FC64E1">
        <w:rPr>
          <w:rFonts w:ascii="Junicode" w:hAnsi="Junicode"/>
          <w:sz w:val="28"/>
          <w:szCs w:val="28"/>
          <w:rPrChange w:id="190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prechen / nach aller M</w:t>
      </w:r>
      <w:r w:rsidR="00A2594E" w:rsidRPr="00FC64E1">
        <w:rPr>
          <w:rFonts w:ascii="Junicode" w:hAnsi="Junicode"/>
          <w:sz w:val="28"/>
          <w:szCs w:val="28"/>
          <w:rPrChange w:id="190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1D1B31" w:rsidRPr="00FC64E1">
        <w:rPr>
          <w:rFonts w:ascii="Junicode" w:hAnsi="Junicode"/>
          <w:sz w:val="28"/>
          <w:szCs w:val="28"/>
          <w:rPrChange w:id="190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gligkeit /</w:t>
      </w:r>
      <w:r w:rsidR="0048688B" w:rsidRPr="00FC64E1">
        <w:rPr>
          <w:rFonts w:ascii="Junicode" w:hAnsi="Junicode"/>
          <w:sz w:val="28"/>
          <w:szCs w:val="28"/>
          <w:rPrChange w:id="190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noch ein weit mehrers hiernech</w:t>
      </w:r>
      <w:r w:rsidR="00A2594E" w:rsidRPr="00FC64E1">
        <w:rPr>
          <w:rFonts w:ascii="Junicode" w:hAnsi="Junicode"/>
          <w:sz w:val="28"/>
          <w:szCs w:val="28"/>
          <w:rPrChange w:id="190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1D1B31" w:rsidRPr="00FC64E1">
        <w:rPr>
          <w:rFonts w:ascii="Junicode" w:hAnsi="Junicode"/>
          <w:sz w:val="28"/>
          <w:szCs w:val="28"/>
          <w:rPrChange w:id="190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tens</w:t>
      </w:r>
      <w:r w:rsidR="0048688B" w:rsidRPr="00FC64E1">
        <w:rPr>
          <w:rFonts w:ascii="Junicode" w:hAnsi="Junicode"/>
          <w:sz w:val="28"/>
          <w:szCs w:val="28"/>
          <w:rPrChange w:id="190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1D1B31" w:rsidRPr="00FC64E1">
        <w:rPr>
          <w:rFonts w:ascii="Junicode" w:hAnsi="Junicode"/>
          <w:sz w:val="28"/>
          <w:szCs w:val="28"/>
          <w:rPrChange w:id="190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an den Tag zubringen / um den l</w:t>
      </w:r>
      <w:r w:rsidR="00A2594E" w:rsidRPr="00FC64E1">
        <w:rPr>
          <w:rFonts w:ascii="Junicode" w:hAnsi="Junicode"/>
          <w:sz w:val="28"/>
          <w:szCs w:val="28"/>
          <w:rPrChange w:id="190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470D88" w:rsidRPr="00FC64E1">
        <w:rPr>
          <w:rFonts w:ascii="Junicode" w:hAnsi="Junicode"/>
          <w:sz w:val="28"/>
          <w:szCs w:val="28"/>
          <w:rPrChange w:id="190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</w:t>
      </w:r>
      <w:r w:rsidR="003108C9" w:rsidRPr="00FC64E1">
        <w:rPr>
          <w:rFonts w:ascii="Junicode" w:hAnsi="Junicode"/>
          <w:sz w:val="28"/>
          <w:szCs w:val="28"/>
          <w:rPrChange w:id="190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lichen Frauenzimmer ferner zud</w:t>
      </w:r>
      <w:r w:rsidR="0048688B" w:rsidRPr="00FC64E1">
        <w:rPr>
          <w:rFonts w:ascii="Junicode" w:hAnsi="Junicode"/>
          <w:sz w:val="28"/>
          <w:szCs w:val="28"/>
          <w:rPrChange w:id="190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</w:t>
      </w:r>
      <w:r w:rsidR="003108C9" w:rsidRPr="00FC64E1">
        <w:rPr>
          <w:rFonts w:ascii="Junicode" w:hAnsi="Junicode"/>
          <w:sz w:val="28"/>
          <w:szCs w:val="28"/>
          <w:rPrChange w:id="190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nen und zuvilfahren / inzwi</w:t>
      </w:r>
      <w:r w:rsidR="00A2594E" w:rsidRPr="00FC64E1">
        <w:rPr>
          <w:rFonts w:ascii="Junicode" w:hAnsi="Junicode"/>
          <w:sz w:val="28"/>
          <w:szCs w:val="28"/>
          <w:rPrChange w:id="190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108C9" w:rsidRPr="00FC64E1">
        <w:rPr>
          <w:rFonts w:ascii="Junicode" w:hAnsi="Junicode"/>
          <w:sz w:val="28"/>
          <w:szCs w:val="28"/>
          <w:rPrChange w:id="190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chen</w:t>
      </w:r>
      <w:r w:rsidR="0048688B" w:rsidRPr="00FC64E1">
        <w:rPr>
          <w:rFonts w:ascii="Junicode" w:hAnsi="Junicode"/>
          <w:sz w:val="28"/>
          <w:szCs w:val="28"/>
          <w:rPrChange w:id="190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108C9" w:rsidRPr="00FC64E1">
        <w:rPr>
          <w:rFonts w:ascii="Junicode" w:hAnsi="Junicode"/>
          <w:sz w:val="28"/>
          <w:szCs w:val="28"/>
          <w:rPrChange w:id="190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befehlen und ergeben wir uns der</w:t>
      </w:r>
      <w:r w:rsidR="0048688B" w:rsidRPr="00FC64E1">
        <w:rPr>
          <w:rFonts w:ascii="Junicode" w:hAnsi="Junicode"/>
          <w:sz w:val="28"/>
          <w:szCs w:val="28"/>
          <w:rPrChange w:id="190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108C9" w:rsidRPr="00FC64E1">
        <w:rPr>
          <w:rFonts w:ascii="Junicode" w:hAnsi="Junicode"/>
          <w:sz w:val="28"/>
          <w:szCs w:val="28"/>
          <w:rPrChange w:id="190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Frauen und Jungfrauen hoher</w:t>
      </w:r>
      <w:r w:rsidR="0048688B" w:rsidRPr="00FC64E1">
        <w:rPr>
          <w:rFonts w:ascii="Junicode" w:hAnsi="Junicode"/>
          <w:sz w:val="28"/>
          <w:szCs w:val="28"/>
          <w:rPrChange w:id="190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108C9" w:rsidRPr="00FC64E1">
        <w:rPr>
          <w:rFonts w:ascii="Junicode" w:hAnsi="Junicode"/>
          <w:sz w:val="28"/>
          <w:szCs w:val="28"/>
          <w:rPrChange w:id="190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Gun</w:t>
      </w:r>
      <w:r w:rsidR="00A2594E" w:rsidRPr="00FC64E1">
        <w:rPr>
          <w:rFonts w:ascii="Junicode" w:hAnsi="Junicode"/>
          <w:sz w:val="28"/>
          <w:szCs w:val="28"/>
          <w:rPrChange w:id="190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108C9" w:rsidRPr="00FC64E1">
        <w:rPr>
          <w:rFonts w:ascii="Junicode" w:hAnsi="Junicode"/>
          <w:sz w:val="28"/>
          <w:szCs w:val="28"/>
          <w:rPrChange w:id="190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und Wolgewogenheite / (die</w:t>
      </w:r>
      <w:r w:rsidR="0048688B" w:rsidRPr="00FC64E1">
        <w:rPr>
          <w:rFonts w:ascii="Junicode" w:hAnsi="Junicode"/>
          <w:sz w:val="28"/>
          <w:szCs w:val="28"/>
          <w:rPrChange w:id="190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108C9" w:rsidRPr="00FC64E1">
        <w:rPr>
          <w:rFonts w:ascii="Junicode" w:hAnsi="Junicode"/>
          <w:sz w:val="28"/>
          <w:szCs w:val="28"/>
          <w:rPrChange w:id="190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wir hiedurch bei den</w:t>
      </w:r>
      <w:r w:rsidR="00A2594E" w:rsidRPr="00FC64E1">
        <w:rPr>
          <w:rFonts w:ascii="Junicode" w:hAnsi="Junicode"/>
          <w:sz w:val="28"/>
          <w:szCs w:val="28"/>
          <w:rPrChange w:id="190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48688B" w:rsidRPr="00FC64E1">
        <w:rPr>
          <w:rFonts w:ascii="Junicode" w:hAnsi="Junicode"/>
          <w:sz w:val="28"/>
          <w:szCs w:val="28"/>
          <w:rPrChange w:id="190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elbigen erlan</w:t>
      </w:r>
      <w:r w:rsidR="003108C9" w:rsidRPr="00FC64E1">
        <w:rPr>
          <w:rFonts w:ascii="Junicode" w:hAnsi="Junicode"/>
          <w:sz w:val="28"/>
          <w:szCs w:val="28"/>
          <w:rPrChange w:id="190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get haben /) dem</w:t>
      </w:r>
      <w:r w:rsidR="00A2594E" w:rsidRPr="00FC64E1">
        <w:rPr>
          <w:rFonts w:ascii="Junicode" w:hAnsi="Junicode"/>
          <w:sz w:val="28"/>
          <w:szCs w:val="28"/>
          <w:rPrChange w:id="190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3108C9" w:rsidRPr="00FC64E1">
        <w:rPr>
          <w:rFonts w:ascii="Junicode" w:hAnsi="Junicode"/>
          <w:sz w:val="28"/>
          <w:szCs w:val="28"/>
          <w:rPrChange w:id="190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</w:t>
      </w:r>
      <w:r w:rsidR="00A2594E" w:rsidRPr="00FC64E1">
        <w:rPr>
          <w:rFonts w:ascii="Junicode" w:hAnsi="Junicode"/>
          <w:sz w:val="28"/>
          <w:szCs w:val="28"/>
          <w:rPrChange w:id="190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3108C9" w:rsidRPr="00FC64E1">
        <w:rPr>
          <w:rFonts w:ascii="Junicode" w:hAnsi="Junicode"/>
          <w:sz w:val="28"/>
          <w:szCs w:val="28"/>
          <w:rPrChange w:id="190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verbleiben</w:t>
      </w:r>
      <w:r w:rsidR="0048688B" w:rsidRPr="00FC64E1">
        <w:rPr>
          <w:rFonts w:ascii="Junicode" w:hAnsi="Junicode"/>
          <w:sz w:val="28"/>
          <w:szCs w:val="28"/>
          <w:rPrChange w:id="190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3108C9" w:rsidRPr="00FC64E1">
        <w:rPr>
          <w:rFonts w:ascii="Junicode" w:hAnsi="Junicode"/>
          <w:sz w:val="28"/>
          <w:szCs w:val="28"/>
          <w:rPrChange w:id="190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auc</w:t>
      </w:r>
      <w:r w:rsidR="0048688B" w:rsidRPr="00FC64E1">
        <w:rPr>
          <w:rFonts w:ascii="Junicode" w:hAnsi="Junicode"/>
          <w:sz w:val="28"/>
          <w:szCs w:val="28"/>
          <w:rPrChange w:id="190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 in allen beliebten Gelegenhei</w:t>
      </w:r>
      <w:r w:rsidR="003108C9" w:rsidRPr="00FC64E1">
        <w:rPr>
          <w:rFonts w:ascii="Junicode" w:hAnsi="Junicode"/>
          <w:sz w:val="28"/>
          <w:szCs w:val="28"/>
          <w:rPrChange w:id="190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ten</w:t>
      </w:r>
      <w:r w:rsidR="00B858E8" w:rsidRPr="00FC64E1">
        <w:rPr>
          <w:rFonts w:ascii="Junicode" w:hAnsi="Junicode"/>
          <w:sz w:val="28"/>
          <w:szCs w:val="28"/>
          <w:rPrChange w:id="190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auffzuwarten / wan </w:t>
      </w:r>
      <w:r w:rsidR="00A2594E" w:rsidRPr="00FC64E1">
        <w:rPr>
          <w:rFonts w:ascii="Junicode" w:hAnsi="Junicode"/>
          <w:sz w:val="28"/>
          <w:szCs w:val="28"/>
          <w:rPrChange w:id="190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E8" w:rsidRPr="00FC64E1">
        <w:rPr>
          <w:rFonts w:ascii="Junicode" w:hAnsi="Junicode"/>
          <w:sz w:val="28"/>
          <w:szCs w:val="28"/>
          <w:rPrChange w:id="190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un</w:t>
      </w:r>
      <w:r w:rsidR="00A2594E" w:rsidRPr="00FC64E1">
        <w:rPr>
          <w:rFonts w:ascii="Junicode" w:hAnsi="Junicode"/>
          <w:sz w:val="28"/>
          <w:szCs w:val="28"/>
          <w:rPrChange w:id="190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E8" w:rsidRPr="00FC64E1">
        <w:rPr>
          <w:rFonts w:ascii="Junicode" w:hAnsi="Junicode"/>
          <w:sz w:val="28"/>
          <w:szCs w:val="28"/>
          <w:rPrChange w:id="190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</w:t>
      </w:r>
      <w:r w:rsidR="0048688B" w:rsidRPr="00FC64E1">
        <w:rPr>
          <w:rFonts w:ascii="Junicode" w:hAnsi="Junicode"/>
          <w:sz w:val="28"/>
          <w:szCs w:val="28"/>
          <w:rPrChange w:id="190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E8" w:rsidRPr="00FC64E1">
        <w:rPr>
          <w:rFonts w:ascii="Junicode" w:hAnsi="Junicode"/>
          <w:sz w:val="28"/>
          <w:szCs w:val="28"/>
          <w:rPrChange w:id="190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bed</w:t>
      </w:r>
      <w:r w:rsidR="00A2594E" w:rsidRPr="00FC64E1">
        <w:rPr>
          <w:rFonts w:ascii="Junicode" w:hAnsi="Junicode"/>
          <w:sz w:val="28"/>
          <w:szCs w:val="28"/>
          <w:rPrChange w:id="190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="00B858E8" w:rsidRPr="00FC64E1">
        <w:rPr>
          <w:rFonts w:ascii="Junicode" w:hAnsi="Junicode"/>
          <w:sz w:val="28"/>
          <w:szCs w:val="28"/>
          <w:rPrChange w:id="190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rfftig / und </w:t>
      </w:r>
      <w:r w:rsidR="00A2594E" w:rsidRPr="00FC64E1">
        <w:rPr>
          <w:rFonts w:ascii="Junicode" w:hAnsi="Junicode"/>
          <w:sz w:val="28"/>
          <w:szCs w:val="28"/>
          <w:rPrChange w:id="190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E8" w:rsidRPr="00FC64E1">
        <w:rPr>
          <w:rFonts w:ascii="Junicode" w:hAnsi="Junicode"/>
          <w:sz w:val="28"/>
          <w:szCs w:val="28"/>
          <w:rPrChange w:id="190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 offt </w:t>
      </w:r>
      <w:r w:rsidR="00A2594E" w:rsidRPr="00FC64E1">
        <w:rPr>
          <w:rFonts w:ascii="Junicode" w:hAnsi="Junicode"/>
          <w:sz w:val="28"/>
          <w:szCs w:val="28"/>
          <w:rPrChange w:id="190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B858E8" w:rsidRPr="00FC64E1">
        <w:rPr>
          <w:rFonts w:ascii="Junicode" w:hAnsi="Junicode"/>
          <w:sz w:val="28"/>
          <w:szCs w:val="28"/>
          <w:rPrChange w:id="190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es von uns</w:t>
      </w:r>
      <w:r w:rsidR="0048688B" w:rsidRPr="00FC64E1">
        <w:rPr>
          <w:rFonts w:ascii="Junicode" w:hAnsi="Junicode"/>
          <w:sz w:val="28"/>
          <w:szCs w:val="28"/>
          <w:rPrChange w:id="190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B858E8" w:rsidRPr="00FC64E1">
        <w:rPr>
          <w:rFonts w:ascii="Junicode" w:hAnsi="Junicode"/>
          <w:sz w:val="28"/>
          <w:szCs w:val="28"/>
          <w:rPrChange w:id="190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begeren werden / erb</w:t>
      </w:r>
      <w:r w:rsidR="00A2594E" w:rsidRPr="00FC64E1">
        <w:rPr>
          <w:rFonts w:ascii="Junicode" w:hAnsi="Junicode"/>
          <w:sz w:val="28"/>
          <w:szCs w:val="28"/>
          <w:rPrChange w:id="190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="00B858E8" w:rsidRPr="00FC64E1">
        <w:rPr>
          <w:rFonts w:ascii="Junicode" w:hAnsi="Junicode"/>
          <w:sz w:val="28"/>
          <w:szCs w:val="28"/>
          <w:rPrChange w:id="190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tig.</w:t>
      </w:r>
    </w:p>
    <w:p w14:paraId="1C04F3E7" w14:textId="2C63BC63" w:rsidR="00E53777" w:rsidRPr="00FC64E1" w:rsidRDefault="0048688B" w:rsidP="001B2A6D">
      <w:pPr>
        <w:spacing w:line="360" w:lineRule="auto"/>
        <w:rPr>
          <w:rFonts w:ascii="Junicode" w:hAnsi="Junicode"/>
          <w:sz w:val="28"/>
          <w:szCs w:val="28"/>
          <w:rPrChange w:id="190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0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¶ </w:t>
      </w:r>
      <w:r w:rsidR="00E53777" w:rsidRPr="00FC64E1">
        <w:rPr>
          <w:rFonts w:ascii="Junicode" w:hAnsi="Junicode"/>
          <w:sz w:val="28"/>
          <w:szCs w:val="28"/>
          <w:rPrChange w:id="190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Vnterwei</w:t>
      </w:r>
      <w:r w:rsidR="00A2594E" w:rsidRPr="00FC64E1">
        <w:rPr>
          <w:rFonts w:ascii="Junicode" w:hAnsi="Junicode"/>
          <w:sz w:val="28"/>
          <w:szCs w:val="28"/>
          <w:rPrChange w:id="190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="00E53777" w:rsidRPr="00FC64E1">
        <w:rPr>
          <w:rFonts w:ascii="Junicode" w:hAnsi="Junicode"/>
          <w:sz w:val="28"/>
          <w:szCs w:val="28"/>
          <w:rPrChange w:id="191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ung heimlich</w:t>
      </w:r>
      <w:r w:rsidR="00F92823" w:rsidRPr="00FC64E1">
        <w:rPr>
          <w:rFonts w:ascii="Junicode" w:hAnsi="Junicode"/>
          <w:sz w:val="28"/>
          <w:szCs w:val="28"/>
          <w:rPrChange w:id="191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53777" w:rsidRPr="00FC64E1">
        <w:rPr>
          <w:rFonts w:ascii="Junicode" w:hAnsi="Junicode"/>
          <w:sz w:val="28"/>
          <w:szCs w:val="28"/>
          <w:rPrChange w:id="191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lieben.</w:t>
      </w:r>
      <w:r w:rsidR="00910851" w:rsidRPr="00FC64E1">
        <w:rPr>
          <w:rFonts w:ascii="Junicode" w:hAnsi="Junicode"/>
          <w:sz w:val="28"/>
          <w:szCs w:val="28"/>
          <w:rPrChange w:id="191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53777" w:rsidRPr="00FC64E1">
        <w:rPr>
          <w:rFonts w:ascii="Junicode" w:hAnsi="Junicode"/>
          <w:sz w:val="28"/>
          <w:szCs w:val="28"/>
          <w:rPrChange w:id="191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Jm Thon:</w:t>
      </w:r>
      <w:r w:rsidR="00910851" w:rsidRPr="00FC64E1">
        <w:rPr>
          <w:rFonts w:ascii="Junicode" w:hAnsi="Junicode"/>
          <w:sz w:val="28"/>
          <w:szCs w:val="28"/>
          <w:rPrChange w:id="191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="00E53777" w:rsidRPr="00FC64E1">
        <w:rPr>
          <w:rFonts w:ascii="Junicode" w:hAnsi="Junicode"/>
          <w:sz w:val="28"/>
          <w:szCs w:val="28"/>
          <w:rPrChange w:id="191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Wer fragt darnach / </w:t>
      </w:r>
      <w:r w:rsidR="00EA50DB" w:rsidRPr="00FC64E1">
        <w:rPr>
          <w:rFonts w:ascii="Junicode" w:hAnsi="Junicode"/>
          <w:sz w:val="28"/>
          <w:szCs w:val="28"/>
          <w:rPrChange w:id="191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="00E53777" w:rsidRPr="00FC64E1">
        <w:rPr>
          <w:rFonts w:ascii="Junicode" w:hAnsi="Junicode"/>
          <w:sz w:val="28"/>
          <w:szCs w:val="28"/>
          <w:rPrChange w:id="191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c.</w:t>
      </w:r>
    </w:p>
    <w:p w14:paraId="72C525CB" w14:textId="1B63B686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1. WEil wir zer</w:t>
      </w:r>
      <w:r w:rsidR="00A2594E" w:rsidRPr="00FC64E1">
        <w:rPr>
          <w:rFonts w:ascii="Junicode" w:hAnsi="Junicode"/>
          <w:sz w:val="28"/>
          <w:szCs w:val="28"/>
          <w:rPrChange w:id="191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treut / durch Neid und</w:t>
      </w:r>
      <w:r w:rsidR="00F92823" w:rsidRPr="00FC64E1">
        <w:rPr>
          <w:rFonts w:ascii="Junicode" w:hAnsi="Junicode"/>
          <w:sz w:val="28"/>
          <w:szCs w:val="28"/>
          <w:rPrChange w:id="191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 </w:t>
      </w:r>
      <w:r w:rsidRPr="00FC64E1">
        <w:rPr>
          <w:rFonts w:ascii="Junicode" w:hAnsi="Junicode"/>
          <w:sz w:val="28"/>
          <w:szCs w:val="28"/>
          <w:rPrChange w:id="191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Zeit /</w:t>
      </w:r>
    </w:p>
    <w:p w14:paraId="41FA5296" w14:textId="73D55177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Vns heimlich m</w:t>
      </w:r>
      <w:r w:rsidR="00A2594E" w:rsidRPr="00FC64E1">
        <w:rPr>
          <w:rFonts w:ascii="Junicode" w:hAnsi="Junicode"/>
          <w:sz w:val="28"/>
          <w:szCs w:val="28"/>
          <w:rPrChange w:id="191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uͤſſ</w:t>
      </w:r>
      <w:r w:rsidRPr="00FC64E1">
        <w:rPr>
          <w:rFonts w:ascii="Junicode" w:hAnsi="Junicode"/>
          <w:sz w:val="28"/>
          <w:szCs w:val="28"/>
          <w:rPrChange w:id="191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meinen /</w:t>
      </w:r>
    </w:p>
    <w:p w14:paraId="01C5DA2C" w14:textId="0F50CD15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du f</w:t>
      </w:r>
      <w:r w:rsidR="00A2594E" w:rsidRPr="00FC64E1">
        <w:rPr>
          <w:rFonts w:ascii="Junicode" w:hAnsi="Junicode"/>
          <w:sz w:val="28"/>
          <w:szCs w:val="28"/>
          <w:rPrChange w:id="191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1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mir / Vnd ich f</w:t>
      </w:r>
      <w:r w:rsidR="00A2594E" w:rsidRPr="00FC64E1">
        <w:rPr>
          <w:rFonts w:ascii="Junicode" w:hAnsi="Junicode"/>
          <w:sz w:val="28"/>
          <w:szCs w:val="28"/>
          <w:rPrChange w:id="191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1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dir /</w:t>
      </w:r>
    </w:p>
    <w:p w14:paraId="6AFA24A0" w14:textId="664C0255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Ganz feindlich </w:t>
      </w:r>
      <w:r w:rsidR="00A2594E" w:rsidRPr="00FC64E1">
        <w:rPr>
          <w:rFonts w:ascii="Junicode" w:hAnsi="Junicode"/>
          <w:sz w:val="28"/>
          <w:szCs w:val="28"/>
          <w:rPrChange w:id="191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er</w:t>
      </w:r>
      <w:r w:rsidR="00A2594E" w:rsidRPr="00FC64E1">
        <w:rPr>
          <w:rFonts w:ascii="Junicode" w:hAnsi="Junicode"/>
          <w:sz w:val="28"/>
          <w:szCs w:val="28"/>
          <w:rPrChange w:id="191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cheinen /</w:t>
      </w:r>
    </w:p>
    <w:p w14:paraId="78C73F0E" w14:textId="2C695512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mir dein Licht / das Herze nicht /</w:t>
      </w:r>
    </w:p>
    <w:p w14:paraId="1988B3E0" w14:textId="78BB057F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Augen wird geri</w:t>
      </w:r>
      <w:r w:rsidR="00A2594E" w:rsidRPr="00FC64E1">
        <w:rPr>
          <w:rFonts w:ascii="Junicode" w:hAnsi="Junicode"/>
          <w:sz w:val="28"/>
          <w:szCs w:val="28"/>
          <w:rPrChange w:id="191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1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en:</w:t>
      </w:r>
    </w:p>
    <w:p w14:paraId="5FF14BF5" w14:textId="1CA99053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h</w:t>
      </w:r>
      <w:r w:rsidR="00A2594E" w:rsidRPr="00FC64E1">
        <w:rPr>
          <w:rFonts w:ascii="Junicode" w:hAnsi="Junicode"/>
          <w:sz w:val="28"/>
          <w:szCs w:val="28"/>
          <w:rPrChange w:id="191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1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re zu / du meine Rhu</w:t>
      </w:r>
    </w:p>
    <w:p w14:paraId="49D68FCC" w14:textId="6CC3F11B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Was die</w:t>
      </w:r>
      <w:r w:rsidR="00A2594E" w:rsidRPr="00FC64E1">
        <w:rPr>
          <w:rFonts w:ascii="Junicode" w:hAnsi="Junicode"/>
          <w:sz w:val="28"/>
          <w:szCs w:val="28"/>
          <w:rPrChange w:id="191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191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ver</w:t>
      </w:r>
      <w:r w:rsidR="00A2594E" w:rsidRPr="00FC64E1">
        <w:rPr>
          <w:rFonts w:ascii="Junicode" w:hAnsi="Junicode"/>
          <w:sz w:val="28"/>
          <w:szCs w:val="28"/>
          <w:rPrChange w:id="191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ſuͤſſ</w:t>
      </w:r>
      <w:r w:rsidRPr="00FC64E1">
        <w:rPr>
          <w:rFonts w:ascii="Junicode" w:hAnsi="Junicode"/>
          <w:sz w:val="28"/>
          <w:szCs w:val="28"/>
          <w:rPrChange w:id="191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en.</w:t>
      </w:r>
    </w:p>
    <w:p w14:paraId="4D19C086" w14:textId="3824AA39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2. Man zwingt den Mund </w:t>
      </w:r>
      <w:r w:rsidR="00F92823" w:rsidRPr="00FC64E1">
        <w:rPr>
          <w:rFonts w:ascii="Junicode" w:hAnsi="Junicode"/>
          <w:sz w:val="28"/>
          <w:szCs w:val="28"/>
          <w:rPrChange w:id="191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/ des Herzen</w:t>
      </w:r>
      <w:r w:rsidRPr="00FC64E1">
        <w:rPr>
          <w:rFonts w:ascii="Junicode" w:hAnsi="Junicode"/>
          <w:sz w:val="28"/>
          <w:szCs w:val="28"/>
          <w:rPrChange w:id="191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grund</w:t>
      </w:r>
    </w:p>
    <w:p w14:paraId="27A4BBFF" w14:textId="2932EF33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Verbleibt in </w:t>
      </w:r>
      <w:r w:rsidR="00A2594E" w:rsidRPr="00FC64E1">
        <w:rPr>
          <w:rFonts w:ascii="Junicode" w:hAnsi="Junicode"/>
          <w:sz w:val="28"/>
          <w:szCs w:val="28"/>
          <w:rPrChange w:id="191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einer Schranken /</w:t>
      </w:r>
    </w:p>
    <w:p w14:paraId="50FC64D3" w14:textId="27AC9765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Man </w:t>
      </w:r>
      <w:r w:rsidR="00A2594E" w:rsidRPr="00FC64E1">
        <w:rPr>
          <w:rFonts w:ascii="Junicode" w:hAnsi="Junicode"/>
          <w:sz w:val="28"/>
          <w:szCs w:val="28"/>
          <w:rPrChange w:id="191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chweiget </w:t>
      </w:r>
      <w:r w:rsidR="00A2594E" w:rsidRPr="00FC64E1">
        <w:rPr>
          <w:rFonts w:ascii="Junicode" w:hAnsi="Junicode"/>
          <w:sz w:val="28"/>
          <w:szCs w:val="28"/>
          <w:rPrChange w:id="191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till / Vnd denket viel /</w:t>
      </w:r>
    </w:p>
    <w:p w14:paraId="1C88CA46" w14:textId="3F26BF6C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Wer h</w:t>
      </w:r>
      <w:r w:rsidR="00A2594E" w:rsidRPr="00FC64E1">
        <w:rPr>
          <w:rFonts w:ascii="Junicode" w:hAnsi="Junicode"/>
          <w:sz w:val="28"/>
          <w:szCs w:val="28"/>
          <w:rPrChange w:id="191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aͤ</w:t>
      </w:r>
      <w:r w:rsidRPr="00FC64E1">
        <w:rPr>
          <w:rFonts w:ascii="Junicode" w:hAnsi="Junicode"/>
          <w:sz w:val="28"/>
          <w:szCs w:val="28"/>
          <w:rPrChange w:id="191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mmet die Gedanken?</w:t>
      </w:r>
    </w:p>
    <w:p w14:paraId="0243F1EB" w14:textId="46972C76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Hab acht / wie ich / mich wider dich</w:t>
      </w:r>
    </w:p>
    <w:p w14:paraId="5620E251" w14:textId="586C3322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allen / wie ich / mich wider dich</w:t>
      </w:r>
    </w:p>
    <w:p w14:paraId="30917CC4" w14:textId="784805A4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allen wil geberden /</w:t>
      </w:r>
    </w:p>
    <w:p w14:paraId="49F28794" w14:textId="5ACF01C3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Wan wir allein / nicht k</w:t>
      </w:r>
      <w:r w:rsidR="00A2594E" w:rsidRPr="00FC64E1">
        <w:rPr>
          <w:rFonts w:ascii="Junicode" w:hAnsi="Junicode"/>
          <w:sz w:val="28"/>
          <w:szCs w:val="28"/>
          <w:rPrChange w:id="191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1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nnen </w:t>
      </w:r>
      <w:r w:rsidR="00A2594E" w:rsidRPr="00FC64E1">
        <w:rPr>
          <w:rFonts w:ascii="Junicode" w:hAnsi="Junicode"/>
          <w:sz w:val="28"/>
          <w:szCs w:val="28"/>
          <w:rPrChange w:id="191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</w:p>
    <w:p w14:paraId="5F370890" w14:textId="75CF91A4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Das wirs nicht </w:t>
      </w:r>
      <w:r w:rsidR="00A2594E" w:rsidRPr="00FC64E1">
        <w:rPr>
          <w:rFonts w:ascii="Junicode" w:hAnsi="Junicode"/>
          <w:sz w:val="28"/>
          <w:szCs w:val="28"/>
          <w:rPrChange w:id="191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chuldig werden.</w:t>
      </w:r>
    </w:p>
    <w:p w14:paraId="6F1F9B2A" w14:textId="1CF2A46B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3. Du </w:t>
      </w:r>
      <w:r w:rsidR="00A2594E" w:rsidRPr="00FC64E1">
        <w:rPr>
          <w:rFonts w:ascii="Junicode" w:hAnsi="Junicode"/>
          <w:sz w:val="28"/>
          <w:szCs w:val="28"/>
          <w:rPrChange w:id="191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A2594E" w:rsidRPr="00FC64E1">
        <w:rPr>
          <w:rFonts w:ascii="Junicode" w:hAnsi="Junicode"/>
          <w:sz w:val="28"/>
          <w:szCs w:val="28"/>
          <w:rPrChange w:id="191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auff mich / wie ich auff dich</w:t>
      </w:r>
    </w:p>
    <w:p w14:paraId="05691650" w14:textId="0F5D2AE0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Augen la</w:t>
      </w:r>
      <w:r w:rsidR="00A2594E" w:rsidRPr="00FC64E1">
        <w:rPr>
          <w:rFonts w:ascii="Junicode" w:hAnsi="Junicode"/>
          <w:sz w:val="28"/>
          <w:szCs w:val="28"/>
          <w:rPrChange w:id="191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1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91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1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chie</w:t>
      </w:r>
      <w:r w:rsidR="00A2594E" w:rsidRPr="00FC64E1">
        <w:rPr>
          <w:rFonts w:ascii="Junicode" w:hAnsi="Junicode"/>
          <w:sz w:val="28"/>
          <w:szCs w:val="28"/>
          <w:rPrChange w:id="191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1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5AEE61D5" w14:textId="2EC7160C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1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Als wan du mich / als wan ich dich /</w:t>
      </w:r>
    </w:p>
    <w:p w14:paraId="613E5170" w14:textId="5857EF76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1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Nicht gerne wolte wi</w:t>
      </w:r>
      <w:r w:rsidR="00A2594E" w:rsidRPr="00FC64E1">
        <w:rPr>
          <w:rFonts w:ascii="Junicode" w:hAnsi="Junicode"/>
          <w:sz w:val="28"/>
          <w:szCs w:val="28"/>
          <w:rPrChange w:id="192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2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/</w:t>
      </w:r>
    </w:p>
    <w:p w14:paraId="26A59477" w14:textId="69EDD698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Du </w:t>
      </w:r>
      <w:r w:rsidR="00A2594E" w:rsidRPr="00FC64E1">
        <w:rPr>
          <w:rFonts w:ascii="Junicode" w:hAnsi="Junicode"/>
          <w:sz w:val="28"/>
          <w:szCs w:val="28"/>
          <w:rPrChange w:id="192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A2594E" w:rsidRPr="00FC64E1">
        <w:rPr>
          <w:rFonts w:ascii="Junicode" w:hAnsi="Junicode"/>
          <w:sz w:val="28"/>
          <w:szCs w:val="28"/>
          <w:rPrChange w:id="192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f</w:t>
      </w:r>
      <w:r w:rsidR="00A2594E" w:rsidRPr="00FC64E1">
        <w:rPr>
          <w:rFonts w:ascii="Junicode" w:hAnsi="Junicode"/>
          <w:sz w:val="28"/>
          <w:szCs w:val="28"/>
          <w:rPrChange w:id="192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2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mir / wie ich f</w:t>
      </w:r>
      <w:r w:rsidR="00A2594E" w:rsidRPr="00FC64E1">
        <w:rPr>
          <w:rFonts w:ascii="Junicode" w:hAnsi="Junicode"/>
          <w:sz w:val="28"/>
          <w:szCs w:val="28"/>
          <w:rPrChange w:id="192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2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dir /</w:t>
      </w:r>
    </w:p>
    <w:p w14:paraId="036642E2" w14:textId="731189DD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Niemals ein zeichen geben /</w:t>
      </w:r>
    </w:p>
    <w:p w14:paraId="4A8F35D8" w14:textId="26C414AA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Als </w:t>
      </w:r>
      <w:r w:rsidR="00A2594E" w:rsidRPr="00FC64E1">
        <w:rPr>
          <w:rFonts w:ascii="Junicode" w:hAnsi="Junicode"/>
          <w:sz w:val="28"/>
          <w:szCs w:val="28"/>
          <w:rPrChange w:id="192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A2594E" w:rsidRPr="00FC64E1">
        <w:rPr>
          <w:rFonts w:ascii="Junicode" w:hAnsi="Junicode"/>
          <w:sz w:val="28"/>
          <w:szCs w:val="28"/>
          <w:rPrChange w:id="192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du mir / als </w:t>
      </w:r>
      <w:r w:rsidR="00A2594E" w:rsidRPr="00FC64E1">
        <w:rPr>
          <w:rFonts w:ascii="Junicode" w:hAnsi="Junicode"/>
          <w:sz w:val="28"/>
          <w:szCs w:val="28"/>
          <w:rPrChange w:id="192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olt ich dir</w:t>
      </w:r>
    </w:p>
    <w:p w14:paraId="02E2E0CB" w14:textId="79E78EA2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Lieb und Willen leben.</w:t>
      </w:r>
    </w:p>
    <w:p w14:paraId="454B6ED4" w14:textId="1A06995D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4. Verh</w:t>
      </w:r>
      <w:r w:rsidR="00A2594E" w:rsidRPr="00FC64E1">
        <w:rPr>
          <w:rFonts w:ascii="Junicode" w:hAnsi="Junicode"/>
          <w:sz w:val="28"/>
          <w:szCs w:val="28"/>
          <w:rPrChange w:id="192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2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 man mich / enthalte dich /</w:t>
      </w:r>
    </w:p>
    <w:p w14:paraId="4357D1F7" w14:textId="315EC90F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Kein Wort f</w:t>
      </w:r>
      <w:r w:rsidR="00A2594E" w:rsidRPr="00FC64E1">
        <w:rPr>
          <w:rFonts w:ascii="Junicode" w:hAnsi="Junicode"/>
          <w:sz w:val="28"/>
          <w:szCs w:val="28"/>
          <w:rPrChange w:id="192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2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mich zu</w:t>
      </w:r>
      <w:r w:rsidR="00A2594E" w:rsidRPr="00FC64E1">
        <w:rPr>
          <w:rFonts w:ascii="Junicode" w:hAnsi="Junicode"/>
          <w:sz w:val="28"/>
          <w:szCs w:val="28"/>
          <w:rPrChange w:id="192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prechen /</w:t>
      </w:r>
    </w:p>
    <w:p w14:paraId="06C41AEC" w14:textId="45DAA064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Entferbe nicht / dein Ange</w:t>
      </w:r>
      <w:r w:rsidR="00A2594E" w:rsidRPr="00FC64E1">
        <w:rPr>
          <w:rFonts w:ascii="Junicode" w:hAnsi="Junicode"/>
          <w:sz w:val="28"/>
          <w:szCs w:val="28"/>
          <w:rPrChange w:id="192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 /</w:t>
      </w:r>
    </w:p>
    <w:p w14:paraId="1C1036B9" w14:textId="2279DA97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la</w:t>
      </w:r>
      <w:r w:rsidR="00A2594E" w:rsidRPr="00FC64E1">
        <w:rPr>
          <w:rFonts w:ascii="Junicode" w:hAnsi="Junicode"/>
          <w:sz w:val="28"/>
          <w:szCs w:val="28"/>
          <w:rPrChange w:id="192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2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dir nicht brechen</w:t>
      </w:r>
    </w:p>
    <w:p w14:paraId="43B02AA9" w14:textId="00AA43F4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treuen Sinn / denk aber hin /</w:t>
      </w:r>
    </w:p>
    <w:p w14:paraId="2C096D13" w14:textId="228ADED7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Vnd was </w:t>
      </w:r>
      <w:r w:rsidR="00A2594E" w:rsidRPr="00FC64E1">
        <w:rPr>
          <w:rFonts w:ascii="Junicode" w:hAnsi="Junicode"/>
          <w:sz w:val="28"/>
          <w:szCs w:val="28"/>
          <w:rPrChange w:id="192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ie </w:t>
      </w:r>
      <w:r w:rsidR="00A2594E" w:rsidRPr="00FC64E1">
        <w:rPr>
          <w:rFonts w:ascii="Junicode" w:hAnsi="Junicode"/>
          <w:sz w:val="28"/>
          <w:szCs w:val="28"/>
          <w:rPrChange w:id="192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agen wollen /</w:t>
      </w:r>
    </w:p>
    <w:p w14:paraId="1EFD9726" w14:textId="5C936758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Geb’ alles ein / as Ja und Nein /</w:t>
      </w:r>
    </w:p>
    <w:p w14:paraId="17421103" w14:textId="7AC0474D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Biß </w:t>
      </w:r>
      <w:r w:rsidR="00A2594E" w:rsidRPr="00FC64E1">
        <w:rPr>
          <w:rFonts w:ascii="Junicode" w:hAnsi="Junicode"/>
          <w:sz w:val="28"/>
          <w:szCs w:val="28"/>
          <w:rPrChange w:id="192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es la</w:t>
      </w:r>
      <w:r w:rsidR="00A2594E" w:rsidRPr="00FC64E1">
        <w:rPr>
          <w:rFonts w:ascii="Junicode" w:hAnsi="Junicode"/>
          <w:sz w:val="28"/>
          <w:szCs w:val="28"/>
          <w:rPrChange w:id="192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2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en </w:t>
      </w:r>
      <w:r w:rsidR="00A2594E" w:rsidRPr="00FC64E1">
        <w:rPr>
          <w:rFonts w:ascii="Junicode" w:hAnsi="Junicode"/>
          <w:sz w:val="28"/>
          <w:szCs w:val="28"/>
          <w:rPrChange w:id="192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ollen.</w:t>
      </w:r>
    </w:p>
    <w:p w14:paraId="1DF09135" w14:textId="5D9A226A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5. Sagt jemand dir / viel neues f</w:t>
      </w:r>
      <w:r w:rsidR="00A2594E" w:rsidRPr="00FC64E1">
        <w:rPr>
          <w:rFonts w:ascii="Junicode" w:hAnsi="Junicode"/>
          <w:sz w:val="28"/>
          <w:szCs w:val="28"/>
          <w:rPrChange w:id="192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2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</w:t>
      </w:r>
    </w:p>
    <w:p w14:paraId="518CDAF6" w14:textId="4DD72A2F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Von mehr als vierzig Damen /</w:t>
      </w:r>
    </w:p>
    <w:p w14:paraId="0A21CD8C" w14:textId="316AA53E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ich nach dir / verpflichte mir /</w:t>
      </w:r>
    </w:p>
    <w:p w14:paraId="527A1B00" w14:textId="402CEDB4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</w:t>
      </w:r>
      <w:r w:rsidR="00A2594E" w:rsidRPr="00FC64E1">
        <w:rPr>
          <w:rFonts w:ascii="Junicode" w:hAnsi="Junicode"/>
          <w:sz w:val="28"/>
          <w:szCs w:val="28"/>
          <w:rPrChange w:id="192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</w:t>
      </w:r>
      <w:r w:rsidR="00A2594E" w:rsidRPr="00FC64E1">
        <w:rPr>
          <w:rFonts w:ascii="Junicode" w:hAnsi="Junicode"/>
          <w:sz w:val="28"/>
          <w:szCs w:val="28"/>
          <w:rPrChange w:id="192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du </w:t>
      </w:r>
      <w:r w:rsidR="00A2594E" w:rsidRPr="00FC64E1">
        <w:rPr>
          <w:rFonts w:ascii="Junicode" w:hAnsi="Junicode"/>
          <w:sz w:val="28"/>
          <w:szCs w:val="28"/>
          <w:rPrChange w:id="192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ie benamen /</w:t>
      </w:r>
    </w:p>
    <w:p w14:paraId="635217FC" w14:textId="60C249DA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gut du wei</w:t>
      </w:r>
      <w:r w:rsidR="00A2594E" w:rsidRPr="00FC64E1">
        <w:rPr>
          <w:rFonts w:ascii="Junicode" w:hAnsi="Junicode"/>
          <w:sz w:val="28"/>
          <w:szCs w:val="28"/>
          <w:rPrChange w:id="192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die Sch</w:t>
      </w:r>
      <w:r w:rsidR="00A2594E" w:rsidRPr="00FC64E1">
        <w:rPr>
          <w:rFonts w:ascii="Junicode" w:hAnsi="Junicode"/>
          <w:sz w:val="28"/>
          <w:szCs w:val="28"/>
          <w:rPrChange w:id="192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2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</w:t>
      </w:r>
      <w:r w:rsidR="00A2594E" w:rsidRPr="00FC64E1">
        <w:rPr>
          <w:rFonts w:ascii="Junicode" w:hAnsi="Junicode"/>
          <w:sz w:val="28"/>
          <w:szCs w:val="28"/>
          <w:rPrChange w:id="192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 hei</w:t>
      </w:r>
      <w:r w:rsidR="00A2594E" w:rsidRPr="00FC64E1">
        <w:rPr>
          <w:rFonts w:ascii="Junicode" w:hAnsi="Junicode"/>
          <w:sz w:val="28"/>
          <w:szCs w:val="28"/>
          <w:rPrChange w:id="192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</w:t>
      </w:r>
    </w:p>
    <w:p w14:paraId="1959F3BC" w14:textId="5FF001BC" w:rsidR="00E53777" w:rsidRPr="00FC64E1" w:rsidRDefault="00E53777" w:rsidP="001B2A6D">
      <w:pPr>
        <w:spacing w:line="360" w:lineRule="auto"/>
        <w:rPr>
          <w:rFonts w:ascii="Junicode" w:hAnsi="Junicode"/>
          <w:sz w:val="28"/>
          <w:szCs w:val="28"/>
          <w:rPrChange w:id="192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</w:t>
      </w:r>
      <w:r w:rsidR="00A2594E" w:rsidRPr="00FC64E1">
        <w:rPr>
          <w:rFonts w:ascii="Junicode" w:hAnsi="Junicode"/>
          <w:sz w:val="28"/>
          <w:szCs w:val="28"/>
          <w:rPrChange w:id="192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2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 / die f</w:t>
      </w:r>
      <w:r w:rsidR="00A2594E" w:rsidRPr="00FC64E1">
        <w:rPr>
          <w:rFonts w:ascii="Junicode" w:hAnsi="Junicode"/>
          <w:sz w:val="28"/>
          <w:szCs w:val="28"/>
          <w:rPrChange w:id="192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2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allen /</w:t>
      </w:r>
    </w:p>
    <w:p w14:paraId="3CF3CE04" w14:textId="7608B800" w:rsidR="00E53777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2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Vor vierzig mir mit Zucht und Zier</w:t>
      </w:r>
    </w:p>
    <w:p w14:paraId="6C82EE9C" w14:textId="413917BE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2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Sol bleiben mein Gefallen.</w:t>
      </w:r>
    </w:p>
    <w:p w14:paraId="4787D667" w14:textId="559A69E6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2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2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6. Weil deine T</w:t>
      </w:r>
      <w:r w:rsidR="00A2594E" w:rsidRPr="00FC64E1">
        <w:rPr>
          <w:rFonts w:ascii="Junicode" w:hAnsi="Junicode"/>
          <w:sz w:val="28"/>
          <w:szCs w:val="28"/>
          <w:rPrChange w:id="192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3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/ ge</w:t>
      </w:r>
      <w:r w:rsidR="00A2594E" w:rsidRPr="00FC64E1">
        <w:rPr>
          <w:rFonts w:ascii="Junicode" w:hAnsi="Junicode"/>
          <w:sz w:val="28"/>
          <w:szCs w:val="28"/>
          <w:rPrChange w:id="193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chlo</w:t>
      </w:r>
      <w:r w:rsidR="00A2594E" w:rsidRPr="00FC64E1">
        <w:rPr>
          <w:rFonts w:ascii="Junicode" w:hAnsi="Junicode"/>
          <w:sz w:val="28"/>
          <w:szCs w:val="28"/>
          <w:rPrChange w:id="193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3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en mir /</w:t>
      </w:r>
    </w:p>
    <w:p w14:paraId="4650A432" w14:textId="3D47DEC3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ich vorbei muß gehen /</w:t>
      </w:r>
    </w:p>
    <w:p w14:paraId="12F0DC80" w14:textId="10F60714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Weil dir f</w:t>
      </w:r>
      <w:r w:rsidR="00A2594E" w:rsidRPr="00FC64E1">
        <w:rPr>
          <w:rFonts w:ascii="Junicode" w:hAnsi="Junicode"/>
          <w:sz w:val="28"/>
          <w:szCs w:val="28"/>
          <w:rPrChange w:id="193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3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mir / und mir f</w:t>
      </w:r>
      <w:r w:rsidR="00A2594E" w:rsidRPr="00FC64E1">
        <w:rPr>
          <w:rFonts w:ascii="Junicode" w:hAnsi="Junicode"/>
          <w:sz w:val="28"/>
          <w:szCs w:val="28"/>
          <w:rPrChange w:id="193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3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r dir</w:t>
      </w:r>
    </w:p>
    <w:p w14:paraId="0939A487" w14:textId="42527518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Verboten i</w:t>
      </w:r>
      <w:r w:rsidR="00A2594E" w:rsidRPr="00FC64E1">
        <w:rPr>
          <w:rFonts w:ascii="Junicode" w:hAnsi="Junicode"/>
          <w:sz w:val="28"/>
          <w:szCs w:val="28"/>
          <w:rPrChange w:id="193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zu</w:t>
      </w:r>
      <w:r w:rsidR="00A2594E" w:rsidRPr="00FC64E1">
        <w:rPr>
          <w:rFonts w:ascii="Junicode" w:hAnsi="Junicode"/>
          <w:sz w:val="28"/>
          <w:szCs w:val="28"/>
          <w:rPrChange w:id="193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</w:p>
    <w:p w14:paraId="0153BEE8" w14:textId="37B0CD19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So </w:t>
      </w:r>
      <w:r w:rsidR="00A2594E" w:rsidRPr="00FC64E1">
        <w:rPr>
          <w:rFonts w:ascii="Junicode" w:hAnsi="Junicode"/>
          <w:sz w:val="28"/>
          <w:szCs w:val="28"/>
          <w:rPrChange w:id="193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ein dein Sinn </w:t>
      </w:r>
      <w:r w:rsidR="00A2594E" w:rsidRPr="00FC64E1">
        <w:rPr>
          <w:rFonts w:ascii="Junicode" w:hAnsi="Junicode"/>
          <w:sz w:val="28"/>
          <w:szCs w:val="28"/>
          <w:rPrChange w:id="193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tets wo ich bin</w:t>
      </w:r>
    </w:p>
    <w:p w14:paraId="6C3B73C1" w14:textId="596CD06E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Mein Herze thut dergleichen /</w:t>
      </w:r>
    </w:p>
    <w:p w14:paraId="5984DF06" w14:textId="1AAC5F83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Es </w:t>
      </w:r>
      <w:r w:rsidR="00A2594E" w:rsidRPr="00FC64E1">
        <w:rPr>
          <w:rFonts w:ascii="Junicode" w:hAnsi="Junicode"/>
          <w:sz w:val="28"/>
          <w:szCs w:val="28"/>
          <w:rPrChange w:id="193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hinfort / an dich mein Wort /</w:t>
      </w:r>
    </w:p>
    <w:p w14:paraId="3E84F157" w14:textId="622D1FD4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Durch Band und andre Zeichen.</w:t>
      </w:r>
    </w:p>
    <w:p w14:paraId="552406FE" w14:textId="6B34DBD6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7. Geh’ ich vorbei / So red’ ich frei /</w:t>
      </w:r>
    </w:p>
    <w:p w14:paraId="38E2ADDD" w14:textId="5A277058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 wir</w:t>
      </w:r>
      <w:r w:rsidR="00A2594E" w:rsidRPr="00FC64E1">
        <w:rPr>
          <w:rFonts w:ascii="Junicode" w:hAnsi="Junicode"/>
          <w:sz w:val="28"/>
          <w:szCs w:val="28"/>
          <w:rPrChange w:id="193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die Zunge kennen /</w:t>
      </w:r>
    </w:p>
    <w:p w14:paraId="65E297CD" w14:textId="3CB5A17B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werde diech / du wider mich</w:t>
      </w:r>
    </w:p>
    <w:p w14:paraId="6699FE17" w14:textId="7ABDA1D3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fremden Namen nennen /</w:t>
      </w:r>
    </w:p>
    <w:p w14:paraId="1F00BF75" w14:textId="46AC96BC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Der Seladon </w:t>
      </w:r>
      <w:r w:rsidR="00A2594E" w:rsidRPr="00FC64E1">
        <w:rPr>
          <w:rFonts w:ascii="Junicode" w:hAnsi="Junicode"/>
          <w:sz w:val="28"/>
          <w:szCs w:val="28"/>
          <w:rPrChange w:id="193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 deine Kron</w:t>
      </w:r>
    </w:p>
    <w:p w14:paraId="57F60FF1" w14:textId="622E439C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Eli</w:t>
      </w:r>
      <w:r w:rsidR="00A2594E" w:rsidRPr="00FC64E1">
        <w:rPr>
          <w:rFonts w:ascii="Junicode" w:hAnsi="Junicode"/>
          <w:sz w:val="28"/>
          <w:szCs w:val="28"/>
          <w:rPrChange w:id="193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 meine Freude /</w:t>
      </w:r>
    </w:p>
    <w:p w14:paraId="2A4A5636" w14:textId="1AFF04A1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Jch deine Ruh / dein ganzes Du /</w:t>
      </w:r>
    </w:p>
    <w:p w14:paraId="487065D2" w14:textId="673470CF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 meiner Augen weide.</w:t>
      </w:r>
    </w:p>
    <w:p w14:paraId="4461638A" w14:textId="4E94E60B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8. Werff ich die Hand auff deine Wand</w:t>
      </w:r>
    </w:p>
    <w:p w14:paraId="61D8A092" w14:textId="632ADEE3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du kan</w:t>
      </w:r>
      <w:r w:rsidR="00A2594E" w:rsidRPr="00FC64E1">
        <w:rPr>
          <w:rFonts w:ascii="Junicode" w:hAnsi="Junicode"/>
          <w:sz w:val="28"/>
          <w:szCs w:val="28"/>
          <w:rPrChange w:id="193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</w:t>
      </w:r>
      <w:r w:rsidR="00A2594E" w:rsidRPr="00FC64E1">
        <w:rPr>
          <w:rFonts w:ascii="Junicode" w:hAnsi="Junicode"/>
          <w:sz w:val="28"/>
          <w:szCs w:val="28"/>
          <w:rPrChange w:id="193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olches </w:t>
      </w:r>
      <w:r w:rsidR="00A2594E" w:rsidRPr="00FC64E1">
        <w:rPr>
          <w:rFonts w:ascii="Junicode" w:hAnsi="Junicode"/>
          <w:sz w:val="28"/>
          <w:szCs w:val="28"/>
          <w:rPrChange w:id="193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</w:p>
    <w:p w14:paraId="414A0824" w14:textId="13035C7C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 i</w:t>
      </w:r>
      <w:r w:rsidR="00A2594E" w:rsidRPr="00FC64E1">
        <w:rPr>
          <w:rFonts w:ascii="Junicode" w:hAnsi="Junicode"/>
          <w:sz w:val="28"/>
          <w:szCs w:val="28"/>
          <w:rPrChange w:id="193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ts ein Gruß / </w:t>
      </w:r>
      <w:r w:rsidR="00A2594E" w:rsidRPr="00FC64E1">
        <w:rPr>
          <w:rFonts w:ascii="Junicode" w:hAnsi="Junicode"/>
          <w:sz w:val="28"/>
          <w:szCs w:val="28"/>
          <w:rPrChange w:id="193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i</w:t>
      </w:r>
      <w:r w:rsidR="00A2594E" w:rsidRPr="00FC64E1">
        <w:rPr>
          <w:rFonts w:ascii="Junicode" w:hAnsi="Junicode"/>
          <w:sz w:val="28"/>
          <w:szCs w:val="28"/>
          <w:rPrChange w:id="193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ts ein Kuß /</w:t>
      </w:r>
    </w:p>
    <w:p w14:paraId="08F2F836" w14:textId="2CC9301E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Du wir</w:t>
      </w:r>
      <w:r w:rsidR="00A2594E" w:rsidRPr="00FC64E1">
        <w:rPr>
          <w:rFonts w:ascii="Junicode" w:hAnsi="Junicode"/>
          <w:sz w:val="28"/>
          <w:szCs w:val="28"/>
          <w:rPrChange w:id="193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t hergegen </w:t>
      </w:r>
      <w:r w:rsidR="00A2594E" w:rsidRPr="00FC64E1">
        <w:rPr>
          <w:rFonts w:ascii="Junicode" w:hAnsi="Junicode"/>
          <w:sz w:val="28"/>
          <w:szCs w:val="28"/>
          <w:rPrChange w:id="193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</w:p>
    <w:p w14:paraId="775AC45D" w14:textId="28E2E446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Auff deine Bru</w:t>
      </w:r>
      <w:r w:rsidR="00A2594E" w:rsidRPr="00FC64E1">
        <w:rPr>
          <w:rFonts w:ascii="Junicode" w:hAnsi="Junicode"/>
          <w:sz w:val="28"/>
          <w:szCs w:val="28"/>
          <w:rPrChange w:id="193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auff meine Lu</w:t>
      </w:r>
      <w:r w:rsidR="00A2594E" w:rsidRPr="00FC64E1">
        <w:rPr>
          <w:rFonts w:ascii="Junicode" w:hAnsi="Junicode"/>
          <w:sz w:val="28"/>
          <w:szCs w:val="28"/>
          <w:rPrChange w:id="193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</w:p>
    <w:p w14:paraId="65541659" w14:textId="7923037F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Schlanken Finger legen /</w:t>
      </w:r>
    </w:p>
    <w:p w14:paraId="68B16956" w14:textId="32F697EF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Jn hei</w:t>
      </w:r>
      <w:r w:rsidR="00A2594E" w:rsidRPr="00FC64E1">
        <w:rPr>
          <w:rFonts w:ascii="Junicode" w:hAnsi="Junicode"/>
          <w:sz w:val="28"/>
          <w:szCs w:val="28"/>
          <w:rPrChange w:id="193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3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er Pein mir dankbar </w:t>
      </w:r>
      <w:r w:rsidR="00A2594E" w:rsidRPr="00FC64E1">
        <w:rPr>
          <w:rFonts w:ascii="Junicode" w:hAnsi="Junicode"/>
          <w:sz w:val="28"/>
          <w:szCs w:val="28"/>
          <w:rPrChange w:id="193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ein /</w:t>
      </w:r>
    </w:p>
    <w:p w14:paraId="4F4A179F" w14:textId="601C8B6A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9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9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Herzen zubewegen.</w:t>
      </w:r>
    </w:p>
    <w:p w14:paraId="06BEC873" w14:textId="7886B4E5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39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39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9. Es </w:t>
      </w:r>
      <w:r w:rsidR="00A2594E" w:rsidRPr="00FC64E1">
        <w:rPr>
          <w:rFonts w:ascii="Junicode" w:hAnsi="Junicode"/>
          <w:sz w:val="28"/>
          <w:szCs w:val="28"/>
          <w:rPrChange w:id="1939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39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ol kein Gruß / es </w:t>
      </w:r>
      <w:r w:rsidR="00A2594E" w:rsidRPr="00FC64E1">
        <w:rPr>
          <w:rFonts w:ascii="Junicode" w:hAnsi="Junicode"/>
          <w:sz w:val="28"/>
          <w:szCs w:val="28"/>
          <w:rPrChange w:id="1939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0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kein Kuß</w:t>
      </w:r>
    </w:p>
    <w:p w14:paraId="421D3EB8" w14:textId="61AC18DA" w:rsidR="001456C6" w:rsidRPr="00FC64E1" w:rsidRDefault="001456C6" w:rsidP="001B2A6D">
      <w:pPr>
        <w:spacing w:line="360" w:lineRule="auto"/>
        <w:rPr>
          <w:rFonts w:ascii="Junicode" w:hAnsi="Junicode"/>
          <w:sz w:val="28"/>
          <w:szCs w:val="28"/>
          <w:rPrChange w:id="1940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0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 andern nicht ge</w:t>
      </w:r>
      <w:r w:rsidR="00A2594E" w:rsidRPr="00FC64E1">
        <w:rPr>
          <w:rFonts w:ascii="Junicode" w:hAnsi="Junicode"/>
          <w:sz w:val="28"/>
          <w:szCs w:val="28"/>
          <w:rPrChange w:id="1940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0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chehen /</w:t>
      </w:r>
    </w:p>
    <w:p w14:paraId="21E2059D" w14:textId="5CD88400" w:rsidR="001456C6" w:rsidRPr="00FC64E1" w:rsidRDefault="00054B60" w:rsidP="001B2A6D">
      <w:pPr>
        <w:spacing w:line="360" w:lineRule="auto"/>
        <w:rPr>
          <w:rFonts w:ascii="Junicode" w:hAnsi="Junicode"/>
          <w:sz w:val="28"/>
          <w:szCs w:val="28"/>
          <w:rPrChange w:id="1940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0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nicht auff dich O du mein Jch /</w:t>
      </w:r>
    </w:p>
    <w:p w14:paraId="782C76DA" w14:textId="1697D3B5" w:rsidR="00054B60" w:rsidRPr="00FC64E1" w:rsidRDefault="00054B60" w:rsidP="001B2A6D">
      <w:pPr>
        <w:spacing w:line="360" w:lineRule="auto"/>
        <w:rPr>
          <w:rFonts w:ascii="Junicode" w:hAnsi="Junicode"/>
          <w:sz w:val="28"/>
          <w:szCs w:val="28"/>
          <w:rPrChange w:id="1940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0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Sol aus dem Herzen gehen /</w:t>
      </w:r>
    </w:p>
    <w:p w14:paraId="3F07B934" w14:textId="58350109" w:rsidR="00054B60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0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1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Den du allein bi</w:t>
      </w:r>
      <w:r w:rsidR="00A2594E" w:rsidRPr="00FC64E1">
        <w:rPr>
          <w:rFonts w:ascii="Junicode" w:hAnsi="Junicode"/>
          <w:sz w:val="28"/>
          <w:szCs w:val="28"/>
          <w:rPrChange w:id="1941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1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all mein Schein</w:t>
      </w:r>
    </w:p>
    <w:p w14:paraId="06CE651D" w14:textId="2391DC0D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1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1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Vnd Stern / der mich Magneten</w:t>
      </w:r>
    </w:p>
    <w:p w14:paraId="0E065259" w14:textId="78914E27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1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1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Nach </w:t>
      </w:r>
      <w:r w:rsidR="00A2594E" w:rsidRPr="00FC64E1">
        <w:rPr>
          <w:rFonts w:ascii="Junicode" w:hAnsi="Junicode"/>
          <w:sz w:val="28"/>
          <w:szCs w:val="28"/>
          <w:rPrChange w:id="1941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1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ich bewegt / ja </w:t>
      </w:r>
      <w:r w:rsidR="00A2594E" w:rsidRPr="00FC64E1">
        <w:rPr>
          <w:rFonts w:ascii="Junicode" w:hAnsi="Junicode"/>
          <w:sz w:val="28"/>
          <w:szCs w:val="28"/>
          <w:rPrChange w:id="1941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2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 verpflegt</w:t>
      </w:r>
    </w:p>
    <w:p w14:paraId="2DB3AFA6" w14:textId="79170E48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2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2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Wie Phoebus die Planeten.</w:t>
      </w:r>
    </w:p>
    <w:p w14:paraId="27E78CF3" w14:textId="73711EBE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2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2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10. Wan ich mit Gr</w:t>
      </w:r>
      <w:r w:rsidR="00A2594E" w:rsidRPr="00FC64E1">
        <w:rPr>
          <w:rFonts w:ascii="Junicode" w:hAnsi="Junicode"/>
          <w:sz w:val="28"/>
          <w:szCs w:val="28"/>
          <w:rPrChange w:id="1942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2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 / gebunden bin /</w:t>
      </w:r>
    </w:p>
    <w:p w14:paraId="048BCF5B" w14:textId="3F69A1F9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2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2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J</w:t>
      </w:r>
      <w:r w:rsidR="00A2594E" w:rsidRPr="00FC64E1">
        <w:rPr>
          <w:rFonts w:ascii="Junicode" w:hAnsi="Junicode"/>
          <w:sz w:val="28"/>
          <w:szCs w:val="28"/>
          <w:rPrChange w:id="1942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3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Hoffnung dich zu</w:t>
      </w:r>
      <w:r w:rsidR="00A2594E" w:rsidRPr="00FC64E1">
        <w:rPr>
          <w:rFonts w:ascii="Junicode" w:hAnsi="Junicode"/>
          <w:sz w:val="28"/>
          <w:szCs w:val="28"/>
          <w:rPrChange w:id="1943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3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ehen /</w:t>
      </w:r>
    </w:p>
    <w:p w14:paraId="147FBBEE" w14:textId="1CFF66A4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3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3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Das Gold bede</w:t>
      </w:r>
      <w:r w:rsidR="00A2594E" w:rsidRPr="00FC64E1">
        <w:rPr>
          <w:rFonts w:ascii="Junicode" w:hAnsi="Junicode"/>
          <w:sz w:val="28"/>
          <w:szCs w:val="28"/>
          <w:rPrChange w:id="1943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3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 daß ich erfre</w:t>
      </w:r>
      <w:r w:rsidR="00A2594E" w:rsidRPr="00FC64E1">
        <w:rPr>
          <w:rFonts w:ascii="Junicode" w:hAnsi="Junicode"/>
          <w:sz w:val="28"/>
          <w:szCs w:val="28"/>
          <w:rPrChange w:id="1943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3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/</w:t>
      </w:r>
    </w:p>
    <w:p w14:paraId="16AC9C0D" w14:textId="6D9124E7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3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4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Schwarz / </w:t>
      </w:r>
      <w:r w:rsidR="00A2594E" w:rsidRPr="00FC64E1">
        <w:rPr>
          <w:rFonts w:ascii="Junicode" w:hAnsi="Junicode"/>
          <w:sz w:val="28"/>
          <w:szCs w:val="28"/>
          <w:rPrChange w:id="1944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4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ol f</w:t>
      </w:r>
      <w:r w:rsidR="00A2594E" w:rsidRPr="00FC64E1">
        <w:rPr>
          <w:rFonts w:ascii="Junicode" w:hAnsi="Junicode"/>
          <w:sz w:val="28"/>
          <w:szCs w:val="28"/>
          <w:rPrChange w:id="1944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4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r Wehmut </w:t>
      </w:r>
      <w:r w:rsidR="00A2594E" w:rsidRPr="00FC64E1">
        <w:rPr>
          <w:rFonts w:ascii="Junicode" w:hAnsi="Junicode"/>
          <w:sz w:val="28"/>
          <w:szCs w:val="28"/>
          <w:rPrChange w:id="1944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4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tehen /</w:t>
      </w:r>
    </w:p>
    <w:p w14:paraId="3E9D4A9A" w14:textId="134D6FC6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4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4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Der wei</w:t>
      </w:r>
      <w:r w:rsidR="00A2594E" w:rsidRPr="00FC64E1">
        <w:rPr>
          <w:rFonts w:ascii="Junicode" w:hAnsi="Junicode"/>
          <w:sz w:val="28"/>
          <w:szCs w:val="28"/>
          <w:rPrChange w:id="1944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45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 Schein / bede</w:t>
      </w:r>
      <w:r w:rsidR="00A2594E" w:rsidRPr="00FC64E1">
        <w:rPr>
          <w:rFonts w:ascii="Junicode" w:hAnsi="Junicode"/>
          <w:sz w:val="28"/>
          <w:szCs w:val="28"/>
          <w:rPrChange w:id="1945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5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tet Rein</w:t>
      </w:r>
    </w:p>
    <w:p w14:paraId="4BD1E054" w14:textId="2540B064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5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5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Die ungeferbte Liebe /</w:t>
      </w:r>
    </w:p>
    <w:p w14:paraId="554077CC" w14:textId="681D88A8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5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5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Leibfarb und Rot / i</w:t>
      </w:r>
      <w:r w:rsidR="00A2594E" w:rsidRPr="00FC64E1">
        <w:rPr>
          <w:rFonts w:ascii="Junicode" w:hAnsi="Junicode"/>
          <w:sz w:val="28"/>
          <w:szCs w:val="28"/>
          <w:rPrChange w:id="1945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5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t M</w:t>
      </w:r>
      <w:r w:rsidR="00A2594E" w:rsidRPr="00FC64E1">
        <w:rPr>
          <w:rFonts w:ascii="Junicode" w:hAnsi="Junicode"/>
          <w:sz w:val="28"/>
          <w:szCs w:val="28"/>
          <w:rPrChange w:id="1945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6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h und Not /</w:t>
      </w:r>
    </w:p>
    <w:p w14:paraId="3DBBB9A8" w14:textId="2568456C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6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6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Blau / daß mich was betr</w:t>
      </w:r>
      <w:r w:rsidR="00A2594E" w:rsidRPr="00FC64E1">
        <w:rPr>
          <w:rFonts w:ascii="Junicode" w:hAnsi="Junicode"/>
          <w:sz w:val="28"/>
          <w:szCs w:val="28"/>
          <w:rPrChange w:id="1946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uͤ</w:t>
      </w:r>
      <w:r w:rsidRPr="00FC64E1">
        <w:rPr>
          <w:rFonts w:ascii="Junicode" w:hAnsi="Junicode"/>
          <w:sz w:val="28"/>
          <w:szCs w:val="28"/>
          <w:rPrChange w:id="1946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be.</w:t>
      </w:r>
    </w:p>
    <w:p w14:paraId="30B6CFE5" w14:textId="4B3E5970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6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6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11. Diß meine Zier / wird dir von mir</w:t>
      </w:r>
    </w:p>
    <w:p w14:paraId="234FE62F" w14:textId="2F44028D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6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6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Zur Vnter</w:t>
      </w:r>
      <w:r w:rsidR="00EA50DB" w:rsidRPr="00FC64E1">
        <w:rPr>
          <w:rFonts w:ascii="Junicode" w:hAnsi="Junicode"/>
          <w:sz w:val="28"/>
          <w:szCs w:val="28"/>
          <w:rPrChange w:id="1946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ꝛ</w:t>
      </w:r>
      <w:r w:rsidRPr="00FC64E1">
        <w:rPr>
          <w:rFonts w:ascii="Junicode" w:hAnsi="Junicode"/>
          <w:sz w:val="28"/>
          <w:szCs w:val="28"/>
          <w:rPrChange w:id="1947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ichtung geben /</w:t>
      </w:r>
    </w:p>
    <w:p w14:paraId="31F9F8A7" w14:textId="232E3C48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7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7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Biß uns die Zeit / die nicht gar weit</w:t>
      </w:r>
    </w:p>
    <w:p w14:paraId="65AFC53A" w14:textId="5E35ACD5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7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7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Verg</w:t>
      </w:r>
      <w:r w:rsidR="00A2594E" w:rsidRPr="00FC64E1">
        <w:rPr>
          <w:rFonts w:ascii="Junicode" w:hAnsi="Junicode"/>
          <w:sz w:val="28"/>
          <w:szCs w:val="28"/>
          <w:rPrChange w:id="1947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47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nt ein be</w:t>
      </w:r>
      <w:r w:rsidR="00A2594E" w:rsidRPr="00FC64E1">
        <w:rPr>
          <w:rFonts w:ascii="Junicode" w:hAnsi="Junicode"/>
          <w:sz w:val="28"/>
          <w:szCs w:val="28"/>
          <w:rPrChange w:id="1947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ſſ</w:t>
      </w:r>
      <w:r w:rsidRPr="00FC64E1">
        <w:rPr>
          <w:rFonts w:ascii="Junicode" w:hAnsi="Junicode"/>
          <w:sz w:val="28"/>
          <w:szCs w:val="28"/>
          <w:rPrChange w:id="1947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er Leben /</w:t>
      </w:r>
    </w:p>
    <w:p w14:paraId="3FCB5373" w14:textId="3B6BF4BA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7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8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 xml:space="preserve">Da </w:t>
      </w:r>
      <w:r w:rsidR="00A2594E" w:rsidRPr="00FC64E1">
        <w:rPr>
          <w:rFonts w:ascii="Junicode" w:hAnsi="Junicode"/>
          <w:sz w:val="28"/>
          <w:szCs w:val="28"/>
          <w:rPrChange w:id="1948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8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onder Scheu / wir beide  frei:</w:t>
      </w:r>
    </w:p>
    <w:p w14:paraId="09B426C0" w14:textId="0E06F861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83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84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Nach Willen m</w:t>
      </w:r>
      <w:r w:rsidR="00A2594E" w:rsidRPr="00FC64E1">
        <w:rPr>
          <w:rFonts w:ascii="Junicode" w:hAnsi="Junicode"/>
          <w:sz w:val="28"/>
          <w:szCs w:val="28"/>
          <w:rPrChange w:id="19485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oͤ</w:t>
      </w:r>
      <w:r w:rsidRPr="00FC64E1">
        <w:rPr>
          <w:rFonts w:ascii="Junicode" w:hAnsi="Junicode"/>
          <w:sz w:val="28"/>
          <w:szCs w:val="28"/>
          <w:rPrChange w:id="19486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gen lieben /</w:t>
      </w:r>
    </w:p>
    <w:p w14:paraId="1979CF4C" w14:textId="7D5BB29E" w:rsidR="00EA0A3E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87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88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Diß hat zu dir / du meine Zier /</w:t>
      </w:r>
    </w:p>
    <w:p w14:paraId="463A096E" w14:textId="58A92CEC" w:rsidR="007C5A32" w:rsidRPr="00FC64E1" w:rsidRDefault="00EA0A3E" w:rsidP="001B2A6D">
      <w:pPr>
        <w:spacing w:line="360" w:lineRule="auto"/>
        <w:rPr>
          <w:rFonts w:ascii="Junicode" w:hAnsi="Junicode"/>
          <w:sz w:val="28"/>
          <w:szCs w:val="28"/>
          <w:rPrChange w:id="19489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</w:pPr>
      <w:r w:rsidRPr="00FC64E1">
        <w:rPr>
          <w:rFonts w:ascii="Junicode" w:hAnsi="Junicode"/>
          <w:sz w:val="28"/>
          <w:szCs w:val="28"/>
          <w:rPrChange w:id="19490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Dein Seladon ge</w:t>
      </w:r>
      <w:r w:rsidR="00A2594E" w:rsidRPr="00FC64E1">
        <w:rPr>
          <w:rFonts w:ascii="Junicode" w:hAnsi="Junicode"/>
          <w:sz w:val="28"/>
          <w:szCs w:val="28"/>
          <w:rPrChange w:id="19491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ſ</w:t>
      </w:r>
      <w:r w:rsidRPr="00FC64E1">
        <w:rPr>
          <w:rFonts w:ascii="Junicode" w:hAnsi="Junicode"/>
          <w:sz w:val="28"/>
          <w:szCs w:val="28"/>
          <w:rPrChange w:id="19492" w:author="Annika Rockenberger" w:date="2016-12-13T13:33:00Z">
            <w:rPr>
              <w:rFonts w:ascii="Junicode" w:hAnsi="Junicode"/>
              <w:sz w:val="20"/>
              <w:szCs w:val="20"/>
            </w:rPr>
          </w:rPrChange>
        </w:rPr>
        <w:t>chrieben.</w:t>
      </w:r>
    </w:p>
    <w:sectPr w:rsidR="007C5A32" w:rsidRPr="00FC64E1" w:rsidSect="00535D78">
      <w:headerReference w:type="default" r:id="rId9"/>
      <w:footerReference w:type="even" r:id="rId10"/>
      <w:footerReference w:type="default" r:id="rId11"/>
      <w:pgSz w:w="11900" w:h="16840"/>
      <w:pgMar w:top="1134" w:right="2268" w:bottom="1134" w:left="1134" w:header="567" w:footer="567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9" w:author="Annika Rockenberger" w:date="2016-12-13T13:39:00Z" w:initials="AR">
    <w:p w14:paraId="6CEE98E1" w14:textId="7CCD25BB" w:rsidR="005A2008" w:rsidRDefault="005A2008">
      <w:pPr>
        <w:pStyle w:val="Kommentartext"/>
      </w:pPr>
      <w:r>
        <w:rPr>
          <w:rStyle w:val="Kommentarzeichen"/>
        </w:rPr>
        <w:annotationRef/>
      </w:r>
      <w:r>
        <w:t>überklebt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3506A" w14:textId="77777777" w:rsidR="005A2008" w:rsidRDefault="005A2008" w:rsidP="001729F5">
      <w:r>
        <w:separator/>
      </w:r>
    </w:p>
  </w:endnote>
  <w:endnote w:type="continuationSeparator" w:id="0">
    <w:p w14:paraId="5D3EB3CC" w14:textId="77777777" w:rsidR="005A2008" w:rsidRDefault="005A2008" w:rsidP="0017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13E47" w14:textId="77777777" w:rsidR="005A2008" w:rsidRDefault="005A2008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BAEED61" w14:textId="77777777" w:rsidR="005A2008" w:rsidRDefault="005A2008" w:rsidP="001729F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278B" w14:textId="77777777" w:rsidR="005A2008" w:rsidRDefault="005A2008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5666A">
      <w:rPr>
        <w:rStyle w:val="Seitenzahl"/>
        <w:noProof/>
      </w:rPr>
      <w:t>78</w:t>
    </w:r>
    <w:r>
      <w:rPr>
        <w:rStyle w:val="Seitenzahl"/>
      </w:rPr>
      <w:fldChar w:fldCharType="end"/>
    </w:r>
  </w:p>
  <w:p w14:paraId="5E6BD18B" w14:textId="77777777" w:rsidR="005A2008" w:rsidRDefault="005A2008" w:rsidP="001729F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46E86" w14:textId="77777777" w:rsidR="005A2008" w:rsidRDefault="005A2008" w:rsidP="001729F5">
      <w:r>
        <w:separator/>
      </w:r>
    </w:p>
  </w:footnote>
  <w:footnote w:type="continuationSeparator" w:id="0">
    <w:p w14:paraId="14C858D9" w14:textId="77777777" w:rsidR="005A2008" w:rsidRDefault="005A2008" w:rsidP="00172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743A" w14:textId="77777777" w:rsidR="005A2008" w:rsidRPr="001729F5" w:rsidRDefault="005A2008">
    <w:pPr>
      <w:pStyle w:val="Kopfzeile"/>
      <w:rPr>
        <w:rFonts w:ascii="Consolas" w:hAnsi="Consolas"/>
        <w:sz w:val="14"/>
        <w:szCs w:val="14"/>
      </w:rPr>
    </w:pPr>
    <w:r w:rsidRPr="001729F5">
      <w:rPr>
        <w:rFonts w:ascii="Consolas" w:hAnsi="Consolas"/>
        <w:sz w:val="14"/>
        <w:szCs w:val="14"/>
      </w:rPr>
      <w:t>Cochleatio Novissima (1656). Transkription nach dem Exemplar BSB/GoogleBooks von s/w-Ausdruck (AR)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6E1"/>
    <w:multiLevelType w:val="hybridMultilevel"/>
    <w:tmpl w:val="66D2F2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449B4"/>
    <w:multiLevelType w:val="hybridMultilevel"/>
    <w:tmpl w:val="50320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02113"/>
    <w:multiLevelType w:val="hybridMultilevel"/>
    <w:tmpl w:val="81C02016"/>
    <w:lvl w:ilvl="0" w:tplc="3AB6D1BA">
      <w:start w:val="19"/>
      <w:numFmt w:val="bullet"/>
      <w:lvlText w:val="–"/>
      <w:lvlJc w:val="left"/>
      <w:pPr>
        <w:ind w:left="720" w:hanging="360"/>
      </w:pPr>
      <w:rPr>
        <w:rFonts w:ascii="Junicode" w:eastAsiaTheme="minorEastAsia" w:hAnsi="Junicod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85A93"/>
    <w:multiLevelType w:val="hybridMultilevel"/>
    <w:tmpl w:val="D2F6B650"/>
    <w:lvl w:ilvl="0" w:tplc="2A7EA3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F"/>
    <w:rsid w:val="00004E35"/>
    <w:rsid w:val="00024456"/>
    <w:rsid w:val="000360C7"/>
    <w:rsid w:val="00054B60"/>
    <w:rsid w:val="00054C93"/>
    <w:rsid w:val="00055CB3"/>
    <w:rsid w:val="000742ED"/>
    <w:rsid w:val="00074BAD"/>
    <w:rsid w:val="000A0844"/>
    <w:rsid w:val="000B1FEF"/>
    <w:rsid w:val="000B407B"/>
    <w:rsid w:val="000B6D03"/>
    <w:rsid w:val="000C080F"/>
    <w:rsid w:val="000D0143"/>
    <w:rsid w:val="000F2E92"/>
    <w:rsid w:val="000F7FC5"/>
    <w:rsid w:val="00134E89"/>
    <w:rsid w:val="001355BF"/>
    <w:rsid w:val="001456C6"/>
    <w:rsid w:val="001608FC"/>
    <w:rsid w:val="00165472"/>
    <w:rsid w:val="001670B7"/>
    <w:rsid w:val="001729F5"/>
    <w:rsid w:val="00186BAC"/>
    <w:rsid w:val="001B2A6D"/>
    <w:rsid w:val="001B55C0"/>
    <w:rsid w:val="001B7A2D"/>
    <w:rsid w:val="001D1B31"/>
    <w:rsid w:val="001D5A2A"/>
    <w:rsid w:val="001F2D9A"/>
    <w:rsid w:val="001F6D47"/>
    <w:rsid w:val="00217B61"/>
    <w:rsid w:val="002314DC"/>
    <w:rsid w:val="0024681D"/>
    <w:rsid w:val="00254E9C"/>
    <w:rsid w:val="002557C7"/>
    <w:rsid w:val="0025798E"/>
    <w:rsid w:val="00282698"/>
    <w:rsid w:val="002B4D93"/>
    <w:rsid w:val="002C4852"/>
    <w:rsid w:val="002D7902"/>
    <w:rsid w:val="002F72DE"/>
    <w:rsid w:val="003108C9"/>
    <w:rsid w:val="00312482"/>
    <w:rsid w:val="0032391A"/>
    <w:rsid w:val="00325F25"/>
    <w:rsid w:val="00327B2D"/>
    <w:rsid w:val="00335B84"/>
    <w:rsid w:val="0035211D"/>
    <w:rsid w:val="003527F3"/>
    <w:rsid w:val="00357314"/>
    <w:rsid w:val="0036210B"/>
    <w:rsid w:val="00373D4F"/>
    <w:rsid w:val="003833A5"/>
    <w:rsid w:val="003B18A3"/>
    <w:rsid w:val="003B32BA"/>
    <w:rsid w:val="003C171E"/>
    <w:rsid w:val="003F58D1"/>
    <w:rsid w:val="004012A7"/>
    <w:rsid w:val="00404556"/>
    <w:rsid w:val="0041762F"/>
    <w:rsid w:val="0042141C"/>
    <w:rsid w:val="00423D85"/>
    <w:rsid w:val="004306A4"/>
    <w:rsid w:val="004338AB"/>
    <w:rsid w:val="0043547A"/>
    <w:rsid w:val="004419E2"/>
    <w:rsid w:val="004458EC"/>
    <w:rsid w:val="00460FFC"/>
    <w:rsid w:val="004667F5"/>
    <w:rsid w:val="00470D88"/>
    <w:rsid w:val="004864DB"/>
    <w:rsid w:val="0048688B"/>
    <w:rsid w:val="004917EF"/>
    <w:rsid w:val="004F0146"/>
    <w:rsid w:val="004F3DA2"/>
    <w:rsid w:val="00505DAA"/>
    <w:rsid w:val="00514F78"/>
    <w:rsid w:val="00535D78"/>
    <w:rsid w:val="00550FBF"/>
    <w:rsid w:val="00567662"/>
    <w:rsid w:val="005801E7"/>
    <w:rsid w:val="005915FF"/>
    <w:rsid w:val="005A1FA6"/>
    <w:rsid w:val="005A2008"/>
    <w:rsid w:val="005B0BF3"/>
    <w:rsid w:val="005C14DB"/>
    <w:rsid w:val="005C2B34"/>
    <w:rsid w:val="005E1FD8"/>
    <w:rsid w:val="005F73FF"/>
    <w:rsid w:val="00614668"/>
    <w:rsid w:val="00625D31"/>
    <w:rsid w:val="00627E4C"/>
    <w:rsid w:val="00631FE3"/>
    <w:rsid w:val="00662D50"/>
    <w:rsid w:val="00684CA8"/>
    <w:rsid w:val="00685049"/>
    <w:rsid w:val="006A64A7"/>
    <w:rsid w:val="006A70C4"/>
    <w:rsid w:val="006C0A1D"/>
    <w:rsid w:val="006E39B1"/>
    <w:rsid w:val="006E4CD8"/>
    <w:rsid w:val="00702EF5"/>
    <w:rsid w:val="00712762"/>
    <w:rsid w:val="007174AF"/>
    <w:rsid w:val="00724702"/>
    <w:rsid w:val="00727383"/>
    <w:rsid w:val="00747771"/>
    <w:rsid w:val="0075666A"/>
    <w:rsid w:val="00760977"/>
    <w:rsid w:val="007652F4"/>
    <w:rsid w:val="00776A5E"/>
    <w:rsid w:val="00786AA5"/>
    <w:rsid w:val="00793C99"/>
    <w:rsid w:val="007B0979"/>
    <w:rsid w:val="007B6266"/>
    <w:rsid w:val="007C5A32"/>
    <w:rsid w:val="007C7117"/>
    <w:rsid w:val="007D1C38"/>
    <w:rsid w:val="008015A8"/>
    <w:rsid w:val="008079AB"/>
    <w:rsid w:val="00817C63"/>
    <w:rsid w:val="00850D81"/>
    <w:rsid w:val="00854EEA"/>
    <w:rsid w:val="008565BD"/>
    <w:rsid w:val="00857F1B"/>
    <w:rsid w:val="00861688"/>
    <w:rsid w:val="0086590E"/>
    <w:rsid w:val="008913B7"/>
    <w:rsid w:val="00892303"/>
    <w:rsid w:val="00892A25"/>
    <w:rsid w:val="008966F0"/>
    <w:rsid w:val="008971C2"/>
    <w:rsid w:val="008D1C9C"/>
    <w:rsid w:val="008E217C"/>
    <w:rsid w:val="008E7E6E"/>
    <w:rsid w:val="0090683F"/>
    <w:rsid w:val="00910851"/>
    <w:rsid w:val="00912014"/>
    <w:rsid w:val="00937F58"/>
    <w:rsid w:val="0095376A"/>
    <w:rsid w:val="0097591A"/>
    <w:rsid w:val="00986C8D"/>
    <w:rsid w:val="00991D34"/>
    <w:rsid w:val="00993849"/>
    <w:rsid w:val="009A3686"/>
    <w:rsid w:val="009C02B5"/>
    <w:rsid w:val="009C2B04"/>
    <w:rsid w:val="009C3534"/>
    <w:rsid w:val="009C704E"/>
    <w:rsid w:val="009E58DF"/>
    <w:rsid w:val="009F7C55"/>
    <w:rsid w:val="00A03CFD"/>
    <w:rsid w:val="00A13D0F"/>
    <w:rsid w:val="00A2594E"/>
    <w:rsid w:val="00A36C66"/>
    <w:rsid w:val="00A51982"/>
    <w:rsid w:val="00A74371"/>
    <w:rsid w:val="00A74D86"/>
    <w:rsid w:val="00A93963"/>
    <w:rsid w:val="00A95661"/>
    <w:rsid w:val="00AA5A3E"/>
    <w:rsid w:val="00AB2768"/>
    <w:rsid w:val="00AB6BB1"/>
    <w:rsid w:val="00AC4C08"/>
    <w:rsid w:val="00AC6AC2"/>
    <w:rsid w:val="00AE0CEF"/>
    <w:rsid w:val="00AE794F"/>
    <w:rsid w:val="00AF3AFB"/>
    <w:rsid w:val="00B027CD"/>
    <w:rsid w:val="00B03095"/>
    <w:rsid w:val="00B14DF6"/>
    <w:rsid w:val="00B16B50"/>
    <w:rsid w:val="00B33663"/>
    <w:rsid w:val="00B43B3A"/>
    <w:rsid w:val="00B46823"/>
    <w:rsid w:val="00B53381"/>
    <w:rsid w:val="00B77884"/>
    <w:rsid w:val="00B85878"/>
    <w:rsid w:val="00B858E8"/>
    <w:rsid w:val="00BB0D1A"/>
    <w:rsid w:val="00BE4487"/>
    <w:rsid w:val="00C00B5C"/>
    <w:rsid w:val="00C04F22"/>
    <w:rsid w:val="00C1734E"/>
    <w:rsid w:val="00C20D79"/>
    <w:rsid w:val="00C6206F"/>
    <w:rsid w:val="00C63CDA"/>
    <w:rsid w:val="00C72CC9"/>
    <w:rsid w:val="00C963AE"/>
    <w:rsid w:val="00CA20D6"/>
    <w:rsid w:val="00CA291F"/>
    <w:rsid w:val="00CA6057"/>
    <w:rsid w:val="00D15186"/>
    <w:rsid w:val="00D20F56"/>
    <w:rsid w:val="00D25334"/>
    <w:rsid w:val="00D429DA"/>
    <w:rsid w:val="00D50899"/>
    <w:rsid w:val="00D62FCF"/>
    <w:rsid w:val="00D6726A"/>
    <w:rsid w:val="00D67D80"/>
    <w:rsid w:val="00D765C9"/>
    <w:rsid w:val="00D80E78"/>
    <w:rsid w:val="00D91FF6"/>
    <w:rsid w:val="00D952BB"/>
    <w:rsid w:val="00D96225"/>
    <w:rsid w:val="00DA6201"/>
    <w:rsid w:val="00DD3150"/>
    <w:rsid w:val="00DF0024"/>
    <w:rsid w:val="00E1413F"/>
    <w:rsid w:val="00E14FE8"/>
    <w:rsid w:val="00E23226"/>
    <w:rsid w:val="00E36B00"/>
    <w:rsid w:val="00E43219"/>
    <w:rsid w:val="00E45CCC"/>
    <w:rsid w:val="00E53777"/>
    <w:rsid w:val="00E67746"/>
    <w:rsid w:val="00E7520A"/>
    <w:rsid w:val="00E75784"/>
    <w:rsid w:val="00E765DD"/>
    <w:rsid w:val="00E90AAB"/>
    <w:rsid w:val="00EA0A3E"/>
    <w:rsid w:val="00EA50DB"/>
    <w:rsid w:val="00EB0889"/>
    <w:rsid w:val="00EC02C1"/>
    <w:rsid w:val="00ED0ED0"/>
    <w:rsid w:val="00EE31C6"/>
    <w:rsid w:val="00F02605"/>
    <w:rsid w:val="00F10152"/>
    <w:rsid w:val="00F14EC7"/>
    <w:rsid w:val="00F21632"/>
    <w:rsid w:val="00F22535"/>
    <w:rsid w:val="00F47138"/>
    <w:rsid w:val="00F579D9"/>
    <w:rsid w:val="00F61540"/>
    <w:rsid w:val="00F83A07"/>
    <w:rsid w:val="00F92823"/>
    <w:rsid w:val="00F934B7"/>
    <w:rsid w:val="00F956AC"/>
    <w:rsid w:val="00FA1036"/>
    <w:rsid w:val="00FA6C4B"/>
    <w:rsid w:val="00FB655C"/>
    <w:rsid w:val="00FC3536"/>
    <w:rsid w:val="00FC64E1"/>
    <w:rsid w:val="00FD21CC"/>
    <w:rsid w:val="00FD2BD2"/>
    <w:rsid w:val="00FD39E7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F3AD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4E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4E1"/>
    <w:rPr>
      <w:rFonts w:ascii="Lucida Grande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standardschriftart"/>
    <w:uiPriority w:val="99"/>
    <w:semiHidden/>
    <w:unhideWhenUsed/>
    <w:rsid w:val="000F7FC5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0F7FC5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F7FC5"/>
    <w:rPr>
      <w:rFonts w:ascii="Garamond" w:hAnsi="Garamond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F7FC5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F7FC5"/>
    <w:rPr>
      <w:rFonts w:ascii="Garamond" w:hAnsi="Garamond"/>
      <w:b/>
      <w:bCs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4E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4E1"/>
    <w:rPr>
      <w:rFonts w:ascii="Lucida Grande" w:hAnsi="Lucida Grande" w:cs="Lucida Grande"/>
      <w:sz w:val="18"/>
      <w:szCs w:val="18"/>
      <w:lang w:eastAsia="de-DE"/>
    </w:rPr>
  </w:style>
  <w:style w:type="character" w:styleId="Kommentarzeichen">
    <w:name w:val="annotation reference"/>
    <w:basedOn w:val="Absatzstandardschriftart"/>
    <w:uiPriority w:val="99"/>
    <w:semiHidden/>
    <w:unhideWhenUsed/>
    <w:rsid w:val="000F7FC5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0F7FC5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F7FC5"/>
    <w:rPr>
      <w:rFonts w:ascii="Garamond" w:hAnsi="Garamond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F7FC5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F7FC5"/>
    <w:rPr>
      <w:rFonts w:ascii="Garamond" w:hAnsi="Garamond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107</Pages>
  <Words>19837</Words>
  <Characters>124975</Characters>
  <Application>Microsoft Macintosh Word</Application>
  <DocSecurity>0</DocSecurity>
  <Lines>1041</Lines>
  <Paragraphs>289</Paragraphs>
  <ScaleCrop>false</ScaleCrop>
  <Company/>
  <LinksUpToDate>false</LinksUpToDate>
  <CharactersWithSpaces>144523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6</cp:revision>
  <dcterms:created xsi:type="dcterms:W3CDTF">2016-12-13T12:33:00Z</dcterms:created>
  <dcterms:modified xsi:type="dcterms:W3CDTF">2016-12-13T13:10:00Z</dcterms:modified>
</cp:coreProperties>
</file>